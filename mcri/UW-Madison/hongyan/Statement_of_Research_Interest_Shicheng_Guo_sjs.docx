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4CBED" w14:textId="77777777" w:rsidR="00BC227E" w:rsidRPr="00282791" w:rsidRDefault="00BC227E" w:rsidP="0004095B">
      <w:pPr>
        <w:pStyle w:val="Default"/>
        <w:jc w:val="center"/>
        <w:rPr>
          <w:b/>
          <w:sz w:val="20"/>
          <w:szCs w:val="20"/>
        </w:rPr>
      </w:pPr>
      <w:r w:rsidRPr="00282791">
        <w:rPr>
          <w:b/>
          <w:sz w:val="20"/>
          <w:szCs w:val="20"/>
        </w:rPr>
        <w:t>Statement of Research Interests</w:t>
      </w:r>
    </w:p>
    <w:p w14:paraId="6F6003E8" w14:textId="77777777" w:rsidR="00B5414C" w:rsidRPr="00282791" w:rsidRDefault="00B5414C" w:rsidP="0004095B">
      <w:pPr>
        <w:pStyle w:val="Default"/>
        <w:spacing w:line="120" w:lineRule="auto"/>
        <w:jc w:val="center"/>
        <w:rPr>
          <w:b/>
          <w:sz w:val="20"/>
          <w:szCs w:val="20"/>
        </w:rPr>
      </w:pPr>
    </w:p>
    <w:p w14:paraId="5182E00E" w14:textId="77777777" w:rsidR="00C6059C" w:rsidRPr="00282791" w:rsidRDefault="00BC227E" w:rsidP="0004095B">
      <w:pPr>
        <w:pStyle w:val="Default"/>
        <w:pBdr>
          <w:bottom w:val="single" w:sz="6" w:space="1" w:color="auto"/>
        </w:pBdr>
        <w:jc w:val="center"/>
        <w:rPr>
          <w:b/>
          <w:sz w:val="20"/>
          <w:szCs w:val="20"/>
        </w:rPr>
      </w:pPr>
      <w:proofErr w:type="spellStart"/>
      <w:r w:rsidRPr="00282791">
        <w:rPr>
          <w:b/>
          <w:sz w:val="20"/>
          <w:szCs w:val="20"/>
        </w:rPr>
        <w:t>Shicheng</w:t>
      </w:r>
      <w:proofErr w:type="spellEnd"/>
      <w:r w:rsidRPr="00282791">
        <w:rPr>
          <w:b/>
          <w:sz w:val="20"/>
          <w:szCs w:val="20"/>
        </w:rPr>
        <w:t xml:space="preserve"> </w:t>
      </w:r>
      <w:proofErr w:type="spellStart"/>
      <w:r w:rsidRPr="00282791">
        <w:rPr>
          <w:b/>
          <w:sz w:val="20"/>
          <w:szCs w:val="20"/>
        </w:rPr>
        <w:t>Guo</w:t>
      </w:r>
      <w:proofErr w:type="spellEnd"/>
      <w:r w:rsidR="00ED5CFA" w:rsidRPr="00282791">
        <w:rPr>
          <w:b/>
          <w:sz w:val="20"/>
          <w:szCs w:val="20"/>
        </w:rPr>
        <w:t>, Ph.D.</w:t>
      </w:r>
    </w:p>
    <w:p w14:paraId="24DA4DD5" w14:textId="77777777" w:rsidR="00BC227E" w:rsidRPr="00282791" w:rsidRDefault="00BC227E" w:rsidP="002620E0">
      <w:pPr>
        <w:pStyle w:val="Default"/>
        <w:jc w:val="both"/>
        <w:rPr>
          <w:sz w:val="20"/>
          <w:szCs w:val="20"/>
        </w:rPr>
      </w:pPr>
    </w:p>
    <w:p w14:paraId="65E8A890" w14:textId="238DED1A" w:rsidR="00617E3D" w:rsidRPr="00282791" w:rsidRDefault="00BC227E" w:rsidP="002620E0">
      <w:pPr>
        <w:pStyle w:val="Default"/>
        <w:jc w:val="both"/>
        <w:rPr>
          <w:sz w:val="20"/>
          <w:szCs w:val="20"/>
        </w:rPr>
      </w:pPr>
      <w:r w:rsidRPr="00282791">
        <w:rPr>
          <w:sz w:val="20"/>
          <w:szCs w:val="20"/>
        </w:rPr>
        <w:t xml:space="preserve">Human complex diseases </w:t>
      </w:r>
      <w:r w:rsidR="00355812" w:rsidRPr="00282791">
        <w:rPr>
          <w:sz w:val="20"/>
          <w:szCs w:val="20"/>
        </w:rPr>
        <w:t xml:space="preserve">may be </w:t>
      </w:r>
      <w:r w:rsidR="00ED5CFA" w:rsidRPr="00282791">
        <w:rPr>
          <w:sz w:val="20"/>
          <w:szCs w:val="20"/>
        </w:rPr>
        <w:t>dynamically and progressively driven by</w:t>
      </w:r>
      <w:r w:rsidRPr="00282791">
        <w:rPr>
          <w:sz w:val="20"/>
          <w:szCs w:val="20"/>
        </w:rPr>
        <w:t xml:space="preserve"> </w:t>
      </w:r>
      <w:r w:rsidR="00883FFC" w:rsidRPr="00282791">
        <w:rPr>
          <w:sz w:val="20"/>
          <w:szCs w:val="20"/>
        </w:rPr>
        <w:t>a progression</w:t>
      </w:r>
      <w:r w:rsidRPr="00282791">
        <w:rPr>
          <w:sz w:val="20"/>
          <w:szCs w:val="20"/>
        </w:rPr>
        <w:t xml:space="preserve"> of genetic-epigenetic-environment</w:t>
      </w:r>
      <w:r w:rsidR="00355812" w:rsidRPr="00282791">
        <w:rPr>
          <w:sz w:val="20"/>
          <w:szCs w:val="20"/>
        </w:rPr>
        <w:t>al</w:t>
      </w:r>
      <w:r w:rsidRPr="00282791">
        <w:rPr>
          <w:sz w:val="20"/>
          <w:szCs w:val="20"/>
        </w:rPr>
        <w:t xml:space="preserve"> interactions.</w:t>
      </w:r>
      <w:r w:rsidR="00D308FF" w:rsidRPr="00282791">
        <w:rPr>
          <w:sz w:val="20"/>
          <w:szCs w:val="20"/>
        </w:rPr>
        <w:t xml:space="preserve"> </w:t>
      </w:r>
      <w:r w:rsidR="00933DA6" w:rsidRPr="00282791">
        <w:rPr>
          <w:sz w:val="20"/>
          <w:szCs w:val="20"/>
        </w:rPr>
        <w:t xml:space="preserve">These interactions </w:t>
      </w:r>
      <w:r w:rsidR="00ED5CFA" w:rsidRPr="00282791">
        <w:rPr>
          <w:sz w:val="20"/>
          <w:szCs w:val="20"/>
        </w:rPr>
        <w:t>contribute to bring phenotypes</w:t>
      </w:r>
      <w:r w:rsidRPr="00282791">
        <w:rPr>
          <w:sz w:val="20"/>
          <w:szCs w:val="20"/>
        </w:rPr>
        <w:t xml:space="preserve"> from </w:t>
      </w:r>
      <w:r w:rsidR="00ED5CFA" w:rsidRPr="00282791">
        <w:rPr>
          <w:sz w:val="20"/>
          <w:szCs w:val="20"/>
        </w:rPr>
        <w:t xml:space="preserve">a </w:t>
      </w:r>
      <w:r w:rsidRPr="00282791">
        <w:rPr>
          <w:sz w:val="20"/>
          <w:szCs w:val="20"/>
        </w:rPr>
        <w:t>susceptibility stage to</w:t>
      </w:r>
      <w:r w:rsidR="00ED5CFA" w:rsidRPr="00282791">
        <w:rPr>
          <w:sz w:val="20"/>
          <w:szCs w:val="20"/>
        </w:rPr>
        <w:t xml:space="preserve"> </w:t>
      </w:r>
      <w:r w:rsidRPr="00282791">
        <w:rPr>
          <w:sz w:val="20"/>
          <w:szCs w:val="20"/>
        </w:rPr>
        <w:t xml:space="preserve">clinical </w:t>
      </w:r>
      <w:r w:rsidR="00144D82" w:rsidRPr="00282791">
        <w:rPr>
          <w:sz w:val="20"/>
          <w:szCs w:val="20"/>
        </w:rPr>
        <w:t>presentation</w:t>
      </w:r>
      <w:r w:rsidRPr="00282791">
        <w:rPr>
          <w:sz w:val="20"/>
          <w:szCs w:val="20"/>
        </w:rPr>
        <w:t xml:space="preserve">. The most exciting ideas of precision medicine </w:t>
      </w:r>
      <w:r w:rsidR="00595064" w:rsidRPr="00282791">
        <w:rPr>
          <w:sz w:val="20"/>
          <w:szCs w:val="20"/>
        </w:rPr>
        <w:t>involve the consideration of</w:t>
      </w:r>
      <w:r w:rsidRPr="00282791">
        <w:rPr>
          <w:sz w:val="20"/>
          <w:szCs w:val="20"/>
        </w:rPr>
        <w:t xml:space="preserve"> </w:t>
      </w:r>
      <w:r w:rsidR="00144D82" w:rsidRPr="00282791">
        <w:rPr>
          <w:sz w:val="20"/>
          <w:szCs w:val="20"/>
        </w:rPr>
        <w:t>numerous</w:t>
      </w:r>
      <w:r w:rsidR="00617E3D" w:rsidRPr="00282791">
        <w:rPr>
          <w:sz w:val="20"/>
          <w:szCs w:val="20"/>
        </w:rPr>
        <w:t xml:space="preserve"> genetic </w:t>
      </w:r>
      <w:r w:rsidR="00355812" w:rsidRPr="00282791">
        <w:rPr>
          <w:sz w:val="20"/>
          <w:szCs w:val="20"/>
        </w:rPr>
        <w:t xml:space="preserve">susceptibility </w:t>
      </w:r>
      <w:r w:rsidR="00617E3D" w:rsidRPr="00282791">
        <w:rPr>
          <w:sz w:val="20"/>
          <w:szCs w:val="20"/>
        </w:rPr>
        <w:t xml:space="preserve">variants as </w:t>
      </w:r>
      <w:r w:rsidR="00355812" w:rsidRPr="00282791">
        <w:rPr>
          <w:sz w:val="20"/>
          <w:szCs w:val="20"/>
        </w:rPr>
        <w:t xml:space="preserve">potential </w:t>
      </w:r>
      <w:r w:rsidR="00617E3D" w:rsidRPr="00282791">
        <w:rPr>
          <w:sz w:val="20"/>
          <w:szCs w:val="20"/>
        </w:rPr>
        <w:t>baseline risk</w:t>
      </w:r>
      <w:r w:rsidR="00355812" w:rsidRPr="00282791">
        <w:rPr>
          <w:sz w:val="20"/>
          <w:szCs w:val="20"/>
        </w:rPr>
        <w:t xml:space="preserve"> factors</w:t>
      </w:r>
      <w:r w:rsidR="00617E3D" w:rsidRPr="00282791">
        <w:rPr>
          <w:sz w:val="20"/>
          <w:szCs w:val="20"/>
        </w:rPr>
        <w:t xml:space="preserve"> and track the epigenetic changes in </w:t>
      </w:r>
      <w:r w:rsidRPr="00282791">
        <w:rPr>
          <w:sz w:val="20"/>
          <w:szCs w:val="20"/>
        </w:rPr>
        <w:t>pathogenesis of human diseases</w:t>
      </w:r>
      <w:r w:rsidR="00355812" w:rsidRPr="00282791">
        <w:rPr>
          <w:sz w:val="20"/>
          <w:szCs w:val="20"/>
        </w:rPr>
        <w:t xml:space="preserve"> over time</w:t>
      </w:r>
      <w:r w:rsidRPr="00282791">
        <w:rPr>
          <w:sz w:val="20"/>
          <w:szCs w:val="20"/>
        </w:rPr>
        <w:t>.</w:t>
      </w:r>
      <w:r w:rsidR="00617E3D" w:rsidRPr="00282791">
        <w:rPr>
          <w:sz w:val="20"/>
          <w:szCs w:val="20"/>
        </w:rPr>
        <w:t xml:space="preserve"> </w:t>
      </w:r>
      <w:r w:rsidRPr="00282791">
        <w:rPr>
          <w:sz w:val="20"/>
          <w:szCs w:val="20"/>
        </w:rPr>
        <w:t xml:space="preserve">Taking rheumatoid arthritis as an example, individuals carrying HLA-DRB1*04:01 </w:t>
      </w:r>
      <w:r w:rsidR="00355812" w:rsidRPr="00282791">
        <w:rPr>
          <w:sz w:val="20"/>
          <w:szCs w:val="20"/>
        </w:rPr>
        <w:t xml:space="preserve">in combination with inflammatory processes </w:t>
      </w:r>
      <w:r w:rsidR="002E6BD8" w:rsidRPr="00282791">
        <w:rPr>
          <w:sz w:val="20"/>
          <w:szCs w:val="20"/>
        </w:rPr>
        <w:t xml:space="preserve">and </w:t>
      </w:r>
      <w:proofErr w:type="spellStart"/>
      <w:r w:rsidR="002E6BD8" w:rsidRPr="00282791">
        <w:rPr>
          <w:sz w:val="20"/>
          <w:szCs w:val="20"/>
        </w:rPr>
        <w:t>citrullination</w:t>
      </w:r>
      <w:proofErr w:type="spellEnd"/>
      <w:r w:rsidR="002E6BD8" w:rsidRPr="00282791">
        <w:rPr>
          <w:sz w:val="20"/>
          <w:szCs w:val="20"/>
        </w:rPr>
        <w:t xml:space="preserve"> </w:t>
      </w:r>
      <w:r w:rsidRPr="00282791">
        <w:rPr>
          <w:sz w:val="20"/>
          <w:szCs w:val="20"/>
        </w:rPr>
        <w:t xml:space="preserve">caused by </w:t>
      </w:r>
      <w:r w:rsidR="002E6BD8" w:rsidRPr="00282791">
        <w:rPr>
          <w:sz w:val="20"/>
          <w:szCs w:val="20"/>
        </w:rPr>
        <w:t xml:space="preserve">factors such as </w:t>
      </w:r>
      <w:r w:rsidRPr="00282791">
        <w:rPr>
          <w:sz w:val="20"/>
          <w:szCs w:val="20"/>
        </w:rPr>
        <w:t>smoking</w:t>
      </w:r>
      <w:r w:rsidR="00355812" w:rsidRPr="00282791">
        <w:rPr>
          <w:sz w:val="20"/>
          <w:szCs w:val="20"/>
        </w:rPr>
        <w:t>,</w:t>
      </w:r>
      <w:r w:rsidRPr="00282791">
        <w:rPr>
          <w:sz w:val="20"/>
          <w:szCs w:val="20"/>
        </w:rPr>
        <w:t xml:space="preserve"> </w:t>
      </w:r>
      <w:r w:rsidR="00355812" w:rsidRPr="00282791">
        <w:rPr>
          <w:sz w:val="20"/>
          <w:szCs w:val="20"/>
        </w:rPr>
        <w:t xml:space="preserve">are </w:t>
      </w:r>
      <w:r w:rsidR="00ED5CFA" w:rsidRPr="00282791">
        <w:rPr>
          <w:sz w:val="20"/>
          <w:szCs w:val="20"/>
        </w:rPr>
        <w:t>thought to initiate an</w:t>
      </w:r>
      <w:r w:rsidRPr="00282791">
        <w:rPr>
          <w:sz w:val="20"/>
          <w:szCs w:val="20"/>
        </w:rPr>
        <w:t xml:space="preserve"> autoimmune </w:t>
      </w:r>
      <w:r w:rsidR="00F45445" w:rsidRPr="00282791">
        <w:rPr>
          <w:sz w:val="20"/>
          <w:szCs w:val="20"/>
        </w:rPr>
        <w:t>process</w:t>
      </w:r>
      <w:r w:rsidR="00A05370" w:rsidRPr="00282791">
        <w:rPr>
          <w:sz w:val="20"/>
          <w:szCs w:val="20"/>
        </w:rPr>
        <w:t xml:space="preserve">. </w:t>
      </w:r>
      <w:r w:rsidR="008F329E" w:rsidRPr="00282791">
        <w:rPr>
          <w:sz w:val="20"/>
          <w:szCs w:val="20"/>
        </w:rPr>
        <w:t xml:space="preserve">Early molecular and epigenetic biomarkers such as </w:t>
      </w:r>
      <w:r w:rsidR="00A05370" w:rsidRPr="00282791">
        <w:rPr>
          <w:sz w:val="20"/>
          <w:szCs w:val="20"/>
        </w:rPr>
        <w:t>r</w:t>
      </w:r>
      <w:r w:rsidR="00617E3D" w:rsidRPr="00282791">
        <w:rPr>
          <w:sz w:val="20"/>
          <w:szCs w:val="20"/>
        </w:rPr>
        <w:t>heumatoid factor (RF)</w:t>
      </w:r>
      <w:r w:rsidR="00A05370" w:rsidRPr="00282791">
        <w:rPr>
          <w:sz w:val="20"/>
          <w:szCs w:val="20"/>
        </w:rPr>
        <w:t xml:space="preserve">, </w:t>
      </w:r>
      <w:proofErr w:type="spellStart"/>
      <w:r w:rsidR="00A05370" w:rsidRPr="00282791">
        <w:rPr>
          <w:sz w:val="20"/>
          <w:szCs w:val="20"/>
        </w:rPr>
        <w:t>anticyclic</w:t>
      </w:r>
      <w:proofErr w:type="spellEnd"/>
      <w:r w:rsidR="00617E3D" w:rsidRPr="00282791">
        <w:rPr>
          <w:sz w:val="20"/>
          <w:szCs w:val="20"/>
        </w:rPr>
        <w:t xml:space="preserve"> </w:t>
      </w:r>
      <w:proofErr w:type="spellStart"/>
      <w:r w:rsidR="00617E3D" w:rsidRPr="00282791">
        <w:rPr>
          <w:sz w:val="20"/>
          <w:szCs w:val="20"/>
        </w:rPr>
        <w:t>citrullinated</w:t>
      </w:r>
      <w:proofErr w:type="spellEnd"/>
      <w:r w:rsidR="00617E3D" w:rsidRPr="00282791">
        <w:rPr>
          <w:sz w:val="20"/>
          <w:szCs w:val="20"/>
        </w:rPr>
        <w:t xml:space="preserve"> peptide (anti-CCP) and</w:t>
      </w:r>
      <w:r w:rsidR="00ED5CFA" w:rsidRPr="00282791">
        <w:rPr>
          <w:sz w:val="20"/>
          <w:szCs w:val="20"/>
        </w:rPr>
        <w:t xml:space="preserve"> </w:t>
      </w:r>
      <w:r w:rsidRPr="00282791">
        <w:rPr>
          <w:sz w:val="20"/>
          <w:szCs w:val="20"/>
        </w:rPr>
        <w:t>circulating cell-free DNA methylation</w:t>
      </w:r>
      <w:r w:rsidR="008F329E" w:rsidRPr="00282791">
        <w:rPr>
          <w:sz w:val="20"/>
          <w:szCs w:val="20"/>
        </w:rPr>
        <w:t xml:space="preserve"> (</w:t>
      </w:r>
      <w:proofErr w:type="spellStart"/>
      <w:r w:rsidR="008F329E" w:rsidRPr="00282791">
        <w:rPr>
          <w:sz w:val="20"/>
          <w:szCs w:val="20"/>
        </w:rPr>
        <w:t>cfDNA</w:t>
      </w:r>
      <w:r w:rsidR="008F329E" w:rsidRPr="00282791">
        <w:rPr>
          <w:sz w:val="20"/>
          <w:szCs w:val="20"/>
          <w:vertAlign w:val="subscript"/>
        </w:rPr>
        <w:t>meth</w:t>
      </w:r>
      <w:proofErr w:type="spellEnd"/>
      <w:r w:rsidR="008F329E" w:rsidRPr="00282791">
        <w:rPr>
          <w:sz w:val="20"/>
          <w:szCs w:val="20"/>
        </w:rPr>
        <w:t>)</w:t>
      </w:r>
      <w:r w:rsidRPr="00282791">
        <w:rPr>
          <w:sz w:val="20"/>
          <w:szCs w:val="20"/>
        </w:rPr>
        <w:t xml:space="preserve"> signals caused by synovi</w:t>
      </w:r>
      <w:r w:rsidR="00ED5CFA" w:rsidRPr="00282791">
        <w:rPr>
          <w:sz w:val="20"/>
          <w:szCs w:val="20"/>
        </w:rPr>
        <w:t>al</w:t>
      </w:r>
      <w:r w:rsidRPr="00282791">
        <w:rPr>
          <w:sz w:val="20"/>
          <w:szCs w:val="20"/>
        </w:rPr>
        <w:t xml:space="preserve"> cell</w:t>
      </w:r>
      <w:r w:rsidR="00ED5CFA" w:rsidRPr="00282791">
        <w:rPr>
          <w:sz w:val="20"/>
          <w:szCs w:val="20"/>
        </w:rPr>
        <w:t xml:space="preserve"> apoptosis</w:t>
      </w:r>
      <w:r w:rsidR="008F329E" w:rsidRPr="00282791">
        <w:rPr>
          <w:sz w:val="20"/>
          <w:szCs w:val="20"/>
        </w:rPr>
        <w:t xml:space="preserve"> </w:t>
      </w:r>
      <w:r w:rsidR="00355812" w:rsidRPr="00282791">
        <w:rPr>
          <w:sz w:val="20"/>
          <w:szCs w:val="20"/>
        </w:rPr>
        <w:t xml:space="preserve">precede </w:t>
      </w:r>
      <w:r w:rsidR="00F45445" w:rsidRPr="00282791">
        <w:rPr>
          <w:sz w:val="20"/>
          <w:szCs w:val="20"/>
        </w:rPr>
        <w:t xml:space="preserve">the </w:t>
      </w:r>
      <w:r w:rsidR="00355812" w:rsidRPr="00282791">
        <w:rPr>
          <w:sz w:val="20"/>
          <w:szCs w:val="20"/>
        </w:rPr>
        <w:t>manifestation of</w:t>
      </w:r>
      <w:r w:rsidR="008F329E" w:rsidRPr="00282791">
        <w:rPr>
          <w:sz w:val="20"/>
          <w:szCs w:val="20"/>
        </w:rPr>
        <w:t xml:space="preserve"> symptom</w:t>
      </w:r>
      <w:r w:rsidR="00355812" w:rsidRPr="00282791">
        <w:rPr>
          <w:sz w:val="20"/>
          <w:szCs w:val="20"/>
        </w:rPr>
        <w:t>ology</w:t>
      </w:r>
      <w:r w:rsidR="008F329E" w:rsidRPr="00282791">
        <w:rPr>
          <w:sz w:val="20"/>
          <w:szCs w:val="20"/>
        </w:rPr>
        <w:t xml:space="preserve">. </w:t>
      </w:r>
      <w:r w:rsidR="00F45445" w:rsidRPr="00282791">
        <w:rPr>
          <w:sz w:val="20"/>
          <w:szCs w:val="20"/>
        </w:rPr>
        <w:t xml:space="preserve">I have a strong interest in delineating these genetic-epigenetic-environmental interactions to elucidate the etiologies of complex diseases. </w:t>
      </w:r>
      <w:r w:rsidRPr="00282791">
        <w:rPr>
          <w:sz w:val="20"/>
          <w:szCs w:val="20"/>
        </w:rPr>
        <w:t xml:space="preserve">In the past </w:t>
      </w:r>
      <w:r w:rsidR="00617E3D" w:rsidRPr="00282791">
        <w:rPr>
          <w:sz w:val="20"/>
          <w:szCs w:val="20"/>
        </w:rPr>
        <w:t>8</w:t>
      </w:r>
      <w:r w:rsidRPr="00282791">
        <w:rPr>
          <w:sz w:val="20"/>
          <w:szCs w:val="20"/>
        </w:rPr>
        <w:t xml:space="preserve"> years, I have work</w:t>
      </w:r>
      <w:r w:rsidR="00FB006D" w:rsidRPr="00282791">
        <w:rPr>
          <w:sz w:val="20"/>
          <w:szCs w:val="20"/>
        </w:rPr>
        <w:t>ed</w:t>
      </w:r>
      <w:r w:rsidRPr="00282791">
        <w:rPr>
          <w:sz w:val="20"/>
          <w:szCs w:val="20"/>
        </w:rPr>
        <w:t xml:space="preserve"> </w:t>
      </w:r>
      <w:r w:rsidR="009216DD" w:rsidRPr="00282791">
        <w:rPr>
          <w:sz w:val="20"/>
          <w:szCs w:val="20"/>
        </w:rPr>
        <w:t>to identify</w:t>
      </w:r>
      <w:r w:rsidRPr="00282791">
        <w:rPr>
          <w:sz w:val="20"/>
          <w:szCs w:val="20"/>
        </w:rPr>
        <w:t xml:space="preserve"> </w:t>
      </w:r>
      <w:r w:rsidR="009216DD" w:rsidRPr="00282791">
        <w:rPr>
          <w:sz w:val="20"/>
          <w:szCs w:val="20"/>
        </w:rPr>
        <w:t xml:space="preserve">genetic and epigenetic variants </w:t>
      </w:r>
      <w:r w:rsidRPr="00282791">
        <w:rPr>
          <w:sz w:val="20"/>
          <w:szCs w:val="20"/>
        </w:rPr>
        <w:t xml:space="preserve">in multiple </w:t>
      </w:r>
      <w:r w:rsidR="009216DD" w:rsidRPr="00282791">
        <w:rPr>
          <w:sz w:val="20"/>
          <w:szCs w:val="20"/>
        </w:rPr>
        <w:t xml:space="preserve">human complex </w:t>
      </w:r>
      <w:r w:rsidRPr="00282791">
        <w:rPr>
          <w:sz w:val="20"/>
          <w:szCs w:val="20"/>
        </w:rPr>
        <w:t xml:space="preserve">diseases and </w:t>
      </w:r>
      <w:r w:rsidR="00216DF8" w:rsidRPr="00282791">
        <w:rPr>
          <w:sz w:val="20"/>
          <w:szCs w:val="20"/>
        </w:rPr>
        <w:t>authored</w:t>
      </w:r>
      <w:r w:rsidRPr="00282791">
        <w:rPr>
          <w:sz w:val="20"/>
          <w:szCs w:val="20"/>
        </w:rPr>
        <w:t xml:space="preserve"> </w:t>
      </w:r>
      <w:r w:rsidR="00AA27AD" w:rsidRPr="00282791">
        <w:rPr>
          <w:sz w:val="20"/>
          <w:szCs w:val="20"/>
        </w:rPr>
        <w:t>&gt;</w:t>
      </w:r>
      <w:r w:rsidRPr="00282791">
        <w:rPr>
          <w:sz w:val="20"/>
          <w:szCs w:val="20"/>
        </w:rPr>
        <w:t xml:space="preserve">50 </w:t>
      </w:r>
      <w:r w:rsidR="008A6C90" w:rsidRPr="00282791">
        <w:rPr>
          <w:sz w:val="20"/>
          <w:szCs w:val="20"/>
        </w:rPr>
        <w:t xml:space="preserve">peer-reviewed </w:t>
      </w:r>
      <w:r w:rsidRPr="00282791">
        <w:rPr>
          <w:sz w:val="20"/>
          <w:szCs w:val="20"/>
        </w:rPr>
        <w:t>p</w:t>
      </w:r>
      <w:r w:rsidR="00216DF8" w:rsidRPr="00282791">
        <w:rPr>
          <w:sz w:val="20"/>
          <w:szCs w:val="20"/>
        </w:rPr>
        <w:t>ublications</w:t>
      </w:r>
      <w:r w:rsidR="002E6BD8" w:rsidRPr="00282791">
        <w:rPr>
          <w:sz w:val="20"/>
          <w:szCs w:val="20"/>
        </w:rPr>
        <w:t>,</w:t>
      </w:r>
      <w:r w:rsidRPr="00282791">
        <w:rPr>
          <w:sz w:val="20"/>
          <w:szCs w:val="20"/>
        </w:rPr>
        <w:t xml:space="preserve"> 1</w:t>
      </w:r>
      <w:r w:rsidR="00491A89" w:rsidRPr="00282791">
        <w:rPr>
          <w:sz w:val="20"/>
          <w:szCs w:val="20"/>
        </w:rPr>
        <w:t>7</w:t>
      </w:r>
      <w:r w:rsidRPr="00282791">
        <w:rPr>
          <w:sz w:val="20"/>
          <w:szCs w:val="20"/>
        </w:rPr>
        <w:t xml:space="preserve"> </w:t>
      </w:r>
      <w:r w:rsidR="002E6BD8" w:rsidRPr="00282791">
        <w:rPr>
          <w:sz w:val="20"/>
          <w:szCs w:val="20"/>
        </w:rPr>
        <w:t xml:space="preserve">of which are </w:t>
      </w:r>
      <w:r w:rsidRPr="00282791">
        <w:rPr>
          <w:sz w:val="20"/>
          <w:szCs w:val="20"/>
        </w:rPr>
        <w:t>first</w:t>
      </w:r>
      <w:r w:rsidR="00216DF8" w:rsidRPr="00282791">
        <w:rPr>
          <w:sz w:val="20"/>
          <w:szCs w:val="20"/>
        </w:rPr>
        <w:t>/</w:t>
      </w:r>
      <w:r w:rsidRPr="00282791">
        <w:rPr>
          <w:sz w:val="20"/>
          <w:szCs w:val="20"/>
        </w:rPr>
        <w:t>co-first/co-corresponding author</w:t>
      </w:r>
      <w:r w:rsidR="002E6BD8" w:rsidRPr="00282791">
        <w:rPr>
          <w:sz w:val="20"/>
          <w:szCs w:val="20"/>
        </w:rPr>
        <w:t xml:space="preserve"> </w:t>
      </w:r>
      <w:r w:rsidR="00E9031F" w:rsidRPr="00282791">
        <w:rPr>
          <w:sz w:val="20"/>
          <w:szCs w:val="20"/>
        </w:rPr>
        <w:t>publications</w:t>
      </w:r>
      <w:r w:rsidR="00216DF8" w:rsidRPr="00282791">
        <w:rPr>
          <w:sz w:val="20"/>
          <w:szCs w:val="20"/>
        </w:rPr>
        <w:t xml:space="preserve">. </w:t>
      </w:r>
      <w:r w:rsidR="002D7F40" w:rsidRPr="00282791">
        <w:rPr>
          <w:sz w:val="20"/>
          <w:szCs w:val="20"/>
        </w:rPr>
        <w:t>My extensive</w:t>
      </w:r>
      <w:r w:rsidR="00D247EA" w:rsidRPr="00282791">
        <w:rPr>
          <w:sz w:val="20"/>
          <w:szCs w:val="20"/>
        </w:rPr>
        <w:t xml:space="preserve"> </w:t>
      </w:r>
      <w:r w:rsidR="00F56590" w:rsidRPr="00282791">
        <w:rPr>
          <w:sz w:val="20"/>
          <w:szCs w:val="20"/>
        </w:rPr>
        <w:t xml:space="preserve">experience in </w:t>
      </w:r>
      <w:r w:rsidR="002D7F40" w:rsidRPr="00282791">
        <w:rPr>
          <w:sz w:val="20"/>
          <w:szCs w:val="20"/>
        </w:rPr>
        <w:t xml:space="preserve">conducting </w:t>
      </w:r>
      <w:r w:rsidR="00D247EA" w:rsidRPr="00282791">
        <w:rPr>
          <w:sz w:val="20"/>
          <w:szCs w:val="20"/>
        </w:rPr>
        <w:t>human genetics</w:t>
      </w:r>
      <w:ins w:id="0" w:author="Xu, Hongyan" w:date="2019-08-16T13:43:00Z">
        <w:r w:rsidR="00DD77B2">
          <w:rPr>
            <w:sz w:val="20"/>
            <w:szCs w:val="20"/>
          </w:rPr>
          <w:t xml:space="preserve"> and</w:t>
        </w:r>
      </w:ins>
      <w:del w:id="1" w:author="Xu, Hongyan" w:date="2019-08-16T13:43:00Z">
        <w:r w:rsidR="00D247EA" w:rsidRPr="00282791" w:rsidDel="00DD77B2">
          <w:rPr>
            <w:sz w:val="20"/>
            <w:szCs w:val="20"/>
          </w:rPr>
          <w:delText>,</w:delText>
        </w:r>
      </w:del>
      <w:r w:rsidR="00D247EA" w:rsidRPr="00282791">
        <w:rPr>
          <w:sz w:val="20"/>
          <w:szCs w:val="20"/>
        </w:rPr>
        <w:t xml:space="preserve"> epigenetics </w:t>
      </w:r>
      <w:r w:rsidR="002D7F40" w:rsidRPr="00282791">
        <w:rPr>
          <w:sz w:val="20"/>
          <w:szCs w:val="20"/>
        </w:rPr>
        <w:t xml:space="preserve">research combined with my </w:t>
      </w:r>
      <w:r w:rsidR="00D247EA" w:rsidRPr="00282791">
        <w:rPr>
          <w:sz w:val="20"/>
          <w:szCs w:val="20"/>
        </w:rPr>
        <w:t>bioinformatics skills</w:t>
      </w:r>
      <w:r w:rsidR="002D7F40" w:rsidRPr="00282791">
        <w:rPr>
          <w:sz w:val="20"/>
          <w:szCs w:val="20"/>
        </w:rPr>
        <w:t xml:space="preserve"> in analyzing and interpreting data</w:t>
      </w:r>
      <w:r w:rsidR="00D247EA" w:rsidRPr="00282791">
        <w:rPr>
          <w:sz w:val="20"/>
          <w:szCs w:val="20"/>
        </w:rPr>
        <w:t xml:space="preserve"> </w:t>
      </w:r>
      <w:r w:rsidR="00F56590" w:rsidRPr="00282791">
        <w:rPr>
          <w:sz w:val="20"/>
          <w:szCs w:val="20"/>
        </w:rPr>
        <w:t>has prepared me to conduct comprehensive research studies in precision medicine.</w:t>
      </w:r>
      <w:r w:rsidR="00BA03E1" w:rsidRPr="00282791">
        <w:rPr>
          <w:sz w:val="20"/>
          <w:szCs w:val="20"/>
        </w:rPr>
        <w:t xml:space="preserve"> My future research will focus on 1) </w:t>
      </w:r>
      <w:r w:rsidR="002D7F40" w:rsidRPr="00282791">
        <w:rPr>
          <w:sz w:val="20"/>
          <w:szCs w:val="20"/>
        </w:rPr>
        <w:t xml:space="preserve">identifying </w:t>
      </w:r>
      <w:r w:rsidR="00BA03E1" w:rsidRPr="00282791">
        <w:rPr>
          <w:sz w:val="20"/>
          <w:szCs w:val="20"/>
        </w:rPr>
        <w:t xml:space="preserve">and implementing </w:t>
      </w:r>
      <w:r w:rsidR="002D7F40" w:rsidRPr="00282791">
        <w:rPr>
          <w:sz w:val="20"/>
          <w:szCs w:val="20"/>
        </w:rPr>
        <w:t xml:space="preserve">detection of </w:t>
      </w:r>
      <w:r w:rsidR="00BA03E1" w:rsidRPr="00282791">
        <w:rPr>
          <w:sz w:val="20"/>
          <w:szCs w:val="20"/>
        </w:rPr>
        <w:t>circulating cell-free DNA</w:t>
      </w:r>
      <w:r w:rsidR="002D7F40" w:rsidRPr="00282791">
        <w:rPr>
          <w:sz w:val="20"/>
          <w:szCs w:val="20"/>
        </w:rPr>
        <w:t>-</w:t>
      </w:r>
      <w:r w:rsidR="00BA03E1" w:rsidRPr="00282791">
        <w:rPr>
          <w:sz w:val="20"/>
          <w:szCs w:val="20"/>
        </w:rPr>
        <w:t>based genetic and epigenetic biomarkers for early diagnosis</w:t>
      </w:r>
      <w:r w:rsidR="00737DA9" w:rsidRPr="00282791">
        <w:rPr>
          <w:sz w:val="20"/>
          <w:szCs w:val="20"/>
        </w:rPr>
        <w:t xml:space="preserve">, </w:t>
      </w:r>
      <w:r w:rsidR="00BA03E1" w:rsidRPr="00282791">
        <w:rPr>
          <w:sz w:val="20"/>
          <w:szCs w:val="20"/>
        </w:rPr>
        <w:t>real-time monitoring</w:t>
      </w:r>
      <w:r w:rsidR="00F64D96" w:rsidRPr="00282791">
        <w:rPr>
          <w:sz w:val="20"/>
          <w:szCs w:val="20"/>
        </w:rPr>
        <w:t xml:space="preserve"> and prognos</w:t>
      </w:r>
      <w:r w:rsidR="00AA27AD" w:rsidRPr="00282791">
        <w:rPr>
          <w:sz w:val="20"/>
          <w:szCs w:val="20"/>
        </w:rPr>
        <w:t>is</w:t>
      </w:r>
      <w:r w:rsidR="00F64D96" w:rsidRPr="00282791">
        <w:rPr>
          <w:sz w:val="20"/>
          <w:szCs w:val="20"/>
        </w:rPr>
        <w:t xml:space="preserve"> prediction</w:t>
      </w:r>
      <w:r w:rsidR="002D7F40" w:rsidRPr="00282791">
        <w:rPr>
          <w:sz w:val="20"/>
          <w:szCs w:val="20"/>
        </w:rPr>
        <w:t>;</w:t>
      </w:r>
      <w:r w:rsidR="00BA03E1" w:rsidRPr="00282791">
        <w:rPr>
          <w:sz w:val="20"/>
          <w:szCs w:val="20"/>
        </w:rPr>
        <w:t xml:space="preserve"> 2)</w:t>
      </w:r>
      <w:r w:rsidR="00F64D96" w:rsidRPr="00282791">
        <w:rPr>
          <w:sz w:val="20"/>
          <w:szCs w:val="20"/>
        </w:rPr>
        <w:t xml:space="preserve"> </w:t>
      </w:r>
      <w:r w:rsidR="00AA27AD" w:rsidRPr="00282791">
        <w:rPr>
          <w:sz w:val="20"/>
          <w:szCs w:val="20"/>
        </w:rPr>
        <w:t xml:space="preserve">Functional assessment </w:t>
      </w:r>
      <w:r w:rsidR="002D7F40" w:rsidRPr="00282791">
        <w:rPr>
          <w:sz w:val="20"/>
          <w:szCs w:val="20"/>
        </w:rPr>
        <w:t xml:space="preserve">of </w:t>
      </w:r>
      <w:r w:rsidR="00F64D96" w:rsidRPr="00282791">
        <w:rPr>
          <w:sz w:val="20"/>
          <w:szCs w:val="20"/>
        </w:rPr>
        <w:t xml:space="preserve">the genetic and epigenetic </w:t>
      </w:r>
      <w:r w:rsidR="002D7F40" w:rsidRPr="00282791">
        <w:rPr>
          <w:sz w:val="20"/>
          <w:szCs w:val="20"/>
        </w:rPr>
        <w:t xml:space="preserve">variants </w:t>
      </w:r>
      <w:r w:rsidR="0008267A" w:rsidRPr="00282791">
        <w:rPr>
          <w:sz w:val="20"/>
          <w:szCs w:val="20"/>
        </w:rPr>
        <w:t xml:space="preserve">identified by GWAS, </w:t>
      </w:r>
      <w:proofErr w:type="spellStart"/>
      <w:r w:rsidR="00FB006D" w:rsidRPr="00282791">
        <w:rPr>
          <w:sz w:val="20"/>
          <w:szCs w:val="20"/>
        </w:rPr>
        <w:t>P</w:t>
      </w:r>
      <w:r w:rsidR="0008267A" w:rsidRPr="00282791">
        <w:rPr>
          <w:sz w:val="20"/>
          <w:szCs w:val="20"/>
        </w:rPr>
        <w:t>heWAS</w:t>
      </w:r>
      <w:proofErr w:type="spellEnd"/>
      <w:r w:rsidR="0008267A" w:rsidRPr="00282791">
        <w:rPr>
          <w:sz w:val="20"/>
          <w:szCs w:val="20"/>
        </w:rPr>
        <w:t xml:space="preserve">, </w:t>
      </w:r>
      <w:r w:rsidR="00F64D96" w:rsidRPr="00282791">
        <w:rPr>
          <w:sz w:val="20"/>
          <w:szCs w:val="20"/>
        </w:rPr>
        <w:t>EWAS studies</w:t>
      </w:r>
      <w:r w:rsidR="002D7F40" w:rsidRPr="00282791">
        <w:rPr>
          <w:sz w:val="20"/>
          <w:szCs w:val="20"/>
        </w:rPr>
        <w:t>; and</w:t>
      </w:r>
      <w:r w:rsidR="00F64D96" w:rsidRPr="00282791">
        <w:rPr>
          <w:sz w:val="20"/>
          <w:szCs w:val="20"/>
        </w:rPr>
        <w:t xml:space="preserve"> </w:t>
      </w:r>
      <w:r w:rsidR="00BA03E1" w:rsidRPr="00282791">
        <w:rPr>
          <w:sz w:val="20"/>
          <w:szCs w:val="20"/>
        </w:rPr>
        <w:t xml:space="preserve">3) </w:t>
      </w:r>
      <w:r w:rsidR="002D7F40" w:rsidRPr="00282791">
        <w:rPr>
          <w:sz w:val="20"/>
          <w:szCs w:val="20"/>
        </w:rPr>
        <w:t>d</w:t>
      </w:r>
      <w:r w:rsidR="00F64D96" w:rsidRPr="00282791">
        <w:rPr>
          <w:sz w:val="20"/>
          <w:szCs w:val="20"/>
        </w:rPr>
        <w:t xml:space="preserve">eveloping </w:t>
      </w:r>
      <w:r w:rsidR="0082685F" w:rsidRPr="00282791">
        <w:rPr>
          <w:sz w:val="20"/>
          <w:szCs w:val="20"/>
        </w:rPr>
        <w:t>epigenet</w:t>
      </w:r>
      <w:r w:rsidR="00AA27AD" w:rsidRPr="00282791">
        <w:rPr>
          <w:sz w:val="20"/>
          <w:szCs w:val="20"/>
        </w:rPr>
        <w:t>ics</w:t>
      </w:r>
      <w:r w:rsidR="00AA6C35" w:rsidRPr="00282791">
        <w:rPr>
          <w:sz w:val="20"/>
          <w:szCs w:val="20"/>
        </w:rPr>
        <w:t xml:space="preserve"> biomarker</w:t>
      </w:r>
      <w:r w:rsidR="00AE05ED" w:rsidRPr="00282791">
        <w:rPr>
          <w:sz w:val="20"/>
          <w:szCs w:val="20"/>
        </w:rPr>
        <w:t>s</w:t>
      </w:r>
      <w:r w:rsidR="00687485" w:rsidRPr="00282791">
        <w:rPr>
          <w:sz w:val="20"/>
          <w:szCs w:val="20"/>
        </w:rPr>
        <w:t xml:space="preserve"> </w:t>
      </w:r>
      <w:r w:rsidR="002D7F40" w:rsidRPr="00282791">
        <w:rPr>
          <w:sz w:val="20"/>
          <w:szCs w:val="20"/>
        </w:rPr>
        <w:t xml:space="preserve">applying </w:t>
      </w:r>
      <w:r w:rsidR="00AE05ED" w:rsidRPr="00282791">
        <w:rPr>
          <w:sz w:val="20"/>
          <w:szCs w:val="20"/>
        </w:rPr>
        <w:t xml:space="preserve">a </w:t>
      </w:r>
      <w:proofErr w:type="spellStart"/>
      <w:r w:rsidR="0082685F" w:rsidRPr="00282791">
        <w:rPr>
          <w:sz w:val="20"/>
          <w:szCs w:val="20"/>
        </w:rPr>
        <w:t>pharmaco</w:t>
      </w:r>
      <w:proofErr w:type="spellEnd"/>
      <w:r w:rsidR="0082685F" w:rsidRPr="00282791">
        <w:rPr>
          <w:sz w:val="20"/>
          <w:szCs w:val="20"/>
        </w:rPr>
        <w:t>-epigenetics</w:t>
      </w:r>
      <w:r w:rsidR="00AA27AD" w:rsidRPr="00282791">
        <w:rPr>
          <w:sz w:val="20"/>
          <w:szCs w:val="20"/>
        </w:rPr>
        <w:t xml:space="preserve"> </w:t>
      </w:r>
      <w:r w:rsidR="002D7F40" w:rsidRPr="00282791">
        <w:rPr>
          <w:sz w:val="20"/>
          <w:szCs w:val="20"/>
        </w:rPr>
        <w:t>(</w:t>
      </w:r>
      <w:proofErr w:type="spellStart"/>
      <w:r w:rsidR="00BA03E1" w:rsidRPr="00282791">
        <w:rPr>
          <w:sz w:val="20"/>
          <w:szCs w:val="20"/>
        </w:rPr>
        <w:t>PeGx</w:t>
      </w:r>
      <w:proofErr w:type="spellEnd"/>
      <w:r w:rsidR="00BA03E1" w:rsidRPr="00282791">
        <w:rPr>
          <w:sz w:val="20"/>
          <w:szCs w:val="20"/>
        </w:rPr>
        <w:t xml:space="preserve">) </w:t>
      </w:r>
      <w:r w:rsidR="00AA27AD" w:rsidRPr="00282791">
        <w:rPr>
          <w:sz w:val="20"/>
          <w:szCs w:val="20"/>
        </w:rPr>
        <w:t xml:space="preserve">approach </w:t>
      </w:r>
      <w:r w:rsidR="00BA03E1" w:rsidRPr="00282791">
        <w:rPr>
          <w:sz w:val="20"/>
          <w:szCs w:val="20"/>
        </w:rPr>
        <w:t>to</w:t>
      </w:r>
      <w:r w:rsidR="00687485" w:rsidRPr="00282791">
        <w:rPr>
          <w:sz w:val="20"/>
          <w:szCs w:val="20"/>
        </w:rPr>
        <w:t xml:space="preserve"> </w:t>
      </w:r>
      <w:r w:rsidR="00252A23" w:rsidRPr="00282791">
        <w:rPr>
          <w:sz w:val="20"/>
          <w:szCs w:val="20"/>
        </w:rPr>
        <w:t xml:space="preserve">coordinate with </w:t>
      </w:r>
      <w:proofErr w:type="spellStart"/>
      <w:r w:rsidR="00687485" w:rsidRPr="00282791">
        <w:rPr>
          <w:sz w:val="20"/>
          <w:szCs w:val="20"/>
        </w:rPr>
        <w:t>PGx</w:t>
      </w:r>
      <w:proofErr w:type="spellEnd"/>
      <w:r w:rsidR="000C69E4" w:rsidRPr="00282791">
        <w:rPr>
          <w:sz w:val="20"/>
          <w:szCs w:val="20"/>
        </w:rPr>
        <w:t xml:space="preserve"> </w:t>
      </w:r>
      <w:r w:rsidR="00252A23" w:rsidRPr="00282791">
        <w:rPr>
          <w:sz w:val="20"/>
          <w:szCs w:val="20"/>
        </w:rPr>
        <w:t xml:space="preserve">in guiding </w:t>
      </w:r>
      <w:r w:rsidR="00BA03E1" w:rsidRPr="00282791">
        <w:rPr>
          <w:sz w:val="20"/>
          <w:szCs w:val="20"/>
        </w:rPr>
        <w:t>pers</w:t>
      </w:r>
      <w:r w:rsidR="0082685F" w:rsidRPr="00282791">
        <w:rPr>
          <w:sz w:val="20"/>
          <w:szCs w:val="20"/>
        </w:rPr>
        <w:t>onalized treatment.</w:t>
      </w:r>
    </w:p>
    <w:p w14:paraId="29978164" w14:textId="77777777" w:rsidR="008F181A" w:rsidRPr="00282791" w:rsidRDefault="00355812" w:rsidP="002620E0">
      <w:pPr>
        <w:pStyle w:val="Default"/>
        <w:jc w:val="both"/>
        <w:rPr>
          <w:sz w:val="20"/>
          <w:szCs w:val="20"/>
        </w:rPr>
      </w:pPr>
      <w:r w:rsidRPr="00282791">
        <w:rPr>
          <w:sz w:val="20"/>
          <w:szCs w:val="20"/>
        </w:rPr>
        <w:t xml:space="preserve"> </w:t>
      </w:r>
    </w:p>
    <w:p w14:paraId="344BB471" w14:textId="77777777" w:rsidR="00A5340E" w:rsidRPr="00282791" w:rsidRDefault="00031B78" w:rsidP="002620E0">
      <w:pPr>
        <w:pStyle w:val="Default"/>
        <w:jc w:val="both"/>
        <w:rPr>
          <w:b/>
          <w:sz w:val="20"/>
          <w:szCs w:val="20"/>
        </w:rPr>
      </w:pPr>
      <w:r w:rsidRPr="00282791">
        <w:rPr>
          <w:b/>
          <w:sz w:val="20"/>
          <w:szCs w:val="20"/>
        </w:rPr>
        <w:t>Research Background</w:t>
      </w:r>
    </w:p>
    <w:p w14:paraId="57562818" w14:textId="77777777" w:rsidR="00680D5B" w:rsidRPr="00282791" w:rsidRDefault="00680D5B" w:rsidP="002620E0">
      <w:pPr>
        <w:pStyle w:val="Default"/>
        <w:jc w:val="both"/>
        <w:rPr>
          <w:sz w:val="20"/>
          <w:szCs w:val="20"/>
        </w:rPr>
      </w:pPr>
    </w:p>
    <w:p w14:paraId="1F4D00C7" w14:textId="78B0FCD0" w:rsidR="00D308FF" w:rsidRPr="00282791" w:rsidRDefault="005465A4" w:rsidP="002620E0">
      <w:pPr>
        <w:pStyle w:val="Default"/>
        <w:jc w:val="both"/>
        <w:rPr>
          <w:sz w:val="20"/>
          <w:szCs w:val="20"/>
        </w:rPr>
      </w:pPr>
      <w:r w:rsidRPr="00282791">
        <w:rPr>
          <w:sz w:val="20"/>
          <w:szCs w:val="20"/>
        </w:rPr>
        <w:t>I have conducted a wide array of genetic and e</w:t>
      </w:r>
      <w:r w:rsidR="00737DA9" w:rsidRPr="00282791">
        <w:rPr>
          <w:sz w:val="20"/>
          <w:szCs w:val="20"/>
        </w:rPr>
        <w:t xml:space="preserve">pigenetic studies which </w:t>
      </w:r>
      <w:r w:rsidR="0049460E" w:rsidRPr="00282791">
        <w:rPr>
          <w:sz w:val="20"/>
          <w:szCs w:val="20"/>
        </w:rPr>
        <w:t>have utilized both my computational and bench science skills.</w:t>
      </w:r>
      <w:r w:rsidRPr="00282791">
        <w:rPr>
          <w:sz w:val="20"/>
          <w:szCs w:val="20"/>
        </w:rPr>
        <w:t xml:space="preserve"> </w:t>
      </w:r>
      <w:r w:rsidR="0049460E" w:rsidRPr="00282791">
        <w:rPr>
          <w:sz w:val="20"/>
          <w:szCs w:val="20"/>
        </w:rPr>
        <w:t>My</w:t>
      </w:r>
      <w:r w:rsidRPr="00282791">
        <w:rPr>
          <w:sz w:val="20"/>
          <w:szCs w:val="20"/>
        </w:rPr>
        <w:t xml:space="preserve"> experience </w:t>
      </w:r>
      <w:r w:rsidR="00737DA9" w:rsidRPr="00282791">
        <w:rPr>
          <w:sz w:val="20"/>
          <w:szCs w:val="20"/>
        </w:rPr>
        <w:t>from</w:t>
      </w:r>
      <w:r w:rsidRPr="00282791">
        <w:rPr>
          <w:sz w:val="20"/>
          <w:szCs w:val="20"/>
        </w:rPr>
        <w:t xml:space="preserve"> these studies has given me the ability to investigate clinically important research questions using novel and mu</w:t>
      </w:r>
      <w:r w:rsidR="00737DA9" w:rsidRPr="00282791">
        <w:rPr>
          <w:sz w:val="20"/>
          <w:szCs w:val="20"/>
        </w:rPr>
        <w:t xml:space="preserve">lti-faceted approaches. </w:t>
      </w:r>
    </w:p>
    <w:p w14:paraId="6823A6E3" w14:textId="77777777" w:rsidR="00A606C8" w:rsidRPr="00282791" w:rsidRDefault="00A606C8" w:rsidP="002620E0">
      <w:pPr>
        <w:pStyle w:val="Default"/>
        <w:jc w:val="both"/>
        <w:rPr>
          <w:color w:val="auto"/>
          <w:sz w:val="20"/>
          <w:szCs w:val="20"/>
        </w:rPr>
      </w:pPr>
    </w:p>
    <w:p w14:paraId="3AC62F14" w14:textId="77777777" w:rsidR="00252A23" w:rsidRPr="00282791" w:rsidRDefault="009E6247" w:rsidP="002620E0">
      <w:pPr>
        <w:pStyle w:val="Default"/>
        <w:jc w:val="both"/>
        <w:rPr>
          <w:sz w:val="20"/>
          <w:szCs w:val="20"/>
        </w:rPr>
      </w:pPr>
      <w:r w:rsidRPr="00282791">
        <w:rPr>
          <w:b/>
          <w:sz w:val="20"/>
          <w:szCs w:val="20"/>
          <w:u w:val="single"/>
        </w:rPr>
        <w:t>Identification of Genetic S</w:t>
      </w:r>
      <w:r w:rsidR="00895A77" w:rsidRPr="00282791">
        <w:rPr>
          <w:b/>
          <w:sz w:val="20"/>
          <w:szCs w:val="20"/>
          <w:u w:val="single"/>
        </w:rPr>
        <w:t xml:space="preserve">usceptibility </w:t>
      </w:r>
      <w:r w:rsidRPr="00282791">
        <w:rPr>
          <w:b/>
          <w:sz w:val="20"/>
          <w:szCs w:val="20"/>
          <w:u w:val="single"/>
        </w:rPr>
        <w:t xml:space="preserve">Genes </w:t>
      </w:r>
      <w:r w:rsidR="00D308FF" w:rsidRPr="00282791">
        <w:rPr>
          <w:b/>
          <w:sz w:val="20"/>
          <w:szCs w:val="20"/>
          <w:u w:val="single"/>
        </w:rPr>
        <w:t xml:space="preserve">to </w:t>
      </w:r>
      <w:r w:rsidRPr="00282791">
        <w:rPr>
          <w:b/>
          <w:sz w:val="20"/>
          <w:szCs w:val="20"/>
          <w:u w:val="single"/>
        </w:rPr>
        <w:t>Human Complex Diseases</w:t>
      </w:r>
      <w:r w:rsidR="003B257E" w:rsidRPr="00282791">
        <w:rPr>
          <w:b/>
          <w:sz w:val="20"/>
          <w:szCs w:val="20"/>
          <w:u w:val="single"/>
        </w:rPr>
        <w:t>.</w:t>
      </w:r>
      <w:r w:rsidR="003B257E" w:rsidRPr="00282791">
        <w:rPr>
          <w:sz w:val="20"/>
          <w:szCs w:val="20"/>
        </w:rPr>
        <w:t xml:space="preserve"> </w:t>
      </w:r>
    </w:p>
    <w:p w14:paraId="6008D939" w14:textId="77EEC761" w:rsidR="003F4177" w:rsidRPr="00282791" w:rsidRDefault="003B257E" w:rsidP="0043603A">
      <w:pPr>
        <w:pStyle w:val="Default"/>
        <w:jc w:val="both"/>
        <w:rPr>
          <w:sz w:val="20"/>
          <w:szCs w:val="20"/>
        </w:rPr>
      </w:pPr>
      <w:r w:rsidRPr="00282791">
        <w:rPr>
          <w:sz w:val="20"/>
          <w:szCs w:val="20"/>
        </w:rPr>
        <w:t xml:space="preserve">Early in my career, </w:t>
      </w:r>
      <w:r w:rsidR="009E6247" w:rsidRPr="00282791">
        <w:rPr>
          <w:sz w:val="20"/>
          <w:szCs w:val="20"/>
        </w:rPr>
        <w:t>leveraging GWAS and candidate gene stud</w:t>
      </w:r>
      <w:r w:rsidR="00FE7F22" w:rsidRPr="00282791">
        <w:rPr>
          <w:sz w:val="20"/>
          <w:szCs w:val="20"/>
        </w:rPr>
        <w:t>ies</w:t>
      </w:r>
      <w:r w:rsidR="009E6247" w:rsidRPr="00282791">
        <w:rPr>
          <w:sz w:val="20"/>
          <w:szCs w:val="20"/>
        </w:rPr>
        <w:t xml:space="preserve">, </w:t>
      </w:r>
      <w:r w:rsidRPr="00282791">
        <w:rPr>
          <w:sz w:val="20"/>
          <w:szCs w:val="20"/>
        </w:rPr>
        <w:t xml:space="preserve">I identified multiple susceptibility genes, such as </w:t>
      </w:r>
      <w:r w:rsidR="00FE7F22" w:rsidRPr="00282791">
        <w:rPr>
          <w:sz w:val="20"/>
          <w:szCs w:val="20"/>
        </w:rPr>
        <w:t xml:space="preserve">a </w:t>
      </w:r>
      <w:r w:rsidRPr="00282791">
        <w:rPr>
          <w:sz w:val="20"/>
          <w:szCs w:val="20"/>
        </w:rPr>
        <w:t xml:space="preserve">CNV within </w:t>
      </w:r>
      <w:r w:rsidRPr="00282791">
        <w:rPr>
          <w:i/>
          <w:sz w:val="20"/>
          <w:szCs w:val="20"/>
        </w:rPr>
        <w:t>HLA-DQA1</w:t>
      </w:r>
      <w:r w:rsidRPr="00282791">
        <w:rPr>
          <w:sz w:val="20"/>
          <w:szCs w:val="20"/>
        </w:rPr>
        <w:t xml:space="preserve"> and </w:t>
      </w:r>
      <w:r w:rsidRPr="00282791">
        <w:rPr>
          <w:i/>
          <w:sz w:val="20"/>
          <w:szCs w:val="20"/>
        </w:rPr>
        <w:t>APOBEC3A/3B</w:t>
      </w:r>
      <w:r w:rsidRPr="00282791">
        <w:rPr>
          <w:sz w:val="20"/>
          <w:szCs w:val="20"/>
        </w:rPr>
        <w:t xml:space="preserve"> for </w:t>
      </w:r>
      <w:r w:rsidR="00CF1221" w:rsidRPr="00282791">
        <w:rPr>
          <w:sz w:val="20"/>
          <w:szCs w:val="20"/>
        </w:rPr>
        <w:t>systemic sclerosis</w:t>
      </w:r>
      <w:r w:rsidR="00087A44" w:rsidRPr="00282791">
        <w:rPr>
          <w:sz w:val="20"/>
          <w:szCs w:val="20"/>
        </w:rPr>
        <w:t xml:space="preserve"> </w:t>
      </w:r>
      <w:r w:rsidRPr="00282791">
        <w:rPr>
          <w:sz w:val="20"/>
          <w:szCs w:val="20"/>
        </w:rPr>
        <w:t xml:space="preserve">and </w:t>
      </w:r>
      <w:r w:rsidRPr="00282791">
        <w:rPr>
          <w:i/>
          <w:sz w:val="20"/>
          <w:szCs w:val="20"/>
        </w:rPr>
        <w:t>FOXE1</w:t>
      </w:r>
      <w:r w:rsidRPr="00282791">
        <w:rPr>
          <w:sz w:val="20"/>
          <w:szCs w:val="20"/>
        </w:rPr>
        <w:t xml:space="preserve"> for thy</w:t>
      </w:r>
      <w:r w:rsidR="009E6247" w:rsidRPr="00282791">
        <w:rPr>
          <w:sz w:val="20"/>
          <w:szCs w:val="20"/>
        </w:rPr>
        <w:t xml:space="preserve">roid cancer. I also conducted </w:t>
      </w:r>
      <w:r w:rsidR="00252A23" w:rsidRPr="00282791">
        <w:rPr>
          <w:sz w:val="20"/>
          <w:szCs w:val="20"/>
        </w:rPr>
        <w:t xml:space="preserve">a series </w:t>
      </w:r>
      <w:r w:rsidR="009E6247" w:rsidRPr="00282791">
        <w:rPr>
          <w:sz w:val="20"/>
          <w:szCs w:val="20"/>
        </w:rPr>
        <w:t xml:space="preserve">of </w:t>
      </w:r>
      <w:r w:rsidRPr="00282791">
        <w:rPr>
          <w:sz w:val="20"/>
          <w:szCs w:val="20"/>
        </w:rPr>
        <w:t xml:space="preserve">association </w:t>
      </w:r>
      <w:r w:rsidR="00252A23" w:rsidRPr="00282791">
        <w:rPr>
          <w:sz w:val="20"/>
          <w:szCs w:val="20"/>
        </w:rPr>
        <w:t xml:space="preserve">studies investigating candidate </w:t>
      </w:r>
      <w:r w:rsidRPr="00282791">
        <w:rPr>
          <w:sz w:val="20"/>
          <w:szCs w:val="20"/>
        </w:rPr>
        <w:t>genetic variants in miRNA</w:t>
      </w:r>
      <w:r w:rsidR="00CF1221" w:rsidRPr="00282791">
        <w:rPr>
          <w:sz w:val="20"/>
          <w:szCs w:val="20"/>
        </w:rPr>
        <w:t>s</w:t>
      </w:r>
      <w:r w:rsidRPr="00282791">
        <w:rPr>
          <w:sz w:val="20"/>
          <w:szCs w:val="20"/>
        </w:rPr>
        <w:t xml:space="preserve"> for human cancer</w:t>
      </w:r>
      <w:r w:rsidR="00CF1221" w:rsidRPr="00282791">
        <w:rPr>
          <w:sz w:val="20"/>
          <w:szCs w:val="20"/>
        </w:rPr>
        <w:t>s</w:t>
      </w:r>
      <w:r w:rsidR="009E6247" w:rsidRPr="00282791">
        <w:rPr>
          <w:sz w:val="20"/>
          <w:szCs w:val="20"/>
        </w:rPr>
        <w:t>.</w:t>
      </w:r>
      <w:r w:rsidRPr="00282791">
        <w:rPr>
          <w:sz w:val="20"/>
          <w:szCs w:val="20"/>
        </w:rPr>
        <w:t xml:space="preserve"> </w:t>
      </w:r>
      <w:r w:rsidR="009E6247" w:rsidRPr="00282791">
        <w:rPr>
          <w:sz w:val="20"/>
          <w:szCs w:val="20"/>
        </w:rPr>
        <w:t>In these stud</w:t>
      </w:r>
      <w:r w:rsidR="00CF1221" w:rsidRPr="00282791">
        <w:rPr>
          <w:sz w:val="20"/>
          <w:szCs w:val="20"/>
        </w:rPr>
        <w:t>ies</w:t>
      </w:r>
      <w:r w:rsidR="009E6247" w:rsidRPr="00282791">
        <w:rPr>
          <w:sz w:val="20"/>
          <w:szCs w:val="20"/>
        </w:rPr>
        <w:t xml:space="preserve">, </w:t>
      </w:r>
      <w:r w:rsidRPr="00282791">
        <w:rPr>
          <w:sz w:val="20"/>
          <w:szCs w:val="20"/>
        </w:rPr>
        <w:t xml:space="preserve">miR-4293 </w:t>
      </w:r>
      <w:r w:rsidR="009E6247" w:rsidRPr="00282791">
        <w:rPr>
          <w:sz w:val="20"/>
          <w:szCs w:val="20"/>
        </w:rPr>
        <w:t xml:space="preserve">was demonstrated to be </w:t>
      </w:r>
      <w:r w:rsidRPr="00282791">
        <w:rPr>
          <w:sz w:val="20"/>
          <w:szCs w:val="20"/>
        </w:rPr>
        <w:t>significantly associated with</w:t>
      </w:r>
      <w:r w:rsidR="009E6247" w:rsidRPr="00282791">
        <w:rPr>
          <w:sz w:val="20"/>
          <w:szCs w:val="20"/>
        </w:rPr>
        <w:t xml:space="preserve"> </w:t>
      </w:r>
      <w:r w:rsidR="00087A44" w:rsidRPr="00282791">
        <w:rPr>
          <w:sz w:val="20"/>
          <w:szCs w:val="20"/>
        </w:rPr>
        <w:t>lung cancer</w:t>
      </w:r>
      <w:r w:rsidRPr="00282791">
        <w:rPr>
          <w:sz w:val="20"/>
          <w:szCs w:val="20"/>
        </w:rPr>
        <w:t>, and</w:t>
      </w:r>
      <w:hyperlink r:id="rId6" w:history="1">
        <w:r w:rsidRPr="00282791">
          <w:rPr>
            <w:sz w:val="20"/>
            <w:szCs w:val="20"/>
          </w:rPr>
          <w:t> miR-196a2/miR-499</w:t>
        </w:r>
      </w:hyperlink>
      <w:r w:rsidRPr="00282791">
        <w:rPr>
          <w:sz w:val="20"/>
          <w:szCs w:val="20"/>
        </w:rPr>
        <w:t xml:space="preserve"> </w:t>
      </w:r>
      <w:r w:rsidR="00CF1221" w:rsidRPr="00282791">
        <w:rPr>
          <w:sz w:val="20"/>
          <w:szCs w:val="20"/>
        </w:rPr>
        <w:t xml:space="preserve">was clearly </w:t>
      </w:r>
      <w:r w:rsidRPr="00282791">
        <w:rPr>
          <w:sz w:val="20"/>
          <w:szCs w:val="20"/>
        </w:rPr>
        <w:t xml:space="preserve">involved in </w:t>
      </w:r>
      <w:r w:rsidR="00087A44" w:rsidRPr="00282791">
        <w:rPr>
          <w:sz w:val="20"/>
          <w:szCs w:val="20"/>
        </w:rPr>
        <w:t>esophageal cancer</w:t>
      </w:r>
      <w:r w:rsidR="00292CE1" w:rsidRPr="00282791">
        <w:rPr>
          <w:sz w:val="20"/>
          <w:szCs w:val="20"/>
        </w:rPr>
        <w:t>.</w:t>
      </w:r>
      <w:r w:rsidRPr="00282791">
        <w:rPr>
          <w:sz w:val="20"/>
          <w:szCs w:val="20"/>
        </w:rPr>
        <w:t xml:space="preserve"> </w:t>
      </w:r>
      <w:r w:rsidR="00787C43" w:rsidRPr="00282791">
        <w:rPr>
          <w:sz w:val="20"/>
          <w:szCs w:val="20"/>
        </w:rPr>
        <w:t xml:space="preserve">In addition, </w:t>
      </w:r>
      <w:r w:rsidR="00C82F65" w:rsidRPr="00282791">
        <w:rPr>
          <w:sz w:val="20"/>
          <w:szCs w:val="20"/>
        </w:rPr>
        <w:t xml:space="preserve">I implemented a novel </w:t>
      </w:r>
      <w:r w:rsidR="001B72FB" w:rsidRPr="00282791">
        <w:rPr>
          <w:sz w:val="20"/>
          <w:szCs w:val="20"/>
        </w:rPr>
        <w:t xml:space="preserve">approach termed exome-wide gene-based recessive </w:t>
      </w:r>
      <w:proofErr w:type="spellStart"/>
      <w:r w:rsidR="001B72FB" w:rsidRPr="00282791">
        <w:rPr>
          <w:sz w:val="20"/>
          <w:szCs w:val="20"/>
        </w:rPr>
        <w:t>diplotype</w:t>
      </w:r>
      <w:proofErr w:type="spellEnd"/>
      <w:r w:rsidR="001B72FB" w:rsidRPr="00282791">
        <w:rPr>
          <w:sz w:val="20"/>
          <w:szCs w:val="20"/>
        </w:rPr>
        <w:t xml:space="preserve"> scan</w:t>
      </w:r>
      <w:r w:rsidR="001609C1" w:rsidRPr="00282791">
        <w:rPr>
          <w:sz w:val="20"/>
          <w:szCs w:val="20"/>
        </w:rPr>
        <w:t>ning. Compared with traditional method</w:t>
      </w:r>
      <w:r w:rsidR="00500C0D" w:rsidRPr="00282791">
        <w:rPr>
          <w:sz w:val="20"/>
          <w:szCs w:val="20"/>
        </w:rPr>
        <w:t>s</w:t>
      </w:r>
      <w:r w:rsidR="001609C1" w:rsidRPr="00282791">
        <w:rPr>
          <w:sz w:val="20"/>
          <w:szCs w:val="20"/>
        </w:rPr>
        <w:t xml:space="preserve">, our method </w:t>
      </w:r>
      <w:r w:rsidR="00500C0D" w:rsidRPr="00282791">
        <w:rPr>
          <w:sz w:val="20"/>
          <w:szCs w:val="20"/>
        </w:rPr>
        <w:t xml:space="preserve">demonstrated </w:t>
      </w:r>
      <w:r w:rsidR="001609C1" w:rsidRPr="00282791">
        <w:rPr>
          <w:sz w:val="20"/>
          <w:szCs w:val="20"/>
        </w:rPr>
        <w:t xml:space="preserve">higher power to identify recessive compound heterozygotes. I </w:t>
      </w:r>
      <w:r w:rsidR="00500C0D" w:rsidRPr="00282791">
        <w:rPr>
          <w:sz w:val="20"/>
          <w:szCs w:val="20"/>
        </w:rPr>
        <w:t xml:space="preserve">have applied </w:t>
      </w:r>
      <w:r w:rsidR="001609C1" w:rsidRPr="00282791">
        <w:rPr>
          <w:sz w:val="20"/>
          <w:szCs w:val="20"/>
        </w:rPr>
        <w:t xml:space="preserve">the </w:t>
      </w:r>
      <w:r w:rsidR="00292CE1" w:rsidRPr="00282791">
        <w:rPr>
          <w:sz w:val="20"/>
          <w:szCs w:val="20"/>
        </w:rPr>
        <w:t xml:space="preserve">new </w:t>
      </w:r>
      <w:r w:rsidR="001609C1" w:rsidRPr="00282791">
        <w:rPr>
          <w:sz w:val="20"/>
          <w:szCs w:val="20"/>
        </w:rPr>
        <w:t xml:space="preserve">method </w:t>
      </w:r>
      <w:r w:rsidR="001B72FB" w:rsidRPr="00282791">
        <w:rPr>
          <w:sz w:val="20"/>
          <w:szCs w:val="20"/>
        </w:rPr>
        <w:t xml:space="preserve">to </w:t>
      </w:r>
      <w:r w:rsidR="001609C1" w:rsidRPr="00282791">
        <w:rPr>
          <w:sz w:val="20"/>
          <w:szCs w:val="20"/>
        </w:rPr>
        <w:t xml:space="preserve">15 diseases </w:t>
      </w:r>
      <w:r w:rsidR="00500C0D" w:rsidRPr="00282791">
        <w:rPr>
          <w:sz w:val="20"/>
          <w:szCs w:val="20"/>
        </w:rPr>
        <w:t xml:space="preserve">and analyzed genetic data available for </w:t>
      </w:r>
      <w:r w:rsidR="001B72FB" w:rsidRPr="00282791">
        <w:rPr>
          <w:sz w:val="20"/>
          <w:szCs w:val="20"/>
        </w:rPr>
        <w:t>20,000</w:t>
      </w:r>
      <w:r w:rsidR="00500C0D" w:rsidRPr="00282791">
        <w:rPr>
          <w:sz w:val="20"/>
          <w:szCs w:val="20"/>
        </w:rPr>
        <w:t xml:space="preserve"> subjects enrolled in the Personalized Medicine Research Project (PMRP) at</w:t>
      </w:r>
      <w:r w:rsidR="001B72FB" w:rsidRPr="00282791">
        <w:rPr>
          <w:sz w:val="20"/>
          <w:szCs w:val="20"/>
        </w:rPr>
        <w:t xml:space="preserve"> </w:t>
      </w:r>
      <w:r w:rsidR="00CF1221" w:rsidRPr="00282791">
        <w:rPr>
          <w:sz w:val="20"/>
          <w:szCs w:val="20"/>
        </w:rPr>
        <w:t xml:space="preserve">the </w:t>
      </w:r>
      <w:r w:rsidR="001B72FB" w:rsidRPr="00282791">
        <w:rPr>
          <w:sz w:val="20"/>
          <w:szCs w:val="20"/>
        </w:rPr>
        <w:t>Marshfield Clinic</w:t>
      </w:r>
      <w:r w:rsidR="001609C1" w:rsidRPr="00282791">
        <w:rPr>
          <w:sz w:val="20"/>
          <w:szCs w:val="20"/>
        </w:rPr>
        <w:t>. I identified a susceptibility gene</w:t>
      </w:r>
      <w:r w:rsidR="00500C0D" w:rsidRPr="00282791">
        <w:rPr>
          <w:sz w:val="20"/>
          <w:szCs w:val="20"/>
        </w:rPr>
        <w:t>,</w:t>
      </w:r>
      <w:r w:rsidR="001609C1" w:rsidRPr="00282791">
        <w:rPr>
          <w:sz w:val="20"/>
          <w:szCs w:val="20"/>
        </w:rPr>
        <w:t xml:space="preserve"> </w:t>
      </w:r>
      <w:r w:rsidR="001609C1" w:rsidRPr="00282791">
        <w:rPr>
          <w:i/>
          <w:sz w:val="20"/>
          <w:szCs w:val="20"/>
        </w:rPr>
        <w:t>FGF6</w:t>
      </w:r>
      <w:r w:rsidR="00500C0D" w:rsidRPr="00282791">
        <w:rPr>
          <w:i/>
          <w:sz w:val="20"/>
          <w:szCs w:val="20"/>
        </w:rPr>
        <w:t>,</w:t>
      </w:r>
      <w:r w:rsidR="001609C1" w:rsidRPr="00282791">
        <w:rPr>
          <w:sz w:val="20"/>
          <w:szCs w:val="20"/>
        </w:rPr>
        <w:t xml:space="preserve"> for hemochromatosis. </w:t>
      </w:r>
      <w:r w:rsidR="00500C0D" w:rsidRPr="00282791">
        <w:rPr>
          <w:sz w:val="20"/>
          <w:szCs w:val="20"/>
        </w:rPr>
        <w:t xml:space="preserve">By conducting </w:t>
      </w:r>
      <w:r w:rsidR="00CF1221" w:rsidRPr="00282791">
        <w:rPr>
          <w:sz w:val="20"/>
          <w:szCs w:val="20"/>
        </w:rPr>
        <w:t xml:space="preserve">an </w:t>
      </w:r>
      <w:r w:rsidR="001609C1" w:rsidRPr="00282791">
        <w:rPr>
          <w:sz w:val="20"/>
          <w:szCs w:val="20"/>
        </w:rPr>
        <w:t>evolution</w:t>
      </w:r>
      <w:r w:rsidR="00CF1221" w:rsidRPr="00282791">
        <w:rPr>
          <w:sz w:val="20"/>
          <w:szCs w:val="20"/>
        </w:rPr>
        <w:t>ary</w:t>
      </w:r>
      <w:r w:rsidR="00FF347E" w:rsidRPr="00282791">
        <w:rPr>
          <w:sz w:val="20"/>
          <w:szCs w:val="20"/>
        </w:rPr>
        <w:t xml:space="preserve"> analysis</w:t>
      </w:r>
      <w:r w:rsidR="001609C1" w:rsidRPr="00282791">
        <w:rPr>
          <w:sz w:val="20"/>
          <w:szCs w:val="20"/>
        </w:rPr>
        <w:t>, protein-protein network</w:t>
      </w:r>
      <w:r w:rsidR="00500C0D" w:rsidRPr="00282791">
        <w:rPr>
          <w:sz w:val="20"/>
          <w:szCs w:val="20"/>
        </w:rPr>
        <w:t xml:space="preserve"> analysis</w:t>
      </w:r>
      <w:r w:rsidR="001609C1" w:rsidRPr="00282791">
        <w:rPr>
          <w:sz w:val="20"/>
          <w:szCs w:val="20"/>
        </w:rPr>
        <w:t xml:space="preserve">, </w:t>
      </w:r>
      <w:r w:rsidR="00500C0D" w:rsidRPr="00282791">
        <w:rPr>
          <w:sz w:val="20"/>
          <w:szCs w:val="20"/>
        </w:rPr>
        <w:t xml:space="preserve">and examining both </w:t>
      </w:r>
      <w:r w:rsidR="001609C1" w:rsidRPr="00282791">
        <w:rPr>
          <w:sz w:val="20"/>
          <w:szCs w:val="20"/>
        </w:rPr>
        <w:t xml:space="preserve">molecular and cellular evidence, we demonstrated </w:t>
      </w:r>
      <w:r w:rsidR="001609C1" w:rsidRPr="00282791">
        <w:rPr>
          <w:i/>
          <w:sz w:val="20"/>
          <w:szCs w:val="20"/>
        </w:rPr>
        <w:t>FGF6</w:t>
      </w:r>
      <w:r w:rsidR="001609C1" w:rsidRPr="00282791">
        <w:rPr>
          <w:sz w:val="20"/>
          <w:szCs w:val="20"/>
        </w:rPr>
        <w:t xml:space="preserve"> play</w:t>
      </w:r>
      <w:r w:rsidR="00500C0D" w:rsidRPr="00282791">
        <w:rPr>
          <w:sz w:val="20"/>
          <w:szCs w:val="20"/>
        </w:rPr>
        <w:t>s an</w:t>
      </w:r>
      <w:r w:rsidR="001609C1" w:rsidRPr="00282791">
        <w:rPr>
          <w:sz w:val="20"/>
          <w:szCs w:val="20"/>
        </w:rPr>
        <w:t xml:space="preserve"> important role in iron metabolism which may be involved in multiple </w:t>
      </w:r>
      <w:r w:rsidR="00500C0D" w:rsidRPr="00282791">
        <w:rPr>
          <w:sz w:val="20"/>
          <w:szCs w:val="20"/>
        </w:rPr>
        <w:t xml:space="preserve">conditions </w:t>
      </w:r>
      <w:r w:rsidR="0043603A" w:rsidRPr="00282791">
        <w:rPr>
          <w:sz w:val="20"/>
          <w:szCs w:val="20"/>
        </w:rPr>
        <w:t xml:space="preserve">underlying diseases associated with </w:t>
      </w:r>
      <w:r w:rsidR="001609C1" w:rsidRPr="00282791">
        <w:rPr>
          <w:sz w:val="20"/>
          <w:szCs w:val="20"/>
        </w:rPr>
        <w:t xml:space="preserve">iron </w:t>
      </w:r>
      <w:r w:rsidR="0043603A" w:rsidRPr="00282791">
        <w:rPr>
          <w:sz w:val="20"/>
          <w:szCs w:val="20"/>
        </w:rPr>
        <w:t>metabolism</w:t>
      </w:r>
      <w:r w:rsidR="001609C1" w:rsidRPr="00282791">
        <w:rPr>
          <w:sz w:val="20"/>
          <w:szCs w:val="20"/>
        </w:rPr>
        <w:t xml:space="preserve">. The work was accepted in </w:t>
      </w:r>
      <w:r w:rsidR="001609C1" w:rsidRPr="00282791">
        <w:rPr>
          <w:i/>
          <w:sz w:val="20"/>
          <w:szCs w:val="20"/>
        </w:rPr>
        <w:t>Blood</w:t>
      </w:r>
      <w:r w:rsidR="00292CE1" w:rsidRPr="00282791">
        <w:rPr>
          <w:sz w:val="20"/>
          <w:szCs w:val="20"/>
        </w:rPr>
        <w:t xml:space="preserve"> in </w:t>
      </w:r>
      <w:r w:rsidR="001609C1" w:rsidRPr="00282791">
        <w:rPr>
          <w:sz w:val="20"/>
          <w:szCs w:val="20"/>
        </w:rPr>
        <w:t>2019</w:t>
      </w:r>
      <w:r w:rsidR="00895A77" w:rsidRPr="00282791">
        <w:rPr>
          <w:sz w:val="20"/>
          <w:szCs w:val="20"/>
        </w:rPr>
        <w:t>.</w:t>
      </w:r>
      <w:r w:rsidR="002A2447" w:rsidRPr="00282791">
        <w:rPr>
          <w:sz w:val="20"/>
          <w:szCs w:val="20"/>
        </w:rPr>
        <w:t xml:space="preserve"> </w:t>
      </w:r>
      <w:r w:rsidR="0043603A" w:rsidRPr="00282791">
        <w:rPr>
          <w:sz w:val="20"/>
          <w:szCs w:val="20"/>
        </w:rPr>
        <w:t>T</w:t>
      </w:r>
      <w:r w:rsidR="003F4177" w:rsidRPr="00282791">
        <w:rPr>
          <w:sz w:val="20"/>
          <w:szCs w:val="20"/>
        </w:rPr>
        <w:t xml:space="preserve">he following flowchart </w:t>
      </w:r>
      <w:r w:rsidR="0043603A" w:rsidRPr="00282791">
        <w:rPr>
          <w:sz w:val="20"/>
          <w:szCs w:val="20"/>
        </w:rPr>
        <w:t>shows the timeline for publication of outcomes of my research efforts</w:t>
      </w:r>
      <w:r w:rsidR="00292CE1" w:rsidRPr="00282791">
        <w:rPr>
          <w:sz w:val="20"/>
          <w:szCs w:val="20"/>
        </w:rPr>
        <w:t xml:space="preserve"> </w:t>
      </w:r>
      <w:r w:rsidR="003F4177" w:rsidRPr="00282791">
        <w:rPr>
          <w:sz w:val="20"/>
          <w:szCs w:val="20"/>
        </w:rPr>
        <w:t>(</w:t>
      </w:r>
      <w:r w:rsidR="00292CE1" w:rsidRPr="00282791">
        <w:rPr>
          <w:sz w:val="20"/>
          <w:szCs w:val="20"/>
        </w:rPr>
        <w:t xml:space="preserve">Purple: </w:t>
      </w:r>
      <w:r w:rsidR="003F4177" w:rsidRPr="00282791">
        <w:rPr>
          <w:sz w:val="20"/>
          <w:szCs w:val="20"/>
        </w:rPr>
        <w:t>1</w:t>
      </w:r>
      <w:r w:rsidR="003F4177" w:rsidRPr="00282791">
        <w:rPr>
          <w:sz w:val="20"/>
          <w:szCs w:val="20"/>
          <w:vertAlign w:val="superscript"/>
        </w:rPr>
        <w:t>st</w:t>
      </w:r>
      <w:r w:rsidR="003F4177" w:rsidRPr="00282791">
        <w:rPr>
          <w:sz w:val="20"/>
          <w:szCs w:val="20"/>
        </w:rPr>
        <w:t xml:space="preserve"> author)</w:t>
      </w:r>
      <w:r w:rsidR="00292CE1" w:rsidRPr="00282791">
        <w:rPr>
          <w:sz w:val="20"/>
          <w:szCs w:val="20"/>
        </w:rPr>
        <w:t>.</w:t>
      </w:r>
    </w:p>
    <w:p w14:paraId="4E823A12" w14:textId="77777777" w:rsidR="003F4177" w:rsidRPr="00282791" w:rsidRDefault="003F4177" w:rsidP="002620E0">
      <w:pPr>
        <w:pStyle w:val="Default"/>
        <w:jc w:val="both"/>
        <w:rPr>
          <w:sz w:val="20"/>
          <w:szCs w:val="20"/>
        </w:rPr>
      </w:pPr>
    </w:p>
    <w:p w14:paraId="74FAA09F" w14:textId="77777777" w:rsidR="00E266A0" w:rsidRPr="00282791" w:rsidRDefault="00787C43" w:rsidP="002620E0">
      <w:pPr>
        <w:pStyle w:val="Default"/>
        <w:jc w:val="both"/>
        <w:rPr>
          <w:sz w:val="20"/>
          <w:szCs w:val="20"/>
        </w:rPr>
      </w:pPr>
      <w:r w:rsidRPr="00282791">
        <w:rPr>
          <w:noProof/>
          <w:sz w:val="20"/>
          <w:szCs w:val="20"/>
        </w:rPr>
        <w:drawing>
          <wp:inline distT="0" distB="0" distL="0" distR="0" wp14:anchorId="27263E5C" wp14:editId="0D6392AD">
            <wp:extent cx="6617258" cy="1263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2528" cy="1264656"/>
                    </a:xfrm>
                    <a:prstGeom prst="rect">
                      <a:avLst/>
                    </a:prstGeom>
                    <a:noFill/>
                  </pic:spPr>
                </pic:pic>
              </a:graphicData>
            </a:graphic>
          </wp:inline>
        </w:drawing>
      </w:r>
    </w:p>
    <w:p w14:paraId="4DF0FD08" w14:textId="77777777" w:rsidR="0043603A" w:rsidRPr="00282791" w:rsidRDefault="0043603A" w:rsidP="002620E0">
      <w:pPr>
        <w:pStyle w:val="Default"/>
        <w:jc w:val="both"/>
        <w:rPr>
          <w:b/>
          <w:sz w:val="20"/>
          <w:szCs w:val="20"/>
          <w:u w:val="single"/>
        </w:rPr>
      </w:pPr>
    </w:p>
    <w:p w14:paraId="3127ECC1" w14:textId="2B85FCAA" w:rsidR="0039640E" w:rsidRPr="00282791" w:rsidRDefault="003B257E" w:rsidP="002620E0">
      <w:pPr>
        <w:pStyle w:val="Default"/>
        <w:jc w:val="both"/>
        <w:rPr>
          <w:sz w:val="20"/>
          <w:szCs w:val="20"/>
        </w:rPr>
      </w:pPr>
      <w:proofErr w:type="spellStart"/>
      <w:r w:rsidRPr="00282791">
        <w:rPr>
          <w:b/>
          <w:sz w:val="20"/>
          <w:szCs w:val="20"/>
          <w:u w:val="single"/>
        </w:rPr>
        <w:t>Epigenom</w:t>
      </w:r>
      <w:r w:rsidR="0002281C" w:rsidRPr="00282791">
        <w:rPr>
          <w:b/>
          <w:sz w:val="20"/>
          <w:szCs w:val="20"/>
          <w:u w:val="single"/>
        </w:rPr>
        <w:t>ic</w:t>
      </w:r>
      <w:proofErr w:type="spellEnd"/>
      <w:r w:rsidR="00D54A16" w:rsidRPr="00282791">
        <w:rPr>
          <w:b/>
          <w:sz w:val="20"/>
          <w:szCs w:val="20"/>
          <w:u w:val="single"/>
        </w:rPr>
        <w:t xml:space="preserve"> Research </w:t>
      </w:r>
      <w:r w:rsidR="0073685F" w:rsidRPr="00282791">
        <w:rPr>
          <w:b/>
          <w:sz w:val="20"/>
          <w:szCs w:val="20"/>
          <w:u w:val="single"/>
        </w:rPr>
        <w:t>and Epigenetic</w:t>
      </w:r>
      <w:r w:rsidR="00D54A16" w:rsidRPr="00282791">
        <w:rPr>
          <w:b/>
          <w:sz w:val="20"/>
          <w:szCs w:val="20"/>
          <w:u w:val="single"/>
        </w:rPr>
        <w:t xml:space="preserve"> Variations in Diagnosis and Prognosis </w:t>
      </w:r>
      <w:r w:rsidR="002A2D96" w:rsidRPr="00282791">
        <w:rPr>
          <w:b/>
          <w:sz w:val="20"/>
          <w:szCs w:val="20"/>
          <w:u w:val="single"/>
        </w:rPr>
        <w:t xml:space="preserve">Models </w:t>
      </w:r>
      <w:r w:rsidR="00D54A16" w:rsidRPr="00282791">
        <w:rPr>
          <w:b/>
          <w:sz w:val="20"/>
          <w:szCs w:val="20"/>
          <w:u w:val="single"/>
        </w:rPr>
        <w:t xml:space="preserve">for Complex Diseases. </w:t>
      </w:r>
      <w:r w:rsidR="0043603A" w:rsidRPr="00282791">
        <w:rPr>
          <w:sz w:val="20"/>
          <w:szCs w:val="20"/>
        </w:rPr>
        <w:t>Beginning in</w:t>
      </w:r>
      <w:r w:rsidRPr="00282791">
        <w:rPr>
          <w:sz w:val="20"/>
          <w:szCs w:val="20"/>
        </w:rPr>
        <w:t xml:space="preserve"> 20</w:t>
      </w:r>
      <w:r w:rsidR="002A2D96" w:rsidRPr="00282791">
        <w:rPr>
          <w:sz w:val="20"/>
          <w:szCs w:val="20"/>
        </w:rPr>
        <w:t>09</w:t>
      </w:r>
      <w:r w:rsidRPr="00282791">
        <w:rPr>
          <w:sz w:val="20"/>
          <w:szCs w:val="20"/>
        </w:rPr>
        <w:t>, I investigated the epigenetics of human disease</w:t>
      </w:r>
      <w:r w:rsidR="00453B51" w:rsidRPr="00282791">
        <w:rPr>
          <w:sz w:val="20"/>
          <w:szCs w:val="20"/>
        </w:rPr>
        <w:t>s</w:t>
      </w:r>
      <w:r w:rsidRPr="00282791">
        <w:rPr>
          <w:sz w:val="20"/>
          <w:szCs w:val="20"/>
        </w:rPr>
        <w:t xml:space="preserve"> with a particular focus on DNA methylation.</w:t>
      </w:r>
      <w:r w:rsidR="00E17768" w:rsidRPr="00282791">
        <w:rPr>
          <w:sz w:val="20"/>
          <w:szCs w:val="20"/>
        </w:rPr>
        <w:t xml:space="preserve"> </w:t>
      </w:r>
      <w:r w:rsidRPr="00282791">
        <w:rPr>
          <w:sz w:val="20"/>
          <w:szCs w:val="20"/>
        </w:rPr>
        <w:t xml:space="preserve">I participated in several large projects to build a model </w:t>
      </w:r>
      <w:r w:rsidR="0043603A" w:rsidRPr="00282791">
        <w:rPr>
          <w:sz w:val="20"/>
          <w:szCs w:val="20"/>
        </w:rPr>
        <w:t xml:space="preserve">depicting </w:t>
      </w:r>
      <w:r w:rsidRPr="00282791">
        <w:rPr>
          <w:sz w:val="20"/>
          <w:szCs w:val="20"/>
        </w:rPr>
        <w:t xml:space="preserve">the </w:t>
      </w:r>
      <w:proofErr w:type="spellStart"/>
      <w:r w:rsidRPr="00282791">
        <w:rPr>
          <w:sz w:val="20"/>
          <w:szCs w:val="20"/>
        </w:rPr>
        <w:t>epigenom</w:t>
      </w:r>
      <w:r w:rsidR="00453B51" w:rsidRPr="00282791">
        <w:rPr>
          <w:sz w:val="20"/>
          <w:szCs w:val="20"/>
        </w:rPr>
        <w:t>ic</w:t>
      </w:r>
      <w:proofErr w:type="spellEnd"/>
      <w:r w:rsidRPr="00282791">
        <w:rPr>
          <w:sz w:val="20"/>
          <w:szCs w:val="20"/>
        </w:rPr>
        <w:t xml:space="preserve"> architecture for human cells and tissues under normal and disease conditions. Notable work includes </w:t>
      </w:r>
      <w:r w:rsidR="00CF1221" w:rsidRPr="00282791">
        <w:rPr>
          <w:sz w:val="20"/>
          <w:szCs w:val="20"/>
        </w:rPr>
        <w:t xml:space="preserve">the </w:t>
      </w:r>
      <w:r w:rsidR="0043603A" w:rsidRPr="00282791">
        <w:rPr>
          <w:sz w:val="20"/>
          <w:szCs w:val="20"/>
        </w:rPr>
        <w:t xml:space="preserve">evaluation of </w:t>
      </w:r>
      <w:r w:rsidRPr="00282791">
        <w:rPr>
          <w:sz w:val="20"/>
          <w:szCs w:val="20"/>
        </w:rPr>
        <w:t xml:space="preserve">the </w:t>
      </w:r>
      <w:proofErr w:type="spellStart"/>
      <w:r w:rsidRPr="00282791">
        <w:rPr>
          <w:sz w:val="20"/>
          <w:szCs w:val="20"/>
        </w:rPr>
        <w:t>methylomes</w:t>
      </w:r>
      <w:proofErr w:type="spellEnd"/>
      <w:r w:rsidR="00087A44" w:rsidRPr="00282791">
        <w:rPr>
          <w:sz w:val="20"/>
          <w:szCs w:val="20"/>
        </w:rPr>
        <w:t xml:space="preserve"> </w:t>
      </w:r>
      <w:r w:rsidRPr="00282791">
        <w:rPr>
          <w:sz w:val="20"/>
          <w:szCs w:val="20"/>
        </w:rPr>
        <w:t xml:space="preserve">for normal human blood cells, animal model ‘silk’, CD4+ T-cells of patients with </w:t>
      </w:r>
      <w:hyperlink r:id="rId8" w:history="1">
        <w:r w:rsidRPr="00282791">
          <w:rPr>
            <w:sz w:val="20"/>
            <w:szCs w:val="20"/>
          </w:rPr>
          <w:t>rheumatoid arthritis</w:t>
        </w:r>
      </w:hyperlink>
      <w:r w:rsidRPr="00282791">
        <w:rPr>
          <w:sz w:val="20"/>
          <w:szCs w:val="20"/>
        </w:rPr>
        <w:t xml:space="preserve">, pancreatic cancer cells, and hepatocellular carcinoma cells </w:t>
      </w:r>
      <w:r w:rsidR="00087A44" w:rsidRPr="00282791">
        <w:rPr>
          <w:sz w:val="20"/>
          <w:szCs w:val="20"/>
        </w:rPr>
        <w:t>with W</w:t>
      </w:r>
      <w:r w:rsidR="004E6DFC" w:rsidRPr="00282791">
        <w:rPr>
          <w:sz w:val="20"/>
          <w:szCs w:val="20"/>
        </w:rPr>
        <w:t>GBS</w:t>
      </w:r>
      <w:r w:rsidRPr="00282791">
        <w:rPr>
          <w:sz w:val="20"/>
          <w:szCs w:val="20"/>
        </w:rPr>
        <w:t xml:space="preserve"> and MBD-seq. </w:t>
      </w:r>
      <w:r w:rsidR="000D6361" w:rsidRPr="00282791">
        <w:rPr>
          <w:sz w:val="20"/>
          <w:szCs w:val="20"/>
        </w:rPr>
        <w:t>Concurrently,</w:t>
      </w:r>
      <w:r w:rsidRPr="00282791">
        <w:rPr>
          <w:sz w:val="20"/>
          <w:szCs w:val="20"/>
        </w:rPr>
        <w:t xml:space="preserve"> </w:t>
      </w:r>
      <w:r w:rsidR="00E17768" w:rsidRPr="00282791">
        <w:rPr>
          <w:sz w:val="20"/>
          <w:szCs w:val="20"/>
        </w:rPr>
        <w:t xml:space="preserve">I </w:t>
      </w:r>
      <w:r w:rsidRPr="00282791">
        <w:rPr>
          <w:sz w:val="20"/>
          <w:szCs w:val="20"/>
        </w:rPr>
        <w:t>identified a large number of methylation-based markers with diagnostic and prognostic implications for lung cancer, bladder cancer, and pancreatic cancer. Since DNA methylation has different patterns for different tissue types, we proposed a predicti</w:t>
      </w:r>
      <w:r w:rsidR="009345B9" w:rsidRPr="00282791">
        <w:rPr>
          <w:sz w:val="20"/>
          <w:szCs w:val="20"/>
        </w:rPr>
        <w:t>ve</w:t>
      </w:r>
      <w:r w:rsidRPr="00282791">
        <w:rPr>
          <w:sz w:val="20"/>
          <w:szCs w:val="20"/>
        </w:rPr>
        <w:t xml:space="preserve"> model to map the origin of cell-free DNA fragments based on tissue-specific methylation signals. This model provides a potential</w:t>
      </w:r>
      <w:r w:rsidR="009345B9" w:rsidRPr="00282791">
        <w:rPr>
          <w:sz w:val="20"/>
          <w:szCs w:val="20"/>
        </w:rPr>
        <w:t>ly</w:t>
      </w:r>
      <w:r w:rsidRPr="00282791">
        <w:rPr>
          <w:sz w:val="20"/>
          <w:szCs w:val="20"/>
        </w:rPr>
        <w:t xml:space="preserve"> non-invasive approach for the diagnosis of solid cancers. </w:t>
      </w:r>
      <w:r w:rsidR="00C40838" w:rsidRPr="00282791">
        <w:rPr>
          <w:sz w:val="20"/>
          <w:szCs w:val="20"/>
        </w:rPr>
        <w:t xml:space="preserve">This work </w:t>
      </w:r>
      <w:r w:rsidR="0043603A" w:rsidRPr="00282791">
        <w:rPr>
          <w:sz w:val="20"/>
          <w:szCs w:val="20"/>
        </w:rPr>
        <w:t>was</w:t>
      </w:r>
      <w:r w:rsidR="00C40838" w:rsidRPr="00282791">
        <w:rPr>
          <w:sz w:val="20"/>
          <w:szCs w:val="20"/>
        </w:rPr>
        <w:t xml:space="preserve"> published in </w:t>
      </w:r>
      <w:r w:rsidR="00C40838" w:rsidRPr="00282791">
        <w:rPr>
          <w:i/>
          <w:sz w:val="20"/>
          <w:szCs w:val="20"/>
        </w:rPr>
        <w:t>Nature Genetics</w:t>
      </w:r>
      <w:r w:rsidR="003F4177" w:rsidRPr="00282791">
        <w:rPr>
          <w:sz w:val="20"/>
          <w:szCs w:val="20"/>
        </w:rPr>
        <w:t xml:space="preserve"> in 2017. </w:t>
      </w:r>
      <w:r w:rsidR="0043603A" w:rsidRPr="00282791">
        <w:rPr>
          <w:sz w:val="20"/>
          <w:szCs w:val="20"/>
        </w:rPr>
        <w:t>Chronology of publication of this research is</w:t>
      </w:r>
      <w:r w:rsidR="003F4177" w:rsidRPr="00282791">
        <w:rPr>
          <w:sz w:val="20"/>
          <w:szCs w:val="20"/>
        </w:rPr>
        <w:t xml:space="preserve"> shown in the following flowchart</w:t>
      </w:r>
      <w:r w:rsidR="0043603A" w:rsidRPr="00282791">
        <w:rPr>
          <w:sz w:val="20"/>
          <w:szCs w:val="20"/>
        </w:rPr>
        <w:t xml:space="preserve"> below</w:t>
      </w:r>
      <w:r w:rsidR="003F4177" w:rsidRPr="00282791">
        <w:rPr>
          <w:sz w:val="20"/>
          <w:szCs w:val="20"/>
        </w:rPr>
        <w:t xml:space="preserve"> (purple indicates 1</w:t>
      </w:r>
      <w:r w:rsidR="003F4177" w:rsidRPr="00282791">
        <w:rPr>
          <w:sz w:val="20"/>
          <w:szCs w:val="20"/>
          <w:vertAlign w:val="superscript"/>
        </w:rPr>
        <w:t>st</w:t>
      </w:r>
      <w:r w:rsidR="003F4177" w:rsidRPr="00282791">
        <w:rPr>
          <w:sz w:val="20"/>
          <w:szCs w:val="20"/>
        </w:rPr>
        <w:t xml:space="preserve"> author)</w:t>
      </w:r>
      <w:r w:rsidR="0043603A" w:rsidRPr="00282791">
        <w:rPr>
          <w:sz w:val="20"/>
          <w:szCs w:val="20"/>
        </w:rPr>
        <w:t>:</w:t>
      </w:r>
    </w:p>
    <w:p w14:paraId="63B28193" w14:textId="77777777" w:rsidR="003F4177" w:rsidRPr="00282791" w:rsidRDefault="003F4177" w:rsidP="002620E0">
      <w:pPr>
        <w:pStyle w:val="Default"/>
        <w:jc w:val="both"/>
        <w:rPr>
          <w:sz w:val="20"/>
          <w:szCs w:val="20"/>
        </w:rPr>
      </w:pPr>
    </w:p>
    <w:p w14:paraId="5221DFF5" w14:textId="77777777" w:rsidR="00E17768" w:rsidRPr="00282791" w:rsidRDefault="0039640E" w:rsidP="002620E0">
      <w:pPr>
        <w:pStyle w:val="Default"/>
        <w:jc w:val="both"/>
        <w:rPr>
          <w:sz w:val="20"/>
          <w:szCs w:val="20"/>
        </w:rPr>
      </w:pPr>
      <w:r w:rsidRPr="00282791">
        <w:rPr>
          <w:noProof/>
          <w:sz w:val="20"/>
          <w:szCs w:val="20"/>
        </w:rPr>
        <w:lastRenderedPageBreak/>
        <w:drawing>
          <wp:inline distT="0" distB="0" distL="0" distR="0" wp14:anchorId="1D9E3C3F" wp14:editId="2CB08E84">
            <wp:extent cx="6148705" cy="12036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8705" cy="1203606"/>
                    </a:xfrm>
                    <a:prstGeom prst="rect">
                      <a:avLst/>
                    </a:prstGeom>
                    <a:noFill/>
                  </pic:spPr>
                </pic:pic>
              </a:graphicData>
            </a:graphic>
          </wp:inline>
        </w:drawing>
      </w:r>
    </w:p>
    <w:p w14:paraId="7899A7FF" w14:textId="77777777" w:rsidR="0043603A" w:rsidRPr="00282791" w:rsidRDefault="0043603A" w:rsidP="002620E0">
      <w:pPr>
        <w:pStyle w:val="Default"/>
        <w:jc w:val="both"/>
        <w:rPr>
          <w:b/>
          <w:color w:val="auto"/>
          <w:sz w:val="20"/>
          <w:szCs w:val="20"/>
        </w:rPr>
      </w:pPr>
    </w:p>
    <w:p w14:paraId="39CED45A" w14:textId="77777777" w:rsidR="003A3A69" w:rsidRPr="00282791" w:rsidRDefault="00031B78" w:rsidP="002620E0">
      <w:pPr>
        <w:pStyle w:val="Default"/>
        <w:jc w:val="both"/>
        <w:rPr>
          <w:b/>
          <w:color w:val="auto"/>
          <w:sz w:val="20"/>
          <w:szCs w:val="20"/>
        </w:rPr>
      </w:pPr>
      <w:r w:rsidRPr="00282791">
        <w:rPr>
          <w:b/>
          <w:color w:val="auto"/>
          <w:sz w:val="20"/>
          <w:szCs w:val="20"/>
        </w:rPr>
        <w:t>Current Research</w:t>
      </w:r>
    </w:p>
    <w:p w14:paraId="2AFDDF9D" w14:textId="77777777" w:rsidR="00087A44" w:rsidRPr="00282791" w:rsidRDefault="00087A44" w:rsidP="002620E0">
      <w:pPr>
        <w:pStyle w:val="Default"/>
        <w:jc w:val="both"/>
        <w:rPr>
          <w:sz w:val="20"/>
          <w:szCs w:val="20"/>
        </w:rPr>
      </w:pPr>
    </w:p>
    <w:p w14:paraId="4EB55E21" w14:textId="1C917775" w:rsidR="0071219E" w:rsidRPr="00282791" w:rsidRDefault="003B257E" w:rsidP="002620E0">
      <w:pPr>
        <w:pStyle w:val="Default"/>
        <w:jc w:val="both"/>
        <w:rPr>
          <w:b/>
          <w:color w:val="auto"/>
          <w:sz w:val="20"/>
          <w:szCs w:val="20"/>
        </w:rPr>
      </w:pPr>
      <w:r w:rsidRPr="00282791">
        <w:rPr>
          <w:sz w:val="20"/>
          <w:szCs w:val="20"/>
        </w:rPr>
        <w:t xml:space="preserve">My research in Center for Precision Medicine Research </w:t>
      </w:r>
      <w:r w:rsidR="0043603A" w:rsidRPr="00282791">
        <w:rPr>
          <w:sz w:val="20"/>
          <w:szCs w:val="20"/>
        </w:rPr>
        <w:t>consists</w:t>
      </w:r>
      <w:r w:rsidRPr="00282791">
        <w:rPr>
          <w:sz w:val="20"/>
          <w:szCs w:val="20"/>
        </w:rPr>
        <w:t xml:space="preserve"> of several studies to elucidate </w:t>
      </w:r>
      <w:r w:rsidR="0043603A" w:rsidRPr="00282791">
        <w:rPr>
          <w:sz w:val="20"/>
          <w:szCs w:val="20"/>
        </w:rPr>
        <w:t xml:space="preserve">genetics of </w:t>
      </w:r>
      <w:r w:rsidRPr="00282791">
        <w:rPr>
          <w:sz w:val="20"/>
          <w:szCs w:val="20"/>
        </w:rPr>
        <w:t xml:space="preserve">disease </w:t>
      </w:r>
      <w:r w:rsidR="00C57DD4" w:rsidRPr="00282791">
        <w:rPr>
          <w:sz w:val="20"/>
          <w:szCs w:val="20"/>
        </w:rPr>
        <w:t>with certain non-traditional statistic</w:t>
      </w:r>
      <w:r w:rsidR="00BD06AF" w:rsidRPr="00282791">
        <w:rPr>
          <w:sz w:val="20"/>
          <w:szCs w:val="20"/>
        </w:rPr>
        <w:t>al</w:t>
      </w:r>
      <w:r w:rsidR="00C57DD4" w:rsidRPr="00282791">
        <w:rPr>
          <w:sz w:val="20"/>
          <w:szCs w:val="20"/>
        </w:rPr>
        <w:t xml:space="preserve"> method</w:t>
      </w:r>
      <w:r w:rsidR="00BD06AF" w:rsidRPr="00282791">
        <w:rPr>
          <w:sz w:val="20"/>
          <w:szCs w:val="20"/>
        </w:rPr>
        <w:t>s</w:t>
      </w:r>
      <w:r w:rsidR="00C57DD4" w:rsidRPr="00282791">
        <w:rPr>
          <w:sz w:val="20"/>
          <w:szCs w:val="20"/>
        </w:rPr>
        <w:t xml:space="preserve"> </w:t>
      </w:r>
      <w:r w:rsidR="0071219E" w:rsidRPr="00282791">
        <w:rPr>
          <w:sz w:val="20"/>
          <w:szCs w:val="20"/>
        </w:rPr>
        <w:t xml:space="preserve">and </w:t>
      </w:r>
      <w:r w:rsidR="00BD06AF" w:rsidRPr="00282791">
        <w:rPr>
          <w:sz w:val="20"/>
          <w:szCs w:val="20"/>
        </w:rPr>
        <w:t xml:space="preserve">to </w:t>
      </w:r>
      <w:r w:rsidR="0071219E" w:rsidRPr="00282791">
        <w:rPr>
          <w:sz w:val="20"/>
          <w:szCs w:val="20"/>
        </w:rPr>
        <w:t>identify epigenetic variant</w:t>
      </w:r>
      <w:r w:rsidR="00BD06AF" w:rsidRPr="00282791">
        <w:rPr>
          <w:sz w:val="20"/>
          <w:szCs w:val="20"/>
        </w:rPr>
        <w:t>-</w:t>
      </w:r>
      <w:r w:rsidR="0071219E" w:rsidRPr="00282791">
        <w:rPr>
          <w:sz w:val="20"/>
          <w:szCs w:val="20"/>
        </w:rPr>
        <w:t xml:space="preserve">based </w:t>
      </w:r>
      <w:r w:rsidR="004C4CD9" w:rsidRPr="00282791">
        <w:rPr>
          <w:sz w:val="20"/>
          <w:szCs w:val="20"/>
        </w:rPr>
        <w:t>diagnostic and prognostic biomarkers</w:t>
      </w:r>
      <w:r w:rsidR="00BD06AF" w:rsidRPr="00282791">
        <w:rPr>
          <w:sz w:val="20"/>
          <w:szCs w:val="20"/>
        </w:rPr>
        <w:t xml:space="preserve">. </w:t>
      </w:r>
      <w:r w:rsidR="0071219E" w:rsidRPr="00282791">
        <w:rPr>
          <w:sz w:val="20"/>
          <w:szCs w:val="20"/>
        </w:rPr>
        <w:t>The detail</w:t>
      </w:r>
      <w:r w:rsidR="00BD06AF" w:rsidRPr="00282791">
        <w:rPr>
          <w:sz w:val="20"/>
          <w:szCs w:val="20"/>
        </w:rPr>
        <w:t>s</w:t>
      </w:r>
      <w:r w:rsidR="0071219E" w:rsidRPr="00282791">
        <w:rPr>
          <w:sz w:val="20"/>
          <w:szCs w:val="20"/>
        </w:rPr>
        <w:t xml:space="preserve"> for these projects </w:t>
      </w:r>
      <w:r w:rsidR="00BD06AF" w:rsidRPr="00282791">
        <w:rPr>
          <w:sz w:val="20"/>
          <w:szCs w:val="20"/>
        </w:rPr>
        <w:t>are as follows</w:t>
      </w:r>
      <w:r w:rsidR="0071219E" w:rsidRPr="00282791">
        <w:rPr>
          <w:sz w:val="20"/>
          <w:szCs w:val="20"/>
        </w:rPr>
        <w:t xml:space="preserve">: </w:t>
      </w:r>
    </w:p>
    <w:p w14:paraId="1EE9053C" w14:textId="77777777" w:rsidR="00D15FBF" w:rsidRPr="00282791" w:rsidRDefault="00D15FBF" w:rsidP="002620E0">
      <w:pPr>
        <w:pStyle w:val="Default"/>
        <w:jc w:val="both"/>
        <w:rPr>
          <w:sz w:val="20"/>
          <w:szCs w:val="20"/>
        </w:rPr>
      </w:pPr>
    </w:p>
    <w:p w14:paraId="6C7AA231" w14:textId="77777777" w:rsidR="0043603A" w:rsidRPr="00282791" w:rsidRDefault="00B534AF" w:rsidP="002620E0">
      <w:pPr>
        <w:pStyle w:val="Default"/>
        <w:jc w:val="both"/>
        <w:rPr>
          <w:b/>
          <w:sz w:val="20"/>
          <w:szCs w:val="20"/>
          <w:u w:val="single"/>
        </w:rPr>
      </w:pPr>
      <w:r w:rsidRPr="00282791">
        <w:rPr>
          <w:b/>
          <w:sz w:val="20"/>
          <w:szCs w:val="20"/>
          <w:u w:val="single"/>
        </w:rPr>
        <w:t xml:space="preserve">A </w:t>
      </w:r>
      <w:r w:rsidR="00D06770" w:rsidRPr="00282791">
        <w:rPr>
          <w:b/>
          <w:sz w:val="20"/>
          <w:szCs w:val="20"/>
          <w:u w:val="single"/>
        </w:rPr>
        <w:t xml:space="preserve">gene-based recessive </w:t>
      </w:r>
      <w:proofErr w:type="spellStart"/>
      <w:r w:rsidR="00D06770" w:rsidRPr="00282791">
        <w:rPr>
          <w:b/>
          <w:sz w:val="20"/>
          <w:szCs w:val="20"/>
          <w:u w:val="single"/>
        </w:rPr>
        <w:t>diplotype</w:t>
      </w:r>
      <w:proofErr w:type="spellEnd"/>
      <w:r w:rsidR="00D06770" w:rsidRPr="00282791">
        <w:rPr>
          <w:b/>
          <w:sz w:val="20"/>
          <w:szCs w:val="20"/>
          <w:u w:val="single"/>
        </w:rPr>
        <w:t xml:space="preserve"> exome s</w:t>
      </w:r>
      <w:r w:rsidRPr="00282791">
        <w:rPr>
          <w:b/>
          <w:sz w:val="20"/>
          <w:szCs w:val="20"/>
          <w:u w:val="single"/>
        </w:rPr>
        <w:t xml:space="preserve">can </w:t>
      </w:r>
      <w:r w:rsidR="00D06770" w:rsidRPr="00282791">
        <w:rPr>
          <w:b/>
          <w:sz w:val="20"/>
          <w:szCs w:val="20"/>
          <w:u w:val="single"/>
        </w:rPr>
        <w:t>to i</w:t>
      </w:r>
      <w:r w:rsidR="00500D21" w:rsidRPr="00282791">
        <w:rPr>
          <w:b/>
          <w:sz w:val="20"/>
          <w:szCs w:val="20"/>
          <w:u w:val="single"/>
        </w:rPr>
        <w:t xml:space="preserve">dentify </w:t>
      </w:r>
      <w:r w:rsidR="00D06770" w:rsidRPr="00282791">
        <w:rPr>
          <w:b/>
          <w:sz w:val="20"/>
          <w:szCs w:val="20"/>
          <w:u w:val="single"/>
        </w:rPr>
        <w:t>disease g</w:t>
      </w:r>
      <w:r w:rsidR="00F435C4" w:rsidRPr="00282791">
        <w:rPr>
          <w:b/>
          <w:sz w:val="20"/>
          <w:szCs w:val="20"/>
          <w:u w:val="single"/>
        </w:rPr>
        <w:t xml:space="preserve">enes for </w:t>
      </w:r>
      <w:r w:rsidR="00500D21" w:rsidRPr="00282791">
        <w:rPr>
          <w:b/>
          <w:sz w:val="20"/>
          <w:szCs w:val="20"/>
          <w:u w:val="single"/>
        </w:rPr>
        <w:t>1</w:t>
      </w:r>
      <w:r w:rsidR="002473ED" w:rsidRPr="00282791">
        <w:rPr>
          <w:b/>
          <w:sz w:val="20"/>
          <w:szCs w:val="20"/>
          <w:u w:val="single"/>
        </w:rPr>
        <w:t>5</w:t>
      </w:r>
      <w:r w:rsidR="00D06770" w:rsidRPr="00282791">
        <w:rPr>
          <w:b/>
          <w:sz w:val="20"/>
          <w:szCs w:val="20"/>
          <w:u w:val="single"/>
        </w:rPr>
        <w:t xml:space="preserve"> PMRP p</w:t>
      </w:r>
      <w:r w:rsidR="00500D21" w:rsidRPr="00282791">
        <w:rPr>
          <w:b/>
          <w:sz w:val="20"/>
          <w:szCs w:val="20"/>
          <w:u w:val="single"/>
        </w:rPr>
        <w:t xml:space="preserve">henotypes. </w:t>
      </w:r>
    </w:p>
    <w:p w14:paraId="37AD1202" w14:textId="11ABEEAD" w:rsidR="00F57BB5" w:rsidRPr="00282791" w:rsidRDefault="00665376" w:rsidP="002620E0">
      <w:pPr>
        <w:pStyle w:val="Default"/>
        <w:jc w:val="both"/>
        <w:rPr>
          <w:rFonts w:eastAsia="Droid Sans Fallback"/>
          <w:sz w:val="20"/>
          <w:szCs w:val="20"/>
          <w:lang w:val="sv-SE" w:eastAsia="zh-CN"/>
        </w:rPr>
      </w:pPr>
      <w:r w:rsidRPr="00282791">
        <w:rPr>
          <w:rFonts w:eastAsia="Droid Sans Fallback"/>
          <w:sz w:val="20"/>
          <w:szCs w:val="20"/>
          <w:lang w:val="sv-SE"/>
        </w:rPr>
        <w:t xml:space="preserve">This project </w:t>
      </w:r>
      <w:r w:rsidR="00097D3B" w:rsidRPr="00282791">
        <w:rPr>
          <w:rFonts w:eastAsia="Droid Sans Fallback"/>
          <w:sz w:val="20"/>
          <w:szCs w:val="20"/>
          <w:lang w:val="sv-SE"/>
        </w:rPr>
        <w:t>was initiated in</w:t>
      </w:r>
      <w:r w:rsidRPr="00282791">
        <w:rPr>
          <w:rFonts w:eastAsia="Droid Sans Fallback"/>
          <w:sz w:val="20"/>
          <w:szCs w:val="20"/>
          <w:lang w:val="sv-SE"/>
        </w:rPr>
        <w:t xml:space="preserve"> late 2017 and </w:t>
      </w:r>
      <w:r w:rsidR="00097D3B" w:rsidRPr="00282791">
        <w:rPr>
          <w:rFonts w:eastAsia="Droid Sans Fallback"/>
          <w:sz w:val="20"/>
          <w:szCs w:val="20"/>
          <w:lang w:val="sv-SE"/>
        </w:rPr>
        <w:t xml:space="preserve">is </w:t>
      </w:r>
      <w:r w:rsidRPr="00282791">
        <w:rPr>
          <w:rFonts w:eastAsia="Droid Sans Fallback"/>
          <w:sz w:val="20"/>
          <w:szCs w:val="20"/>
          <w:lang w:val="sv-SE"/>
        </w:rPr>
        <w:t>supported by Dr. Schrodi’s MCRI grant</w:t>
      </w:r>
      <w:r w:rsidR="005B7A5A" w:rsidRPr="00282791">
        <w:rPr>
          <w:rFonts w:eastAsia="Droid Sans Fallback"/>
          <w:sz w:val="20"/>
          <w:szCs w:val="20"/>
          <w:lang w:val="sv-SE"/>
        </w:rPr>
        <w:t xml:space="preserve"> (I am a Co-Investigator)</w:t>
      </w:r>
      <w:r w:rsidRPr="00282791">
        <w:rPr>
          <w:rFonts w:eastAsia="Droid Sans Fallback"/>
          <w:sz w:val="20"/>
          <w:szCs w:val="20"/>
          <w:lang w:val="sv-SE"/>
        </w:rPr>
        <w:t>. We pla</w:t>
      </w:r>
      <w:r w:rsidR="00097D3B" w:rsidRPr="00282791">
        <w:rPr>
          <w:rFonts w:eastAsia="Droid Sans Fallback"/>
          <w:sz w:val="20"/>
          <w:szCs w:val="20"/>
          <w:lang w:val="sv-SE"/>
        </w:rPr>
        <w:t>n</w:t>
      </w:r>
      <w:r w:rsidRPr="00282791">
        <w:rPr>
          <w:rFonts w:eastAsia="Droid Sans Fallback"/>
          <w:sz w:val="20"/>
          <w:szCs w:val="20"/>
          <w:lang w:val="sv-SE"/>
        </w:rPr>
        <w:t xml:space="preserve">ned to </w:t>
      </w:r>
      <w:r w:rsidR="0071219E" w:rsidRPr="00282791">
        <w:rPr>
          <w:rFonts w:eastAsia="Droid Sans Fallback"/>
          <w:sz w:val="20"/>
          <w:szCs w:val="20"/>
          <w:lang w:val="sv-SE"/>
        </w:rPr>
        <w:t xml:space="preserve">map genes </w:t>
      </w:r>
      <w:r w:rsidR="005B7A5A" w:rsidRPr="00282791">
        <w:rPr>
          <w:rFonts w:eastAsia="Droid Sans Fallback"/>
          <w:sz w:val="20"/>
          <w:szCs w:val="20"/>
          <w:lang w:val="sv-SE"/>
        </w:rPr>
        <w:t>predisposing individuals to</w:t>
      </w:r>
      <w:r w:rsidR="00097D3B" w:rsidRPr="00282791">
        <w:rPr>
          <w:rFonts w:eastAsia="Droid Sans Fallback"/>
          <w:sz w:val="20"/>
          <w:szCs w:val="20"/>
          <w:lang w:val="sv-SE"/>
        </w:rPr>
        <w:t xml:space="preserve"> conditions including </w:t>
      </w:r>
      <w:r w:rsidR="0071219E" w:rsidRPr="00282791">
        <w:rPr>
          <w:rFonts w:eastAsia="Droid Sans Fallback"/>
          <w:sz w:val="20"/>
          <w:szCs w:val="20"/>
          <w:lang w:val="sv-SE"/>
        </w:rPr>
        <w:t xml:space="preserve">iron overload disorders, obesity, type 2 diabtetes, rheumatoid arthritis, psoriatic arthritis, multiple sclerosis, premature myocardial infraction, and obsessive compulsive disorder using a novel approach </w:t>
      </w:r>
      <w:r w:rsidR="00097D3B" w:rsidRPr="00282791">
        <w:rPr>
          <w:rFonts w:eastAsia="Droid Sans Fallback"/>
          <w:sz w:val="20"/>
          <w:szCs w:val="20"/>
          <w:lang w:val="sv-SE"/>
        </w:rPr>
        <w:t xml:space="preserve">to </w:t>
      </w:r>
      <w:r w:rsidR="0071219E" w:rsidRPr="00282791">
        <w:rPr>
          <w:rFonts w:eastAsia="Droid Sans Fallback"/>
          <w:sz w:val="20"/>
          <w:szCs w:val="20"/>
          <w:lang w:val="sv-SE"/>
        </w:rPr>
        <w:t xml:space="preserve">gene-based recessive diplotype analysis based on </w:t>
      </w:r>
      <w:r w:rsidR="00A27420" w:rsidRPr="00282791">
        <w:rPr>
          <w:rFonts w:eastAsia="Droid Sans Fallback"/>
          <w:sz w:val="20"/>
          <w:szCs w:val="20"/>
          <w:lang w:val="sv-SE"/>
        </w:rPr>
        <w:t>20,000 exome-chip data</w:t>
      </w:r>
      <w:r w:rsidR="0071219E" w:rsidRPr="00282791">
        <w:rPr>
          <w:rFonts w:eastAsia="Droid Sans Fallback"/>
          <w:sz w:val="20"/>
          <w:szCs w:val="20"/>
          <w:lang w:val="sv-SE"/>
        </w:rPr>
        <w:t xml:space="preserve">. </w:t>
      </w:r>
      <w:r w:rsidR="00A27420" w:rsidRPr="00282791">
        <w:rPr>
          <w:rFonts w:eastAsia="Droid Sans Fallback"/>
          <w:sz w:val="20"/>
          <w:szCs w:val="20"/>
          <w:lang w:val="sv-SE"/>
        </w:rPr>
        <w:t>Standard analyses applied in</w:t>
      </w:r>
      <w:r w:rsidR="00B534AF" w:rsidRPr="00282791">
        <w:rPr>
          <w:rFonts w:eastAsia="Droid Sans Fallback"/>
          <w:sz w:val="20"/>
          <w:szCs w:val="20"/>
          <w:lang w:val="sv-SE"/>
        </w:rPr>
        <w:t xml:space="preserve"> </w:t>
      </w:r>
      <w:r w:rsidR="008853E7" w:rsidRPr="00282791">
        <w:rPr>
          <w:rFonts w:eastAsia="Droid Sans Fallback"/>
          <w:sz w:val="20"/>
          <w:szCs w:val="20"/>
          <w:lang w:val="sv-SE"/>
        </w:rPr>
        <w:t xml:space="preserve">GWAS </w:t>
      </w:r>
      <w:r w:rsidR="00B534AF" w:rsidRPr="00282791">
        <w:rPr>
          <w:rFonts w:eastAsia="Droid Sans Fallback"/>
          <w:sz w:val="20"/>
          <w:szCs w:val="20"/>
          <w:lang w:val="sv-SE"/>
        </w:rPr>
        <w:t xml:space="preserve">are well-designed to detect additive effects. However, the power for standard GWAS analyses to identify effects from recessive diplotypes is not typically high. </w:t>
      </w:r>
      <w:commentRangeStart w:id="2"/>
      <w:r w:rsidR="00B534AF" w:rsidRPr="00282791">
        <w:rPr>
          <w:rFonts w:eastAsia="Droid Sans Fallback"/>
          <w:sz w:val="20"/>
          <w:szCs w:val="20"/>
          <w:lang w:val="sv-SE"/>
        </w:rPr>
        <w:t xml:space="preserve">With this approach </w:t>
      </w:r>
      <w:commentRangeEnd w:id="2"/>
      <w:r w:rsidR="00DD77B2">
        <w:rPr>
          <w:rStyle w:val="CommentReference"/>
          <w:rFonts w:ascii="Calibri" w:eastAsiaTheme="minorEastAsia" w:hAnsi="Calibri" w:cs="Times New Roman"/>
          <w:color w:val="auto"/>
          <w:lang w:eastAsia="zh-CN"/>
        </w:rPr>
        <w:commentReference w:id="2"/>
      </w:r>
      <w:r w:rsidR="00B534AF" w:rsidRPr="00282791">
        <w:rPr>
          <w:rFonts w:eastAsia="Droid Sans Fallback"/>
          <w:sz w:val="20"/>
          <w:szCs w:val="20"/>
          <w:lang w:val="sv-SE"/>
        </w:rPr>
        <w:t xml:space="preserve">applied to iron overload, a strong association signal was identified between the fibroblast growth factor-encoding gene, </w:t>
      </w:r>
      <w:r w:rsidR="00B534AF" w:rsidRPr="00282791">
        <w:rPr>
          <w:rFonts w:eastAsia="Droid Sans Fallback"/>
          <w:i/>
          <w:sz w:val="20"/>
          <w:szCs w:val="20"/>
          <w:lang w:val="sv-SE"/>
        </w:rPr>
        <w:t>FGF6</w:t>
      </w:r>
      <w:r w:rsidR="00B534AF" w:rsidRPr="00282791">
        <w:rPr>
          <w:rFonts w:eastAsia="Droid Sans Fallback"/>
          <w:sz w:val="20"/>
          <w:szCs w:val="20"/>
          <w:lang w:val="sv-SE"/>
        </w:rPr>
        <w:t xml:space="preserve">, and hemochromatosis in the central Wisconsin population. </w:t>
      </w:r>
      <w:r w:rsidR="00C84348" w:rsidRPr="00282791">
        <w:rPr>
          <w:rFonts w:eastAsia="Droid Sans Fallback"/>
          <w:sz w:val="20"/>
          <w:szCs w:val="20"/>
          <w:lang w:val="sv-SE"/>
        </w:rPr>
        <w:t xml:space="preserve">As </w:t>
      </w:r>
      <w:r w:rsidR="00097D3B" w:rsidRPr="00282791">
        <w:rPr>
          <w:rFonts w:eastAsia="Droid Sans Fallback"/>
          <w:sz w:val="20"/>
          <w:szCs w:val="20"/>
          <w:lang w:val="sv-SE"/>
        </w:rPr>
        <w:t xml:space="preserve">shown </w:t>
      </w:r>
      <w:r w:rsidR="00C84348" w:rsidRPr="00282791">
        <w:rPr>
          <w:rFonts w:eastAsia="Droid Sans Fallback"/>
          <w:sz w:val="20"/>
          <w:szCs w:val="20"/>
          <w:lang w:val="sv-SE"/>
        </w:rPr>
        <w:t xml:space="preserve">above, this work </w:t>
      </w:r>
      <w:r w:rsidR="00097D3B" w:rsidRPr="00282791">
        <w:rPr>
          <w:rFonts w:eastAsia="Droid Sans Fallback"/>
          <w:sz w:val="20"/>
          <w:szCs w:val="20"/>
          <w:lang w:val="sv-SE"/>
        </w:rPr>
        <w:t>was</w:t>
      </w:r>
      <w:r w:rsidR="00C84348" w:rsidRPr="00282791">
        <w:rPr>
          <w:rFonts w:eastAsia="Droid Sans Fallback"/>
          <w:sz w:val="20"/>
          <w:szCs w:val="20"/>
          <w:lang w:val="sv-SE"/>
        </w:rPr>
        <w:t xml:space="preserve"> published in </w:t>
      </w:r>
      <w:r w:rsidR="00C84348" w:rsidRPr="00282791">
        <w:rPr>
          <w:rFonts w:eastAsia="Droid Sans Fallback"/>
          <w:i/>
          <w:sz w:val="20"/>
          <w:szCs w:val="20"/>
          <w:lang w:val="sv-SE"/>
        </w:rPr>
        <w:t>Blood, 2019.</w:t>
      </w:r>
      <w:r w:rsidR="00C84348" w:rsidRPr="00282791">
        <w:rPr>
          <w:rFonts w:eastAsia="Droid Sans Fallback"/>
          <w:sz w:val="20"/>
          <w:szCs w:val="20"/>
          <w:lang w:val="sv-SE"/>
        </w:rPr>
        <w:t xml:space="preserve"> Currently, </w:t>
      </w:r>
      <w:r w:rsidR="00A27420" w:rsidRPr="00282791">
        <w:rPr>
          <w:rFonts w:eastAsia="Droid Sans Fallback"/>
          <w:sz w:val="20"/>
          <w:szCs w:val="20"/>
          <w:lang w:val="sv-SE"/>
        </w:rPr>
        <w:t>I am</w:t>
      </w:r>
      <w:r w:rsidR="00C84348" w:rsidRPr="00282791">
        <w:rPr>
          <w:rFonts w:eastAsia="Droid Sans Fallback"/>
          <w:sz w:val="20"/>
          <w:szCs w:val="20"/>
          <w:lang w:val="sv-SE"/>
        </w:rPr>
        <w:t xml:space="preserve"> working on </w:t>
      </w:r>
      <w:r w:rsidR="00CE1808" w:rsidRPr="00282791">
        <w:rPr>
          <w:rFonts w:eastAsia="Droid Sans Fallback"/>
          <w:sz w:val="20"/>
          <w:szCs w:val="20"/>
          <w:lang w:val="sv-SE"/>
        </w:rPr>
        <w:t xml:space="preserve">a manuscript describing </w:t>
      </w:r>
      <w:r w:rsidR="00C84348" w:rsidRPr="00282791">
        <w:rPr>
          <w:rFonts w:eastAsia="Droid Sans Fallback"/>
          <w:sz w:val="20"/>
          <w:szCs w:val="20"/>
          <w:lang w:val="sv-SE"/>
        </w:rPr>
        <w:t xml:space="preserve">the remaining </w:t>
      </w:r>
      <w:r w:rsidR="006D2B20" w:rsidRPr="00282791">
        <w:rPr>
          <w:rFonts w:eastAsia="Droid Sans Fallback"/>
          <w:sz w:val="20"/>
          <w:szCs w:val="20"/>
          <w:lang w:val="sv-SE"/>
        </w:rPr>
        <w:t xml:space="preserve">significant </w:t>
      </w:r>
      <w:r w:rsidR="00C84348" w:rsidRPr="00282791">
        <w:rPr>
          <w:rFonts w:eastAsia="Droid Sans Fallback"/>
          <w:sz w:val="20"/>
          <w:szCs w:val="20"/>
          <w:lang w:val="sv-SE"/>
        </w:rPr>
        <w:t>findings</w:t>
      </w:r>
      <w:r w:rsidR="007E3FC6" w:rsidRPr="00282791">
        <w:rPr>
          <w:rFonts w:eastAsia="Droid Sans Fallback"/>
          <w:sz w:val="20"/>
          <w:szCs w:val="20"/>
          <w:lang w:val="sv-SE"/>
        </w:rPr>
        <w:t xml:space="preserve"> in</w:t>
      </w:r>
      <w:r w:rsidR="00097D3B" w:rsidRPr="00282791">
        <w:rPr>
          <w:rFonts w:eastAsia="Droid Sans Fallback"/>
          <w:sz w:val="20"/>
          <w:szCs w:val="20"/>
          <w:lang w:val="sv-SE"/>
        </w:rPr>
        <w:t xml:space="preserve"> the context of</w:t>
      </w:r>
      <w:r w:rsidR="007E3FC6" w:rsidRPr="00282791">
        <w:rPr>
          <w:rFonts w:eastAsia="Droid Sans Fallback"/>
          <w:sz w:val="20"/>
          <w:szCs w:val="20"/>
          <w:lang w:val="sv-SE"/>
        </w:rPr>
        <w:t xml:space="preserve"> type </w:t>
      </w:r>
      <w:r w:rsidR="0009337B" w:rsidRPr="00282791">
        <w:rPr>
          <w:rFonts w:eastAsia="Droid Sans Fallback"/>
          <w:sz w:val="20"/>
          <w:szCs w:val="20"/>
          <w:lang w:val="sv-SE"/>
        </w:rPr>
        <w:t>2</w:t>
      </w:r>
      <w:r w:rsidR="007E3FC6" w:rsidRPr="00282791">
        <w:rPr>
          <w:rFonts w:eastAsia="Droid Sans Fallback"/>
          <w:sz w:val="20"/>
          <w:szCs w:val="20"/>
          <w:lang w:val="sv-SE"/>
        </w:rPr>
        <w:t xml:space="preserve"> diabetes</w:t>
      </w:r>
      <w:r w:rsidR="0009337B" w:rsidRPr="00282791">
        <w:rPr>
          <w:rFonts w:eastAsia="Droid Sans Fallback"/>
          <w:sz w:val="20"/>
          <w:szCs w:val="20"/>
          <w:lang w:val="sv-SE"/>
        </w:rPr>
        <w:t xml:space="preserve"> (</w:t>
      </w:r>
      <w:r w:rsidR="0009337B" w:rsidRPr="00282791">
        <w:rPr>
          <w:rFonts w:eastAsia="Droid Sans Fallback"/>
          <w:i/>
          <w:sz w:val="20"/>
          <w:szCs w:val="20"/>
          <w:lang w:val="sv-SE"/>
        </w:rPr>
        <w:t>MTNR1B</w:t>
      </w:r>
      <w:r w:rsidR="0009337B" w:rsidRPr="00282791">
        <w:rPr>
          <w:rFonts w:eastAsia="Droid Sans Fallback"/>
          <w:sz w:val="20"/>
          <w:szCs w:val="20"/>
          <w:lang w:val="sv-SE"/>
        </w:rPr>
        <w:t xml:space="preserve"> and </w:t>
      </w:r>
      <w:r w:rsidR="0009337B" w:rsidRPr="00282791">
        <w:rPr>
          <w:rFonts w:eastAsia="Droid Sans Fallback"/>
          <w:i/>
          <w:sz w:val="20"/>
          <w:szCs w:val="20"/>
          <w:lang w:val="sv-SE"/>
        </w:rPr>
        <w:t>KIF2C</w:t>
      </w:r>
      <w:r w:rsidR="0009337B" w:rsidRPr="00282791">
        <w:rPr>
          <w:rFonts w:eastAsia="Droid Sans Fallback"/>
          <w:sz w:val="20"/>
          <w:szCs w:val="20"/>
          <w:lang w:val="sv-SE"/>
        </w:rPr>
        <w:t>)</w:t>
      </w:r>
      <w:r w:rsidR="007E3FC6" w:rsidRPr="00282791">
        <w:rPr>
          <w:rFonts w:eastAsia="Droid Sans Fallback"/>
          <w:sz w:val="20"/>
          <w:szCs w:val="20"/>
          <w:lang w:val="sv-SE"/>
        </w:rPr>
        <w:t>, obesity</w:t>
      </w:r>
      <w:r w:rsidR="0009337B" w:rsidRPr="00282791">
        <w:rPr>
          <w:rFonts w:eastAsia="Droid Sans Fallback"/>
          <w:sz w:val="20"/>
          <w:szCs w:val="20"/>
          <w:lang w:val="sv-SE"/>
        </w:rPr>
        <w:t xml:space="preserve"> (</w:t>
      </w:r>
      <w:r w:rsidR="0009337B" w:rsidRPr="00282791">
        <w:rPr>
          <w:rFonts w:eastAsia="Droid Sans Fallback"/>
          <w:i/>
          <w:sz w:val="20"/>
          <w:szCs w:val="20"/>
          <w:lang w:val="sv-SE"/>
        </w:rPr>
        <w:t>SPTBN5</w:t>
      </w:r>
      <w:r w:rsidR="0009337B" w:rsidRPr="00282791">
        <w:rPr>
          <w:rFonts w:eastAsia="Droid Sans Fallback"/>
          <w:sz w:val="20"/>
          <w:szCs w:val="20"/>
          <w:lang w:val="sv-SE"/>
        </w:rPr>
        <w:t>)</w:t>
      </w:r>
      <w:r w:rsidR="007E3FC6" w:rsidRPr="00282791">
        <w:rPr>
          <w:rFonts w:eastAsia="Droid Sans Fallback"/>
          <w:sz w:val="20"/>
          <w:szCs w:val="20"/>
          <w:lang w:val="sv-SE"/>
        </w:rPr>
        <w:t xml:space="preserve"> and rheumatoid athritis</w:t>
      </w:r>
      <w:r w:rsidR="0009337B" w:rsidRPr="00282791">
        <w:rPr>
          <w:rFonts w:eastAsia="Droid Sans Fallback"/>
          <w:sz w:val="20"/>
          <w:szCs w:val="20"/>
          <w:lang w:val="sv-SE"/>
        </w:rPr>
        <w:t xml:space="preserve"> (</w:t>
      </w:r>
      <w:r w:rsidR="0009337B" w:rsidRPr="00282791">
        <w:rPr>
          <w:rFonts w:eastAsia="Droid Sans Fallback"/>
          <w:i/>
          <w:sz w:val="20"/>
          <w:szCs w:val="20"/>
          <w:lang w:val="sv-SE"/>
        </w:rPr>
        <w:t>FSTL1</w:t>
      </w:r>
      <w:r w:rsidR="0009337B" w:rsidRPr="00282791">
        <w:rPr>
          <w:rFonts w:eastAsia="Droid Sans Fallback"/>
          <w:sz w:val="20"/>
          <w:szCs w:val="20"/>
          <w:lang w:val="sv-SE"/>
        </w:rPr>
        <w:t>)</w:t>
      </w:r>
      <w:r w:rsidR="00A27420" w:rsidRPr="00282791">
        <w:rPr>
          <w:rFonts w:eastAsia="Droid Sans Fallback"/>
          <w:sz w:val="20"/>
          <w:szCs w:val="20"/>
          <w:lang w:val="sv-SE"/>
        </w:rPr>
        <w:t xml:space="preserve">. I have completed all the bioinformatics, molecular function </w:t>
      </w:r>
      <w:r w:rsidR="00097D3B" w:rsidRPr="00282791">
        <w:rPr>
          <w:rFonts w:eastAsia="Droid Sans Fallback"/>
          <w:sz w:val="20"/>
          <w:szCs w:val="20"/>
          <w:lang w:val="sv-SE"/>
        </w:rPr>
        <w:t xml:space="preserve">prediction analysis </w:t>
      </w:r>
      <w:r w:rsidR="00A27420" w:rsidRPr="00282791">
        <w:rPr>
          <w:rFonts w:eastAsia="Droid Sans Fallback"/>
          <w:sz w:val="20"/>
          <w:szCs w:val="20"/>
          <w:lang w:val="sv-SE"/>
        </w:rPr>
        <w:t>, molecu</w:t>
      </w:r>
      <w:r w:rsidR="00097D3B" w:rsidRPr="00282791">
        <w:rPr>
          <w:rFonts w:eastAsia="Droid Sans Fallback"/>
          <w:sz w:val="20"/>
          <w:szCs w:val="20"/>
          <w:lang w:val="sv-SE"/>
        </w:rPr>
        <w:t>l</w:t>
      </w:r>
      <w:r w:rsidR="00A27420" w:rsidRPr="00282791">
        <w:rPr>
          <w:rFonts w:eastAsia="Droid Sans Fallback"/>
          <w:sz w:val="20"/>
          <w:szCs w:val="20"/>
          <w:lang w:val="sv-SE"/>
        </w:rPr>
        <w:t xml:space="preserve">ar and celluar validation plans. Working together with my collabortors, I </w:t>
      </w:r>
      <w:r w:rsidR="007E3FC6" w:rsidRPr="00282791">
        <w:rPr>
          <w:rFonts w:eastAsia="Droid Sans Fallback"/>
          <w:sz w:val="20"/>
          <w:szCs w:val="20"/>
          <w:lang w:val="sv-SE"/>
        </w:rPr>
        <w:t xml:space="preserve">have received </w:t>
      </w:r>
      <w:r w:rsidR="00A27420" w:rsidRPr="00282791">
        <w:rPr>
          <w:rFonts w:eastAsia="Droid Sans Fallback"/>
          <w:sz w:val="20"/>
          <w:szCs w:val="20"/>
          <w:lang w:val="sv-SE"/>
        </w:rPr>
        <w:t xml:space="preserve">some </w:t>
      </w:r>
      <w:r w:rsidR="007E3FC6" w:rsidRPr="00282791">
        <w:rPr>
          <w:rFonts w:eastAsia="Droid Sans Fallback"/>
          <w:sz w:val="20"/>
          <w:szCs w:val="20"/>
          <w:lang w:val="sv-SE"/>
        </w:rPr>
        <w:t xml:space="preserve">exciting </w:t>
      </w:r>
      <w:r w:rsidR="00B03CA6" w:rsidRPr="00282791">
        <w:rPr>
          <w:rFonts w:eastAsia="Droid Sans Fallback"/>
          <w:sz w:val="20"/>
          <w:szCs w:val="20"/>
          <w:lang w:val="sv-SE"/>
        </w:rPr>
        <w:t>biological</w:t>
      </w:r>
      <w:r w:rsidR="007E3FC6" w:rsidRPr="00282791">
        <w:rPr>
          <w:rFonts w:eastAsia="Droid Sans Fallback"/>
          <w:sz w:val="20"/>
          <w:szCs w:val="20"/>
          <w:lang w:val="sv-SE"/>
        </w:rPr>
        <w:t xml:space="preserve"> validation result</w:t>
      </w:r>
      <w:r w:rsidR="00097D3B" w:rsidRPr="00282791">
        <w:rPr>
          <w:rFonts w:eastAsia="Droid Sans Fallback"/>
          <w:sz w:val="20"/>
          <w:szCs w:val="20"/>
          <w:lang w:val="sv-SE"/>
        </w:rPr>
        <w:t>ing from</w:t>
      </w:r>
      <w:r w:rsidR="00A27420" w:rsidRPr="00282791">
        <w:rPr>
          <w:rFonts w:eastAsia="Droid Sans Fallback"/>
          <w:sz w:val="20"/>
          <w:szCs w:val="20"/>
          <w:lang w:val="sv-SE"/>
        </w:rPr>
        <w:t xml:space="preserve"> </w:t>
      </w:r>
      <w:r w:rsidR="007E3FC6" w:rsidRPr="00282791">
        <w:rPr>
          <w:rFonts w:eastAsia="Droid Sans Fallback"/>
          <w:sz w:val="20"/>
          <w:szCs w:val="20"/>
          <w:lang w:val="sv-SE"/>
        </w:rPr>
        <w:t>knock</w:t>
      </w:r>
      <w:r w:rsidR="00A27420" w:rsidRPr="00282791">
        <w:rPr>
          <w:rFonts w:eastAsia="Droid Sans Fallback"/>
          <w:sz w:val="20"/>
          <w:szCs w:val="20"/>
          <w:lang w:val="sv-SE"/>
        </w:rPr>
        <w:t>-down and up-</w:t>
      </w:r>
      <w:r w:rsidR="00097D3B" w:rsidRPr="00282791">
        <w:rPr>
          <w:rFonts w:eastAsia="Droid Sans Fallback"/>
          <w:sz w:val="20"/>
          <w:szCs w:val="20"/>
          <w:lang w:val="sv-SE"/>
        </w:rPr>
        <w:t xml:space="preserve">regulation </w:t>
      </w:r>
      <w:r w:rsidR="007E3FC6" w:rsidRPr="00282791">
        <w:rPr>
          <w:rFonts w:eastAsia="Droid Sans Fallback"/>
          <w:sz w:val="20"/>
          <w:szCs w:val="20"/>
          <w:lang w:val="sv-SE"/>
        </w:rPr>
        <w:t xml:space="preserve">experients. </w:t>
      </w:r>
      <w:r w:rsidR="007E3FC6" w:rsidRPr="00282791">
        <w:rPr>
          <w:rFonts w:eastAsia="Droid Sans Fallback"/>
          <w:sz w:val="20"/>
          <w:szCs w:val="20"/>
          <w:lang w:val="sv-SE" w:eastAsia="zh-CN"/>
        </w:rPr>
        <w:t>Finally</w:t>
      </w:r>
      <w:r w:rsidR="00F57BB5" w:rsidRPr="00282791">
        <w:rPr>
          <w:rFonts w:eastAsia="Droid Sans Fallback"/>
          <w:sz w:val="20"/>
          <w:szCs w:val="20"/>
          <w:lang w:val="sv-SE" w:eastAsia="zh-CN"/>
        </w:rPr>
        <w:t xml:space="preserve">, I </w:t>
      </w:r>
      <w:r w:rsidR="003A7FB6" w:rsidRPr="00282791">
        <w:rPr>
          <w:rFonts w:eastAsia="Droid Sans Fallback"/>
          <w:sz w:val="20"/>
          <w:szCs w:val="20"/>
          <w:lang w:val="sv-SE" w:eastAsia="zh-CN"/>
        </w:rPr>
        <w:t>am working on the</w:t>
      </w:r>
      <w:r w:rsidR="00F57BB5" w:rsidRPr="00282791">
        <w:rPr>
          <w:rFonts w:eastAsia="Droid Sans Fallback"/>
          <w:sz w:val="20"/>
          <w:szCs w:val="20"/>
          <w:lang w:val="sv-SE" w:eastAsia="zh-CN"/>
        </w:rPr>
        <w:t xml:space="preserve"> b</w:t>
      </w:r>
      <w:r w:rsidR="008853E7" w:rsidRPr="00282791">
        <w:rPr>
          <w:rFonts w:eastAsia="Droid Sans Fallback"/>
          <w:sz w:val="20"/>
          <w:szCs w:val="20"/>
          <w:lang w:val="sv-SE" w:eastAsia="zh-CN"/>
        </w:rPr>
        <w:t>ioinformatics manuscript of ”</w:t>
      </w:r>
      <w:r w:rsidR="00F57BB5" w:rsidRPr="00282791">
        <w:rPr>
          <w:rFonts w:eastAsia="Droid Sans Fallback"/>
          <w:sz w:val="20"/>
          <w:szCs w:val="20"/>
          <w:lang w:val="sv-SE" w:eastAsia="zh-CN"/>
        </w:rPr>
        <w:t>R Packge for Compound Heterozygote Scanning to Identify Novel Disease Genes based on Exome-wide Genotype Data”</w:t>
      </w:r>
      <w:r w:rsidR="00365AD6" w:rsidRPr="00282791">
        <w:rPr>
          <w:rFonts w:eastAsia="Droid Sans Fallback"/>
          <w:sz w:val="20"/>
          <w:szCs w:val="20"/>
          <w:lang w:val="sv-SE" w:eastAsia="zh-CN"/>
        </w:rPr>
        <w:t xml:space="preserve"> which is </w:t>
      </w:r>
      <w:r w:rsidR="00097D3B" w:rsidRPr="00282791">
        <w:rPr>
          <w:rFonts w:eastAsia="Droid Sans Fallback"/>
          <w:sz w:val="20"/>
          <w:szCs w:val="20"/>
          <w:lang w:val="sv-SE" w:eastAsia="zh-CN"/>
        </w:rPr>
        <w:t>near completion</w:t>
      </w:r>
      <w:r w:rsidR="00365AD6" w:rsidRPr="00282791">
        <w:rPr>
          <w:rFonts w:eastAsia="Droid Sans Fallback"/>
          <w:sz w:val="20"/>
          <w:szCs w:val="20"/>
          <w:lang w:val="sv-SE" w:eastAsia="zh-CN"/>
        </w:rPr>
        <w:t xml:space="preserve"> </w:t>
      </w:r>
      <w:r w:rsidR="002C75F6" w:rsidRPr="00282791">
        <w:rPr>
          <w:rFonts w:eastAsia="Droid Sans Fallback"/>
          <w:sz w:val="20"/>
          <w:szCs w:val="20"/>
          <w:lang w:val="sv-SE" w:eastAsia="zh-CN"/>
        </w:rPr>
        <w:t xml:space="preserve">and </w:t>
      </w:r>
      <w:r w:rsidR="00097D3B" w:rsidRPr="00282791">
        <w:rPr>
          <w:rFonts w:eastAsia="Droid Sans Fallback"/>
          <w:sz w:val="20"/>
          <w:szCs w:val="20"/>
          <w:lang w:val="sv-SE" w:eastAsia="zh-CN"/>
        </w:rPr>
        <w:t>is targeting submission to</w:t>
      </w:r>
      <w:r w:rsidR="002C75F6" w:rsidRPr="00282791">
        <w:rPr>
          <w:rFonts w:eastAsia="Droid Sans Fallback"/>
          <w:sz w:val="20"/>
          <w:szCs w:val="20"/>
          <w:lang w:val="sv-SE" w:eastAsia="zh-CN"/>
        </w:rPr>
        <w:t xml:space="preserve"> </w:t>
      </w:r>
      <w:r w:rsidR="002C75F6" w:rsidRPr="00282791">
        <w:rPr>
          <w:rFonts w:eastAsia="Droid Sans Fallback"/>
          <w:i/>
          <w:sz w:val="20"/>
          <w:szCs w:val="20"/>
          <w:lang w:val="sv-SE" w:eastAsia="zh-CN"/>
        </w:rPr>
        <w:t>B</w:t>
      </w:r>
      <w:r w:rsidR="00365AD6" w:rsidRPr="00282791">
        <w:rPr>
          <w:rFonts w:eastAsia="Droid Sans Fallback"/>
          <w:i/>
          <w:sz w:val="20"/>
          <w:szCs w:val="20"/>
          <w:lang w:val="sv-SE" w:eastAsia="zh-CN"/>
        </w:rPr>
        <w:t>ioinformatics</w:t>
      </w:r>
      <w:r w:rsidR="00365AD6" w:rsidRPr="00282791">
        <w:rPr>
          <w:rFonts w:eastAsia="Droid Sans Fallback"/>
          <w:sz w:val="20"/>
          <w:szCs w:val="20"/>
          <w:lang w:val="sv-SE" w:eastAsia="zh-CN"/>
        </w:rPr>
        <w:t xml:space="preserve">. </w:t>
      </w:r>
    </w:p>
    <w:p w14:paraId="0598B943" w14:textId="77777777" w:rsidR="003A3A69" w:rsidRPr="00282791" w:rsidRDefault="003A3A69" w:rsidP="002620E0">
      <w:pPr>
        <w:pStyle w:val="Default"/>
        <w:jc w:val="both"/>
        <w:rPr>
          <w:rFonts w:eastAsia="Droid Sans Fallback"/>
          <w:sz w:val="20"/>
          <w:szCs w:val="20"/>
          <w:lang w:val="sv-SE" w:eastAsia="zh-CN"/>
        </w:rPr>
      </w:pPr>
    </w:p>
    <w:p w14:paraId="4F07ED58" w14:textId="55E64512" w:rsidR="0079029C" w:rsidRPr="00282791" w:rsidRDefault="0009337B" w:rsidP="002620E0">
      <w:pPr>
        <w:rPr>
          <w:rFonts w:ascii="Arial" w:eastAsia="Droid Sans Fallback" w:hAnsi="Arial" w:cs="Arial"/>
          <w:color w:val="000000"/>
          <w:sz w:val="20"/>
          <w:szCs w:val="20"/>
          <w:lang w:val="sv-SE"/>
        </w:rPr>
      </w:pPr>
      <w:r w:rsidRPr="00282791">
        <w:rPr>
          <w:rFonts w:ascii="Arial" w:hAnsi="Arial" w:cs="Arial"/>
          <w:b/>
          <w:color w:val="000000"/>
          <w:sz w:val="20"/>
          <w:szCs w:val="20"/>
          <w:u w:val="single"/>
        </w:rPr>
        <w:t xml:space="preserve">DNA </w:t>
      </w:r>
      <w:proofErr w:type="spellStart"/>
      <w:r w:rsidR="00A606C8" w:rsidRPr="00282791">
        <w:rPr>
          <w:rFonts w:ascii="Arial" w:hAnsi="Arial" w:cs="Arial"/>
          <w:b/>
          <w:color w:val="000000"/>
          <w:sz w:val="20"/>
          <w:szCs w:val="20"/>
          <w:u w:val="single"/>
        </w:rPr>
        <w:t>H</w:t>
      </w:r>
      <w:r w:rsidR="0023072B" w:rsidRPr="00282791">
        <w:rPr>
          <w:rFonts w:ascii="Arial" w:hAnsi="Arial" w:cs="Arial"/>
          <w:b/>
          <w:color w:val="000000"/>
          <w:sz w:val="20"/>
          <w:szCs w:val="20"/>
          <w:u w:val="single"/>
        </w:rPr>
        <w:t>yper</w:t>
      </w:r>
      <w:r w:rsidRPr="00282791">
        <w:rPr>
          <w:rFonts w:ascii="Arial" w:hAnsi="Arial" w:cs="Arial"/>
          <w:b/>
          <w:color w:val="000000"/>
          <w:sz w:val="20"/>
          <w:szCs w:val="20"/>
          <w:u w:val="single"/>
        </w:rPr>
        <w:t>methylation</w:t>
      </w:r>
      <w:proofErr w:type="spellEnd"/>
      <w:r w:rsidRPr="00282791">
        <w:rPr>
          <w:rFonts w:ascii="Arial" w:hAnsi="Arial" w:cs="Arial"/>
          <w:b/>
          <w:color w:val="000000"/>
          <w:sz w:val="20"/>
          <w:szCs w:val="20"/>
          <w:u w:val="single"/>
        </w:rPr>
        <w:t xml:space="preserve"> </w:t>
      </w:r>
      <w:r w:rsidR="00A606C8" w:rsidRPr="00282791">
        <w:rPr>
          <w:rFonts w:ascii="Arial" w:hAnsi="Arial" w:cs="Arial"/>
          <w:b/>
          <w:color w:val="000000"/>
          <w:sz w:val="20"/>
          <w:szCs w:val="20"/>
          <w:u w:val="single"/>
        </w:rPr>
        <w:t>M</w:t>
      </w:r>
      <w:r w:rsidRPr="00282791">
        <w:rPr>
          <w:rFonts w:ascii="Arial" w:hAnsi="Arial" w:cs="Arial"/>
          <w:b/>
          <w:color w:val="000000"/>
          <w:sz w:val="20"/>
          <w:szCs w:val="20"/>
          <w:u w:val="single"/>
        </w:rPr>
        <w:t xml:space="preserve">ediated </w:t>
      </w:r>
      <w:r w:rsidR="00A606C8" w:rsidRPr="00282791">
        <w:rPr>
          <w:rFonts w:ascii="Arial" w:hAnsi="Arial" w:cs="Arial"/>
          <w:b/>
          <w:color w:val="000000"/>
          <w:sz w:val="20"/>
          <w:szCs w:val="20"/>
          <w:u w:val="single"/>
        </w:rPr>
        <w:t>E</w:t>
      </w:r>
      <w:r w:rsidR="00643DE9" w:rsidRPr="00282791">
        <w:rPr>
          <w:rFonts w:ascii="Arial" w:hAnsi="Arial" w:cs="Arial"/>
          <w:b/>
          <w:color w:val="000000"/>
          <w:sz w:val="20"/>
          <w:szCs w:val="20"/>
          <w:u w:val="single"/>
        </w:rPr>
        <w:t xml:space="preserve">pigenetic </w:t>
      </w:r>
      <w:r w:rsidR="00A606C8" w:rsidRPr="00282791">
        <w:rPr>
          <w:rFonts w:ascii="Arial" w:hAnsi="Arial" w:cs="Arial"/>
          <w:b/>
          <w:color w:val="000000"/>
          <w:sz w:val="20"/>
          <w:szCs w:val="20"/>
          <w:u w:val="single"/>
        </w:rPr>
        <w:t>S</w:t>
      </w:r>
      <w:r w:rsidR="00D06770" w:rsidRPr="00282791">
        <w:rPr>
          <w:rFonts w:ascii="Arial" w:hAnsi="Arial" w:cs="Arial"/>
          <w:b/>
          <w:color w:val="000000"/>
          <w:sz w:val="20"/>
          <w:szCs w:val="20"/>
          <w:u w:val="single"/>
        </w:rPr>
        <w:t xml:space="preserve">ilenced </w:t>
      </w:r>
      <w:r w:rsidR="00A606C8" w:rsidRPr="00282791">
        <w:rPr>
          <w:rFonts w:ascii="Arial" w:hAnsi="Arial" w:cs="Arial"/>
          <w:b/>
          <w:color w:val="000000"/>
          <w:sz w:val="20"/>
          <w:szCs w:val="20"/>
          <w:u w:val="single"/>
        </w:rPr>
        <w:t>D</w:t>
      </w:r>
      <w:r w:rsidR="00D06770" w:rsidRPr="00282791">
        <w:rPr>
          <w:rFonts w:ascii="Arial" w:hAnsi="Arial" w:cs="Arial"/>
          <w:b/>
          <w:color w:val="000000"/>
          <w:sz w:val="20"/>
          <w:szCs w:val="20"/>
          <w:u w:val="single"/>
        </w:rPr>
        <w:t xml:space="preserve">iagnostic and </w:t>
      </w:r>
      <w:r w:rsidR="00A606C8" w:rsidRPr="00282791">
        <w:rPr>
          <w:rFonts w:ascii="Arial" w:hAnsi="Arial" w:cs="Arial"/>
          <w:b/>
          <w:color w:val="000000"/>
          <w:sz w:val="20"/>
          <w:szCs w:val="20"/>
          <w:u w:val="single"/>
        </w:rPr>
        <w:t>P</w:t>
      </w:r>
      <w:r w:rsidR="00D06770" w:rsidRPr="00282791">
        <w:rPr>
          <w:rFonts w:ascii="Arial" w:hAnsi="Arial" w:cs="Arial"/>
          <w:b/>
          <w:color w:val="000000"/>
          <w:sz w:val="20"/>
          <w:szCs w:val="20"/>
          <w:u w:val="single"/>
        </w:rPr>
        <w:t xml:space="preserve">rognostic </w:t>
      </w:r>
      <w:r w:rsidR="00A606C8" w:rsidRPr="00282791">
        <w:rPr>
          <w:rFonts w:ascii="Arial" w:hAnsi="Arial" w:cs="Arial"/>
          <w:b/>
          <w:color w:val="000000"/>
          <w:sz w:val="20"/>
          <w:szCs w:val="20"/>
          <w:u w:val="single"/>
        </w:rPr>
        <w:t>B</w:t>
      </w:r>
      <w:r w:rsidR="0023072B" w:rsidRPr="00282791">
        <w:rPr>
          <w:rFonts w:ascii="Arial" w:hAnsi="Arial" w:cs="Arial"/>
          <w:b/>
          <w:color w:val="000000"/>
          <w:sz w:val="20"/>
          <w:szCs w:val="20"/>
          <w:u w:val="single"/>
        </w:rPr>
        <w:t xml:space="preserve">iomarkers </w:t>
      </w:r>
      <w:r w:rsidR="003A51FA" w:rsidRPr="00282791">
        <w:rPr>
          <w:rFonts w:ascii="Arial" w:hAnsi="Arial" w:cs="Arial"/>
          <w:b/>
          <w:color w:val="000000"/>
          <w:sz w:val="20"/>
          <w:szCs w:val="20"/>
          <w:u w:val="single"/>
        </w:rPr>
        <w:t xml:space="preserve">in </w:t>
      </w:r>
      <w:r w:rsidR="00A606C8" w:rsidRPr="00282791">
        <w:rPr>
          <w:rFonts w:ascii="Arial" w:hAnsi="Arial" w:cs="Arial"/>
          <w:b/>
          <w:color w:val="000000"/>
          <w:sz w:val="20"/>
          <w:szCs w:val="20"/>
          <w:u w:val="single"/>
        </w:rPr>
        <w:t>H</w:t>
      </w:r>
      <w:r w:rsidR="00D06770" w:rsidRPr="00282791">
        <w:rPr>
          <w:rFonts w:ascii="Arial" w:hAnsi="Arial" w:cs="Arial"/>
          <w:b/>
          <w:color w:val="000000"/>
          <w:sz w:val="20"/>
          <w:szCs w:val="20"/>
          <w:u w:val="single"/>
        </w:rPr>
        <w:t xml:space="preserve">uman </w:t>
      </w:r>
      <w:r w:rsidR="00716C92" w:rsidRPr="00282791">
        <w:rPr>
          <w:rFonts w:ascii="Arial" w:hAnsi="Arial" w:cs="Arial"/>
          <w:b/>
          <w:color w:val="000000"/>
          <w:sz w:val="20"/>
          <w:szCs w:val="20"/>
          <w:u w:val="single"/>
        </w:rPr>
        <w:t>C</w:t>
      </w:r>
      <w:r w:rsidRPr="00282791">
        <w:rPr>
          <w:rFonts w:ascii="Arial" w:hAnsi="Arial" w:cs="Arial"/>
          <w:b/>
          <w:color w:val="000000"/>
          <w:sz w:val="20"/>
          <w:szCs w:val="20"/>
          <w:u w:val="single"/>
        </w:rPr>
        <w:t xml:space="preserve">ancers. </w:t>
      </w:r>
      <w:r w:rsidR="003A51FA" w:rsidRPr="00282791">
        <w:rPr>
          <w:rFonts w:ascii="Arial" w:hAnsi="Arial" w:cs="Arial"/>
          <w:color w:val="000000"/>
          <w:sz w:val="20"/>
          <w:szCs w:val="20"/>
          <w:lang w:val="sv-SE"/>
        </w:rPr>
        <w:t>This project</w:t>
      </w:r>
      <w:r w:rsidR="005E63BB" w:rsidRPr="00282791">
        <w:rPr>
          <w:rFonts w:ascii="Arial" w:hAnsi="Arial" w:cs="Arial"/>
          <w:color w:val="000000"/>
          <w:sz w:val="20"/>
          <w:szCs w:val="20"/>
          <w:lang w:val="sv-SE"/>
        </w:rPr>
        <w:t xml:space="preserve"> started in early </w:t>
      </w:r>
      <w:r w:rsidR="00AA10A1" w:rsidRPr="00282791">
        <w:rPr>
          <w:rFonts w:ascii="Arial" w:hAnsi="Arial" w:cs="Arial"/>
          <w:color w:val="000000"/>
          <w:sz w:val="20"/>
          <w:szCs w:val="20"/>
          <w:lang w:val="sv-SE"/>
        </w:rPr>
        <w:t xml:space="preserve">2017 </w:t>
      </w:r>
      <w:r w:rsidR="00097D3B" w:rsidRPr="00282791">
        <w:rPr>
          <w:rFonts w:ascii="Arial" w:hAnsi="Arial" w:cs="Arial"/>
          <w:color w:val="000000"/>
          <w:sz w:val="20"/>
          <w:szCs w:val="20"/>
          <w:lang w:val="sv-SE"/>
        </w:rPr>
        <w:t xml:space="preserve">as a collaboration </w:t>
      </w:r>
      <w:r w:rsidR="005E63BB" w:rsidRPr="00282791">
        <w:rPr>
          <w:rFonts w:ascii="Arial" w:hAnsi="Arial" w:cs="Arial"/>
          <w:color w:val="000000"/>
          <w:sz w:val="20"/>
          <w:szCs w:val="20"/>
          <w:lang w:val="sv-SE"/>
        </w:rPr>
        <w:t>with Dr.</w:t>
      </w:r>
      <w:r w:rsidR="00097D3B" w:rsidRPr="00282791">
        <w:rPr>
          <w:rFonts w:ascii="Arial" w:hAnsi="Arial" w:cs="Arial"/>
          <w:color w:val="000000"/>
          <w:sz w:val="20"/>
          <w:szCs w:val="20"/>
          <w:lang w:val="sv-SE"/>
        </w:rPr>
        <w:t xml:space="preserve"> Steven</w:t>
      </w:r>
      <w:r w:rsidR="005E63BB" w:rsidRPr="00282791">
        <w:rPr>
          <w:rFonts w:ascii="Arial" w:hAnsi="Arial" w:cs="Arial"/>
          <w:color w:val="000000"/>
          <w:sz w:val="20"/>
          <w:szCs w:val="20"/>
          <w:lang w:val="sv-SE"/>
        </w:rPr>
        <w:t xml:space="preserve"> Schrodi and Dr. </w:t>
      </w:r>
      <w:r w:rsidRPr="00282791">
        <w:rPr>
          <w:rFonts w:ascii="Arial" w:hAnsi="Arial" w:cs="Arial"/>
          <w:color w:val="000000"/>
          <w:sz w:val="20"/>
          <w:szCs w:val="20"/>
          <w:lang w:val="sv-SE"/>
        </w:rPr>
        <w:t xml:space="preserve">Minghua </w:t>
      </w:r>
      <w:r w:rsidR="005E63BB" w:rsidRPr="00282791">
        <w:rPr>
          <w:rFonts w:ascii="Arial" w:hAnsi="Arial" w:cs="Arial"/>
          <w:color w:val="000000"/>
          <w:sz w:val="20"/>
          <w:szCs w:val="20"/>
          <w:lang w:val="sv-SE"/>
        </w:rPr>
        <w:t>Wang.</w:t>
      </w:r>
      <w:r w:rsidR="004005FC" w:rsidRPr="00282791">
        <w:rPr>
          <w:rFonts w:ascii="Arial" w:hAnsi="Arial" w:cs="Arial"/>
          <w:color w:val="000000"/>
          <w:sz w:val="20"/>
          <w:szCs w:val="20"/>
          <w:lang w:val="sv-SE"/>
        </w:rPr>
        <w:t xml:space="preserve"> </w:t>
      </w:r>
      <w:r w:rsidR="00A27420" w:rsidRPr="00282791">
        <w:rPr>
          <w:rFonts w:ascii="Arial" w:hAnsi="Arial" w:cs="Arial"/>
          <w:color w:val="000000"/>
          <w:sz w:val="20"/>
          <w:szCs w:val="20"/>
          <w:lang w:val="sv-SE"/>
        </w:rPr>
        <w:t>Leveraging my well-trained bioinformatics and data-mining skills, I have con</w:t>
      </w:r>
      <w:r w:rsidR="00292CE1" w:rsidRPr="00282791">
        <w:rPr>
          <w:rFonts w:ascii="Arial" w:hAnsi="Arial" w:cs="Arial"/>
          <w:color w:val="000000"/>
          <w:sz w:val="20"/>
          <w:szCs w:val="20"/>
          <w:lang w:val="sv-SE"/>
        </w:rPr>
        <w:t>ducted</w:t>
      </w:r>
      <w:r w:rsidR="00292CE1" w:rsidRPr="00282791">
        <w:rPr>
          <w:rFonts w:ascii="Arial" w:hAnsi="Arial" w:cs="Arial"/>
          <w:sz w:val="20"/>
          <w:szCs w:val="20"/>
        </w:rPr>
        <w:t xml:space="preserve"> </w:t>
      </w:r>
      <w:r w:rsidR="000563C0" w:rsidRPr="00282791">
        <w:rPr>
          <w:rFonts w:ascii="Arial" w:hAnsi="Arial" w:cs="Arial"/>
          <w:sz w:val="20"/>
          <w:szCs w:val="20"/>
        </w:rPr>
        <w:t xml:space="preserve">a </w:t>
      </w:r>
      <w:r w:rsidR="00292CE1" w:rsidRPr="00282791">
        <w:rPr>
          <w:rFonts w:ascii="Arial" w:hAnsi="Arial" w:cs="Arial"/>
          <w:sz w:val="20"/>
          <w:szCs w:val="20"/>
        </w:rPr>
        <w:t>systematic</w:t>
      </w:r>
      <w:r w:rsidR="00292CE1" w:rsidRPr="00282791">
        <w:rPr>
          <w:rFonts w:ascii="Arial" w:hAnsi="Arial" w:cs="Arial"/>
          <w:color w:val="000000"/>
          <w:sz w:val="20"/>
          <w:szCs w:val="20"/>
          <w:lang w:val="sv-SE"/>
        </w:rPr>
        <w:t xml:space="preserve"> </w:t>
      </w:r>
      <w:r w:rsidR="00A27420" w:rsidRPr="00282791">
        <w:rPr>
          <w:rFonts w:ascii="Arial" w:hAnsi="Arial" w:cs="Arial"/>
          <w:color w:val="000000"/>
          <w:sz w:val="20"/>
          <w:szCs w:val="20"/>
          <w:lang w:val="sv-SE"/>
        </w:rPr>
        <w:t xml:space="preserve">analysis integrating well-known </w:t>
      </w:r>
      <w:r w:rsidR="0023072B" w:rsidRPr="00282791">
        <w:rPr>
          <w:rFonts w:ascii="Arial" w:hAnsi="Arial" w:cs="Arial"/>
          <w:color w:val="000000"/>
          <w:sz w:val="20"/>
          <w:szCs w:val="20"/>
          <w:lang w:val="sv-SE"/>
        </w:rPr>
        <w:t xml:space="preserve">public </w:t>
      </w:r>
      <w:r w:rsidR="00A27420" w:rsidRPr="00282791">
        <w:rPr>
          <w:rFonts w:ascii="Arial" w:hAnsi="Arial" w:cs="Arial"/>
          <w:color w:val="000000"/>
          <w:sz w:val="20"/>
          <w:szCs w:val="20"/>
          <w:lang w:val="sv-SE"/>
        </w:rPr>
        <w:t xml:space="preserve">data </w:t>
      </w:r>
      <w:r w:rsidR="000563C0" w:rsidRPr="00282791">
        <w:rPr>
          <w:rFonts w:ascii="Arial" w:hAnsi="Arial" w:cs="Arial"/>
          <w:color w:val="000000"/>
          <w:sz w:val="20"/>
          <w:szCs w:val="20"/>
          <w:lang w:val="sv-SE"/>
        </w:rPr>
        <w:t>including the</w:t>
      </w:r>
      <w:r w:rsidR="00A27420" w:rsidRPr="00282791">
        <w:rPr>
          <w:rFonts w:ascii="Arial" w:hAnsi="Arial" w:cs="Arial"/>
          <w:color w:val="000000"/>
          <w:sz w:val="20"/>
          <w:szCs w:val="20"/>
          <w:lang w:val="sv-SE"/>
        </w:rPr>
        <w:t xml:space="preserve"> TCGA project, ENCODE project, Blueprint Epigenome project, Roadmap project, </w:t>
      </w:r>
      <w:r w:rsidR="00A81788" w:rsidRPr="00282791">
        <w:rPr>
          <w:rFonts w:ascii="Arial" w:hAnsi="Arial" w:cs="Arial"/>
          <w:color w:val="000000"/>
          <w:sz w:val="20"/>
          <w:szCs w:val="20"/>
          <w:lang w:val="sv-SE"/>
        </w:rPr>
        <w:t xml:space="preserve">GTEx project (eQTL), 1000 Genome project, gnomAD dataset, </w:t>
      </w:r>
      <w:r w:rsidR="00435236" w:rsidRPr="00282791">
        <w:rPr>
          <w:rFonts w:ascii="Arial" w:hAnsi="Arial" w:cs="Arial"/>
          <w:color w:val="000000"/>
          <w:sz w:val="20"/>
          <w:szCs w:val="20"/>
          <w:lang w:val="sv-SE"/>
        </w:rPr>
        <w:t xml:space="preserve">and </w:t>
      </w:r>
      <w:r w:rsidR="00A81788" w:rsidRPr="00282791">
        <w:rPr>
          <w:rFonts w:ascii="Arial" w:hAnsi="Arial" w:cs="Arial"/>
          <w:color w:val="000000"/>
          <w:sz w:val="20"/>
          <w:szCs w:val="20"/>
          <w:lang w:val="sv-SE"/>
        </w:rPr>
        <w:t>UK-biobank dataset to identify</w:t>
      </w:r>
      <w:r w:rsidR="00435236" w:rsidRPr="00282791">
        <w:rPr>
          <w:rFonts w:ascii="Arial" w:hAnsi="Arial" w:cs="Arial"/>
          <w:color w:val="000000"/>
          <w:sz w:val="20"/>
          <w:szCs w:val="20"/>
          <w:lang w:val="sv-SE"/>
        </w:rPr>
        <w:t xml:space="preserve"> the</w:t>
      </w:r>
      <w:r w:rsidR="00A81788" w:rsidRPr="00282791">
        <w:rPr>
          <w:rFonts w:ascii="Arial" w:hAnsi="Arial" w:cs="Arial"/>
          <w:color w:val="000000"/>
          <w:sz w:val="20"/>
          <w:szCs w:val="20"/>
          <w:lang w:val="sv-SE"/>
        </w:rPr>
        <w:t xml:space="preserve"> most interesting </w:t>
      </w:r>
      <w:r w:rsidR="000563C0" w:rsidRPr="00282791">
        <w:rPr>
          <w:rFonts w:ascii="Arial" w:hAnsi="Arial" w:cs="Arial"/>
          <w:color w:val="000000"/>
          <w:sz w:val="20"/>
          <w:szCs w:val="20"/>
          <w:lang w:val="sv-SE"/>
        </w:rPr>
        <w:t xml:space="preserve">differential DNA methylaiton regions using the </w:t>
      </w:r>
      <w:r w:rsidR="00435236" w:rsidRPr="00282791">
        <w:rPr>
          <w:rFonts w:ascii="Arial" w:hAnsi="Arial" w:cs="Arial"/>
          <w:color w:val="000000"/>
          <w:sz w:val="20"/>
          <w:szCs w:val="20"/>
          <w:lang w:val="sv-SE"/>
        </w:rPr>
        <w:t>’</w:t>
      </w:r>
      <w:r w:rsidR="00A81788" w:rsidRPr="00282791">
        <w:rPr>
          <w:rFonts w:ascii="Arial" w:eastAsia="Droid Sans Fallback" w:hAnsi="Arial" w:cs="Arial"/>
          <w:color w:val="000000"/>
          <w:sz w:val="20"/>
          <w:szCs w:val="20"/>
          <w:lang w:val="sv-SE"/>
        </w:rPr>
        <w:t>differential DNA methylation region identification algorithm</w:t>
      </w:r>
      <w:r w:rsidR="00435236" w:rsidRPr="00282791">
        <w:rPr>
          <w:rFonts w:ascii="Arial" w:eastAsia="Droid Sans Fallback" w:hAnsi="Arial" w:cs="Arial"/>
          <w:color w:val="000000"/>
          <w:sz w:val="20"/>
          <w:szCs w:val="20"/>
          <w:lang w:val="sv-SE"/>
        </w:rPr>
        <w:t>’</w:t>
      </w:r>
      <w:r w:rsidR="00A81788" w:rsidRPr="00282791">
        <w:rPr>
          <w:rFonts w:ascii="Arial" w:eastAsia="Droid Sans Fallback" w:hAnsi="Arial" w:cs="Arial"/>
          <w:color w:val="000000"/>
          <w:sz w:val="20"/>
          <w:szCs w:val="20"/>
          <w:lang w:val="sv-SE"/>
        </w:rPr>
        <w:t xml:space="preserve"> (fDMRI) for human cancers</w:t>
      </w:r>
      <w:r w:rsidR="000563C0" w:rsidRPr="00282791">
        <w:rPr>
          <w:rFonts w:ascii="Arial" w:eastAsia="Droid Sans Fallback" w:hAnsi="Arial" w:cs="Arial"/>
          <w:color w:val="000000"/>
          <w:sz w:val="20"/>
          <w:szCs w:val="20"/>
          <w:lang w:val="sv-SE"/>
        </w:rPr>
        <w:t>.</w:t>
      </w:r>
      <w:r w:rsidR="00A81788" w:rsidRPr="00282791">
        <w:rPr>
          <w:rFonts w:ascii="Arial" w:eastAsia="Droid Sans Fallback" w:hAnsi="Arial" w:cs="Arial"/>
          <w:color w:val="000000"/>
          <w:sz w:val="20"/>
          <w:szCs w:val="20"/>
          <w:lang w:val="sv-SE"/>
        </w:rPr>
        <w:t xml:space="preserve"> </w:t>
      </w:r>
      <w:r w:rsidR="000563C0" w:rsidRPr="00282791">
        <w:rPr>
          <w:rFonts w:ascii="Arial" w:eastAsia="Droid Sans Fallback" w:hAnsi="Arial" w:cs="Arial"/>
          <w:color w:val="000000"/>
          <w:sz w:val="20"/>
          <w:szCs w:val="20"/>
          <w:lang w:val="sv-SE"/>
        </w:rPr>
        <w:t>I applied this method and identified ~50 fDMR for esophageal cancer (ESCC)</w:t>
      </w:r>
      <w:r w:rsidR="000563C0" w:rsidRPr="00282791" w:rsidDel="00087A44">
        <w:rPr>
          <w:rFonts w:ascii="Arial" w:eastAsia="Droid Sans Fallback" w:hAnsi="Arial" w:cs="Arial"/>
          <w:color w:val="000000"/>
          <w:sz w:val="20"/>
          <w:szCs w:val="20"/>
          <w:lang w:val="sv-SE"/>
        </w:rPr>
        <w:t xml:space="preserve"> </w:t>
      </w:r>
      <w:r w:rsidR="000563C0" w:rsidRPr="00282791">
        <w:rPr>
          <w:rFonts w:ascii="Arial" w:eastAsia="Droid Sans Fallback" w:hAnsi="Arial" w:cs="Arial"/>
          <w:color w:val="000000"/>
          <w:sz w:val="20"/>
          <w:szCs w:val="20"/>
          <w:lang w:val="sv-SE"/>
        </w:rPr>
        <w:t>and cholangiocarcinoma. These regions are likely to have high utility for use as novel diagnostic and prognostic cancer biomakers</w:t>
      </w:r>
      <w:r w:rsidR="00A81788" w:rsidRPr="00282791">
        <w:rPr>
          <w:rFonts w:ascii="Arial" w:eastAsia="Droid Sans Fallback" w:hAnsi="Arial" w:cs="Arial"/>
          <w:color w:val="000000"/>
          <w:sz w:val="20"/>
          <w:szCs w:val="20"/>
          <w:lang w:val="sv-SE"/>
        </w:rPr>
        <w:t>. Currently,</w:t>
      </w:r>
      <w:r w:rsidR="00C10FA4" w:rsidRPr="00282791">
        <w:rPr>
          <w:rFonts w:ascii="Arial" w:eastAsia="Droid Sans Fallback" w:hAnsi="Arial" w:cs="Arial"/>
          <w:color w:val="000000"/>
          <w:sz w:val="20"/>
          <w:szCs w:val="20"/>
          <w:lang w:val="sv-SE"/>
        </w:rPr>
        <w:t xml:space="preserve"> biolog</w:t>
      </w:r>
      <w:r w:rsidR="004E7618" w:rsidRPr="00282791">
        <w:rPr>
          <w:rFonts w:ascii="Arial" w:eastAsia="Droid Sans Fallback" w:hAnsi="Arial" w:cs="Arial"/>
          <w:color w:val="000000"/>
          <w:sz w:val="20"/>
          <w:szCs w:val="20"/>
          <w:lang w:val="sv-SE"/>
        </w:rPr>
        <w:t>ical</w:t>
      </w:r>
      <w:r w:rsidR="00C10FA4" w:rsidRPr="00282791">
        <w:rPr>
          <w:rFonts w:ascii="Arial" w:eastAsia="Droid Sans Fallback" w:hAnsi="Arial" w:cs="Arial"/>
          <w:color w:val="000000"/>
          <w:sz w:val="20"/>
          <w:szCs w:val="20"/>
          <w:lang w:val="sv-SE"/>
        </w:rPr>
        <w:t xml:space="preserve"> validation </w:t>
      </w:r>
      <w:r w:rsidR="000563C0" w:rsidRPr="00282791">
        <w:rPr>
          <w:rFonts w:ascii="Arial" w:eastAsia="Droid Sans Fallback" w:hAnsi="Arial" w:cs="Arial"/>
          <w:color w:val="000000"/>
          <w:sz w:val="20"/>
          <w:szCs w:val="20"/>
          <w:lang w:val="sv-SE"/>
        </w:rPr>
        <w:t xml:space="preserve">has </w:t>
      </w:r>
      <w:r w:rsidR="004E7618" w:rsidRPr="00282791">
        <w:rPr>
          <w:rFonts w:ascii="Arial" w:eastAsia="Droid Sans Fallback" w:hAnsi="Arial" w:cs="Arial"/>
          <w:color w:val="000000"/>
          <w:sz w:val="20"/>
          <w:szCs w:val="20"/>
          <w:lang w:val="sv-SE"/>
        </w:rPr>
        <w:t>demonstrated that</w:t>
      </w:r>
      <w:r w:rsidR="00C10FA4" w:rsidRPr="00282791">
        <w:rPr>
          <w:rFonts w:ascii="Arial" w:eastAsia="Droid Sans Fallback" w:hAnsi="Arial" w:cs="Arial"/>
          <w:color w:val="000000"/>
          <w:sz w:val="20"/>
          <w:szCs w:val="20"/>
          <w:lang w:val="sv-SE"/>
        </w:rPr>
        <w:t xml:space="preserve"> our method identif</w:t>
      </w:r>
      <w:r w:rsidR="000563C0" w:rsidRPr="00282791">
        <w:rPr>
          <w:rFonts w:ascii="Arial" w:eastAsia="Droid Sans Fallback" w:hAnsi="Arial" w:cs="Arial"/>
          <w:color w:val="000000"/>
          <w:sz w:val="20"/>
          <w:szCs w:val="20"/>
          <w:lang w:val="sv-SE"/>
        </w:rPr>
        <w:t>ies</w:t>
      </w:r>
      <w:r w:rsidR="00C10FA4" w:rsidRPr="00282791">
        <w:rPr>
          <w:rFonts w:ascii="Arial" w:eastAsia="Droid Sans Fallback" w:hAnsi="Arial" w:cs="Arial"/>
          <w:color w:val="000000"/>
          <w:sz w:val="20"/>
          <w:szCs w:val="20"/>
          <w:lang w:val="sv-SE"/>
        </w:rPr>
        <w:t xml:space="preserve"> novel interactions between DNA methylation and other genomic functional elements. For example, </w:t>
      </w:r>
      <w:r w:rsidR="00AA10A1" w:rsidRPr="00282791">
        <w:rPr>
          <w:rFonts w:ascii="Arial" w:eastAsia="Droid Sans Fallback" w:hAnsi="Arial" w:cs="Arial"/>
          <w:color w:val="000000"/>
          <w:sz w:val="20"/>
          <w:szCs w:val="20"/>
          <w:lang w:val="sv-SE"/>
        </w:rPr>
        <w:t>we f</w:t>
      </w:r>
      <w:r w:rsidR="004E7618" w:rsidRPr="00282791">
        <w:rPr>
          <w:rFonts w:ascii="Arial" w:eastAsia="Droid Sans Fallback" w:hAnsi="Arial" w:cs="Arial"/>
          <w:color w:val="000000"/>
          <w:sz w:val="20"/>
          <w:szCs w:val="20"/>
          <w:lang w:val="sv-SE"/>
        </w:rPr>
        <w:t>ound</w:t>
      </w:r>
      <w:r w:rsidR="00AA10A1" w:rsidRPr="00282791">
        <w:rPr>
          <w:rFonts w:ascii="Arial" w:eastAsia="Droid Sans Fallback" w:hAnsi="Arial" w:cs="Arial"/>
          <w:color w:val="000000"/>
          <w:sz w:val="20"/>
          <w:szCs w:val="20"/>
          <w:lang w:val="sv-SE"/>
        </w:rPr>
        <w:t xml:space="preserve"> </w:t>
      </w:r>
      <w:hyperlink r:id="rId12" w:history="1">
        <w:r w:rsidR="00AA10A1" w:rsidRPr="00282791">
          <w:rPr>
            <w:rFonts w:ascii="Arial" w:eastAsia="Droid Sans Fallback" w:hAnsi="Arial" w:cs="Arial"/>
            <w:color w:val="000000"/>
            <w:sz w:val="20"/>
            <w:szCs w:val="20"/>
            <w:lang w:val="sv-SE"/>
          </w:rPr>
          <w:t>e</w:t>
        </w:r>
        <w:r w:rsidR="00C10FA4" w:rsidRPr="00282791">
          <w:rPr>
            <w:rFonts w:ascii="Arial" w:eastAsia="Droid Sans Fallback" w:hAnsi="Arial" w:cs="Arial"/>
            <w:color w:val="000000"/>
            <w:sz w:val="20"/>
            <w:szCs w:val="20"/>
            <w:lang w:val="sv-SE"/>
          </w:rPr>
          <w:t xml:space="preserve">pigenetic silencing of </w:t>
        </w:r>
        <w:r w:rsidR="00C10FA4" w:rsidRPr="00282791">
          <w:rPr>
            <w:rFonts w:ascii="Arial" w:eastAsia="Droid Sans Fallback" w:hAnsi="Arial" w:cs="Arial"/>
            <w:i/>
            <w:color w:val="000000"/>
            <w:sz w:val="20"/>
            <w:szCs w:val="20"/>
            <w:lang w:val="sv-SE"/>
          </w:rPr>
          <w:t>ZNF132</w:t>
        </w:r>
        <w:r w:rsidR="00C10FA4" w:rsidRPr="00282791">
          <w:rPr>
            <w:rFonts w:ascii="Arial" w:eastAsia="Droid Sans Fallback" w:hAnsi="Arial" w:cs="Arial"/>
            <w:color w:val="000000"/>
            <w:sz w:val="20"/>
            <w:szCs w:val="20"/>
            <w:lang w:val="sv-SE"/>
          </w:rPr>
          <w:t xml:space="preserve"> mediated by methylation-sensitive Sp1 binding promotes cancer progression in </w:t>
        </w:r>
        <w:r w:rsidR="00AA10A1" w:rsidRPr="00282791">
          <w:rPr>
            <w:rFonts w:ascii="Arial" w:eastAsia="Droid Sans Fallback" w:hAnsi="Arial" w:cs="Arial"/>
            <w:color w:val="000000"/>
            <w:sz w:val="20"/>
            <w:szCs w:val="20"/>
            <w:lang w:val="sv-SE"/>
          </w:rPr>
          <w:t>ESCC</w:t>
        </w:r>
      </w:hyperlink>
      <w:r w:rsidR="00435236" w:rsidRPr="00282791">
        <w:rPr>
          <w:rFonts w:ascii="Arial" w:eastAsia="Droid Sans Fallback" w:hAnsi="Arial" w:cs="Arial"/>
          <w:color w:val="000000"/>
          <w:sz w:val="20"/>
          <w:szCs w:val="20"/>
          <w:lang w:val="sv-SE"/>
        </w:rPr>
        <w:t>. Results were</w:t>
      </w:r>
      <w:r w:rsidR="00A81788" w:rsidRPr="00282791">
        <w:rPr>
          <w:rFonts w:ascii="Arial" w:eastAsia="Droid Sans Fallback" w:hAnsi="Arial" w:cs="Arial"/>
          <w:color w:val="000000"/>
          <w:sz w:val="20"/>
          <w:szCs w:val="20"/>
          <w:lang w:val="sv-SE"/>
        </w:rPr>
        <w:t xml:space="preserve"> published in </w:t>
      </w:r>
      <w:r w:rsidR="00A81788" w:rsidRPr="00282791">
        <w:rPr>
          <w:rFonts w:ascii="Arial" w:eastAsia="Droid Sans Fallback" w:hAnsi="Arial" w:cs="Arial"/>
          <w:i/>
          <w:color w:val="000000"/>
          <w:sz w:val="20"/>
          <w:szCs w:val="20"/>
          <w:lang w:val="sv-SE"/>
        </w:rPr>
        <w:t>Cell Death &amp; Disease</w:t>
      </w:r>
      <w:r w:rsidR="00D02818" w:rsidRPr="00282791">
        <w:rPr>
          <w:rFonts w:ascii="Arial" w:eastAsia="Droid Sans Fallback" w:hAnsi="Arial" w:cs="Arial"/>
          <w:color w:val="000000"/>
          <w:sz w:val="20"/>
          <w:szCs w:val="20"/>
          <w:lang w:val="sv-SE"/>
        </w:rPr>
        <w:t xml:space="preserve"> in </w:t>
      </w:r>
      <w:r w:rsidR="00A81788" w:rsidRPr="00282791">
        <w:rPr>
          <w:rFonts w:ascii="Arial" w:eastAsia="Droid Sans Fallback" w:hAnsi="Arial" w:cs="Arial"/>
          <w:color w:val="000000"/>
          <w:sz w:val="20"/>
          <w:szCs w:val="20"/>
          <w:lang w:val="sv-SE"/>
        </w:rPr>
        <w:t>2018</w:t>
      </w:r>
      <w:r w:rsidR="00AA10A1" w:rsidRPr="00282791">
        <w:rPr>
          <w:rFonts w:ascii="Arial" w:eastAsia="Droid Sans Fallback" w:hAnsi="Arial" w:cs="Arial"/>
          <w:color w:val="000000"/>
          <w:sz w:val="20"/>
          <w:szCs w:val="20"/>
          <w:lang w:val="sv-SE"/>
        </w:rPr>
        <w:t xml:space="preserve">. </w:t>
      </w:r>
      <w:r w:rsidR="0063195A" w:rsidRPr="00282791">
        <w:rPr>
          <w:rFonts w:ascii="Arial" w:eastAsia="Droid Sans Fallback" w:hAnsi="Arial" w:cs="Arial"/>
          <w:color w:val="000000"/>
          <w:sz w:val="20"/>
          <w:szCs w:val="20"/>
          <w:lang w:val="sv-SE"/>
        </w:rPr>
        <w:t xml:space="preserve">We will </w:t>
      </w:r>
      <w:del w:id="3" w:author="Xu, Hongyan" w:date="2019-08-16T13:50:00Z">
        <w:r w:rsidR="0063195A" w:rsidRPr="00282791" w:rsidDel="00873388">
          <w:rPr>
            <w:rFonts w:ascii="Arial" w:eastAsia="Droid Sans Fallback" w:hAnsi="Arial" w:cs="Arial"/>
            <w:color w:val="000000"/>
            <w:sz w:val="20"/>
            <w:szCs w:val="20"/>
            <w:lang w:val="sv-SE"/>
          </w:rPr>
          <w:delText>be</w:delText>
        </w:r>
      </w:del>
      <w:r w:rsidR="0063195A" w:rsidRPr="00282791">
        <w:rPr>
          <w:rFonts w:ascii="Arial" w:eastAsia="Droid Sans Fallback" w:hAnsi="Arial" w:cs="Arial"/>
          <w:color w:val="000000"/>
          <w:sz w:val="20"/>
          <w:szCs w:val="20"/>
          <w:lang w:val="sv-SE"/>
        </w:rPr>
        <w:t xml:space="preserve"> continue to validate the remaining fDMRs</w:t>
      </w:r>
      <w:r w:rsidR="009B302C" w:rsidRPr="00282791">
        <w:rPr>
          <w:rFonts w:ascii="Arial" w:eastAsia="Droid Sans Fallback" w:hAnsi="Arial" w:cs="Arial"/>
          <w:color w:val="000000"/>
          <w:sz w:val="20"/>
          <w:szCs w:val="20"/>
          <w:lang w:val="sv-SE"/>
        </w:rPr>
        <w:t xml:space="preserve"> and discover the mechanisms </w:t>
      </w:r>
      <w:r w:rsidR="00435236" w:rsidRPr="00282791">
        <w:rPr>
          <w:rFonts w:ascii="Arial" w:eastAsia="Droid Sans Fallback" w:hAnsi="Arial" w:cs="Arial"/>
          <w:color w:val="000000"/>
          <w:sz w:val="20"/>
          <w:szCs w:val="20"/>
          <w:lang w:val="sv-SE"/>
        </w:rPr>
        <w:t xml:space="preserve">surrounding these </w:t>
      </w:r>
      <w:r w:rsidR="00A81788" w:rsidRPr="00282791">
        <w:rPr>
          <w:rFonts w:ascii="Arial" w:eastAsia="Droid Sans Fallback" w:hAnsi="Arial" w:cs="Arial"/>
          <w:color w:val="000000"/>
          <w:sz w:val="20"/>
          <w:szCs w:val="20"/>
          <w:lang w:val="sv-SE"/>
        </w:rPr>
        <w:t xml:space="preserve">epigenetic </w:t>
      </w:r>
      <w:r w:rsidR="009B302C" w:rsidRPr="00282791">
        <w:rPr>
          <w:rFonts w:ascii="Arial" w:eastAsia="Droid Sans Fallback" w:hAnsi="Arial" w:cs="Arial"/>
          <w:color w:val="000000"/>
          <w:sz w:val="20"/>
          <w:szCs w:val="20"/>
          <w:lang w:val="sv-SE"/>
        </w:rPr>
        <w:t xml:space="preserve">factors </w:t>
      </w:r>
      <w:r w:rsidR="0063195A" w:rsidRPr="00282791">
        <w:rPr>
          <w:rFonts w:ascii="Arial" w:eastAsia="Droid Sans Fallback" w:hAnsi="Arial" w:cs="Arial"/>
          <w:color w:val="000000"/>
          <w:sz w:val="20"/>
          <w:szCs w:val="20"/>
          <w:lang w:val="sv-SE"/>
        </w:rPr>
        <w:t xml:space="preserve">in </w:t>
      </w:r>
      <w:r w:rsidR="00D02818" w:rsidRPr="00282791">
        <w:rPr>
          <w:rFonts w:ascii="Arial" w:eastAsia="Droid Sans Fallback" w:hAnsi="Arial" w:cs="Arial"/>
          <w:color w:val="000000"/>
          <w:sz w:val="20"/>
          <w:szCs w:val="20"/>
          <w:lang w:val="sv-SE"/>
        </w:rPr>
        <w:t>cancers</w:t>
      </w:r>
      <w:r w:rsidR="0063195A" w:rsidRPr="00282791">
        <w:rPr>
          <w:rFonts w:ascii="Arial" w:eastAsia="Droid Sans Fallback" w:hAnsi="Arial" w:cs="Arial"/>
          <w:color w:val="000000"/>
          <w:sz w:val="20"/>
          <w:szCs w:val="20"/>
          <w:lang w:val="sv-SE"/>
        </w:rPr>
        <w:t xml:space="preserve">. </w:t>
      </w:r>
    </w:p>
    <w:p w14:paraId="7E293709" w14:textId="77777777" w:rsidR="00B60FD5" w:rsidRPr="00282791" w:rsidRDefault="00B60FD5" w:rsidP="002620E0">
      <w:pPr>
        <w:rPr>
          <w:rFonts w:ascii="Arial" w:eastAsia="Droid Sans Fallback" w:hAnsi="Arial" w:cs="Arial"/>
          <w:color w:val="000000"/>
          <w:sz w:val="20"/>
          <w:szCs w:val="20"/>
          <w:lang w:val="sv-SE"/>
        </w:rPr>
      </w:pPr>
    </w:p>
    <w:p w14:paraId="728DC361" w14:textId="77777777" w:rsidR="00D15FBF" w:rsidRPr="00282791" w:rsidRDefault="00031B78" w:rsidP="002620E0">
      <w:pPr>
        <w:pStyle w:val="Default"/>
        <w:jc w:val="both"/>
        <w:rPr>
          <w:b/>
          <w:color w:val="auto"/>
          <w:sz w:val="20"/>
          <w:szCs w:val="20"/>
        </w:rPr>
      </w:pPr>
      <w:r w:rsidRPr="00282791">
        <w:rPr>
          <w:b/>
          <w:color w:val="auto"/>
          <w:sz w:val="20"/>
          <w:szCs w:val="20"/>
        </w:rPr>
        <w:t>Proposed Research Program</w:t>
      </w:r>
    </w:p>
    <w:p w14:paraId="438D482A" w14:textId="77777777" w:rsidR="00A606C8" w:rsidRPr="00282791" w:rsidRDefault="00A606C8" w:rsidP="002620E0">
      <w:pPr>
        <w:rPr>
          <w:rFonts w:ascii="Arial" w:hAnsi="Arial" w:cs="Arial"/>
          <w:color w:val="000000"/>
          <w:sz w:val="20"/>
          <w:szCs w:val="20"/>
          <w:lang w:val="sv-SE"/>
        </w:rPr>
      </w:pPr>
    </w:p>
    <w:p w14:paraId="26E93E9A" w14:textId="1BD72BFA" w:rsidR="00280F62" w:rsidRPr="00282791" w:rsidRDefault="00881CF5" w:rsidP="00CB6DE1">
      <w:pPr>
        <w:rPr>
          <w:rFonts w:ascii="Arial" w:hAnsi="Arial" w:cs="Arial"/>
          <w:color w:val="000000"/>
          <w:sz w:val="20"/>
          <w:szCs w:val="20"/>
          <w:lang w:val="sv-SE"/>
        </w:rPr>
      </w:pPr>
      <w:r w:rsidRPr="00282791">
        <w:rPr>
          <w:rFonts w:ascii="Arial" w:hAnsi="Arial" w:cs="Arial"/>
          <w:color w:val="000000"/>
          <w:sz w:val="20"/>
          <w:szCs w:val="20"/>
          <w:lang w:val="sv-SE"/>
        </w:rPr>
        <w:t xml:space="preserve">While human genetics opened the road to precision medicine, genetics is not </w:t>
      </w:r>
      <w:r w:rsidR="005A35F1" w:rsidRPr="00282791">
        <w:rPr>
          <w:rFonts w:ascii="Arial" w:hAnsi="Arial" w:cs="Arial"/>
          <w:color w:val="000000"/>
          <w:sz w:val="20"/>
          <w:szCs w:val="20"/>
          <w:lang w:val="sv-SE"/>
        </w:rPr>
        <w:t>sufficient</w:t>
      </w:r>
      <w:r w:rsidRPr="00282791">
        <w:rPr>
          <w:rFonts w:ascii="Arial" w:hAnsi="Arial" w:cs="Arial"/>
          <w:color w:val="000000"/>
          <w:sz w:val="20"/>
          <w:szCs w:val="20"/>
          <w:lang w:val="sv-SE"/>
        </w:rPr>
        <w:t xml:space="preserve"> </w:t>
      </w:r>
      <w:r w:rsidR="005A35F1" w:rsidRPr="00282791">
        <w:rPr>
          <w:rFonts w:ascii="Arial" w:hAnsi="Arial" w:cs="Arial"/>
          <w:color w:val="000000"/>
          <w:sz w:val="20"/>
          <w:szCs w:val="20"/>
          <w:lang w:val="sv-SE"/>
        </w:rPr>
        <w:t xml:space="preserve">to drive a revolution in </w:t>
      </w:r>
      <w:r w:rsidR="00E33E37" w:rsidRPr="00282791">
        <w:rPr>
          <w:rFonts w:ascii="Arial" w:hAnsi="Arial" w:cs="Arial"/>
          <w:color w:val="000000"/>
          <w:sz w:val="20"/>
          <w:szCs w:val="20"/>
          <w:lang w:val="sv-SE"/>
        </w:rPr>
        <w:t>individualized clinical treatment.</w:t>
      </w:r>
      <w:r w:rsidRPr="00282791">
        <w:rPr>
          <w:rFonts w:ascii="Arial" w:hAnsi="Arial" w:cs="Arial"/>
          <w:color w:val="000000"/>
          <w:sz w:val="20"/>
          <w:szCs w:val="20"/>
          <w:lang w:val="sv-SE"/>
        </w:rPr>
        <w:t xml:space="preserve"> Individual variability </w:t>
      </w:r>
      <w:r w:rsidR="000E1A38" w:rsidRPr="00282791">
        <w:rPr>
          <w:rFonts w:ascii="Arial" w:hAnsi="Arial" w:cs="Arial"/>
          <w:color w:val="000000"/>
          <w:sz w:val="20"/>
          <w:szCs w:val="20"/>
          <w:lang w:val="sv-SE"/>
        </w:rPr>
        <w:t>caused by</w:t>
      </w:r>
      <w:r w:rsidRPr="00282791">
        <w:rPr>
          <w:rFonts w:ascii="Arial" w:hAnsi="Arial" w:cs="Arial"/>
          <w:color w:val="000000"/>
          <w:sz w:val="20"/>
          <w:szCs w:val="20"/>
          <w:lang w:val="sv-SE"/>
        </w:rPr>
        <w:t xml:space="preserve"> genetics, epigenetics and environment should be concurrently considered in disease </w:t>
      </w:r>
      <w:r w:rsidR="000E1A38" w:rsidRPr="00282791">
        <w:rPr>
          <w:rFonts w:ascii="Arial" w:hAnsi="Arial" w:cs="Arial"/>
          <w:color w:val="000000"/>
          <w:sz w:val="20"/>
          <w:szCs w:val="20"/>
          <w:lang w:val="sv-SE"/>
        </w:rPr>
        <w:t xml:space="preserve">subtype, </w:t>
      </w:r>
      <w:r w:rsidRPr="00282791">
        <w:rPr>
          <w:rFonts w:ascii="Arial" w:hAnsi="Arial" w:cs="Arial"/>
          <w:color w:val="000000"/>
          <w:sz w:val="20"/>
          <w:szCs w:val="20"/>
          <w:lang w:val="sv-SE"/>
        </w:rPr>
        <w:t xml:space="preserve">diagnosis, treatment and prevention. In addtion, our understanding </w:t>
      </w:r>
      <w:r w:rsidR="00E33E37" w:rsidRPr="00282791">
        <w:rPr>
          <w:rFonts w:ascii="Arial" w:hAnsi="Arial" w:cs="Arial"/>
          <w:color w:val="000000"/>
          <w:sz w:val="20"/>
          <w:szCs w:val="20"/>
          <w:lang w:val="sv-SE"/>
        </w:rPr>
        <w:t>of</w:t>
      </w:r>
      <w:r w:rsidR="000E1A38" w:rsidRPr="00282791">
        <w:rPr>
          <w:rFonts w:ascii="Arial" w:hAnsi="Arial" w:cs="Arial"/>
          <w:color w:val="000000"/>
          <w:sz w:val="20"/>
          <w:szCs w:val="20"/>
          <w:lang w:val="sv-SE"/>
        </w:rPr>
        <w:t xml:space="preserve"> the </w:t>
      </w:r>
      <w:r w:rsidRPr="00282791">
        <w:rPr>
          <w:rFonts w:ascii="Arial" w:hAnsi="Arial" w:cs="Arial"/>
          <w:color w:val="000000"/>
          <w:sz w:val="20"/>
          <w:szCs w:val="20"/>
          <w:lang w:val="sv-SE"/>
        </w:rPr>
        <w:t>pathogenesis</w:t>
      </w:r>
      <w:r w:rsidR="000E1A38" w:rsidRPr="00282791">
        <w:rPr>
          <w:rFonts w:ascii="Arial" w:hAnsi="Arial" w:cs="Arial"/>
          <w:color w:val="000000"/>
          <w:sz w:val="20"/>
          <w:szCs w:val="20"/>
          <w:lang w:val="sv-SE"/>
        </w:rPr>
        <w:t xml:space="preserve"> of complex disease is limited since the variants identified </w:t>
      </w:r>
      <w:r w:rsidR="00916287" w:rsidRPr="00282791">
        <w:rPr>
          <w:rFonts w:ascii="Arial" w:hAnsi="Arial" w:cs="Arial"/>
          <w:color w:val="000000"/>
          <w:sz w:val="20"/>
          <w:szCs w:val="20"/>
          <w:lang w:val="sv-SE"/>
        </w:rPr>
        <w:t xml:space="preserve">by </w:t>
      </w:r>
      <w:r w:rsidR="000E1A38" w:rsidRPr="00282791">
        <w:rPr>
          <w:rFonts w:ascii="Arial" w:hAnsi="Arial" w:cs="Arial"/>
          <w:color w:val="000000"/>
          <w:sz w:val="20"/>
          <w:szCs w:val="20"/>
          <w:lang w:val="sv-SE"/>
        </w:rPr>
        <w:t>traditional GWAS studies can only explain very limited proportions of the overall heritability</w:t>
      </w:r>
      <w:r w:rsidRPr="00282791">
        <w:rPr>
          <w:rFonts w:ascii="Arial" w:hAnsi="Arial" w:cs="Arial"/>
          <w:color w:val="000000"/>
          <w:sz w:val="20"/>
          <w:szCs w:val="20"/>
          <w:lang w:val="sv-SE"/>
        </w:rPr>
        <w:t xml:space="preserve">. Epigenetic variation, non-additive but complex modes of inheritance, misdiagnosis, and rare SNP and CNV effects are the most promising solutions to the missing heritability problem. </w:t>
      </w:r>
      <w:r w:rsidR="001A55CB" w:rsidRPr="00282791">
        <w:rPr>
          <w:rFonts w:ascii="Arial" w:hAnsi="Arial" w:cs="Arial"/>
          <w:color w:val="000000"/>
          <w:sz w:val="20"/>
          <w:szCs w:val="20"/>
          <w:lang w:val="sv-SE"/>
        </w:rPr>
        <w:t>In addition, recently, a seri</w:t>
      </w:r>
      <w:r w:rsidR="00E33E37" w:rsidRPr="00282791">
        <w:rPr>
          <w:rFonts w:ascii="Arial" w:hAnsi="Arial" w:cs="Arial"/>
          <w:color w:val="000000"/>
          <w:sz w:val="20"/>
          <w:szCs w:val="20"/>
          <w:lang w:val="sv-SE"/>
        </w:rPr>
        <w:t>es</w:t>
      </w:r>
      <w:r w:rsidR="001A55CB" w:rsidRPr="00282791">
        <w:rPr>
          <w:rFonts w:ascii="Arial" w:hAnsi="Arial" w:cs="Arial"/>
          <w:color w:val="000000"/>
          <w:sz w:val="20"/>
          <w:szCs w:val="20"/>
          <w:lang w:val="sv-SE"/>
        </w:rPr>
        <w:t xml:space="preserve"> of powerful</w:t>
      </w:r>
      <w:r w:rsidR="008B39FD" w:rsidRPr="00282791">
        <w:rPr>
          <w:rFonts w:ascii="Arial" w:hAnsi="Arial" w:cs="Arial"/>
          <w:color w:val="000000"/>
          <w:sz w:val="20"/>
          <w:szCs w:val="20"/>
          <w:lang w:val="sv-SE"/>
        </w:rPr>
        <w:t xml:space="preserve"> and low-cost</w:t>
      </w:r>
      <w:r w:rsidR="001A55CB" w:rsidRPr="00282791">
        <w:rPr>
          <w:rFonts w:ascii="Arial" w:hAnsi="Arial" w:cs="Arial"/>
          <w:color w:val="000000"/>
          <w:sz w:val="20"/>
          <w:szCs w:val="20"/>
          <w:lang w:val="sv-SE"/>
        </w:rPr>
        <w:t xml:space="preserve"> functional assessment and identification tools have been developed such as </w:t>
      </w:r>
      <w:r w:rsidR="008B39FD" w:rsidRPr="00282791">
        <w:rPr>
          <w:rFonts w:ascii="Arial" w:hAnsi="Arial" w:cs="Arial"/>
          <w:color w:val="000000"/>
          <w:sz w:val="20"/>
          <w:szCs w:val="20"/>
          <w:lang w:val="sv-SE"/>
        </w:rPr>
        <w:t xml:space="preserve">WES, </w:t>
      </w:r>
      <w:r w:rsidR="001A55CB" w:rsidRPr="00282791">
        <w:rPr>
          <w:rFonts w:ascii="Arial" w:hAnsi="Arial" w:cs="Arial"/>
          <w:color w:val="000000"/>
          <w:sz w:val="20"/>
          <w:szCs w:val="20"/>
          <w:lang w:val="sv-SE"/>
        </w:rPr>
        <w:t xml:space="preserve">ATAT-seq, </w:t>
      </w:r>
      <w:r w:rsidR="001415B8" w:rsidRPr="00282791">
        <w:rPr>
          <w:rFonts w:ascii="Arial" w:hAnsi="Arial" w:cs="Arial"/>
          <w:color w:val="000000"/>
          <w:sz w:val="20"/>
          <w:szCs w:val="20"/>
          <w:lang w:val="sv-SE"/>
        </w:rPr>
        <w:t>sc</w:t>
      </w:r>
      <w:r w:rsidR="001A55CB" w:rsidRPr="00282791">
        <w:rPr>
          <w:rFonts w:ascii="Arial" w:hAnsi="Arial" w:cs="Arial"/>
          <w:color w:val="000000"/>
          <w:sz w:val="20"/>
          <w:szCs w:val="20"/>
          <w:lang w:val="sv-SE"/>
        </w:rPr>
        <w:t xml:space="preserve">RRBS, </w:t>
      </w:r>
      <w:r w:rsidR="008B39FD" w:rsidRPr="00282791">
        <w:rPr>
          <w:rFonts w:ascii="Arial" w:hAnsi="Arial" w:cs="Arial"/>
          <w:color w:val="000000"/>
          <w:sz w:val="20"/>
          <w:szCs w:val="20"/>
          <w:lang w:val="sv-SE"/>
        </w:rPr>
        <w:t>BSPP</w:t>
      </w:r>
      <w:r w:rsidR="001A55CB" w:rsidRPr="00282791">
        <w:rPr>
          <w:rFonts w:ascii="Arial" w:hAnsi="Arial" w:cs="Arial"/>
          <w:color w:val="000000"/>
          <w:sz w:val="20"/>
          <w:szCs w:val="20"/>
          <w:lang w:val="sv-SE"/>
        </w:rPr>
        <w:t xml:space="preserve">, </w:t>
      </w:r>
      <w:r w:rsidR="008B39FD" w:rsidRPr="00282791">
        <w:rPr>
          <w:rFonts w:ascii="Arial" w:hAnsi="Arial" w:cs="Arial"/>
          <w:color w:val="000000"/>
          <w:sz w:val="20"/>
          <w:szCs w:val="20"/>
          <w:lang w:val="sv-SE"/>
        </w:rPr>
        <w:t xml:space="preserve">CUT&amp;Tag, </w:t>
      </w:r>
      <w:r w:rsidR="009A692F" w:rsidRPr="00282791">
        <w:rPr>
          <w:rFonts w:ascii="Arial" w:hAnsi="Arial" w:cs="Arial"/>
          <w:color w:val="000000"/>
          <w:sz w:val="20"/>
          <w:szCs w:val="20"/>
          <w:lang w:val="sv-SE"/>
        </w:rPr>
        <w:t xml:space="preserve">Fecal-seq, RAD-seq, cfMeDIP-seq which provide the best opportunity to investigate </w:t>
      </w:r>
      <w:r w:rsidR="003D5331" w:rsidRPr="00282791">
        <w:rPr>
          <w:rFonts w:ascii="Arial" w:hAnsi="Arial" w:cs="Arial"/>
          <w:color w:val="000000"/>
          <w:sz w:val="20"/>
          <w:szCs w:val="20"/>
          <w:lang w:val="sv-SE"/>
        </w:rPr>
        <w:t xml:space="preserve">the role of </w:t>
      </w:r>
      <w:r w:rsidR="009A692F" w:rsidRPr="00282791">
        <w:rPr>
          <w:rFonts w:ascii="Arial" w:hAnsi="Arial" w:cs="Arial"/>
          <w:color w:val="000000"/>
          <w:sz w:val="20"/>
          <w:szCs w:val="20"/>
          <w:lang w:val="sv-SE"/>
        </w:rPr>
        <w:t xml:space="preserve">genetic, epigenetic and </w:t>
      </w:r>
      <w:r w:rsidR="004D2AF9" w:rsidRPr="00282791">
        <w:rPr>
          <w:rFonts w:ascii="Arial" w:hAnsi="Arial" w:cs="Arial"/>
          <w:color w:val="000000"/>
          <w:sz w:val="20"/>
          <w:szCs w:val="20"/>
          <w:lang w:val="sv-SE"/>
        </w:rPr>
        <w:t>interactions</w:t>
      </w:r>
      <w:r w:rsidR="003D5331" w:rsidRPr="00282791">
        <w:rPr>
          <w:rFonts w:ascii="Arial" w:hAnsi="Arial" w:cs="Arial"/>
          <w:color w:val="000000"/>
          <w:sz w:val="20"/>
          <w:szCs w:val="20"/>
          <w:lang w:val="sv-SE"/>
        </w:rPr>
        <w:t xml:space="preserve"> in the development of complex diseases</w:t>
      </w:r>
      <w:r w:rsidR="004D2AF9"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 xml:space="preserve">With diverse interdisciplinary training in human genetics, biostatistics, computational biology and </w:t>
      </w:r>
      <w:r w:rsidR="004D2AF9" w:rsidRPr="00282791">
        <w:rPr>
          <w:rFonts w:ascii="Arial" w:hAnsi="Arial" w:cs="Arial"/>
          <w:color w:val="000000"/>
          <w:sz w:val="20"/>
          <w:szCs w:val="20"/>
          <w:lang w:val="sv-SE"/>
        </w:rPr>
        <w:t xml:space="preserve">epidemiology, my research will take advantage </w:t>
      </w:r>
      <w:r w:rsidR="00916287" w:rsidRPr="00282791">
        <w:rPr>
          <w:rFonts w:ascii="Arial" w:hAnsi="Arial" w:cs="Arial"/>
          <w:color w:val="000000"/>
          <w:sz w:val="20"/>
          <w:szCs w:val="20"/>
          <w:lang w:val="sv-SE"/>
        </w:rPr>
        <w:t xml:space="preserve">of my </w:t>
      </w:r>
      <w:r w:rsidR="00527B35" w:rsidRPr="00282791">
        <w:rPr>
          <w:rFonts w:ascii="Arial" w:hAnsi="Arial" w:cs="Arial"/>
          <w:color w:val="000000"/>
          <w:sz w:val="20"/>
          <w:szCs w:val="20"/>
          <w:lang w:val="sv-SE"/>
        </w:rPr>
        <w:t>knowledge of</w:t>
      </w:r>
      <w:r w:rsidR="00916287" w:rsidRPr="00282791">
        <w:rPr>
          <w:rFonts w:ascii="Arial" w:hAnsi="Arial" w:cs="Arial"/>
          <w:color w:val="000000"/>
          <w:sz w:val="20"/>
          <w:szCs w:val="20"/>
          <w:lang w:val="sv-SE"/>
        </w:rPr>
        <w:t xml:space="preserve"> </w:t>
      </w:r>
      <w:r w:rsidR="004D2AF9" w:rsidRPr="00282791">
        <w:rPr>
          <w:rFonts w:ascii="Arial" w:hAnsi="Arial" w:cs="Arial"/>
          <w:color w:val="000000"/>
          <w:sz w:val="20"/>
          <w:szCs w:val="20"/>
          <w:lang w:val="sv-SE"/>
        </w:rPr>
        <w:t xml:space="preserve">these advanced </w:t>
      </w:r>
      <w:r w:rsidR="00916287" w:rsidRPr="00282791">
        <w:rPr>
          <w:rFonts w:ascii="Arial" w:hAnsi="Arial" w:cs="Arial"/>
          <w:color w:val="000000"/>
          <w:sz w:val="20"/>
          <w:szCs w:val="20"/>
          <w:lang w:val="sv-SE"/>
        </w:rPr>
        <w:t>technologies</w:t>
      </w:r>
      <w:r w:rsidR="00527B35" w:rsidRPr="00282791">
        <w:rPr>
          <w:rFonts w:ascii="Arial" w:hAnsi="Arial" w:cs="Arial"/>
          <w:color w:val="000000"/>
          <w:sz w:val="20"/>
          <w:szCs w:val="20"/>
          <w:lang w:val="sv-SE"/>
        </w:rPr>
        <w:t>, which will be applied</w:t>
      </w:r>
      <w:r w:rsidR="004D2AF9" w:rsidRPr="00282791">
        <w:rPr>
          <w:rFonts w:ascii="Arial" w:hAnsi="Arial" w:cs="Arial"/>
          <w:color w:val="000000"/>
          <w:sz w:val="20"/>
          <w:szCs w:val="20"/>
          <w:lang w:val="sv-SE"/>
        </w:rPr>
        <w:t xml:space="preserve"> </w:t>
      </w:r>
      <w:r w:rsidR="00527B35" w:rsidRPr="00282791">
        <w:rPr>
          <w:rFonts w:ascii="Arial" w:hAnsi="Arial" w:cs="Arial"/>
          <w:color w:val="000000"/>
          <w:sz w:val="20"/>
          <w:szCs w:val="20"/>
          <w:lang w:val="sv-SE"/>
        </w:rPr>
        <w:t xml:space="preserve">to </w:t>
      </w:r>
      <w:r w:rsidR="000E1A38" w:rsidRPr="00282791">
        <w:rPr>
          <w:rFonts w:ascii="Arial" w:hAnsi="Arial" w:cs="Arial"/>
          <w:color w:val="000000"/>
          <w:sz w:val="20"/>
          <w:szCs w:val="20"/>
          <w:lang w:val="sv-SE"/>
        </w:rPr>
        <w:t>the following</w:t>
      </w:r>
      <w:r w:rsidR="004D2AF9" w:rsidRPr="00282791">
        <w:rPr>
          <w:rFonts w:ascii="Arial" w:hAnsi="Arial" w:cs="Arial"/>
          <w:color w:val="000000"/>
          <w:sz w:val="20"/>
          <w:szCs w:val="20"/>
          <w:lang w:val="sv-SE"/>
        </w:rPr>
        <w:t xml:space="preserve"> three fields:</w:t>
      </w:r>
      <w:r w:rsidR="00527B35"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1) developing and implementing new approach</w:t>
      </w:r>
      <w:r w:rsidR="00527B35" w:rsidRPr="00282791">
        <w:rPr>
          <w:rFonts w:ascii="Arial" w:hAnsi="Arial" w:cs="Arial"/>
          <w:color w:val="000000"/>
          <w:sz w:val="20"/>
          <w:szCs w:val="20"/>
          <w:lang w:val="sv-SE"/>
        </w:rPr>
        <w:t>es</w:t>
      </w:r>
      <w:r w:rsidRPr="00282791">
        <w:rPr>
          <w:rFonts w:ascii="Arial" w:hAnsi="Arial" w:cs="Arial"/>
          <w:color w:val="000000"/>
          <w:sz w:val="20"/>
          <w:szCs w:val="20"/>
          <w:lang w:val="sv-SE"/>
        </w:rPr>
        <w:t xml:space="preserve"> to identify</w:t>
      </w:r>
      <w:r w:rsidR="00527B35" w:rsidRPr="00282791">
        <w:rPr>
          <w:rFonts w:ascii="Arial" w:hAnsi="Arial" w:cs="Arial"/>
          <w:color w:val="000000"/>
          <w:sz w:val="20"/>
          <w:szCs w:val="20"/>
          <w:lang w:val="sv-SE"/>
        </w:rPr>
        <w:t>ing</w:t>
      </w:r>
      <w:r w:rsidRPr="00282791">
        <w:rPr>
          <w:rFonts w:ascii="Arial" w:hAnsi="Arial" w:cs="Arial"/>
          <w:color w:val="000000"/>
          <w:sz w:val="20"/>
          <w:szCs w:val="20"/>
          <w:lang w:val="sv-SE"/>
        </w:rPr>
        <w:t xml:space="preserve"> susceptibility, diagnosis, </w:t>
      </w:r>
      <w:r w:rsidR="00527B35" w:rsidRPr="00282791">
        <w:rPr>
          <w:rFonts w:ascii="Arial" w:hAnsi="Arial" w:cs="Arial"/>
          <w:color w:val="000000"/>
          <w:sz w:val="20"/>
          <w:szCs w:val="20"/>
          <w:lang w:val="sv-SE"/>
        </w:rPr>
        <w:t xml:space="preserve">and </w:t>
      </w:r>
      <w:r w:rsidRPr="00282791">
        <w:rPr>
          <w:rFonts w:ascii="Arial" w:hAnsi="Arial" w:cs="Arial"/>
          <w:color w:val="000000"/>
          <w:sz w:val="20"/>
          <w:szCs w:val="20"/>
          <w:lang w:val="sv-SE"/>
        </w:rPr>
        <w:t>prognosis</w:t>
      </w:r>
      <w:r w:rsidR="00527B35" w:rsidRPr="00282791">
        <w:rPr>
          <w:rFonts w:ascii="Arial" w:hAnsi="Arial" w:cs="Arial"/>
          <w:color w:val="000000"/>
          <w:sz w:val="20"/>
          <w:szCs w:val="20"/>
          <w:lang w:val="sv-SE"/>
        </w:rPr>
        <w:t>-</w:t>
      </w:r>
      <w:r w:rsidRPr="00282791">
        <w:rPr>
          <w:rFonts w:ascii="Arial" w:hAnsi="Arial" w:cs="Arial"/>
          <w:color w:val="000000"/>
          <w:sz w:val="20"/>
          <w:szCs w:val="20"/>
          <w:lang w:val="sv-SE"/>
        </w:rPr>
        <w:t>related genetic and epigenetic variants/biomarkers and novel drug targets</w:t>
      </w:r>
      <w:r w:rsidR="00BD14EC" w:rsidRPr="00282791">
        <w:rPr>
          <w:rFonts w:ascii="Arial" w:hAnsi="Arial" w:cs="Arial"/>
          <w:color w:val="000000"/>
          <w:sz w:val="20"/>
          <w:szCs w:val="20"/>
          <w:lang w:val="sv-SE"/>
        </w:rPr>
        <w:t xml:space="preserve"> for human complex diseases, especially cancers and autoimmune diseases</w:t>
      </w:r>
      <w:r w:rsidR="00527B35"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 xml:space="preserve">2) </w:t>
      </w:r>
      <w:r w:rsidR="00527B35" w:rsidRPr="00282791">
        <w:rPr>
          <w:rFonts w:ascii="Arial" w:hAnsi="Arial" w:cs="Arial"/>
          <w:color w:val="000000"/>
          <w:sz w:val="20"/>
          <w:szCs w:val="20"/>
          <w:lang w:val="sv-SE"/>
        </w:rPr>
        <w:t>a</w:t>
      </w:r>
      <w:r w:rsidRPr="00282791">
        <w:rPr>
          <w:rFonts w:ascii="Arial" w:hAnsi="Arial" w:cs="Arial"/>
          <w:color w:val="000000"/>
          <w:sz w:val="20"/>
          <w:szCs w:val="20"/>
          <w:lang w:val="sv-SE"/>
        </w:rPr>
        <w:t>pplying computational and biological approach</w:t>
      </w:r>
      <w:r w:rsidR="00527B35" w:rsidRPr="00282791">
        <w:rPr>
          <w:rFonts w:ascii="Arial" w:hAnsi="Arial" w:cs="Arial"/>
          <w:color w:val="000000"/>
          <w:sz w:val="20"/>
          <w:szCs w:val="20"/>
          <w:lang w:val="sv-SE"/>
        </w:rPr>
        <w:t>es</w:t>
      </w:r>
      <w:r w:rsidRPr="00282791">
        <w:rPr>
          <w:rFonts w:ascii="Arial" w:hAnsi="Arial" w:cs="Arial"/>
          <w:color w:val="000000"/>
          <w:sz w:val="20"/>
          <w:szCs w:val="20"/>
          <w:lang w:val="sv-SE"/>
        </w:rPr>
        <w:t xml:space="preserve"> for functional assessment of genetic and epigenetic</w:t>
      </w:r>
      <w:r w:rsidR="00BD14EC" w:rsidRPr="00282791">
        <w:rPr>
          <w:rFonts w:ascii="Arial" w:hAnsi="Arial" w:cs="Arial"/>
          <w:color w:val="000000"/>
          <w:sz w:val="20"/>
          <w:szCs w:val="20"/>
          <w:lang w:val="sv-SE"/>
        </w:rPr>
        <w:t xml:space="preserve"> disease</w:t>
      </w:r>
      <w:r w:rsidR="00E33E37"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 xml:space="preserve">variants identified by GWAS, EWAS and </w:t>
      </w:r>
      <w:r w:rsidR="00E33E37" w:rsidRPr="00282791">
        <w:rPr>
          <w:rFonts w:ascii="Arial" w:hAnsi="Arial" w:cs="Arial"/>
          <w:color w:val="000000"/>
          <w:sz w:val="20"/>
          <w:szCs w:val="20"/>
          <w:lang w:val="sv-SE"/>
        </w:rPr>
        <w:t>P</w:t>
      </w:r>
      <w:r w:rsidRPr="00282791">
        <w:rPr>
          <w:rFonts w:ascii="Arial" w:hAnsi="Arial" w:cs="Arial"/>
          <w:color w:val="000000"/>
          <w:sz w:val="20"/>
          <w:szCs w:val="20"/>
          <w:lang w:val="sv-SE"/>
        </w:rPr>
        <w:t>heWAS projects</w:t>
      </w:r>
      <w:r w:rsidR="00527B35" w:rsidRPr="00282791">
        <w:rPr>
          <w:rFonts w:ascii="Arial" w:hAnsi="Arial" w:cs="Arial"/>
          <w:color w:val="000000"/>
          <w:sz w:val="20"/>
          <w:szCs w:val="20"/>
          <w:lang w:val="sv-SE"/>
        </w:rPr>
        <w:t>;</w:t>
      </w:r>
      <w:r w:rsidR="0054142E" w:rsidRPr="00282791">
        <w:rPr>
          <w:rFonts w:ascii="Arial" w:hAnsi="Arial" w:cs="Arial"/>
          <w:color w:val="000000"/>
          <w:sz w:val="20"/>
          <w:szCs w:val="20"/>
          <w:lang w:val="sv-SE"/>
        </w:rPr>
        <w:t xml:space="preserve"> </w:t>
      </w:r>
      <w:r w:rsidR="00E33E37" w:rsidRPr="00282791">
        <w:rPr>
          <w:rFonts w:ascii="Arial" w:hAnsi="Arial" w:cs="Arial"/>
          <w:color w:val="000000"/>
          <w:sz w:val="20"/>
          <w:szCs w:val="20"/>
          <w:lang w:val="sv-SE"/>
        </w:rPr>
        <w:t xml:space="preserve">And </w:t>
      </w:r>
      <w:r w:rsidRPr="00282791">
        <w:rPr>
          <w:rFonts w:ascii="Arial" w:hAnsi="Arial" w:cs="Arial"/>
          <w:color w:val="000000"/>
          <w:sz w:val="20"/>
          <w:szCs w:val="20"/>
          <w:lang w:val="sv-SE"/>
        </w:rPr>
        <w:t xml:space="preserve">3) </w:t>
      </w:r>
      <w:r w:rsidR="00527B35" w:rsidRPr="00282791">
        <w:rPr>
          <w:rFonts w:ascii="Arial" w:hAnsi="Arial" w:cs="Arial"/>
          <w:color w:val="000000"/>
          <w:sz w:val="20"/>
          <w:szCs w:val="20"/>
          <w:lang w:val="sv-SE"/>
        </w:rPr>
        <w:t>d</w:t>
      </w:r>
      <w:r w:rsidRPr="00282791">
        <w:rPr>
          <w:rFonts w:ascii="Arial" w:hAnsi="Arial" w:cs="Arial"/>
          <w:color w:val="000000"/>
          <w:sz w:val="20"/>
          <w:szCs w:val="20"/>
          <w:lang w:val="sv-SE"/>
        </w:rPr>
        <w:t>eveloping epigenetic</w:t>
      </w:r>
      <w:r w:rsidR="000E1A38"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biomarkers based pharmaco-epigenomics (PeGx)</w:t>
      </w:r>
      <w:r w:rsidR="00527B35" w:rsidRPr="00282791">
        <w:rPr>
          <w:rFonts w:ascii="Arial" w:hAnsi="Arial" w:cs="Arial"/>
          <w:color w:val="000000"/>
          <w:sz w:val="20"/>
          <w:szCs w:val="20"/>
          <w:lang w:val="sv-SE"/>
        </w:rPr>
        <w:t xml:space="preserve"> approaches that complement </w:t>
      </w:r>
      <w:r w:rsidRPr="00282791">
        <w:rPr>
          <w:rFonts w:ascii="Arial" w:hAnsi="Arial" w:cs="Arial"/>
          <w:color w:val="000000"/>
          <w:sz w:val="20"/>
          <w:szCs w:val="20"/>
          <w:lang w:val="sv-SE"/>
        </w:rPr>
        <w:t>PGx to guide personalized medicine and treatment.</w:t>
      </w:r>
      <w:r w:rsidR="00280F62" w:rsidRPr="00282791">
        <w:rPr>
          <w:rFonts w:ascii="Arial" w:hAnsi="Arial" w:cs="Arial"/>
          <w:color w:val="000000"/>
          <w:sz w:val="20"/>
          <w:szCs w:val="20"/>
          <w:lang w:val="sv-SE"/>
        </w:rPr>
        <w:t xml:space="preserve"> </w:t>
      </w:r>
    </w:p>
    <w:p w14:paraId="5D13634C" w14:textId="77777777" w:rsidR="002620E0" w:rsidRPr="00282791" w:rsidRDefault="002620E0" w:rsidP="002620E0">
      <w:pPr>
        <w:rPr>
          <w:rFonts w:ascii="Arial" w:hAnsi="Arial" w:cs="Arial"/>
          <w:b/>
          <w:color w:val="000000"/>
          <w:sz w:val="20"/>
          <w:szCs w:val="20"/>
          <w:u w:val="single"/>
          <w:lang w:val="sv-SE"/>
        </w:rPr>
      </w:pPr>
    </w:p>
    <w:p w14:paraId="4BD55425" w14:textId="77777777" w:rsidR="00A8093D" w:rsidRPr="00282791" w:rsidRDefault="00A606C8" w:rsidP="002620E0">
      <w:pPr>
        <w:rPr>
          <w:rFonts w:ascii="Arial" w:hAnsi="Arial" w:cs="Arial"/>
          <w:color w:val="000000"/>
          <w:sz w:val="20"/>
          <w:szCs w:val="20"/>
          <w:lang w:val="sv-SE"/>
        </w:rPr>
      </w:pPr>
      <w:r w:rsidRPr="00282791">
        <w:rPr>
          <w:rFonts w:ascii="Arial" w:hAnsi="Arial" w:cs="Arial"/>
          <w:b/>
          <w:color w:val="000000"/>
          <w:sz w:val="20"/>
          <w:szCs w:val="20"/>
          <w:u w:val="single"/>
          <w:lang w:val="sv-SE"/>
        </w:rPr>
        <w:t>Development and implement</w:t>
      </w:r>
      <w:r w:rsidR="00527B35" w:rsidRPr="00282791">
        <w:rPr>
          <w:rFonts w:ascii="Arial" w:hAnsi="Arial" w:cs="Arial"/>
          <w:b/>
          <w:color w:val="000000"/>
          <w:sz w:val="20"/>
          <w:szCs w:val="20"/>
          <w:u w:val="single"/>
          <w:lang w:val="sv-SE"/>
        </w:rPr>
        <w:t>ion</w:t>
      </w:r>
      <w:r w:rsidRPr="00282791">
        <w:rPr>
          <w:rFonts w:ascii="Arial" w:hAnsi="Arial" w:cs="Arial"/>
          <w:b/>
          <w:color w:val="000000"/>
          <w:sz w:val="20"/>
          <w:szCs w:val="20"/>
          <w:u w:val="single"/>
          <w:lang w:val="sv-SE"/>
        </w:rPr>
        <w:t xml:space="preserve"> of novel molecular </w:t>
      </w:r>
      <w:r w:rsidR="00992B8D" w:rsidRPr="00282791">
        <w:rPr>
          <w:rFonts w:ascii="Arial" w:hAnsi="Arial" w:cs="Arial"/>
          <w:b/>
          <w:color w:val="000000"/>
          <w:sz w:val="20"/>
          <w:szCs w:val="20"/>
          <w:u w:val="single"/>
          <w:lang w:val="sv-SE"/>
        </w:rPr>
        <w:t>diagnostic and prognostic approa</w:t>
      </w:r>
      <w:r w:rsidRPr="00282791">
        <w:rPr>
          <w:rFonts w:ascii="Arial" w:hAnsi="Arial" w:cs="Arial"/>
          <w:b/>
          <w:color w:val="000000"/>
          <w:sz w:val="20"/>
          <w:szCs w:val="20"/>
          <w:u w:val="single"/>
          <w:lang w:val="sv-SE"/>
        </w:rPr>
        <w:t>ches to human cancer</w:t>
      </w:r>
      <w:r w:rsidR="00171FC1" w:rsidRPr="00282791">
        <w:rPr>
          <w:rFonts w:ascii="Arial" w:hAnsi="Arial" w:cs="Arial"/>
          <w:b/>
          <w:color w:val="000000"/>
          <w:sz w:val="20"/>
          <w:szCs w:val="20"/>
          <w:u w:val="single"/>
          <w:lang w:val="sv-SE"/>
        </w:rPr>
        <w:t>.</w:t>
      </w:r>
      <w:r w:rsidR="00171FC1" w:rsidRPr="00282791">
        <w:rPr>
          <w:rFonts w:ascii="Arial" w:hAnsi="Arial" w:cs="Arial"/>
          <w:color w:val="000000"/>
          <w:sz w:val="20"/>
          <w:szCs w:val="20"/>
          <w:lang w:val="sv-SE"/>
        </w:rPr>
        <w:t xml:space="preserve"> </w:t>
      </w:r>
    </w:p>
    <w:p w14:paraId="5209DABE" w14:textId="2656A9E5" w:rsidR="00CF3E7A" w:rsidRPr="00282791" w:rsidRDefault="00992B8D" w:rsidP="002620E0">
      <w:pPr>
        <w:rPr>
          <w:rFonts w:ascii="Arial" w:hAnsi="Arial" w:cs="Arial"/>
          <w:color w:val="000000"/>
          <w:sz w:val="20"/>
          <w:szCs w:val="20"/>
          <w:lang w:val="sv-SE"/>
        </w:rPr>
      </w:pPr>
      <w:r w:rsidRPr="00282791">
        <w:rPr>
          <w:rFonts w:ascii="Arial" w:hAnsi="Arial" w:cs="Arial"/>
          <w:color w:val="000000"/>
          <w:sz w:val="20"/>
          <w:szCs w:val="20"/>
          <w:lang w:val="sv-SE"/>
        </w:rPr>
        <w:t>D</w:t>
      </w:r>
      <w:r w:rsidR="00171FC1" w:rsidRPr="00282791">
        <w:rPr>
          <w:rFonts w:ascii="Arial" w:hAnsi="Arial" w:cs="Arial"/>
          <w:color w:val="000000"/>
          <w:sz w:val="20"/>
          <w:szCs w:val="20"/>
          <w:lang w:val="sv-SE"/>
        </w:rPr>
        <w:t xml:space="preserve">NA methylation has been demonstrated to be one of the most promsing diagnostic, prognostic and pharmaco-epigenomics biomarkers for human complex disease. This may be attributable to the fact that DNA methylation is </w:t>
      </w:r>
      <w:r w:rsidR="00171FC1" w:rsidRPr="00282791">
        <w:rPr>
          <w:rFonts w:ascii="Arial" w:hAnsi="Arial" w:cs="Arial"/>
          <w:color w:val="000000"/>
          <w:sz w:val="20"/>
          <w:szCs w:val="20"/>
          <w:lang w:val="sv-SE"/>
        </w:rPr>
        <w:lastRenderedPageBreak/>
        <w:t xml:space="preserve">partially stable and partially dynamic, compared to genetic variation (completely stable) and mRNA (highly dynamic). DNA methylation is involved in transcriptional regulation and therefore plays critical roles in differentiation, development and disease. Given its </w:t>
      </w:r>
      <w:r w:rsidR="00527B35" w:rsidRPr="00282791">
        <w:rPr>
          <w:rFonts w:ascii="Arial" w:hAnsi="Arial" w:cs="Arial"/>
          <w:color w:val="000000"/>
          <w:sz w:val="20"/>
          <w:szCs w:val="20"/>
          <w:lang w:val="sv-SE"/>
        </w:rPr>
        <w:t xml:space="preserve">regulatory </w:t>
      </w:r>
      <w:r w:rsidR="00171FC1" w:rsidRPr="00282791">
        <w:rPr>
          <w:rFonts w:ascii="Arial" w:hAnsi="Arial" w:cs="Arial"/>
          <w:color w:val="000000"/>
          <w:sz w:val="20"/>
          <w:szCs w:val="20"/>
          <w:lang w:val="sv-SE"/>
        </w:rPr>
        <w:t xml:space="preserve">roles, DNA methylation changes usual occur earlier than other classes of molecular variation. A large number of DNA methylation-based diagnostic and prognostic </w:t>
      </w:r>
      <w:r w:rsidR="00DE13D4" w:rsidRPr="00282791">
        <w:rPr>
          <w:rFonts w:ascii="Arial" w:hAnsi="Arial" w:cs="Arial"/>
          <w:color w:val="000000"/>
          <w:sz w:val="20"/>
          <w:szCs w:val="20"/>
          <w:lang w:val="sv-SE"/>
        </w:rPr>
        <w:t xml:space="preserve">biomarkers have been identified, such as </w:t>
      </w:r>
      <w:r w:rsidRPr="00282791">
        <w:rPr>
          <w:rFonts w:ascii="Arial" w:hAnsi="Arial" w:cs="Arial"/>
          <w:i/>
          <w:color w:val="000000"/>
          <w:sz w:val="20"/>
          <w:szCs w:val="20"/>
          <w:lang w:val="sv-SE"/>
        </w:rPr>
        <w:t>SEPT9</w:t>
      </w:r>
      <w:r w:rsidR="00171FC1" w:rsidRPr="00282791">
        <w:rPr>
          <w:rFonts w:ascii="Arial" w:hAnsi="Arial" w:cs="Arial"/>
          <w:color w:val="000000"/>
          <w:sz w:val="20"/>
          <w:szCs w:val="20"/>
          <w:lang w:val="sv-SE"/>
        </w:rPr>
        <w:t xml:space="preserve"> and </w:t>
      </w:r>
      <w:r w:rsidR="00171FC1" w:rsidRPr="00282791">
        <w:rPr>
          <w:rFonts w:ascii="Arial" w:hAnsi="Arial" w:cs="Arial"/>
          <w:i/>
          <w:color w:val="000000"/>
          <w:sz w:val="20"/>
          <w:szCs w:val="20"/>
          <w:lang w:val="sv-SE"/>
        </w:rPr>
        <w:t>SHOX2</w:t>
      </w:r>
      <w:r w:rsidR="00171FC1" w:rsidRPr="00282791">
        <w:rPr>
          <w:rFonts w:ascii="Arial" w:hAnsi="Arial" w:cs="Arial"/>
          <w:color w:val="000000"/>
          <w:sz w:val="20"/>
          <w:szCs w:val="20"/>
          <w:lang w:val="sv-SE"/>
        </w:rPr>
        <w:t xml:space="preserve"> </w:t>
      </w:r>
      <w:r w:rsidR="00DE13D4" w:rsidRPr="00282791">
        <w:rPr>
          <w:rFonts w:ascii="Arial" w:hAnsi="Arial" w:cs="Arial"/>
          <w:color w:val="000000"/>
          <w:sz w:val="20"/>
          <w:szCs w:val="20"/>
          <w:lang w:val="sv-SE"/>
        </w:rPr>
        <w:t>which have</w:t>
      </w:r>
      <w:r w:rsidR="00171FC1" w:rsidRPr="00282791">
        <w:rPr>
          <w:rFonts w:ascii="Arial" w:hAnsi="Arial" w:cs="Arial"/>
          <w:color w:val="000000"/>
          <w:sz w:val="20"/>
          <w:szCs w:val="20"/>
          <w:lang w:val="sv-SE"/>
        </w:rPr>
        <w:t xml:space="preserve"> been approved by FDA for colon cancer and early lung cancer screening. </w:t>
      </w:r>
      <w:r w:rsidRPr="00282791">
        <w:rPr>
          <w:rFonts w:ascii="Arial" w:hAnsi="Arial" w:cs="Arial"/>
          <w:color w:val="000000"/>
          <w:sz w:val="20"/>
          <w:szCs w:val="20"/>
          <w:lang w:val="sv-SE"/>
        </w:rPr>
        <w:t xml:space="preserve">However, DNA </w:t>
      </w:r>
      <w:r w:rsidR="00DE13D4" w:rsidRPr="00282791">
        <w:rPr>
          <w:rFonts w:ascii="Arial" w:hAnsi="Arial" w:cs="Arial"/>
          <w:color w:val="000000"/>
          <w:sz w:val="20"/>
          <w:szCs w:val="20"/>
          <w:lang w:val="sv-SE"/>
        </w:rPr>
        <w:t xml:space="preserve">methylation </w:t>
      </w:r>
      <w:r w:rsidR="00527B35" w:rsidRPr="00282791">
        <w:rPr>
          <w:rFonts w:ascii="Arial" w:hAnsi="Arial" w:cs="Arial"/>
          <w:color w:val="000000"/>
          <w:sz w:val="20"/>
          <w:szCs w:val="20"/>
          <w:lang w:val="sv-SE"/>
        </w:rPr>
        <w:t xml:space="preserve">diagnostic </w:t>
      </w:r>
      <w:r w:rsidR="00DE13D4" w:rsidRPr="00282791">
        <w:rPr>
          <w:rFonts w:ascii="Arial" w:hAnsi="Arial" w:cs="Arial"/>
          <w:color w:val="000000"/>
          <w:sz w:val="20"/>
          <w:szCs w:val="20"/>
          <w:lang w:val="sv-SE"/>
        </w:rPr>
        <w:t>biomarkers</w:t>
      </w:r>
      <w:r w:rsidRPr="00282791">
        <w:rPr>
          <w:rFonts w:ascii="Arial" w:hAnsi="Arial" w:cs="Arial"/>
          <w:color w:val="000000"/>
          <w:sz w:val="20"/>
          <w:szCs w:val="20"/>
          <w:lang w:val="sv-SE"/>
        </w:rPr>
        <w:t xml:space="preserve"> </w:t>
      </w:r>
      <w:r w:rsidR="00DE13D4" w:rsidRPr="00282791">
        <w:rPr>
          <w:rFonts w:ascii="Arial" w:hAnsi="Arial" w:cs="Arial"/>
          <w:color w:val="000000"/>
          <w:sz w:val="20"/>
          <w:szCs w:val="20"/>
          <w:lang w:val="sv-SE"/>
        </w:rPr>
        <w:t xml:space="preserve">for other </w:t>
      </w:r>
      <w:r w:rsidRPr="00282791">
        <w:rPr>
          <w:rFonts w:ascii="Arial" w:hAnsi="Arial" w:cs="Arial"/>
          <w:color w:val="000000"/>
          <w:sz w:val="20"/>
          <w:szCs w:val="20"/>
          <w:lang w:val="sv-SE"/>
        </w:rPr>
        <w:t xml:space="preserve">cancer types </w:t>
      </w:r>
      <w:r w:rsidR="00527B35" w:rsidRPr="00282791">
        <w:rPr>
          <w:rFonts w:ascii="Arial" w:hAnsi="Arial" w:cs="Arial"/>
          <w:color w:val="000000"/>
          <w:sz w:val="20"/>
          <w:szCs w:val="20"/>
          <w:lang w:val="sv-SE"/>
        </w:rPr>
        <w:t>remain to be defined</w:t>
      </w:r>
      <w:r w:rsidRPr="00282791">
        <w:rPr>
          <w:rFonts w:ascii="Arial" w:hAnsi="Arial" w:cs="Arial"/>
          <w:color w:val="000000"/>
          <w:sz w:val="20"/>
          <w:szCs w:val="20"/>
          <w:lang w:val="sv-SE"/>
        </w:rPr>
        <w:t xml:space="preserve">. </w:t>
      </w:r>
      <w:r w:rsidR="00DE13D4" w:rsidRPr="00282791">
        <w:rPr>
          <w:rFonts w:ascii="Arial" w:hAnsi="Arial" w:cs="Arial"/>
          <w:color w:val="000000"/>
          <w:sz w:val="20"/>
          <w:szCs w:val="20"/>
          <w:lang w:val="sv-SE"/>
        </w:rPr>
        <w:t>In my previous publication</w:t>
      </w:r>
      <w:r w:rsidR="00527E7D" w:rsidRPr="00282791">
        <w:rPr>
          <w:rFonts w:ascii="Arial" w:hAnsi="Arial" w:cs="Arial"/>
          <w:color w:val="000000"/>
          <w:sz w:val="20"/>
          <w:szCs w:val="20"/>
          <w:lang w:val="sv-SE"/>
        </w:rPr>
        <w:t xml:space="preserve"> </w:t>
      </w:r>
      <w:r w:rsidR="00527E7D" w:rsidRPr="00282791">
        <w:rPr>
          <w:rFonts w:ascii="Arial" w:hAnsi="Arial" w:cs="Arial"/>
          <w:i/>
          <w:color w:val="000000"/>
          <w:sz w:val="20"/>
          <w:szCs w:val="20"/>
          <w:lang w:val="sv-SE"/>
        </w:rPr>
        <w:t>(Nature Genetics</w:t>
      </w:r>
      <w:r w:rsidR="00527E7D" w:rsidRPr="00282791">
        <w:rPr>
          <w:rFonts w:ascii="Arial" w:hAnsi="Arial" w:cs="Arial"/>
          <w:color w:val="000000"/>
          <w:sz w:val="20"/>
          <w:szCs w:val="20"/>
          <w:lang w:val="sv-SE"/>
        </w:rPr>
        <w:t>, 2017)</w:t>
      </w:r>
      <w:r w:rsidR="00DE13D4" w:rsidRPr="00282791">
        <w:rPr>
          <w:rFonts w:ascii="Arial" w:hAnsi="Arial" w:cs="Arial"/>
          <w:color w:val="000000"/>
          <w:sz w:val="20"/>
          <w:szCs w:val="20"/>
          <w:lang w:val="sv-SE"/>
        </w:rPr>
        <w:t>, I have dem</w:t>
      </w:r>
      <w:r w:rsidR="00527B35" w:rsidRPr="00282791">
        <w:rPr>
          <w:rFonts w:ascii="Arial" w:hAnsi="Arial" w:cs="Arial"/>
          <w:color w:val="000000"/>
          <w:sz w:val="20"/>
          <w:szCs w:val="20"/>
          <w:lang w:val="sv-SE"/>
        </w:rPr>
        <w:t>o</w:t>
      </w:r>
      <w:r w:rsidR="00DE13D4" w:rsidRPr="00282791">
        <w:rPr>
          <w:rFonts w:ascii="Arial" w:hAnsi="Arial" w:cs="Arial"/>
          <w:color w:val="000000"/>
          <w:sz w:val="20"/>
          <w:szCs w:val="20"/>
          <w:lang w:val="sv-SE"/>
        </w:rPr>
        <w:t>nstrated non-invasive cell-free DNA methylation haplotype</w:t>
      </w:r>
      <w:r w:rsidR="00527B35" w:rsidRPr="00282791">
        <w:rPr>
          <w:rFonts w:ascii="Arial" w:hAnsi="Arial" w:cs="Arial"/>
          <w:color w:val="000000"/>
          <w:sz w:val="20"/>
          <w:szCs w:val="20"/>
          <w:lang w:val="sv-SE"/>
        </w:rPr>
        <w:t>-</w:t>
      </w:r>
      <w:r w:rsidR="00DE13D4" w:rsidRPr="00282791">
        <w:rPr>
          <w:rFonts w:ascii="Arial" w:hAnsi="Arial" w:cs="Arial"/>
          <w:color w:val="000000"/>
          <w:sz w:val="20"/>
          <w:szCs w:val="20"/>
          <w:lang w:val="sv-SE"/>
        </w:rPr>
        <w:t>based tissue-of-origin prediction could be applied in cancer diagnosis.</w:t>
      </w:r>
      <w:r w:rsidR="00097122" w:rsidRPr="00282791">
        <w:rPr>
          <w:rFonts w:ascii="Arial" w:hAnsi="Arial" w:cs="Arial"/>
          <w:color w:val="000000"/>
          <w:sz w:val="20"/>
          <w:szCs w:val="20"/>
          <w:lang w:val="sv-SE"/>
        </w:rPr>
        <w:t xml:space="preserve"> </w:t>
      </w:r>
      <w:r w:rsidR="005357A3" w:rsidRPr="00282791">
        <w:rPr>
          <w:rFonts w:ascii="Arial" w:hAnsi="Arial" w:cs="Arial"/>
          <w:color w:val="000000"/>
          <w:sz w:val="20"/>
          <w:szCs w:val="20"/>
          <w:lang w:val="sv-SE"/>
        </w:rPr>
        <w:t xml:space="preserve">However, </w:t>
      </w:r>
      <w:r w:rsidR="00C228C3" w:rsidRPr="00282791">
        <w:rPr>
          <w:rFonts w:ascii="Arial" w:hAnsi="Arial" w:cs="Arial"/>
          <w:color w:val="000000"/>
          <w:sz w:val="20"/>
          <w:szCs w:val="20"/>
          <w:lang w:val="sv-SE"/>
        </w:rPr>
        <w:t xml:space="preserve">the study have small </w:t>
      </w:r>
      <w:r w:rsidR="005357A3" w:rsidRPr="00282791">
        <w:rPr>
          <w:rFonts w:ascii="Arial" w:hAnsi="Arial" w:cs="Arial"/>
          <w:color w:val="000000"/>
          <w:sz w:val="20"/>
          <w:szCs w:val="20"/>
          <w:lang w:val="sv-SE"/>
        </w:rPr>
        <w:t>sample size (N=134) and cancer types (N=2</w:t>
      </w:r>
      <w:r w:rsidR="00971B4C" w:rsidRPr="00282791">
        <w:rPr>
          <w:rFonts w:ascii="Arial" w:hAnsi="Arial" w:cs="Arial"/>
          <w:color w:val="000000"/>
          <w:sz w:val="20"/>
          <w:szCs w:val="20"/>
          <w:lang w:val="sv-SE"/>
        </w:rPr>
        <w:t xml:space="preserve"> includes lung cancer and colon cancer</w:t>
      </w:r>
      <w:r w:rsidR="005357A3" w:rsidRPr="00282791">
        <w:rPr>
          <w:rFonts w:ascii="Arial" w:hAnsi="Arial" w:cs="Arial"/>
          <w:color w:val="000000"/>
          <w:sz w:val="20"/>
          <w:szCs w:val="20"/>
          <w:lang w:val="sv-SE"/>
        </w:rPr>
        <w:t>)</w:t>
      </w:r>
      <w:r w:rsidR="00C228C3" w:rsidRPr="00282791">
        <w:rPr>
          <w:rFonts w:ascii="Arial" w:hAnsi="Arial" w:cs="Arial"/>
          <w:color w:val="000000"/>
          <w:sz w:val="20"/>
          <w:szCs w:val="20"/>
          <w:lang w:val="sv-SE"/>
        </w:rPr>
        <w:t xml:space="preserve"> and traditional statistic methodology. In this project, I will </w:t>
      </w:r>
      <w:r w:rsidR="005357A3" w:rsidRPr="00282791">
        <w:rPr>
          <w:rFonts w:ascii="Arial" w:hAnsi="Arial" w:cs="Arial"/>
          <w:color w:val="000000"/>
          <w:sz w:val="20"/>
          <w:szCs w:val="20"/>
          <w:lang w:val="sv-SE"/>
        </w:rPr>
        <w:t xml:space="preserve">use of the abandant cancer samples in PMRP (cancer types &gt;10 and sample size&gt;400). </w:t>
      </w:r>
      <w:r w:rsidR="00C228C3" w:rsidRPr="00282791">
        <w:rPr>
          <w:rFonts w:ascii="Arial" w:hAnsi="Arial" w:cs="Arial"/>
          <w:color w:val="000000"/>
          <w:sz w:val="20"/>
          <w:szCs w:val="20"/>
          <w:lang w:val="sv-SE"/>
        </w:rPr>
        <w:t>Meanwhile</w:t>
      </w:r>
      <w:r w:rsidR="005357A3" w:rsidRPr="00282791">
        <w:rPr>
          <w:rFonts w:ascii="Arial" w:hAnsi="Arial" w:cs="Arial"/>
          <w:color w:val="000000"/>
          <w:sz w:val="20"/>
          <w:szCs w:val="20"/>
          <w:lang w:val="sv-SE"/>
        </w:rPr>
        <w:t>, large number of plamsa are collected before the diagnosis which provide</w:t>
      </w:r>
      <w:r w:rsidR="003C6F09" w:rsidRPr="00282791">
        <w:rPr>
          <w:rFonts w:ascii="Arial" w:hAnsi="Arial" w:cs="Arial"/>
          <w:color w:val="000000"/>
          <w:sz w:val="20"/>
          <w:szCs w:val="20"/>
          <w:lang w:val="sv-SE"/>
        </w:rPr>
        <w:t>s</w:t>
      </w:r>
      <w:r w:rsidR="005357A3" w:rsidRPr="00282791">
        <w:rPr>
          <w:rFonts w:ascii="Arial" w:hAnsi="Arial" w:cs="Arial"/>
          <w:color w:val="000000"/>
          <w:sz w:val="20"/>
          <w:szCs w:val="20"/>
          <w:lang w:val="sv-SE"/>
        </w:rPr>
        <w:t xml:space="preserve"> me </w:t>
      </w:r>
      <w:r w:rsidR="003C6F09" w:rsidRPr="00282791">
        <w:rPr>
          <w:rFonts w:ascii="Arial" w:hAnsi="Arial" w:cs="Arial"/>
          <w:color w:val="000000"/>
          <w:sz w:val="20"/>
          <w:szCs w:val="20"/>
          <w:lang w:val="sv-SE"/>
        </w:rPr>
        <w:t>an</w:t>
      </w:r>
      <w:r w:rsidR="005357A3" w:rsidRPr="00282791">
        <w:rPr>
          <w:rFonts w:ascii="Arial" w:hAnsi="Arial" w:cs="Arial"/>
          <w:color w:val="000000"/>
          <w:sz w:val="20"/>
          <w:szCs w:val="20"/>
          <w:lang w:val="sv-SE"/>
        </w:rPr>
        <w:t xml:space="preserve"> opportunity to identify early biomarkers.</w:t>
      </w:r>
      <w:r w:rsidR="00C228C3" w:rsidRPr="00282791">
        <w:rPr>
          <w:rFonts w:ascii="Arial" w:hAnsi="Arial" w:cs="Arial"/>
          <w:color w:val="000000"/>
          <w:sz w:val="20"/>
          <w:szCs w:val="20"/>
          <w:lang w:val="sv-SE"/>
        </w:rPr>
        <w:t xml:space="preserve"> Furthermore</w:t>
      </w:r>
      <w:r w:rsidR="005357A3" w:rsidRPr="00282791">
        <w:rPr>
          <w:rFonts w:ascii="Arial" w:hAnsi="Arial" w:cs="Arial"/>
          <w:color w:val="000000"/>
          <w:sz w:val="20"/>
          <w:szCs w:val="20"/>
          <w:lang w:val="sv-SE"/>
        </w:rPr>
        <w:t xml:space="preserve">, </w:t>
      </w:r>
      <w:r w:rsidR="00CF3E7A" w:rsidRPr="00282791">
        <w:rPr>
          <w:rFonts w:ascii="Arial" w:hAnsi="Arial" w:cs="Arial"/>
          <w:color w:val="000000"/>
          <w:sz w:val="20"/>
          <w:szCs w:val="20"/>
          <w:lang w:val="sv-SE"/>
        </w:rPr>
        <w:t>I will integrate genetic (cancer risk allele</w:t>
      </w:r>
      <w:r w:rsidR="00420B29" w:rsidRPr="00282791">
        <w:rPr>
          <w:rFonts w:ascii="Arial" w:hAnsi="Arial" w:cs="Arial"/>
          <w:color w:val="000000"/>
          <w:sz w:val="20"/>
          <w:szCs w:val="20"/>
          <w:lang w:val="sv-SE"/>
        </w:rPr>
        <w:t>s</w:t>
      </w:r>
      <w:r w:rsidR="005357A3" w:rsidRPr="00282791">
        <w:rPr>
          <w:rFonts w:ascii="Arial" w:hAnsi="Arial" w:cs="Arial"/>
          <w:color w:val="000000"/>
          <w:sz w:val="20"/>
          <w:szCs w:val="20"/>
          <w:lang w:val="sv-SE"/>
        </w:rPr>
        <w:t xml:space="preserve"> which have been generated for PMRP samples</w:t>
      </w:r>
      <w:r w:rsidR="00CF3E7A" w:rsidRPr="00282791">
        <w:rPr>
          <w:rFonts w:ascii="Arial" w:hAnsi="Arial" w:cs="Arial"/>
          <w:color w:val="000000"/>
          <w:sz w:val="20"/>
          <w:szCs w:val="20"/>
          <w:lang w:val="sv-SE"/>
        </w:rPr>
        <w:t>, somatic mutation</w:t>
      </w:r>
      <w:r w:rsidR="00420B29" w:rsidRPr="00282791">
        <w:rPr>
          <w:rFonts w:ascii="Arial" w:hAnsi="Arial" w:cs="Arial"/>
          <w:color w:val="000000"/>
          <w:sz w:val="20"/>
          <w:szCs w:val="20"/>
          <w:lang w:val="sv-SE"/>
        </w:rPr>
        <w:t>s</w:t>
      </w:r>
      <w:r w:rsidR="00CF3E7A" w:rsidRPr="00282791">
        <w:rPr>
          <w:rFonts w:ascii="Arial" w:hAnsi="Arial" w:cs="Arial"/>
          <w:color w:val="000000"/>
          <w:sz w:val="20"/>
          <w:szCs w:val="20"/>
          <w:lang w:val="sv-SE"/>
        </w:rPr>
        <w:t>), and other informative variables, such as cell-free DNA fragment distribution, metaboli</w:t>
      </w:r>
      <w:r w:rsidR="00420B29" w:rsidRPr="00282791">
        <w:rPr>
          <w:rFonts w:ascii="Arial" w:hAnsi="Arial" w:cs="Arial"/>
          <w:color w:val="000000"/>
          <w:sz w:val="20"/>
          <w:szCs w:val="20"/>
          <w:lang w:val="sv-SE"/>
        </w:rPr>
        <w:t>tes</w:t>
      </w:r>
      <w:r w:rsidR="00CF3E7A" w:rsidRPr="00282791">
        <w:rPr>
          <w:rFonts w:ascii="Arial" w:hAnsi="Arial" w:cs="Arial"/>
          <w:color w:val="000000"/>
          <w:sz w:val="20"/>
          <w:szCs w:val="20"/>
          <w:lang w:val="sv-SE"/>
        </w:rPr>
        <w:t> in plasma</w:t>
      </w:r>
      <w:r w:rsidR="00C228C3" w:rsidRPr="00282791">
        <w:rPr>
          <w:rFonts w:ascii="Arial" w:hAnsi="Arial" w:cs="Arial"/>
          <w:color w:val="000000"/>
          <w:sz w:val="20"/>
          <w:szCs w:val="20"/>
          <w:lang w:val="sv-SE"/>
        </w:rPr>
        <w:t>. Finally, I will</w:t>
      </w:r>
      <w:r w:rsidR="00CF3E7A" w:rsidRPr="00282791">
        <w:rPr>
          <w:rFonts w:ascii="Arial" w:hAnsi="Arial" w:cs="Arial"/>
          <w:color w:val="000000"/>
          <w:sz w:val="20"/>
          <w:szCs w:val="20"/>
          <w:lang w:val="sv-SE"/>
        </w:rPr>
        <w:t xml:space="preserve"> </w:t>
      </w:r>
      <w:r w:rsidR="00F8619D" w:rsidRPr="00282791">
        <w:rPr>
          <w:rFonts w:ascii="Arial" w:hAnsi="Arial" w:cs="Arial"/>
          <w:color w:val="000000"/>
          <w:sz w:val="20"/>
          <w:szCs w:val="20"/>
          <w:lang w:val="sv-SE"/>
        </w:rPr>
        <w:t>develop</w:t>
      </w:r>
      <w:r w:rsidR="00CF3E7A" w:rsidRPr="00282791">
        <w:rPr>
          <w:rFonts w:ascii="Arial" w:hAnsi="Arial" w:cs="Arial"/>
          <w:color w:val="000000"/>
          <w:sz w:val="20"/>
          <w:szCs w:val="20"/>
          <w:lang w:val="sv-SE"/>
        </w:rPr>
        <w:t xml:space="preserve"> a </w:t>
      </w:r>
      <w:r w:rsidR="00C228C3" w:rsidRPr="00282791">
        <w:rPr>
          <w:rFonts w:ascii="Arial" w:hAnsi="Arial" w:cs="Arial"/>
          <w:color w:val="000000"/>
          <w:sz w:val="20"/>
          <w:szCs w:val="20"/>
          <w:lang w:val="sv-SE"/>
        </w:rPr>
        <w:t xml:space="preserve">multi-omics data based </w:t>
      </w:r>
      <w:r w:rsidR="00CF3E7A" w:rsidRPr="00282791">
        <w:rPr>
          <w:rFonts w:ascii="Arial" w:hAnsi="Arial" w:cs="Arial"/>
          <w:color w:val="000000"/>
          <w:sz w:val="20"/>
          <w:szCs w:val="20"/>
          <w:lang w:val="sv-SE"/>
        </w:rPr>
        <w:t xml:space="preserve">prediction platform with </w:t>
      </w:r>
      <w:r w:rsidR="00C228C3" w:rsidRPr="00282791">
        <w:rPr>
          <w:rFonts w:ascii="Arial" w:hAnsi="Arial" w:cs="Arial"/>
          <w:color w:val="000000"/>
          <w:sz w:val="20"/>
          <w:szCs w:val="20"/>
          <w:lang w:val="sv-SE"/>
        </w:rPr>
        <w:t xml:space="preserve">deep learning (netural networks) based </w:t>
      </w:r>
      <w:r w:rsidR="00CF3E7A" w:rsidRPr="00282791">
        <w:rPr>
          <w:rFonts w:ascii="Arial" w:hAnsi="Arial" w:cs="Arial"/>
          <w:color w:val="000000"/>
          <w:sz w:val="20"/>
          <w:szCs w:val="20"/>
          <w:lang w:val="sv-SE"/>
        </w:rPr>
        <w:t>artificial intelligence</w:t>
      </w:r>
      <w:r w:rsidR="00C228C3" w:rsidRPr="00282791">
        <w:rPr>
          <w:rFonts w:ascii="Arial" w:hAnsi="Arial" w:cs="Arial"/>
          <w:color w:val="000000"/>
          <w:sz w:val="20"/>
          <w:szCs w:val="20"/>
          <w:lang w:val="sv-SE"/>
        </w:rPr>
        <w:t xml:space="preserve"> appraoch.</w:t>
      </w:r>
      <w:r w:rsidR="005357A3" w:rsidRPr="00282791">
        <w:rPr>
          <w:rFonts w:ascii="Arial" w:hAnsi="Arial" w:cs="Arial"/>
          <w:color w:val="000000"/>
          <w:sz w:val="20"/>
          <w:szCs w:val="20"/>
          <w:lang w:val="sv-SE"/>
        </w:rPr>
        <w:t xml:space="preserve"> </w:t>
      </w:r>
      <w:r w:rsidR="00420B29" w:rsidRPr="00282791">
        <w:rPr>
          <w:rFonts w:ascii="Arial" w:hAnsi="Arial" w:cs="Arial"/>
          <w:color w:val="000000"/>
          <w:sz w:val="20"/>
          <w:szCs w:val="20"/>
          <w:lang w:val="sv-SE"/>
        </w:rPr>
        <w:t>Following sufficient preliminary results, I will seek NIH funding for expansion of this study.</w:t>
      </w:r>
      <w:r w:rsidR="00EC2C09" w:rsidRPr="00282791">
        <w:rPr>
          <w:rFonts w:ascii="Arial" w:hAnsi="Arial" w:cs="Arial"/>
          <w:color w:val="000000"/>
          <w:sz w:val="20"/>
          <w:szCs w:val="20"/>
          <w:lang w:val="sv-SE"/>
        </w:rPr>
        <w:t xml:space="preserve"> </w:t>
      </w:r>
    </w:p>
    <w:p w14:paraId="5F1999EA" w14:textId="77777777" w:rsidR="00F8619D" w:rsidRPr="00282791" w:rsidRDefault="00F8619D" w:rsidP="002620E0">
      <w:pPr>
        <w:rPr>
          <w:rFonts w:ascii="Arial" w:hAnsi="Arial" w:cs="Arial"/>
          <w:b/>
          <w:sz w:val="20"/>
          <w:szCs w:val="20"/>
          <w:u w:val="single"/>
          <w:lang w:val="sv-SE"/>
        </w:rPr>
      </w:pPr>
    </w:p>
    <w:p w14:paraId="74329F9D" w14:textId="77777777" w:rsidR="00527E7D" w:rsidRPr="00282791" w:rsidRDefault="00F8619D" w:rsidP="002620E0">
      <w:pPr>
        <w:rPr>
          <w:rFonts w:ascii="Arial" w:hAnsi="Arial" w:cs="Arial"/>
          <w:b/>
          <w:sz w:val="20"/>
          <w:szCs w:val="20"/>
          <w:lang w:val="sv-SE"/>
        </w:rPr>
      </w:pPr>
      <w:r w:rsidRPr="00282791">
        <w:rPr>
          <w:rFonts w:ascii="Arial" w:hAnsi="Arial" w:cs="Arial"/>
          <w:b/>
          <w:sz w:val="20"/>
          <w:szCs w:val="20"/>
          <w:u w:val="single"/>
          <w:lang w:val="sv-SE"/>
        </w:rPr>
        <w:t>Functional assessment of human genetic and epigenomic variants with computational and biological approach.</w:t>
      </w:r>
      <w:r w:rsidRPr="00282791">
        <w:rPr>
          <w:rFonts w:ascii="Arial" w:hAnsi="Arial" w:cs="Arial"/>
          <w:b/>
          <w:sz w:val="20"/>
          <w:szCs w:val="20"/>
          <w:lang w:val="sv-SE"/>
        </w:rPr>
        <w:t xml:space="preserve"> </w:t>
      </w:r>
    </w:p>
    <w:p w14:paraId="552242AB" w14:textId="5C9B269A" w:rsidR="00EC7CF6" w:rsidRPr="00282791" w:rsidRDefault="00527E7D" w:rsidP="002620E0">
      <w:pPr>
        <w:widowControl/>
        <w:suppressAutoHyphens w:val="0"/>
        <w:rPr>
          <w:rFonts w:ascii="Arial" w:hAnsi="Arial" w:cs="Arial"/>
          <w:color w:val="000000"/>
          <w:sz w:val="20"/>
          <w:szCs w:val="20"/>
          <w:lang w:val="sv-SE"/>
        </w:rPr>
      </w:pPr>
      <w:r w:rsidRPr="00282791">
        <w:rPr>
          <w:rFonts w:ascii="Arial" w:hAnsi="Arial" w:cs="Arial"/>
          <w:color w:val="000000"/>
          <w:sz w:val="20"/>
          <w:szCs w:val="20"/>
          <w:lang w:val="sv-SE"/>
        </w:rPr>
        <w:t xml:space="preserve">In the past decades, GWAS, EWAS and </w:t>
      </w:r>
      <w:r w:rsidR="00E33E37" w:rsidRPr="00282791">
        <w:rPr>
          <w:rFonts w:ascii="Arial" w:hAnsi="Arial" w:cs="Arial"/>
          <w:color w:val="000000"/>
          <w:sz w:val="20"/>
          <w:szCs w:val="20"/>
          <w:lang w:val="sv-SE"/>
        </w:rPr>
        <w:t>P</w:t>
      </w:r>
      <w:r w:rsidRPr="00282791">
        <w:rPr>
          <w:rFonts w:ascii="Arial" w:hAnsi="Arial" w:cs="Arial"/>
          <w:color w:val="000000"/>
          <w:sz w:val="20"/>
          <w:szCs w:val="20"/>
          <w:lang w:val="sv-SE"/>
        </w:rPr>
        <w:t>heWAS have identified hundreds of signficant disease</w:t>
      </w:r>
      <w:r w:rsidR="00425951" w:rsidRPr="00282791">
        <w:rPr>
          <w:rFonts w:ascii="Arial" w:hAnsi="Arial" w:cs="Arial"/>
          <w:color w:val="000000"/>
          <w:sz w:val="20"/>
          <w:szCs w:val="20"/>
          <w:lang w:val="sv-SE"/>
        </w:rPr>
        <w:t>-</w:t>
      </w:r>
      <w:r w:rsidRPr="00282791">
        <w:rPr>
          <w:rFonts w:ascii="Arial" w:hAnsi="Arial" w:cs="Arial"/>
          <w:color w:val="000000"/>
          <w:sz w:val="20"/>
          <w:szCs w:val="20"/>
          <w:lang w:val="sv-SE"/>
        </w:rPr>
        <w:t>associated genetic and epigenetic loci. However, there is a</w:t>
      </w:r>
      <w:r w:rsidR="003C46E3" w:rsidRPr="00282791">
        <w:rPr>
          <w:rFonts w:ascii="Arial" w:hAnsi="Arial" w:cs="Arial"/>
          <w:color w:val="000000"/>
          <w:sz w:val="20"/>
          <w:szCs w:val="20"/>
          <w:lang w:val="sv-SE"/>
        </w:rPr>
        <w:t>n enormous</w:t>
      </w:r>
      <w:r w:rsidRPr="00282791">
        <w:rPr>
          <w:rFonts w:ascii="Arial" w:hAnsi="Arial" w:cs="Arial"/>
          <w:color w:val="000000"/>
          <w:sz w:val="20"/>
          <w:szCs w:val="20"/>
          <w:lang w:val="sv-SE"/>
        </w:rPr>
        <w:t xml:space="preserve"> gap between the statistical</w:t>
      </w:r>
      <w:r w:rsidR="00425951" w:rsidRPr="00282791">
        <w:rPr>
          <w:rFonts w:ascii="Arial" w:hAnsi="Arial" w:cs="Arial"/>
          <w:color w:val="000000"/>
          <w:sz w:val="20"/>
          <w:szCs w:val="20"/>
          <w:lang w:val="sv-SE"/>
        </w:rPr>
        <w:t>ly-</w:t>
      </w:r>
      <w:r w:rsidRPr="00282791">
        <w:rPr>
          <w:rFonts w:ascii="Arial" w:hAnsi="Arial" w:cs="Arial"/>
          <w:color w:val="000000"/>
          <w:sz w:val="20"/>
          <w:szCs w:val="20"/>
          <w:lang w:val="sv-SE"/>
        </w:rPr>
        <w:t xml:space="preserve">signficant associations linking </w:t>
      </w:r>
      <w:r w:rsidR="003C46E3" w:rsidRPr="00282791">
        <w:rPr>
          <w:rFonts w:ascii="Arial" w:hAnsi="Arial" w:cs="Arial"/>
          <w:color w:val="000000"/>
          <w:sz w:val="20"/>
          <w:szCs w:val="20"/>
          <w:lang w:val="sv-SE"/>
        </w:rPr>
        <w:t xml:space="preserve">associated </w:t>
      </w:r>
      <w:r w:rsidRPr="00282791">
        <w:rPr>
          <w:rFonts w:ascii="Arial" w:hAnsi="Arial" w:cs="Arial"/>
          <w:color w:val="000000"/>
          <w:sz w:val="20"/>
          <w:szCs w:val="20"/>
          <w:lang w:val="sv-SE"/>
        </w:rPr>
        <w:t>loc</w:t>
      </w:r>
      <w:r w:rsidR="003C46E3" w:rsidRPr="00282791">
        <w:rPr>
          <w:rFonts w:ascii="Arial" w:hAnsi="Arial" w:cs="Arial"/>
          <w:color w:val="000000"/>
          <w:sz w:val="20"/>
          <w:szCs w:val="20"/>
          <w:lang w:val="sv-SE"/>
        </w:rPr>
        <w:t>i</w:t>
      </w:r>
      <w:r w:rsidRPr="00282791">
        <w:rPr>
          <w:rFonts w:ascii="Arial" w:hAnsi="Arial" w:cs="Arial"/>
          <w:color w:val="000000"/>
          <w:sz w:val="20"/>
          <w:szCs w:val="20"/>
          <w:lang w:val="sv-SE"/>
        </w:rPr>
        <w:t xml:space="preserve"> </w:t>
      </w:r>
      <w:r w:rsidR="003C46E3" w:rsidRPr="00282791">
        <w:rPr>
          <w:rFonts w:ascii="Arial" w:hAnsi="Arial" w:cs="Arial"/>
          <w:color w:val="000000"/>
          <w:sz w:val="20"/>
          <w:szCs w:val="20"/>
          <w:lang w:val="sv-SE"/>
        </w:rPr>
        <w:t>with</w:t>
      </w:r>
      <w:r w:rsidRPr="00282791">
        <w:rPr>
          <w:rFonts w:ascii="Arial" w:hAnsi="Arial" w:cs="Arial"/>
          <w:color w:val="000000"/>
          <w:sz w:val="20"/>
          <w:szCs w:val="20"/>
          <w:lang w:val="sv-SE"/>
        </w:rPr>
        <w:t xml:space="preserve"> human phenotypes. Functional assessment of genetic and epigenomic variants will provide the opportunity to</w:t>
      </w:r>
      <w:r w:rsidR="00425951" w:rsidRPr="00282791">
        <w:rPr>
          <w:rFonts w:ascii="Arial" w:hAnsi="Arial" w:cs="Arial"/>
          <w:color w:val="000000"/>
          <w:sz w:val="20"/>
          <w:szCs w:val="20"/>
          <w:lang w:val="sv-SE"/>
        </w:rPr>
        <w:t xml:space="preserve"> advance</w:t>
      </w:r>
      <w:r w:rsidRPr="00282791">
        <w:rPr>
          <w:rFonts w:ascii="Arial" w:hAnsi="Arial" w:cs="Arial"/>
          <w:color w:val="000000"/>
          <w:sz w:val="20"/>
          <w:szCs w:val="20"/>
          <w:lang w:val="sv-SE"/>
        </w:rPr>
        <w:t xml:space="preserve"> understanding of the </w:t>
      </w:r>
      <w:r w:rsidR="00425951" w:rsidRPr="00282791">
        <w:rPr>
          <w:rFonts w:ascii="Arial" w:hAnsi="Arial" w:cs="Arial"/>
          <w:color w:val="000000"/>
          <w:sz w:val="20"/>
          <w:szCs w:val="20"/>
          <w:lang w:val="sv-SE"/>
        </w:rPr>
        <w:t xml:space="preserve">functional significance </w:t>
      </w:r>
      <w:r w:rsidR="003C46E3" w:rsidRPr="00282791">
        <w:rPr>
          <w:rFonts w:ascii="Arial" w:hAnsi="Arial" w:cs="Arial"/>
          <w:color w:val="000000"/>
          <w:sz w:val="20"/>
          <w:szCs w:val="20"/>
          <w:lang w:val="sv-SE"/>
        </w:rPr>
        <w:t>of these loci and how they contribute to disease risk and the pathogenesis of complex diseases.</w:t>
      </w:r>
      <w:r w:rsidRPr="00282791">
        <w:rPr>
          <w:rFonts w:ascii="Arial" w:hAnsi="Arial" w:cs="Arial"/>
          <w:color w:val="000000"/>
          <w:sz w:val="20"/>
          <w:szCs w:val="20"/>
          <w:lang w:val="sv-SE"/>
        </w:rPr>
        <w:t xml:space="preserve"> </w:t>
      </w:r>
      <w:r w:rsidR="00EC7CF6" w:rsidRPr="00282791">
        <w:rPr>
          <w:rFonts w:ascii="Arial" w:hAnsi="Arial" w:cs="Arial"/>
          <w:color w:val="000000"/>
          <w:sz w:val="20"/>
          <w:szCs w:val="20"/>
          <w:lang w:val="sv-SE"/>
        </w:rPr>
        <w:t xml:space="preserve">In this study, I propose </w:t>
      </w:r>
      <w:r w:rsidR="003C46E3" w:rsidRPr="00282791">
        <w:rPr>
          <w:rFonts w:ascii="Arial" w:hAnsi="Arial" w:cs="Arial"/>
          <w:color w:val="000000"/>
          <w:sz w:val="20"/>
          <w:szCs w:val="20"/>
          <w:lang w:val="sv-SE"/>
        </w:rPr>
        <w:t xml:space="preserve">a </w:t>
      </w:r>
      <w:r w:rsidR="00EC7CF6" w:rsidRPr="00282791">
        <w:rPr>
          <w:rFonts w:ascii="Arial" w:hAnsi="Arial" w:cs="Arial"/>
          <w:color w:val="000000"/>
          <w:sz w:val="20"/>
          <w:szCs w:val="20"/>
          <w:lang w:val="sv-SE"/>
        </w:rPr>
        <w:t>serial</w:t>
      </w:r>
      <w:r w:rsidR="00CA4DD8" w:rsidRPr="00282791">
        <w:rPr>
          <w:rFonts w:ascii="Arial" w:hAnsi="Arial" w:cs="Arial"/>
          <w:color w:val="000000"/>
          <w:sz w:val="20"/>
          <w:szCs w:val="20"/>
          <w:lang w:val="sv-SE"/>
        </w:rPr>
        <w:t xml:space="preserve"> </w:t>
      </w:r>
      <w:r w:rsidR="00EC7CF6"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functional assessment</w:t>
      </w:r>
      <w:r w:rsidR="00CA4DD8" w:rsidRPr="00282791">
        <w:rPr>
          <w:rFonts w:ascii="Arial" w:hAnsi="Arial" w:cs="Arial"/>
          <w:color w:val="000000"/>
          <w:sz w:val="20"/>
          <w:szCs w:val="20"/>
          <w:lang w:val="sv-SE"/>
        </w:rPr>
        <w:t xml:space="preserve"> of</w:t>
      </w:r>
      <w:r w:rsidR="00EC7CF6" w:rsidRPr="00282791">
        <w:rPr>
          <w:rFonts w:ascii="Arial" w:hAnsi="Arial" w:cs="Arial"/>
          <w:color w:val="000000"/>
          <w:sz w:val="20"/>
          <w:szCs w:val="20"/>
          <w:lang w:val="sv-SE"/>
        </w:rPr>
        <w:t xml:space="preserve"> these </w:t>
      </w:r>
      <w:r w:rsidRPr="00282791">
        <w:rPr>
          <w:rFonts w:ascii="Arial" w:hAnsi="Arial" w:cs="Arial"/>
          <w:color w:val="000000"/>
          <w:sz w:val="20"/>
          <w:szCs w:val="20"/>
          <w:lang w:val="sv-SE"/>
        </w:rPr>
        <w:t>human genetic and e</w:t>
      </w:r>
      <w:bookmarkStart w:id="4" w:name="_GoBack"/>
      <w:bookmarkEnd w:id="4"/>
      <w:r w:rsidRPr="00282791">
        <w:rPr>
          <w:rFonts w:ascii="Arial" w:hAnsi="Arial" w:cs="Arial"/>
          <w:color w:val="000000"/>
          <w:sz w:val="20"/>
          <w:szCs w:val="20"/>
          <w:lang w:val="sv-SE"/>
        </w:rPr>
        <w:t>pigenomic variants with both computational and biological approach</w:t>
      </w:r>
      <w:r w:rsidR="00CA4DD8" w:rsidRPr="00282791">
        <w:rPr>
          <w:rFonts w:ascii="Arial" w:hAnsi="Arial" w:cs="Arial"/>
          <w:color w:val="000000"/>
          <w:sz w:val="20"/>
          <w:szCs w:val="20"/>
          <w:lang w:val="sv-SE"/>
        </w:rPr>
        <w:t>es</w:t>
      </w:r>
      <w:r w:rsidRPr="00282791">
        <w:rPr>
          <w:rFonts w:ascii="Arial" w:hAnsi="Arial" w:cs="Arial"/>
          <w:color w:val="000000"/>
          <w:sz w:val="20"/>
          <w:szCs w:val="20"/>
          <w:lang w:val="sv-SE"/>
        </w:rPr>
        <w:t xml:space="preserve"> simultaneously. </w:t>
      </w:r>
      <w:r w:rsidR="00EC7CF6" w:rsidRPr="00282791">
        <w:rPr>
          <w:rFonts w:ascii="Arial" w:hAnsi="Arial" w:cs="Arial"/>
          <w:color w:val="000000"/>
          <w:sz w:val="20"/>
          <w:szCs w:val="20"/>
          <w:lang w:val="sv-SE"/>
        </w:rPr>
        <w:t xml:space="preserve">In the first </w:t>
      </w:r>
      <w:r w:rsidR="00A82C15" w:rsidRPr="00282791">
        <w:rPr>
          <w:rFonts w:ascii="Arial" w:hAnsi="Arial" w:cs="Arial"/>
          <w:color w:val="000000"/>
          <w:sz w:val="20"/>
          <w:szCs w:val="20"/>
          <w:lang w:val="sv-SE"/>
        </w:rPr>
        <w:t>stage</w:t>
      </w:r>
      <w:r w:rsidR="00EC7CF6" w:rsidRPr="00282791">
        <w:rPr>
          <w:rFonts w:ascii="Arial" w:hAnsi="Arial" w:cs="Arial"/>
          <w:color w:val="000000"/>
          <w:sz w:val="20"/>
          <w:szCs w:val="20"/>
          <w:lang w:val="sv-SE"/>
        </w:rPr>
        <w:t xml:space="preserve">, computational assesement will </w:t>
      </w:r>
      <w:r w:rsidR="003C46E3" w:rsidRPr="00282791">
        <w:rPr>
          <w:rFonts w:ascii="Arial" w:hAnsi="Arial" w:cs="Arial"/>
          <w:color w:val="000000"/>
          <w:sz w:val="20"/>
          <w:szCs w:val="20"/>
          <w:lang w:val="sv-SE"/>
        </w:rPr>
        <w:t xml:space="preserve">be </w:t>
      </w:r>
      <w:r w:rsidR="00EC7CF6" w:rsidRPr="00282791">
        <w:rPr>
          <w:rFonts w:ascii="Arial" w:hAnsi="Arial" w:cs="Arial"/>
          <w:color w:val="000000"/>
          <w:sz w:val="20"/>
          <w:szCs w:val="20"/>
          <w:lang w:val="sv-SE"/>
        </w:rPr>
        <w:t xml:space="preserve">conducted </w:t>
      </w:r>
      <w:r w:rsidR="00CA4DD8" w:rsidRPr="00282791">
        <w:rPr>
          <w:rFonts w:ascii="Arial" w:hAnsi="Arial" w:cs="Arial"/>
          <w:color w:val="000000"/>
          <w:sz w:val="20"/>
          <w:szCs w:val="20"/>
          <w:lang w:val="sv-SE"/>
        </w:rPr>
        <w:t xml:space="preserve">leveraging </w:t>
      </w:r>
      <w:r w:rsidR="00EC7CF6" w:rsidRPr="00282791">
        <w:rPr>
          <w:rFonts w:ascii="Arial" w:hAnsi="Arial" w:cs="Arial"/>
          <w:color w:val="000000"/>
          <w:sz w:val="20"/>
          <w:szCs w:val="20"/>
          <w:lang w:val="sv-SE"/>
        </w:rPr>
        <w:t>public</w:t>
      </w:r>
      <w:r w:rsidR="00CA4DD8" w:rsidRPr="00282791">
        <w:rPr>
          <w:rFonts w:ascii="Arial" w:hAnsi="Arial" w:cs="Arial"/>
          <w:color w:val="000000"/>
          <w:sz w:val="20"/>
          <w:szCs w:val="20"/>
          <w:lang w:val="sv-SE"/>
        </w:rPr>
        <w:t>ally</w:t>
      </w:r>
      <w:r w:rsidR="00EC7CF6" w:rsidRPr="00282791">
        <w:rPr>
          <w:rFonts w:ascii="Arial" w:hAnsi="Arial" w:cs="Arial"/>
          <w:color w:val="000000"/>
          <w:sz w:val="20"/>
          <w:szCs w:val="20"/>
          <w:lang w:val="sv-SE"/>
        </w:rPr>
        <w:t xml:space="preserve"> available database</w:t>
      </w:r>
      <w:r w:rsidR="00CA4DD8" w:rsidRPr="00282791">
        <w:rPr>
          <w:rFonts w:ascii="Arial" w:hAnsi="Arial" w:cs="Arial"/>
          <w:color w:val="000000"/>
          <w:sz w:val="20"/>
          <w:szCs w:val="20"/>
          <w:lang w:val="sv-SE"/>
        </w:rPr>
        <w:t>s</w:t>
      </w:r>
      <w:r w:rsidR="00EC7CF6" w:rsidRPr="00282791">
        <w:rPr>
          <w:rFonts w:ascii="Arial" w:hAnsi="Arial" w:cs="Arial"/>
          <w:color w:val="000000"/>
          <w:sz w:val="20"/>
          <w:szCs w:val="20"/>
          <w:lang w:val="sv-SE"/>
        </w:rPr>
        <w:t xml:space="preserve"> </w:t>
      </w:r>
      <w:r w:rsidR="003C46E3" w:rsidRPr="00282791">
        <w:rPr>
          <w:rFonts w:ascii="Arial" w:hAnsi="Arial" w:cs="Arial"/>
          <w:color w:val="000000"/>
          <w:sz w:val="20"/>
          <w:szCs w:val="20"/>
          <w:lang w:val="sv-SE"/>
        </w:rPr>
        <w:t>and</w:t>
      </w:r>
      <w:r w:rsidR="00EC7CF6" w:rsidRPr="00282791">
        <w:rPr>
          <w:rFonts w:ascii="Arial" w:hAnsi="Arial" w:cs="Arial"/>
          <w:color w:val="000000"/>
          <w:sz w:val="20"/>
          <w:szCs w:val="20"/>
          <w:lang w:val="sv-SE"/>
        </w:rPr>
        <w:t xml:space="preserve"> tools such as </w:t>
      </w:r>
      <w:r w:rsidR="00745583" w:rsidRPr="00282791">
        <w:rPr>
          <w:rFonts w:ascii="Arial" w:hAnsi="Arial" w:cs="Arial"/>
          <w:color w:val="333333"/>
          <w:sz w:val="20"/>
          <w:szCs w:val="20"/>
          <w:shd w:val="clear" w:color="auto" w:fill="FFFFFF"/>
        </w:rPr>
        <w:t xml:space="preserve">Encode, </w:t>
      </w:r>
      <w:proofErr w:type="spellStart"/>
      <w:r w:rsidR="00745583" w:rsidRPr="00282791">
        <w:rPr>
          <w:rFonts w:ascii="Arial" w:hAnsi="Arial" w:cs="Arial"/>
          <w:color w:val="333333"/>
          <w:sz w:val="20"/>
          <w:szCs w:val="20"/>
          <w:shd w:val="clear" w:color="auto" w:fill="FFFFFF"/>
        </w:rPr>
        <w:t>GTEx</w:t>
      </w:r>
      <w:proofErr w:type="spellEnd"/>
      <w:r w:rsidR="00745583" w:rsidRPr="00282791">
        <w:rPr>
          <w:rFonts w:ascii="Arial" w:hAnsi="Arial" w:cs="Arial"/>
          <w:color w:val="333333"/>
          <w:sz w:val="20"/>
          <w:szCs w:val="20"/>
          <w:shd w:val="clear" w:color="auto" w:fill="FFFFFF"/>
        </w:rPr>
        <w:t xml:space="preserve">, </w:t>
      </w:r>
      <w:proofErr w:type="spellStart"/>
      <w:r w:rsidR="000E0AAD" w:rsidRPr="00282791">
        <w:rPr>
          <w:rFonts w:ascii="Arial" w:hAnsi="Arial" w:cs="Arial"/>
          <w:color w:val="333333"/>
          <w:sz w:val="20"/>
          <w:szCs w:val="20"/>
          <w:shd w:val="clear" w:color="auto" w:fill="FFFFFF"/>
        </w:rPr>
        <w:t>ExAC</w:t>
      </w:r>
      <w:proofErr w:type="spellEnd"/>
      <w:r w:rsidR="000E0AAD" w:rsidRPr="00282791">
        <w:rPr>
          <w:rFonts w:ascii="Arial" w:hAnsi="Arial" w:cs="Arial"/>
          <w:color w:val="333333"/>
          <w:sz w:val="20"/>
          <w:szCs w:val="20"/>
          <w:shd w:val="clear" w:color="auto" w:fill="FFFFFF"/>
        </w:rPr>
        <w:t xml:space="preserve">, FANTOM, Roadmap </w:t>
      </w:r>
      <w:r w:rsidR="00EC7CF6" w:rsidRPr="00282791">
        <w:rPr>
          <w:rFonts w:ascii="Arial" w:hAnsi="Arial" w:cs="Arial"/>
          <w:color w:val="000000"/>
          <w:sz w:val="20"/>
          <w:szCs w:val="20"/>
          <w:lang w:val="sv-SE"/>
        </w:rPr>
        <w:t xml:space="preserve">Epigenomics, LINCS, Blueprint, RegulomeDB, BioGPS, STRING, Reactome pathway, KEGG, ANNOVA, VEP. </w:t>
      </w:r>
      <w:r w:rsidR="00A82C15" w:rsidRPr="00282791">
        <w:rPr>
          <w:rFonts w:ascii="Arial" w:hAnsi="Arial" w:cs="Arial"/>
          <w:color w:val="000000"/>
          <w:sz w:val="20"/>
          <w:szCs w:val="20"/>
          <w:lang w:val="sv-SE"/>
        </w:rPr>
        <w:t>In</w:t>
      </w:r>
      <w:r w:rsidR="00EC7CF6" w:rsidRPr="00282791">
        <w:rPr>
          <w:rFonts w:ascii="Arial" w:hAnsi="Arial" w:cs="Arial"/>
          <w:color w:val="000000"/>
          <w:sz w:val="20"/>
          <w:szCs w:val="20"/>
          <w:lang w:val="sv-SE"/>
        </w:rPr>
        <w:t xml:space="preserve"> my previous publication (</w:t>
      </w:r>
      <w:r w:rsidR="00EC7CF6" w:rsidRPr="00282791">
        <w:rPr>
          <w:rFonts w:ascii="Arial" w:hAnsi="Arial" w:cs="Arial"/>
          <w:i/>
          <w:color w:val="000000"/>
          <w:sz w:val="20"/>
          <w:szCs w:val="20"/>
          <w:lang w:val="sv-SE"/>
        </w:rPr>
        <w:t>Blood</w:t>
      </w:r>
      <w:r w:rsidR="00EC7CF6" w:rsidRPr="00282791">
        <w:rPr>
          <w:rFonts w:ascii="Arial" w:hAnsi="Arial" w:cs="Arial"/>
          <w:color w:val="000000"/>
          <w:sz w:val="20"/>
          <w:szCs w:val="20"/>
          <w:lang w:val="sv-SE"/>
        </w:rPr>
        <w:t>, 2019)</w:t>
      </w:r>
      <w:r w:rsidR="00A82C15" w:rsidRPr="00282791">
        <w:rPr>
          <w:rFonts w:ascii="Arial" w:hAnsi="Arial" w:cs="Arial"/>
          <w:color w:val="000000"/>
          <w:sz w:val="20"/>
          <w:szCs w:val="20"/>
          <w:lang w:val="sv-SE"/>
        </w:rPr>
        <w:t>, I have dem</w:t>
      </w:r>
      <w:r w:rsidR="00CA4DD8" w:rsidRPr="00282791">
        <w:rPr>
          <w:rFonts w:ascii="Arial" w:hAnsi="Arial" w:cs="Arial"/>
          <w:color w:val="000000"/>
          <w:sz w:val="20"/>
          <w:szCs w:val="20"/>
          <w:lang w:val="sv-SE"/>
        </w:rPr>
        <w:t>o</w:t>
      </w:r>
      <w:r w:rsidR="00A82C15" w:rsidRPr="00282791">
        <w:rPr>
          <w:rFonts w:ascii="Arial" w:hAnsi="Arial" w:cs="Arial"/>
          <w:color w:val="000000"/>
          <w:sz w:val="20"/>
          <w:szCs w:val="20"/>
          <w:lang w:val="sv-SE"/>
        </w:rPr>
        <w:t xml:space="preserve">nstrated </w:t>
      </w:r>
      <w:r w:rsidR="00CA4DD8" w:rsidRPr="00282791">
        <w:rPr>
          <w:rFonts w:ascii="Arial" w:hAnsi="Arial" w:cs="Arial"/>
          <w:color w:val="000000"/>
          <w:sz w:val="20"/>
          <w:szCs w:val="20"/>
          <w:lang w:val="sv-SE"/>
        </w:rPr>
        <w:t xml:space="preserve">that </w:t>
      </w:r>
      <w:r w:rsidR="006573BC" w:rsidRPr="00282791">
        <w:rPr>
          <w:rFonts w:ascii="Arial" w:hAnsi="Arial" w:cs="Arial"/>
          <w:color w:val="000000"/>
          <w:sz w:val="20"/>
          <w:szCs w:val="20"/>
          <w:lang w:val="sv-SE"/>
        </w:rPr>
        <w:t xml:space="preserve">comprehensive </w:t>
      </w:r>
      <w:r w:rsidR="00A82C15" w:rsidRPr="00282791">
        <w:rPr>
          <w:rFonts w:ascii="Arial" w:hAnsi="Arial" w:cs="Arial"/>
          <w:color w:val="000000"/>
          <w:sz w:val="20"/>
          <w:szCs w:val="20"/>
          <w:lang w:val="sv-SE"/>
        </w:rPr>
        <w:t xml:space="preserve">computational and </w:t>
      </w:r>
      <w:r w:rsidR="00CA4DD8" w:rsidRPr="00282791">
        <w:rPr>
          <w:rFonts w:ascii="Arial" w:hAnsi="Arial" w:cs="Arial"/>
          <w:color w:val="000000"/>
          <w:sz w:val="20"/>
          <w:szCs w:val="20"/>
          <w:lang w:val="sv-SE"/>
        </w:rPr>
        <w:t xml:space="preserve">evolutionary </w:t>
      </w:r>
      <w:r w:rsidR="00A82C15" w:rsidRPr="00282791">
        <w:rPr>
          <w:rFonts w:ascii="Arial" w:hAnsi="Arial" w:cs="Arial"/>
          <w:color w:val="000000"/>
          <w:sz w:val="20"/>
          <w:szCs w:val="20"/>
          <w:lang w:val="sv-SE"/>
        </w:rPr>
        <w:t>analysis</w:t>
      </w:r>
      <w:r w:rsidR="006573BC" w:rsidRPr="00282791">
        <w:rPr>
          <w:rFonts w:ascii="Arial" w:hAnsi="Arial" w:cs="Arial"/>
          <w:color w:val="000000"/>
          <w:sz w:val="20"/>
          <w:szCs w:val="20"/>
          <w:lang w:val="sv-SE"/>
        </w:rPr>
        <w:t xml:space="preserve"> could provide</w:t>
      </w:r>
      <w:r w:rsidR="00A82C15" w:rsidRPr="00282791">
        <w:rPr>
          <w:rFonts w:ascii="Arial" w:hAnsi="Arial" w:cs="Arial"/>
          <w:color w:val="000000"/>
          <w:sz w:val="20"/>
          <w:szCs w:val="20"/>
          <w:lang w:val="sv-SE"/>
        </w:rPr>
        <w:t xml:space="preserve"> </w:t>
      </w:r>
      <w:r w:rsidR="006573BC" w:rsidRPr="00282791">
        <w:rPr>
          <w:rFonts w:ascii="Arial" w:hAnsi="Arial" w:cs="Arial"/>
          <w:color w:val="000000"/>
          <w:sz w:val="20"/>
          <w:szCs w:val="20"/>
          <w:lang w:val="sv-SE"/>
        </w:rPr>
        <w:t>highly efficient</w:t>
      </w:r>
      <w:r w:rsidR="00A82C15" w:rsidRPr="00282791">
        <w:rPr>
          <w:rFonts w:ascii="Arial" w:hAnsi="Arial" w:cs="Arial"/>
          <w:color w:val="000000"/>
          <w:sz w:val="20"/>
          <w:szCs w:val="20"/>
          <w:lang w:val="sv-SE"/>
        </w:rPr>
        <w:t xml:space="preserve"> function</w:t>
      </w:r>
      <w:r w:rsidR="008E2F65" w:rsidRPr="00282791">
        <w:rPr>
          <w:rFonts w:ascii="Arial" w:hAnsi="Arial" w:cs="Arial"/>
          <w:color w:val="000000"/>
          <w:sz w:val="20"/>
          <w:szCs w:val="20"/>
          <w:lang w:val="sv-SE"/>
        </w:rPr>
        <w:t xml:space="preserve">al, protein </w:t>
      </w:r>
      <w:r w:rsidR="00CA4DD8" w:rsidRPr="00282791">
        <w:rPr>
          <w:rFonts w:ascii="Arial" w:hAnsi="Arial" w:cs="Arial"/>
          <w:color w:val="000000"/>
          <w:sz w:val="20"/>
          <w:szCs w:val="20"/>
          <w:lang w:val="sv-SE"/>
        </w:rPr>
        <w:t xml:space="preserve">structure-related </w:t>
      </w:r>
      <w:r w:rsidR="008E2F65" w:rsidRPr="00282791">
        <w:rPr>
          <w:rFonts w:ascii="Arial" w:hAnsi="Arial" w:cs="Arial"/>
          <w:color w:val="000000"/>
          <w:sz w:val="20"/>
          <w:szCs w:val="20"/>
          <w:lang w:val="sv-SE"/>
        </w:rPr>
        <w:t xml:space="preserve">and </w:t>
      </w:r>
      <w:r w:rsidR="00CA4DD8" w:rsidRPr="00282791">
        <w:rPr>
          <w:rFonts w:ascii="Arial" w:hAnsi="Arial" w:cs="Arial"/>
          <w:color w:val="000000"/>
          <w:sz w:val="20"/>
          <w:szCs w:val="20"/>
          <w:lang w:val="sv-SE"/>
        </w:rPr>
        <w:t xml:space="preserve">interactive </w:t>
      </w:r>
      <w:r w:rsidR="00A82C15" w:rsidRPr="00282791">
        <w:rPr>
          <w:rFonts w:ascii="Arial" w:hAnsi="Arial" w:cs="Arial"/>
          <w:color w:val="000000"/>
          <w:sz w:val="20"/>
          <w:szCs w:val="20"/>
          <w:lang w:val="sv-SE"/>
        </w:rPr>
        <w:t xml:space="preserve">network </w:t>
      </w:r>
      <w:r w:rsidR="008E2F65" w:rsidRPr="00282791">
        <w:rPr>
          <w:rFonts w:ascii="Arial" w:hAnsi="Arial" w:cs="Arial"/>
          <w:color w:val="000000"/>
          <w:sz w:val="20"/>
          <w:szCs w:val="20"/>
          <w:lang w:val="sv-SE"/>
        </w:rPr>
        <w:t xml:space="preserve">prediction </w:t>
      </w:r>
      <w:r w:rsidR="00CA4DD8" w:rsidRPr="00282791">
        <w:rPr>
          <w:rFonts w:ascii="Arial" w:hAnsi="Arial" w:cs="Arial"/>
          <w:color w:val="000000"/>
          <w:sz w:val="20"/>
          <w:szCs w:val="20"/>
          <w:lang w:val="sv-SE"/>
        </w:rPr>
        <w:t xml:space="preserve">for </w:t>
      </w:r>
      <w:r w:rsidR="0012261F" w:rsidRPr="00282791">
        <w:rPr>
          <w:rFonts w:ascii="Arial" w:hAnsi="Arial" w:cs="Arial"/>
          <w:color w:val="000000"/>
          <w:sz w:val="20"/>
          <w:szCs w:val="20"/>
          <w:lang w:val="sv-SE"/>
        </w:rPr>
        <w:t>understanding the pathogenic role of candidate genes and variants.</w:t>
      </w:r>
      <w:r w:rsidR="00A82C15" w:rsidRPr="00282791">
        <w:rPr>
          <w:rFonts w:ascii="Arial" w:hAnsi="Arial" w:cs="Arial"/>
          <w:color w:val="000000"/>
          <w:sz w:val="20"/>
          <w:szCs w:val="20"/>
          <w:lang w:val="sv-SE"/>
        </w:rPr>
        <w:t xml:space="preserve"> </w:t>
      </w:r>
      <w:r w:rsidR="00BC1B8F" w:rsidRPr="00282791">
        <w:rPr>
          <w:rFonts w:ascii="Arial" w:hAnsi="Arial" w:cs="Arial"/>
          <w:color w:val="000000"/>
          <w:sz w:val="20"/>
          <w:szCs w:val="20"/>
          <w:lang w:val="sv-SE"/>
        </w:rPr>
        <w:t xml:space="preserve">To date, I have conducted these analysis on 15 phenotypes of 20,000 PMRP samples and identified several very interesting candidates, such as </w:t>
      </w:r>
      <w:r w:rsidR="00BC1B8F" w:rsidRPr="00282791">
        <w:rPr>
          <w:rFonts w:ascii="Arial" w:hAnsi="Arial" w:cs="Arial"/>
          <w:i/>
          <w:color w:val="000000"/>
          <w:sz w:val="20"/>
          <w:szCs w:val="20"/>
          <w:lang w:val="sv-SE"/>
        </w:rPr>
        <w:t>FSTL1</w:t>
      </w:r>
      <w:r w:rsidR="00BC1B8F" w:rsidRPr="00282791">
        <w:rPr>
          <w:rFonts w:ascii="Arial" w:hAnsi="Arial" w:cs="Arial"/>
          <w:color w:val="000000"/>
          <w:sz w:val="20"/>
          <w:szCs w:val="20"/>
          <w:lang w:val="sv-SE"/>
        </w:rPr>
        <w:t xml:space="preserve"> in rheumatoid arthritis, </w:t>
      </w:r>
      <w:r w:rsidR="00BC1B8F" w:rsidRPr="00282791">
        <w:rPr>
          <w:rFonts w:ascii="Arial" w:hAnsi="Arial" w:cs="Arial"/>
          <w:i/>
          <w:color w:val="000000"/>
          <w:sz w:val="20"/>
          <w:szCs w:val="20"/>
          <w:lang w:val="sv-SE"/>
        </w:rPr>
        <w:t>MTNR1B</w:t>
      </w:r>
      <w:r w:rsidR="00BC1B8F" w:rsidRPr="00282791">
        <w:rPr>
          <w:rFonts w:ascii="Arial" w:hAnsi="Arial" w:cs="Arial"/>
          <w:color w:val="000000"/>
          <w:sz w:val="20"/>
          <w:szCs w:val="20"/>
          <w:lang w:val="sv-SE"/>
        </w:rPr>
        <w:t xml:space="preserve"> in type 2 diabetes, and </w:t>
      </w:r>
      <w:r w:rsidR="00BC1B8F" w:rsidRPr="00282791">
        <w:rPr>
          <w:rFonts w:ascii="Arial" w:hAnsi="Arial" w:cs="Arial"/>
          <w:i/>
          <w:color w:val="000000"/>
          <w:sz w:val="20"/>
          <w:szCs w:val="20"/>
          <w:lang w:val="sv-SE"/>
        </w:rPr>
        <w:t>SLX4</w:t>
      </w:r>
      <w:r w:rsidR="00BC1B8F" w:rsidRPr="00282791">
        <w:rPr>
          <w:rFonts w:ascii="Arial" w:hAnsi="Arial" w:cs="Arial"/>
          <w:color w:val="000000"/>
          <w:sz w:val="20"/>
          <w:szCs w:val="20"/>
          <w:lang w:val="sv-SE"/>
        </w:rPr>
        <w:t xml:space="preserve"> and </w:t>
      </w:r>
      <w:r w:rsidR="00BC1B8F" w:rsidRPr="00282791">
        <w:rPr>
          <w:rFonts w:ascii="Arial" w:hAnsi="Arial" w:cs="Arial"/>
          <w:i/>
          <w:color w:val="000000"/>
          <w:sz w:val="20"/>
          <w:szCs w:val="20"/>
          <w:lang w:val="sv-SE"/>
        </w:rPr>
        <w:t>SPTBN5</w:t>
      </w:r>
      <w:r w:rsidR="00BC1B8F" w:rsidRPr="00282791">
        <w:rPr>
          <w:rFonts w:ascii="Arial" w:hAnsi="Arial" w:cs="Arial"/>
          <w:color w:val="000000"/>
          <w:sz w:val="20"/>
          <w:szCs w:val="20"/>
          <w:lang w:val="sv-SE"/>
        </w:rPr>
        <w:t xml:space="preserve"> in morbid obeisty. </w:t>
      </w:r>
      <w:r w:rsidR="00A82C15" w:rsidRPr="00282791">
        <w:rPr>
          <w:rFonts w:ascii="Arial" w:hAnsi="Arial" w:cs="Arial"/>
          <w:color w:val="000000"/>
          <w:sz w:val="20"/>
          <w:szCs w:val="20"/>
          <w:lang w:val="sv-SE"/>
        </w:rPr>
        <w:t xml:space="preserve">In the second stage, </w:t>
      </w:r>
      <w:r w:rsidR="008E2F65" w:rsidRPr="00282791">
        <w:rPr>
          <w:rFonts w:ascii="Arial" w:hAnsi="Arial" w:cs="Arial"/>
          <w:color w:val="000000"/>
          <w:sz w:val="20"/>
          <w:szCs w:val="20"/>
          <w:lang w:val="sv-SE"/>
        </w:rPr>
        <w:t>I</w:t>
      </w:r>
      <w:r w:rsidR="00A82C15" w:rsidRPr="00282791">
        <w:rPr>
          <w:rFonts w:ascii="Arial" w:hAnsi="Arial" w:cs="Arial"/>
          <w:color w:val="000000"/>
          <w:sz w:val="20"/>
          <w:szCs w:val="20"/>
          <w:lang w:val="sv-SE"/>
        </w:rPr>
        <w:t xml:space="preserve"> </w:t>
      </w:r>
      <w:r w:rsidR="008E2F65" w:rsidRPr="00282791">
        <w:rPr>
          <w:rFonts w:ascii="Arial" w:hAnsi="Arial" w:cs="Arial"/>
          <w:color w:val="000000"/>
          <w:sz w:val="20"/>
          <w:szCs w:val="20"/>
          <w:lang w:val="sv-SE"/>
        </w:rPr>
        <w:t xml:space="preserve">will </w:t>
      </w:r>
      <w:r w:rsidR="00BC1B8F" w:rsidRPr="00282791">
        <w:rPr>
          <w:rFonts w:ascii="Arial" w:hAnsi="Arial" w:cs="Arial"/>
          <w:color w:val="000000"/>
          <w:sz w:val="20"/>
          <w:szCs w:val="20"/>
          <w:lang w:val="sv-SE"/>
        </w:rPr>
        <w:t>validate these discoveries collaborated with scientists in Division of Rheumatology</w:t>
      </w:r>
      <w:r w:rsidR="00282791">
        <w:rPr>
          <w:rFonts w:ascii="Arial" w:hAnsi="Arial" w:cs="Arial"/>
          <w:color w:val="000000"/>
          <w:sz w:val="20"/>
          <w:szCs w:val="20"/>
          <w:lang w:val="sv-SE"/>
        </w:rPr>
        <w:t xml:space="preserve"> and other departments in </w:t>
      </w:r>
      <w:r w:rsidR="00BC1B8F" w:rsidRPr="00282791">
        <w:rPr>
          <w:rFonts w:ascii="Arial" w:hAnsi="Arial" w:cs="Arial"/>
          <w:color w:val="000000"/>
          <w:sz w:val="20"/>
          <w:szCs w:val="20"/>
          <w:lang w:val="sv-SE"/>
        </w:rPr>
        <w:t xml:space="preserve">UW-Madison. </w:t>
      </w:r>
      <w:r w:rsidR="00282791">
        <w:rPr>
          <w:rFonts w:ascii="Arial" w:hAnsi="Arial" w:cs="Arial"/>
          <w:color w:val="000000"/>
          <w:sz w:val="20"/>
          <w:szCs w:val="20"/>
          <w:lang w:val="sv-SE"/>
        </w:rPr>
        <w:t xml:space="preserve">Finally, </w:t>
      </w:r>
      <w:r w:rsidR="00BC1B8F" w:rsidRPr="00282791">
        <w:rPr>
          <w:rFonts w:ascii="Arial" w:hAnsi="Arial" w:cs="Arial"/>
          <w:color w:val="000000"/>
          <w:sz w:val="20"/>
          <w:szCs w:val="20"/>
          <w:lang w:val="sv-SE"/>
        </w:rPr>
        <w:t xml:space="preserve">I will </w:t>
      </w:r>
      <w:r w:rsidR="00A82C15" w:rsidRPr="00282791">
        <w:rPr>
          <w:rFonts w:ascii="Arial" w:hAnsi="Arial" w:cs="Arial"/>
          <w:color w:val="000000"/>
          <w:sz w:val="20"/>
          <w:szCs w:val="20"/>
          <w:lang w:val="sv-SE"/>
        </w:rPr>
        <w:t xml:space="preserve">apply </w:t>
      </w:r>
      <w:r w:rsidR="00BC1B8F" w:rsidRPr="00282791">
        <w:rPr>
          <w:rFonts w:ascii="Arial" w:hAnsi="Arial" w:cs="Arial"/>
          <w:color w:val="000000"/>
          <w:sz w:val="20"/>
          <w:szCs w:val="20"/>
          <w:lang w:val="sv-SE"/>
        </w:rPr>
        <w:t xml:space="preserve">gene editing approach such as </w:t>
      </w:r>
      <w:r w:rsidR="00EC7CF6" w:rsidRPr="00282791">
        <w:rPr>
          <w:rFonts w:ascii="Arial" w:hAnsi="Arial" w:cs="Arial"/>
          <w:color w:val="000000"/>
          <w:sz w:val="20"/>
          <w:szCs w:val="20"/>
          <w:lang w:val="sv-SE"/>
        </w:rPr>
        <w:t>CRISPR-Cas9</w:t>
      </w:r>
      <w:r w:rsidR="00A82C15" w:rsidRPr="00282791">
        <w:rPr>
          <w:rFonts w:ascii="Arial" w:hAnsi="Arial" w:cs="Arial"/>
          <w:color w:val="000000"/>
          <w:sz w:val="20"/>
          <w:szCs w:val="20"/>
          <w:lang w:val="sv-SE"/>
        </w:rPr>
        <w:t xml:space="preserve"> to</w:t>
      </w:r>
      <w:r w:rsidR="00BC1B8F" w:rsidRPr="00282791">
        <w:rPr>
          <w:rFonts w:ascii="Arial" w:hAnsi="Arial" w:cs="Arial"/>
          <w:color w:val="000000"/>
          <w:sz w:val="20"/>
          <w:szCs w:val="20"/>
          <w:lang w:val="sv-SE"/>
        </w:rPr>
        <w:t xml:space="preserve"> investigate the functional for </w:t>
      </w:r>
      <w:r w:rsidR="00BC1B8F" w:rsidRPr="00282791">
        <w:rPr>
          <w:rFonts w:ascii="Arial" w:hAnsi="Arial" w:cs="Arial"/>
          <w:i/>
          <w:color w:val="000000"/>
          <w:sz w:val="20"/>
          <w:szCs w:val="20"/>
          <w:lang w:val="sv-SE"/>
        </w:rPr>
        <w:t>FSTL1</w:t>
      </w:r>
      <w:r w:rsidR="00BC1B8F" w:rsidRPr="00282791">
        <w:rPr>
          <w:rFonts w:ascii="Arial" w:hAnsi="Arial" w:cs="Arial"/>
          <w:color w:val="000000"/>
          <w:sz w:val="20"/>
          <w:szCs w:val="20"/>
          <w:lang w:val="sv-SE"/>
        </w:rPr>
        <w:t xml:space="preserve">, </w:t>
      </w:r>
      <w:r w:rsidR="00BC1B8F" w:rsidRPr="00282791">
        <w:rPr>
          <w:rFonts w:ascii="Arial" w:hAnsi="Arial" w:cs="Arial"/>
          <w:i/>
          <w:color w:val="000000"/>
          <w:sz w:val="20"/>
          <w:szCs w:val="20"/>
          <w:lang w:val="sv-SE"/>
        </w:rPr>
        <w:t>SLX4</w:t>
      </w:r>
      <w:r w:rsidR="00BC1B8F" w:rsidRPr="00282791">
        <w:rPr>
          <w:rFonts w:ascii="Arial" w:hAnsi="Arial" w:cs="Arial"/>
          <w:color w:val="000000"/>
          <w:sz w:val="20"/>
          <w:szCs w:val="20"/>
          <w:lang w:val="sv-SE"/>
        </w:rPr>
        <w:t xml:space="preserve"> and </w:t>
      </w:r>
      <w:r w:rsidR="00BC1B8F" w:rsidRPr="00282791">
        <w:rPr>
          <w:rFonts w:ascii="Arial" w:hAnsi="Arial" w:cs="Arial"/>
          <w:i/>
          <w:color w:val="000000"/>
          <w:sz w:val="20"/>
          <w:szCs w:val="20"/>
          <w:lang w:val="sv-SE"/>
        </w:rPr>
        <w:t>SPTB5</w:t>
      </w:r>
      <w:r w:rsidR="00BC1B8F" w:rsidRPr="00282791">
        <w:rPr>
          <w:rFonts w:ascii="Arial" w:hAnsi="Arial" w:cs="Arial"/>
          <w:color w:val="000000"/>
          <w:sz w:val="20"/>
          <w:szCs w:val="20"/>
          <w:lang w:val="sv-SE"/>
        </w:rPr>
        <w:t xml:space="preserve"> in the correspoding disease traits to confirm how these risk alleles are involved in the disease pathway and disease phentoypes. </w:t>
      </w:r>
      <w:r w:rsidR="0012261F" w:rsidRPr="00282791">
        <w:rPr>
          <w:rFonts w:ascii="Arial" w:hAnsi="Arial" w:cs="Arial"/>
          <w:color w:val="000000"/>
          <w:sz w:val="20"/>
          <w:szCs w:val="20"/>
          <w:lang w:val="sv-SE"/>
        </w:rPr>
        <w:t xml:space="preserve">I will seek external funding to support these efforts and look forward to building synergistic collaborations with UW-Madison investigators to further explore the function of genetic/epigenetic fundings. </w:t>
      </w:r>
    </w:p>
    <w:p w14:paraId="1E64850C" w14:textId="77777777" w:rsidR="00745583" w:rsidRPr="00282791" w:rsidRDefault="00745583" w:rsidP="002620E0">
      <w:pPr>
        <w:rPr>
          <w:rFonts w:ascii="Arial" w:hAnsi="Arial" w:cs="Arial"/>
          <w:color w:val="333333"/>
          <w:sz w:val="20"/>
          <w:szCs w:val="20"/>
          <w:shd w:val="clear" w:color="auto" w:fill="FFFFFF"/>
        </w:rPr>
      </w:pPr>
    </w:p>
    <w:p w14:paraId="4F2F2DE2" w14:textId="77777777" w:rsidR="00CB7DA8" w:rsidRDefault="009A0F93" w:rsidP="00CB7DA8">
      <w:pPr>
        <w:widowControl/>
        <w:suppressAutoHyphens w:val="0"/>
        <w:rPr>
          <w:rFonts w:ascii="Arial" w:eastAsia="Times New Roman" w:hAnsi="Arial" w:cs="Arial"/>
          <w:color w:val="000000"/>
          <w:sz w:val="20"/>
          <w:szCs w:val="20"/>
          <w:lang w:eastAsia="en-US"/>
        </w:rPr>
      </w:pPr>
      <w:r w:rsidRPr="00282791">
        <w:rPr>
          <w:rFonts w:ascii="Arial" w:hAnsi="Arial" w:cs="Arial"/>
          <w:b/>
          <w:color w:val="000000"/>
          <w:sz w:val="20"/>
          <w:szCs w:val="20"/>
          <w:u w:val="single"/>
        </w:rPr>
        <w:t xml:space="preserve">Phenome-wide association study of genetic </w:t>
      </w:r>
      <w:r w:rsidR="000E1A38" w:rsidRPr="00282791">
        <w:rPr>
          <w:rFonts w:ascii="Arial" w:hAnsi="Arial" w:cs="Arial"/>
          <w:b/>
          <w:color w:val="000000"/>
          <w:sz w:val="20"/>
          <w:szCs w:val="20"/>
          <w:u w:val="single"/>
        </w:rPr>
        <w:t xml:space="preserve">variation in epigenetic factors. </w:t>
      </w:r>
      <w:r w:rsidRPr="00282791">
        <w:rPr>
          <w:rFonts w:ascii="Arial" w:eastAsia="Times New Roman" w:hAnsi="Arial" w:cs="Arial"/>
          <w:color w:val="000000"/>
          <w:sz w:val="20"/>
          <w:szCs w:val="20"/>
          <w:lang w:eastAsia="en-US"/>
        </w:rPr>
        <w:t xml:space="preserve">This project is a collaboration with Dr. Steven </w:t>
      </w:r>
      <w:proofErr w:type="spellStart"/>
      <w:r w:rsidRPr="00282791">
        <w:rPr>
          <w:rFonts w:ascii="Arial" w:eastAsia="Times New Roman" w:hAnsi="Arial" w:cs="Arial"/>
          <w:color w:val="000000"/>
          <w:sz w:val="20"/>
          <w:szCs w:val="20"/>
          <w:lang w:eastAsia="en-US"/>
        </w:rPr>
        <w:t>Schrodi</w:t>
      </w:r>
      <w:proofErr w:type="spellEnd"/>
      <w:r w:rsidRPr="00282791">
        <w:rPr>
          <w:rFonts w:ascii="Arial" w:eastAsia="Times New Roman" w:hAnsi="Arial" w:cs="Arial"/>
          <w:color w:val="000000"/>
          <w:sz w:val="20"/>
          <w:szCs w:val="20"/>
          <w:lang w:eastAsia="en-US"/>
        </w:rPr>
        <w:t xml:space="preserve"> </w:t>
      </w:r>
      <w:r w:rsidR="008A3A98" w:rsidRPr="00282791">
        <w:rPr>
          <w:rFonts w:ascii="Arial" w:eastAsia="Times New Roman" w:hAnsi="Arial" w:cs="Arial"/>
          <w:color w:val="000000"/>
          <w:sz w:val="20"/>
          <w:szCs w:val="20"/>
          <w:lang w:eastAsia="en-US"/>
        </w:rPr>
        <w:t xml:space="preserve">(Marshfield Clinic and Laboratory of Genetics, UW-Madison) </w:t>
      </w:r>
      <w:r w:rsidRPr="00282791">
        <w:rPr>
          <w:rFonts w:ascii="Arial" w:eastAsia="Times New Roman" w:hAnsi="Arial" w:cs="Arial"/>
          <w:color w:val="000000"/>
          <w:sz w:val="20"/>
          <w:szCs w:val="20"/>
          <w:lang w:eastAsia="en-US"/>
        </w:rPr>
        <w:t xml:space="preserve">and Dr. Mark Craven </w:t>
      </w:r>
      <w:r w:rsidR="008A3A98" w:rsidRPr="00282791">
        <w:rPr>
          <w:rFonts w:ascii="Arial" w:eastAsia="Times New Roman" w:hAnsi="Arial" w:cs="Arial"/>
          <w:color w:val="000000"/>
          <w:sz w:val="20"/>
          <w:szCs w:val="20"/>
          <w:lang w:eastAsia="en-US"/>
        </w:rPr>
        <w:t xml:space="preserve">(Department of Biostatistics and Medical Informatics, UW-Madison) that is currently in the initial stages </w:t>
      </w:r>
      <w:r w:rsidRPr="00282791">
        <w:rPr>
          <w:rFonts w:ascii="Arial" w:eastAsia="Times New Roman" w:hAnsi="Arial" w:cs="Arial"/>
          <w:color w:val="000000"/>
          <w:sz w:val="20"/>
          <w:szCs w:val="20"/>
          <w:lang w:eastAsia="en-US"/>
        </w:rPr>
        <w:t>as part of the CIBM training program</w:t>
      </w:r>
      <w:r w:rsidR="0037019D" w:rsidRPr="00282791">
        <w:rPr>
          <w:rFonts w:ascii="Arial" w:eastAsia="Times New Roman" w:hAnsi="Arial" w:cs="Arial"/>
          <w:color w:val="000000"/>
          <w:sz w:val="20"/>
          <w:szCs w:val="20"/>
          <w:lang w:eastAsia="en-US"/>
        </w:rPr>
        <w:t xml:space="preserve"> supported by UW-Madison and National Library of Medicine (NLM)</w:t>
      </w:r>
      <w:r w:rsidRPr="00282791">
        <w:rPr>
          <w:rFonts w:ascii="Arial" w:eastAsia="Times New Roman" w:hAnsi="Arial" w:cs="Arial"/>
          <w:color w:val="000000"/>
          <w:sz w:val="20"/>
          <w:szCs w:val="20"/>
          <w:lang w:eastAsia="en-US"/>
        </w:rPr>
        <w:t>. Human complex disease is generated by the interaction between genetics, epigenetics and the environment. While the rationale for genetic association studies have been supported by different fundamental observations such as heritability estimates from twin studies, there is no fundamental research to illustrate whether epigenetic changes are involved in disease heritability, although we know that epigenetic elements are an important interface between genetics and the environment. In this study, I hypothesize that genetic variants in epigenetic genes are a proxy to infer the epigenetic involvement in phenotypes. We will apply a phenome-wide association study (</w:t>
      </w:r>
      <w:proofErr w:type="spellStart"/>
      <w:r w:rsidRPr="00282791">
        <w:rPr>
          <w:rFonts w:ascii="Arial" w:eastAsia="Times New Roman" w:hAnsi="Arial" w:cs="Arial"/>
          <w:color w:val="000000"/>
          <w:sz w:val="20"/>
          <w:szCs w:val="20"/>
          <w:lang w:eastAsia="en-US"/>
        </w:rPr>
        <w:t>PheWAS</w:t>
      </w:r>
      <w:proofErr w:type="spellEnd"/>
      <w:r w:rsidRPr="00282791">
        <w:rPr>
          <w:rFonts w:ascii="Arial" w:eastAsia="Times New Roman" w:hAnsi="Arial" w:cs="Arial"/>
          <w:color w:val="000000"/>
          <w:sz w:val="20"/>
          <w:szCs w:val="20"/>
          <w:lang w:eastAsia="en-US"/>
        </w:rPr>
        <w:t xml:space="preserve">) approach to test the association between a panel of epigenetic factors against 6,221 clinical traits within the </w:t>
      </w:r>
      <w:r w:rsidR="0037019D" w:rsidRPr="00282791">
        <w:rPr>
          <w:rFonts w:ascii="Arial" w:eastAsia="Times New Roman" w:hAnsi="Arial" w:cs="Arial"/>
          <w:color w:val="000000"/>
          <w:sz w:val="20"/>
          <w:szCs w:val="20"/>
          <w:lang w:eastAsia="en-US"/>
        </w:rPr>
        <w:t xml:space="preserve">PMRP </w:t>
      </w:r>
      <w:r w:rsidRPr="00282791">
        <w:rPr>
          <w:rFonts w:ascii="Arial" w:eastAsia="Times New Roman" w:hAnsi="Arial" w:cs="Arial"/>
          <w:color w:val="000000"/>
          <w:sz w:val="20"/>
          <w:szCs w:val="20"/>
          <w:lang w:eastAsia="en-US"/>
        </w:rPr>
        <w:t>dataset. This will enable us to identify all the significant phenotypes whose pathology are potentially driven by epigenetic changes and apply the measurement of genome-wide DNA methylation levels in the corresponding phenotypes</w:t>
      </w:r>
      <w:r w:rsidR="00BC1B8F" w:rsidRPr="00282791">
        <w:rPr>
          <w:rFonts w:ascii="Arial" w:eastAsia="Times New Roman" w:hAnsi="Arial" w:cs="Arial"/>
          <w:color w:val="000000"/>
          <w:sz w:val="20"/>
          <w:szCs w:val="20"/>
          <w:lang w:eastAsia="en-US"/>
        </w:rPr>
        <w:t xml:space="preserve"> to validate the above findings</w:t>
      </w:r>
      <w:r w:rsidRPr="00282791">
        <w:rPr>
          <w:rFonts w:ascii="Arial" w:eastAsia="Times New Roman" w:hAnsi="Arial" w:cs="Arial"/>
          <w:color w:val="000000"/>
          <w:sz w:val="20"/>
          <w:szCs w:val="20"/>
          <w:lang w:eastAsia="en-US"/>
        </w:rPr>
        <w:t xml:space="preserve">. </w:t>
      </w:r>
      <w:r w:rsidR="00231D5B" w:rsidRPr="00282791">
        <w:rPr>
          <w:rFonts w:ascii="Arial" w:eastAsia="Times New Roman" w:hAnsi="Arial" w:cs="Arial"/>
          <w:color w:val="000000"/>
          <w:sz w:val="20"/>
          <w:szCs w:val="20"/>
          <w:lang w:eastAsia="en-US"/>
        </w:rPr>
        <w:t xml:space="preserve">Such studies have not been previously conducted </w:t>
      </w:r>
      <w:r w:rsidRPr="00282791">
        <w:rPr>
          <w:rFonts w:ascii="Arial" w:eastAsia="Times New Roman" w:hAnsi="Arial" w:cs="Arial"/>
          <w:color w:val="000000"/>
          <w:sz w:val="20"/>
          <w:szCs w:val="20"/>
          <w:lang w:eastAsia="en-US"/>
        </w:rPr>
        <w:t xml:space="preserve">and the results of this work will provide insight into epigenetic architecture underlying important clinical traits. </w:t>
      </w:r>
      <w:r w:rsidR="008A3A98" w:rsidRPr="00282791">
        <w:rPr>
          <w:rFonts w:ascii="Arial" w:eastAsia="Times New Roman" w:hAnsi="Arial" w:cs="Arial"/>
          <w:color w:val="000000"/>
          <w:sz w:val="20"/>
          <w:szCs w:val="20"/>
          <w:lang w:eastAsia="en-US"/>
        </w:rPr>
        <w:t xml:space="preserve">If offered the position, I anticipate transitioning this study to a K-award mechanism. </w:t>
      </w:r>
    </w:p>
    <w:p w14:paraId="7E5A366D" w14:textId="77777777" w:rsidR="00CB7DA8" w:rsidRDefault="00CB7DA8" w:rsidP="00CB7DA8">
      <w:pPr>
        <w:widowControl/>
        <w:suppressAutoHyphens w:val="0"/>
        <w:rPr>
          <w:rFonts w:ascii="Arial" w:eastAsia="Times New Roman" w:hAnsi="Arial" w:cs="Arial"/>
          <w:color w:val="000000"/>
          <w:sz w:val="20"/>
          <w:szCs w:val="20"/>
          <w:lang w:eastAsia="en-US"/>
        </w:rPr>
      </w:pPr>
    </w:p>
    <w:p w14:paraId="07CB8E7E" w14:textId="232DEA99" w:rsidR="000E1A38" w:rsidRPr="00282791" w:rsidRDefault="000E1A38" w:rsidP="00CB7DA8">
      <w:pPr>
        <w:widowControl/>
        <w:suppressAutoHyphens w:val="0"/>
        <w:rPr>
          <w:rFonts w:ascii="Arial" w:hAnsi="Arial" w:cs="Arial"/>
          <w:color w:val="000000"/>
          <w:sz w:val="20"/>
          <w:szCs w:val="20"/>
          <w:shd w:val="clear" w:color="auto" w:fill="FFFFFF"/>
        </w:rPr>
      </w:pPr>
      <w:r w:rsidRPr="00282791">
        <w:rPr>
          <w:rFonts w:ascii="Arial" w:hAnsi="Arial" w:cs="Arial"/>
          <w:b/>
          <w:color w:val="000000"/>
          <w:sz w:val="20"/>
          <w:szCs w:val="20"/>
          <w:u w:val="single"/>
        </w:rPr>
        <w:t xml:space="preserve">Developing </w:t>
      </w:r>
      <w:proofErr w:type="spellStart"/>
      <w:r w:rsidR="00AF2033" w:rsidRPr="00282791">
        <w:rPr>
          <w:rFonts w:ascii="Arial" w:hAnsi="Arial" w:cs="Arial"/>
          <w:b/>
          <w:color w:val="000000"/>
          <w:sz w:val="20"/>
          <w:szCs w:val="20"/>
          <w:u w:val="single"/>
        </w:rPr>
        <w:t>pharmaco-epigenomic</w:t>
      </w:r>
      <w:proofErr w:type="spellEnd"/>
      <w:r w:rsidR="00AF2033" w:rsidRPr="00282791">
        <w:rPr>
          <w:rFonts w:ascii="Arial" w:hAnsi="Arial" w:cs="Arial"/>
          <w:b/>
          <w:color w:val="000000"/>
          <w:sz w:val="20"/>
          <w:szCs w:val="20"/>
          <w:u w:val="single"/>
        </w:rPr>
        <w:t xml:space="preserve"> (</w:t>
      </w:r>
      <w:proofErr w:type="spellStart"/>
      <w:r w:rsidR="00AF2033" w:rsidRPr="00282791">
        <w:rPr>
          <w:rFonts w:ascii="Arial" w:hAnsi="Arial" w:cs="Arial"/>
          <w:b/>
          <w:color w:val="000000"/>
          <w:sz w:val="20"/>
          <w:szCs w:val="20"/>
          <w:u w:val="single"/>
        </w:rPr>
        <w:t>PeGx</w:t>
      </w:r>
      <w:proofErr w:type="spellEnd"/>
      <w:r w:rsidR="00CB7DA8" w:rsidRPr="00282791">
        <w:rPr>
          <w:rFonts w:ascii="Arial" w:hAnsi="Arial" w:cs="Arial"/>
          <w:b/>
          <w:color w:val="000000"/>
          <w:sz w:val="20"/>
          <w:szCs w:val="20"/>
          <w:u w:val="single"/>
        </w:rPr>
        <w:t>) biomarkers to</w:t>
      </w:r>
      <w:r w:rsidRPr="00282791">
        <w:rPr>
          <w:rFonts w:ascii="Arial" w:hAnsi="Arial" w:cs="Arial"/>
          <w:b/>
          <w:color w:val="000000"/>
          <w:sz w:val="20"/>
          <w:szCs w:val="20"/>
          <w:u w:val="single"/>
        </w:rPr>
        <w:t xml:space="preserve"> </w:t>
      </w:r>
      <w:r w:rsidR="00AF2033" w:rsidRPr="00282791">
        <w:rPr>
          <w:rFonts w:ascii="Arial" w:hAnsi="Arial" w:cs="Arial"/>
          <w:b/>
          <w:color w:val="000000"/>
          <w:sz w:val="20"/>
          <w:szCs w:val="20"/>
          <w:u w:val="single"/>
        </w:rPr>
        <w:t xml:space="preserve">improve </w:t>
      </w:r>
      <w:proofErr w:type="spellStart"/>
      <w:r w:rsidR="00AF2033" w:rsidRPr="00282791">
        <w:rPr>
          <w:rFonts w:ascii="Arial" w:hAnsi="Arial" w:cs="Arial"/>
          <w:b/>
          <w:color w:val="000000"/>
          <w:sz w:val="20"/>
          <w:szCs w:val="20"/>
          <w:u w:val="single"/>
        </w:rPr>
        <w:t>PGx</w:t>
      </w:r>
      <w:proofErr w:type="spellEnd"/>
      <w:r w:rsidR="00AF2033" w:rsidRPr="00282791">
        <w:rPr>
          <w:rFonts w:ascii="Arial" w:hAnsi="Arial" w:cs="Arial"/>
          <w:b/>
          <w:color w:val="000000"/>
          <w:sz w:val="20"/>
          <w:szCs w:val="20"/>
          <w:u w:val="single"/>
        </w:rPr>
        <w:t>-based treatment</w:t>
      </w:r>
      <w:r w:rsidR="00282791">
        <w:rPr>
          <w:rFonts w:ascii="Arial" w:hAnsi="Arial" w:cs="Arial"/>
          <w:b/>
          <w:color w:val="000000"/>
          <w:sz w:val="20"/>
          <w:szCs w:val="20"/>
          <w:u w:val="single"/>
        </w:rPr>
        <w:t xml:space="preserve">. </w:t>
      </w:r>
      <w:r w:rsidR="001E1267" w:rsidRPr="00282791">
        <w:rPr>
          <w:rFonts w:ascii="Arial" w:hAnsi="Arial" w:cs="Arial"/>
          <w:color w:val="000000"/>
          <w:sz w:val="20"/>
          <w:szCs w:val="20"/>
          <w:shd w:val="clear" w:color="auto" w:fill="FFFFFF"/>
        </w:rPr>
        <w:t xml:space="preserve">Genetic variation in drug-metabolizing enzymes and transporter (DMET) genes </w:t>
      </w:r>
      <w:r w:rsidR="00350EB8" w:rsidRPr="00282791">
        <w:rPr>
          <w:rFonts w:ascii="Arial" w:hAnsi="Arial" w:cs="Arial"/>
          <w:color w:val="000000"/>
          <w:sz w:val="20"/>
          <w:szCs w:val="20"/>
          <w:shd w:val="clear" w:color="auto" w:fill="FFFFFF"/>
        </w:rPr>
        <w:t>modifying</w:t>
      </w:r>
      <w:r w:rsidR="001E1267" w:rsidRPr="00282791">
        <w:rPr>
          <w:rFonts w:ascii="Arial" w:hAnsi="Arial" w:cs="Arial"/>
          <w:color w:val="000000"/>
          <w:sz w:val="20"/>
          <w:szCs w:val="20"/>
          <w:shd w:val="clear" w:color="auto" w:fill="FFFFFF"/>
        </w:rPr>
        <w:t xml:space="preserve"> drug response has been the main focus of </w:t>
      </w:r>
      <w:proofErr w:type="spellStart"/>
      <w:r w:rsidR="001E1267" w:rsidRPr="00282791">
        <w:rPr>
          <w:rFonts w:ascii="Arial" w:hAnsi="Arial" w:cs="Arial"/>
          <w:color w:val="000000"/>
          <w:sz w:val="20"/>
          <w:szCs w:val="20"/>
          <w:shd w:val="clear" w:color="auto" w:fill="FFFFFF"/>
        </w:rPr>
        <w:t>pharmaco</w:t>
      </w:r>
      <w:proofErr w:type="spellEnd"/>
      <w:r w:rsidR="001E1267" w:rsidRPr="00282791">
        <w:rPr>
          <w:rFonts w:ascii="Arial" w:hAnsi="Arial" w:cs="Arial"/>
          <w:color w:val="000000"/>
          <w:sz w:val="20"/>
          <w:szCs w:val="20"/>
          <w:shd w:val="clear" w:color="auto" w:fill="FFFFFF"/>
        </w:rPr>
        <w:t>-genetics</w:t>
      </w:r>
      <w:r w:rsidR="003E25B3" w:rsidRPr="00282791">
        <w:rPr>
          <w:rFonts w:ascii="Arial" w:hAnsi="Arial" w:cs="Arial"/>
          <w:color w:val="000000"/>
          <w:sz w:val="20"/>
          <w:szCs w:val="20"/>
          <w:shd w:val="clear" w:color="auto" w:fill="FFFFFF"/>
        </w:rPr>
        <w:t xml:space="preserve"> (</w:t>
      </w:r>
      <w:proofErr w:type="spellStart"/>
      <w:r w:rsidR="003E25B3" w:rsidRPr="00282791">
        <w:rPr>
          <w:rFonts w:ascii="Arial" w:hAnsi="Arial" w:cs="Arial"/>
          <w:color w:val="000000"/>
          <w:sz w:val="20"/>
          <w:szCs w:val="20"/>
          <w:shd w:val="clear" w:color="auto" w:fill="FFFFFF"/>
        </w:rPr>
        <w:t>PGx</w:t>
      </w:r>
      <w:proofErr w:type="spellEnd"/>
      <w:r w:rsidR="003E25B3" w:rsidRPr="00282791">
        <w:rPr>
          <w:rFonts w:ascii="Arial" w:hAnsi="Arial" w:cs="Arial"/>
          <w:color w:val="000000"/>
          <w:sz w:val="20"/>
          <w:szCs w:val="20"/>
          <w:shd w:val="clear" w:color="auto" w:fill="FFFFFF"/>
        </w:rPr>
        <w:t>)</w:t>
      </w:r>
      <w:r w:rsidR="001E1267" w:rsidRPr="00282791">
        <w:rPr>
          <w:rFonts w:ascii="Arial" w:hAnsi="Arial" w:cs="Arial"/>
          <w:color w:val="000000"/>
          <w:sz w:val="20"/>
          <w:szCs w:val="20"/>
          <w:shd w:val="clear" w:color="auto" w:fill="FFFFFF"/>
        </w:rPr>
        <w:t xml:space="preserve"> laboratories. </w:t>
      </w:r>
      <w:r w:rsidR="006C7F20" w:rsidRPr="00282791">
        <w:rPr>
          <w:rFonts w:ascii="Arial" w:hAnsi="Arial" w:cs="Arial"/>
          <w:color w:val="000000"/>
          <w:sz w:val="20"/>
          <w:szCs w:val="20"/>
          <w:shd w:val="clear" w:color="auto" w:fill="FFFFFF"/>
        </w:rPr>
        <w:t>Multiple studies have shown that SNP-based information, even on a genome-wide scale, is only partially informative for prediction of drug response (typical AUC&lt;0.8). Hence</w:t>
      </w:r>
      <w:r w:rsidR="001E1267" w:rsidRPr="00282791">
        <w:rPr>
          <w:rFonts w:ascii="Arial" w:hAnsi="Arial" w:cs="Arial"/>
          <w:color w:val="000000"/>
          <w:sz w:val="20"/>
          <w:szCs w:val="20"/>
          <w:shd w:val="clear" w:color="auto" w:fill="FFFFFF"/>
        </w:rPr>
        <w:t xml:space="preserve">, transcriptional regulation of DMET genes </w:t>
      </w:r>
      <w:r w:rsidR="006C7F20" w:rsidRPr="00282791">
        <w:rPr>
          <w:rFonts w:ascii="Arial" w:hAnsi="Arial" w:cs="Arial"/>
          <w:color w:val="000000"/>
          <w:sz w:val="20"/>
          <w:szCs w:val="20"/>
          <w:shd w:val="clear" w:color="auto" w:fill="FFFFFF"/>
        </w:rPr>
        <w:t>may also</w:t>
      </w:r>
      <w:r w:rsidR="001E1267" w:rsidRPr="00282791">
        <w:rPr>
          <w:rFonts w:ascii="Arial" w:hAnsi="Arial" w:cs="Arial"/>
          <w:color w:val="000000"/>
          <w:sz w:val="20"/>
          <w:szCs w:val="20"/>
          <w:shd w:val="clear" w:color="auto" w:fill="FFFFFF"/>
        </w:rPr>
        <w:t xml:space="preserve"> play </w:t>
      </w:r>
      <w:r w:rsidR="00350EB8" w:rsidRPr="00282791">
        <w:rPr>
          <w:rFonts w:ascii="Arial" w:hAnsi="Arial" w:cs="Arial"/>
          <w:color w:val="000000"/>
          <w:sz w:val="20"/>
          <w:szCs w:val="20"/>
          <w:shd w:val="clear" w:color="auto" w:fill="FFFFFF"/>
        </w:rPr>
        <w:t xml:space="preserve">an </w:t>
      </w:r>
      <w:r w:rsidR="001E1267" w:rsidRPr="00282791">
        <w:rPr>
          <w:rFonts w:ascii="Arial" w:hAnsi="Arial" w:cs="Arial"/>
          <w:color w:val="000000"/>
          <w:sz w:val="20"/>
          <w:szCs w:val="20"/>
          <w:shd w:val="clear" w:color="auto" w:fill="FFFFFF"/>
        </w:rPr>
        <w:t xml:space="preserve">important role in drug response, drug resistance and </w:t>
      </w:r>
      <w:r w:rsidR="00231D5B" w:rsidRPr="00282791">
        <w:rPr>
          <w:rFonts w:ascii="Arial" w:hAnsi="Arial" w:cs="Arial"/>
          <w:color w:val="000000"/>
          <w:sz w:val="20"/>
          <w:szCs w:val="20"/>
          <w:shd w:val="clear" w:color="auto" w:fill="FFFFFF"/>
        </w:rPr>
        <w:t>adverse drug events (ADE)</w:t>
      </w:r>
      <w:r w:rsidR="001E1267" w:rsidRPr="00282791">
        <w:rPr>
          <w:rFonts w:ascii="Arial" w:hAnsi="Arial" w:cs="Arial"/>
          <w:color w:val="000000"/>
          <w:sz w:val="20"/>
          <w:szCs w:val="20"/>
          <w:shd w:val="clear" w:color="auto" w:fill="FFFFFF"/>
        </w:rPr>
        <w:t xml:space="preserve">. In my previous studies, I have developed and implemented </w:t>
      </w:r>
      <w:r w:rsidR="00350EB8" w:rsidRPr="00282791">
        <w:rPr>
          <w:rFonts w:ascii="Arial" w:hAnsi="Arial" w:cs="Arial"/>
          <w:color w:val="000000"/>
          <w:sz w:val="20"/>
          <w:szCs w:val="20"/>
          <w:shd w:val="clear" w:color="auto" w:fill="FFFFFF"/>
        </w:rPr>
        <w:t xml:space="preserve">a </w:t>
      </w:r>
      <w:r w:rsidR="001E1267" w:rsidRPr="00282791">
        <w:rPr>
          <w:rFonts w:ascii="Arial" w:hAnsi="Arial" w:cs="Arial"/>
          <w:color w:val="000000"/>
          <w:sz w:val="20"/>
          <w:szCs w:val="20"/>
          <w:shd w:val="clear" w:color="auto" w:fill="FFFFFF"/>
        </w:rPr>
        <w:t xml:space="preserve">multiple epigenetic approach to investigate </w:t>
      </w:r>
      <w:r w:rsidR="00350EB8" w:rsidRPr="00282791">
        <w:rPr>
          <w:rFonts w:ascii="Arial" w:hAnsi="Arial" w:cs="Arial"/>
          <w:color w:val="000000"/>
          <w:sz w:val="20"/>
          <w:szCs w:val="20"/>
          <w:shd w:val="clear" w:color="auto" w:fill="FFFFFF"/>
        </w:rPr>
        <w:t xml:space="preserve">how DNA methylation </w:t>
      </w:r>
      <w:r w:rsidR="006C7F20" w:rsidRPr="00282791">
        <w:rPr>
          <w:rFonts w:ascii="Arial" w:hAnsi="Arial" w:cs="Arial"/>
          <w:color w:val="000000"/>
          <w:sz w:val="20"/>
          <w:szCs w:val="20"/>
          <w:shd w:val="clear" w:color="auto" w:fill="FFFFFF"/>
        </w:rPr>
        <w:t>plays a role in drug response</w:t>
      </w:r>
      <w:r w:rsidR="00CB7DA8">
        <w:rPr>
          <w:rFonts w:ascii="Arial" w:hAnsi="Arial" w:cs="Arial"/>
          <w:color w:val="000000"/>
          <w:sz w:val="20"/>
          <w:szCs w:val="20"/>
          <w:shd w:val="clear" w:color="auto" w:fill="FFFFFF"/>
        </w:rPr>
        <w:t xml:space="preserve">. </w:t>
      </w:r>
      <w:r w:rsidR="003E25B3" w:rsidRPr="00282791">
        <w:rPr>
          <w:rFonts w:ascii="Arial" w:hAnsi="Arial" w:cs="Arial"/>
          <w:color w:val="000000"/>
          <w:sz w:val="20"/>
          <w:szCs w:val="20"/>
          <w:shd w:val="clear" w:color="auto" w:fill="FFFFFF"/>
        </w:rPr>
        <w:t>My hypothesis is</w:t>
      </w:r>
      <w:r w:rsidR="00231D5B" w:rsidRPr="00282791">
        <w:rPr>
          <w:rFonts w:ascii="Arial" w:hAnsi="Arial" w:cs="Arial"/>
          <w:color w:val="000000"/>
          <w:sz w:val="20"/>
          <w:szCs w:val="20"/>
          <w:shd w:val="clear" w:color="auto" w:fill="FFFFFF"/>
        </w:rPr>
        <w:t xml:space="preserve"> that</w:t>
      </w:r>
      <w:r w:rsidR="003E25B3" w:rsidRPr="00282791">
        <w:rPr>
          <w:rFonts w:ascii="Arial" w:hAnsi="Arial" w:cs="Arial"/>
          <w:color w:val="000000"/>
          <w:sz w:val="20"/>
          <w:szCs w:val="20"/>
          <w:shd w:val="clear" w:color="auto" w:fill="FFFFFF"/>
        </w:rPr>
        <w:t xml:space="preserve"> epigenetic status could </w:t>
      </w:r>
      <w:r w:rsidR="006C7F20" w:rsidRPr="00282791">
        <w:rPr>
          <w:rFonts w:ascii="Arial" w:hAnsi="Arial" w:cs="Arial"/>
          <w:color w:val="000000"/>
          <w:sz w:val="20"/>
          <w:szCs w:val="20"/>
          <w:shd w:val="clear" w:color="auto" w:fill="FFFFFF"/>
        </w:rPr>
        <w:t>significantly improve prediction of drug response.</w:t>
      </w:r>
      <w:r w:rsidR="003E25B3" w:rsidRPr="00282791">
        <w:rPr>
          <w:rFonts w:ascii="Arial" w:hAnsi="Arial" w:cs="Arial"/>
          <w:color w:val="000000"/>
          <w:sz w:val="20"/>
          <w:szCs w:val="20"/>
          <w:shd w:val="clear" w:color="auto" w:fill="FFFFFF"/>
        </w:rPr>
        <w:t xml:space="preserve"> </w:t>
      </w:r>
      <w:r w:rsidR="001E1267" w:rsidRPr="00282791">
        <w:rPr>
          <w:rFonts w:ascii="Arial" w:hAnsi="Arial" w:cs="Arial"/>
          <w:color w:val="000000"/>
          <w:sz w:val="20"/>
          <w:szCs w:val="20"/>
          <w:shd w:val="clear" w:color="auto" w:fill="FFFFFF"/>
        </w:rPr>
        <w:t>In this study, I plan to apply epigenetic approach</w:t>
      </w:r>
      <w:r w:rsidR="00231D5B" w:rsidRPr="00282791">
        <w:rPr>
          <w:rFonts w:ascii="Arial" w:hAnsi="Arial" w:cs="Arial"/>
          <w:color w:val="000000"/>
          <w:sz w:val="20"/>
          <w:szCs w:val="20"/>
          <w:shd w:val="clear" w:color="auto" w:fill="FFFFFF"/>
        </w:rPr>
        <w:t>es</w:t>
      </w:r>
      <w:r w:rsidR="001E1267" w:rsidRPr="00282791">
        <w:rPr>
          <w:rFonts w:ascii="Arial" w:hAnsi="Arial" w:cs="Arial"/>
          <w:color w:val="000000"/>
          <w:sz w:val="20"/>
          <w:szCs w:val="20"/>
          <w:shd w:val="clear" w:color="auto" w:fill="FFFFFF"/>
        </w:rPr>
        <w:t xml:space="preserve"> to identify blood</w:t>
      </w:r>
      <w:r w:rsidR="00231D5B" w:rsidRPr="00282791">
        <w:rPr>
          <w:rFonts w:ascii="Arial" w:hAnsi="Arial" w:cs="Arial"/>
          <w:color w:val="000000"/>
          <w:sz w:val="20"/>
          <w:szCs w:val="20"/>
          <w:shd w:val="clear" w:color="auto" w:fill="FFFFFF"/>
        </w:rPr>
        <w:t>-</w:t>
      </w:r>
      <w:r w:rsidR="001E1267" w:rsidRPr="00282791">
        <w:rPr>
          <w:rFonts w:ascii="Arial" w:hAnsi="Arial" w:cs="Arial"/>
          <w:color w:val="000000"/>
          <w:sz w:val="20"/>
          <w:szCs w:val="20"/>
          <w:shd w:val="clear" w:color="auto" w:fill="FFFFFF"/>
        </w:rPr>
        <w:t>based DNA methylation biomarkers</w:t>
      </w:r>
      <w:r w:rsidR="00282791" w:rsidRPr="00282791">
        <w:rPr>
          <w:rFonts w:ascii="Arial" w:hAnsi="Arial" w:cs="Arial"/>
          <w:color w:val="000000"/>
          <w:sz w:val="20"/>
          <w:szCs w:val="20"/>
          <w:shd w:val="clear" w:color="auto" w:fill="FFFFFF"/>
        </w:rPr>
        <w:t xml:space="preserve"> for Methotrexate (MTX) is one of chemotherapy drugs for cancer treatment and also the gold standard dug in rheumatoid arthritis (RA) and which is widely used by 350 million RA patients. Even though several polymorphisms have been identified to be associated with MTX efficacy and toxicity, the outcome prediction performance is very disappointed. </w:t>
      </w:r>
      <w:r w:rsidR="00CB7DA8">
        <w:rPr>
          <w:rFonts w:ascii="Arial" w:hAnsi="Arial" w:cs="Arial"/>
          <w:color w:val="000000"/>
          <w:sz w:val="20"/>
          <w:szCs w:val="20"/>
          <w:shd w:val="clear" w:color="auto" w:fill="FFFFFF"/>
        </w:rPr>
        <w:t>In this study, I will collaborate with UW-Madison scientists to conduct a prediction system based on genetics and epigenetics of 66 very i</w:t>
      </w:r>
      <w:r w:rsidR="00CB7DA8" w:rsidRPr="00CB7DA8">
        <w:rPr>
          <w:rFonts w:ascii="Arial" w:hAnsi="Arial" w:cs="Arial"/>
          <w:color w:val="000000"/>
          <w:sz w:val="20"/>
          <w:szCs w:val="20"/>
          <w:shd w:val="clear" w:color="auto" w:fill="FFFFFF"/>
        </w:rPr>
        <w:t xml:space="preserve">mportant </w:t>
      </w:r>
      <w:proofErr w:type="spellStart"/>
      <w:r w:rsidR="00CB7DA8">
        <w:rPr>
          <w:rFonts w:ascii="Arial" w:hAnsi="Arial" w:cs="Arial"/>
          <w:color w:val="000000"/>
          <w:sz w:val="20"/>
          <w:szCs w:val="20"/>
          <w:shd w:val="clear" w:color="auto" w:fill="FFFFFF"/>
        </w:rPr>
        <w:t>p</w:t>
      </w:r>
      <w:r w:rsidR="00CB7DA8" w:rsidRPr="00CB7DA8">
        <w:rPr>
          <w:rFonts w:ascii="Arial" w:hAnsi="Arial" w:cs="Arial"/>
          <w:color w:val="000000"/>
          <w:sz w:val="20"/>
          <w:szCs w:val="20"/>
          <w:shd w:val="clear" w:color="auto" w:fill="FFFFFF"/>
        </w:rPr>
        <w:t>harmacogenes</w:t>
      </w:r>
      <w:proofErr w:type="spellEnd"/>
      <w:r w:rsidR="00CB7DA8">
        <w:rPr>
          <w:rFonts w:ascii="Arial" w:hAnsi="Arial" w:cs="Arial"/>
          <w:color w:val="000000"/>
          <w:sz w:val="20"/>
          <w:szCs w:val="20"/>
          <w:shd w:val="clear" w:color="auto" w:fill="FFFFFF"/>
        </w:rPr>
        <w:t xml:space="preserve"> (</w:t>
      </w:r>
      <w:proofErr w:type="spellStart"/>
      <w:r w:rsidR="00BD690B">
        <w:rPr>
          <w:rFonts w:ascii="Arial" w:hAnsi="Arial" w:cs="Arial"/>
          <w:color w:val="000000"/>
          <w:sz w:val="20"/>
          <w:szCs w:val="20"/>
          <w:shd w:val="clear" w:color="auto" w:fill="FFFFFF"/>
        </w:rPr>
        <w:t>PharmGKB</w:t>
      </w:r>
      <w:proofErr w:type="spellEnd"/>
      <w:r w:rsidR="00CB7DA8">
        <w:rPr>
          <w:rFonts w:ascii="Arial" w:hAnsi="Arial" w:cs="Arial"/>
          <w:color w:val="000000"/>
          <w:sz w:val="20"/>
          <w:szCs w:val="20"/>
          <w:shd w:val="clear" w:color="auto" w:fill="FFFFFF"/>
        </w:rPr>
        <w:t xml:space="preserve">). Similar research procedure can </w:t>
      </w:r>
      <w:r w:rsidR="00BD690B">
        <w:rPr>
          <w:rFonts w:ascii="Arial" w:hAnsi="Arial" w:cs="Arial"/>
          <w:color w:val="000000"/>
          <w:sz w:val="20"/>
          <w:szCs w:val="20"/>
          <w:shd w:val="clear" w:color="auto" w:fill="FFFFFF"/>
        </w:rPr>
        <w:t xml:space="preserve">be applied in other drugs whose samples are easy to collect in </w:t>
      </w:r>
      <w:r w:rsidR="00CB7DA8">
        <w:rPr>
          <w:rFonts w:ascii="Arial" w:hAnsi="Arial" w:cs="Arial"/>
          <w:color w:val="000000"/>
          <w:sz w:val="20"/>
          <w:szCs w:val="20"/>
          <w:shd w:val="clear" w:color="auto" w:fill="FFFFFF"/>
        </w:rPr>
        <w:t xml:space="preserve">UW-Madison. My aim is to </w:t>
      </w:r>
      <w:r w:rsidR="003E25B3" w:rsidRPr="00282791">
        <w:rPr>
          <w:rFonts w:ascii="Arial" w:hAnsi="Arial" w:cs="Arial"/>
          <w:color w:val="000000"/>
          <w:sz w:val="20"/>
          <w:szCs w:val="20"/>
          <w:shd w:val="clear" w:color="auto" w:fill="FFFFFF"/>
        </w:rPr>
        <w:t xml:space="preserve">achieve </w:t>
      </w:r>
      <w:r w:rsidR="00231D5B" w:rsidRPr="00282791">
        <w:rPr>
          <w:rFonts w:ascii="Arial" w:hAnsi="Arial" w:cs="Arial"/>
          <w:color w:val="000000"/>
          <w:sz w:val="20"/>
          <w:szCs w:val="20"/>
          <w:shd w:val="clear" w:color="auto" w:fill="FFFFFF"/>
        </w:rPr>
        <w:t xml:space="preserve">a further </w:t>
      </w:r>
      <w:r w:rsidR="003E25B3" w:rsidRPr="00282791">
        <w:rPr>
          <w:rFonts w:ascii="Arial" w:hAnsi="Arial" w:cs="Arial"/>
          <w:color w:val="000000"/>
          <w:sz w:val="20"/>
          <w:szCs w:val="20"/>
          <w:shd w:val="clear" w:color="auto" w:fill="FFFFFF"/>
        </w:rPr>
        <w:t xml:space="preserve">paradigm </w:t>
      </w:r>
      <w:r w:rsidR="00231D5B" w:rsidRPr="00282791">
        <w:rPr>
          <w:rFonts w:ascii="Arial" w:hAnsi="Arial" w:cs="Arial"/>
          <w:color w:val="000000"/>
          <w:sz w:val="20"/>
          <w:szCs w:val="20"/>
          <w:shd w:val="clear" w:color="auto" w:fill="FFFFFF"/>
        </w:rPr>
        <w:t xml:space="preserve">that informs advancement of </w:t>
      </w:r>
      <w:r w:rsidR="00CB7DA8">
        <w:rPr>
          <w:rFonts w:ascii="Arial" w:hAnsi="Arial" w:cs="Arial"/>
          <w:color w:val="000000"/>
          <w:sz w:val="20"/>
          <w:szCs w:val="20"/>
          <w:shd w:val="clear" w:color="auto" w:fill="FFFFFF"/>
        </w:rPr>
        <w:t>precision medicine.</w:t>
      </w:r>
    </w:p>
    <w:sectPr w:rsidR="000E1A38" w:rsidRPr="00282791" w:rsidSect="00525B03">
      <w:pgSz w:w="11906" w:h="16838"/>
      <w:pgMar w:top="720" w:right="720" w:bottom="720" w:left="720" w:header="0" w:footer="0" w:gutter="0"/>
      <w:cols w:space="720"/>
      <w:formProt w:val="0"/>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Xu, Hongyan" w:date="2019-08-16T13:47:00Z" w:initials="XH">
    <w:p w14:paraId="6DCA9569" w14:textId="1D06B04F" w:rsidR="00DD77B2" w:rsidRDefault="00DD77B2">
      <w:pPr>
        <w:pStyle w:val="CommentText"/>
      </w:pPr>
      <w:r>
        <w:rPr>
          <w:rStyle w:val="CommentReference"/>
        </w:rPr>
        <w:annotationRef/>
      </w:r>
      <w:r>
        <w:t>You can want to clarify what ‘this approach’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CA956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roid Sans Fallb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A1341"/>
    <w:multiLevelType w:val="hybridMultilevel"/>
    <w:tmpl w:val="FA82F8DC"/>
    <w:lvl w:ilvl="0" w:tplc="0E66E300">
      <w:start w:val="1"/>
      <w:numFmt w:val="decimal"/>
      <w:lvlText w:val="%1."/>
      <w:lvlJc w:val="left"/>
      <w:pPr>
        <w:ind w:left="360" w:hanging="360"/>
      </w:pPr>
    </w:lvl>
    <w:lvl w:ilvl="1" w:tplc="CE82EA9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AD6DEF"/>
    <w:multiLevelType w:val="hybridMultilevel"/>
    <w:tmpl w:val="8B98A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u, Hongyan">
    <w15:presenceInfo w15:providerId="None" w15:userId="Xu, Hong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trackRevisions/>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F10"/>
    <w:rsid w:val="0002163F"/>
    <w:rsid w:val="0002281C"/>
    <w:rsid w:val="00024871"/>
    <w:rsid w:val="00031B78"/>
    <w:rsid w:val="00033B40"/>
    <w:rsid w:val="0004095B"/>
    <w:rsid w:val="000449B5"/>
    <w:rsid w:val="00050889"/>
    <w:rsid w:val="000563C0"/>
    <w:rsid w:val="00062F46"/>
    <w:rsid w:val="000644C5"/>
    <w:rsid w:val="0007101E"/>
    <w:rsid w:val="0007587A"/>
    <w:rsid w:val="0008267A"/>
    <w:rsid w:val="00087A44"/>
    <w:rsid w:val="00090F49"/>
    <w:rsid w:val="00091281"/>
    <w:rsid w:val="0009337B"/>
    <w:rsid w:val="00097122"/>
    <w:rsid w:val="00097D3B"/>
    <w:rsid w:val="000A7F4F"/>
    <w:rsid w:val="000C69E4"/>
    <w:rsid w:val="000C7E7B"/>
    <w:rsid w:val="000D18C1"/>
    <w:rsid w:val="000D6361"/>
    <w:rsid w:val="000E0AAD"/>
    <w:rsid w:val="000E1A38"/>
    <w:rsid w:val="000F191E"/>
    <w:rsid w:val="000F7CFD"/>
    <w:rsid w:val="0012261F"/>
    <w:rsid w:val="001415B8"/>
    <w:rsid w:val="00144D82"/>
    <w:rsid w:val="0015507E"/>
    <w:rsid w:val="001609C1"/>
    <w:rsid w:val="00167B7D"/>
    <w:rsid w:val="00171FC1"/>
    <w:rsid w:val="0018300B"/>
    <w:rsid w:val="00183140"/>
    <w:rsid w:val="001870C4"/>
    <w:rsid w:val="001A55CB"/>
    <w:rsid w:val="001B72FB"/>
    <w:rsid w:val="001B760A"/>
    <w:rsid w:val="001D12CA"/>
    <w:rsid w:val="001D146F"/>
    <w:rsid w:val="001D15E0"/>
    <w:rsid w:val="001D4A9A"/>
    <w:rsid w:val="001D6E4A"/>
    <w:rsid w:val="001E1267"/>
    <w:rsid w:val="001E458B"/>
    <w:rsid w:val="001F22DD"/>
    <w:rsid w:val="001F6DD0"/>
    <w:rsid w:val="00211C63"/>
    <w:rsid w:val="00212B3A"/>
    <w:rsid w:val="00215725"/>
    <w:rsid w:val="0021611A"/>
    <w:rsid w:val="00216DF8"/>
    <w:rsid w:val="00220DFA"/>
    <w:rsid w:val="002264E9"/>
    <w:rsid w:val="0023072B"/>
    <w:rsid w:val="00231D5B"/>
    <w:rsid w:val="00232D55"/>
    <w:rsid w:val="002473ED"/>
    <w:rsid w:val="00252A23"/>
    <w:rsid w:val="00254311"/>
    <w:rsid w:val="002620E0"/>
    <w:rsid w:val="00280F62"/>
    <w:rsid w:val="00282791"/>
    <w:rsid w:val="0028686C"/>
    <w:rsid w:val="00292CE1"/>
    <w:rsid w:val="00294FE9"/>
    <w:rsid w:val="002A2447"/>
    <w:rsid w:val="002A2D96"/>
    <w:rsid w:val="002C2B94"/>
    <w:rsid w:val="002C3DF6"/>
    <w:rsid w:val="002C5E5B"/>
    <w:rsid w:val="002C75F6"/>
    <w:rsid w:val="002C7F10"/>
    <w:rsid w:val="002D30B3"/>
    <w:rsid w:val="002D7F40"/>
    <w:rsid w:val="002E6BD8"/>
    <w:rsid w:val="00327BE9"/>
    <w:rsid w:val="003323FA"/>
    <w:rsid w:val="00347971"/>
    <w:rsid w:val="00350EB8"/>
    <w:rsid w:val="00352187"/>
    <w:rsid w:val="0035481B"/>
    <w:rsid w:val="00355812"/>
    <w:rsid w:val="00365AD6"/>
    <w:rsid w:val="0037019D"/>
    <w:rsid w:val="00373357"/>
    <w:rsid w:val="00375E19"/>
    <w:rsid w:val="003937BB"/>
    <w:rsid w:val="0039640E"/>
    <w:rsid w:val="003A3A69"/>
    <w:rsid w:val="003A51FA"/>
    <w:rsid w:val="003A7FB6"/>
    <w:rsid w:val="003B257E"/>
    <w:rsid w:val="003B2710"/>
    <w:rsid w:val="003C0AB2"/>
    <w:rsid w:val="003C0D36"/>
    <w:rsid w:val="003C20B9"/>
    <w:rsid w:val="003C46E3"/>
    <w:rsid w:val="003C6F09"/>
    <w:rsid w:val="003D5331"/>
    <w:rsid w:val="003D6EBA"/>
    <w:rsid w:val="003E25B3"/>
    <w:rsid w:val="003E7843"/>
    <w:rsid w:val="003F4177"/>
    <w:rsid w:val="004005FC"/>
    <w:rsid w:val="00403B3D"/>
    <w:rsid w:val="0041354E"/>
    <w:rsid w:val="004204B7"/>
    <w:rsid w:val="00420B29"/>
    <w:rsid w:val="00425951"/>
    <w:rsid w:val="00435236"/>
    <w:rsid w:val="0043603A"/>
    <w:rsid w:val="00442C36"/>
    <w:rsid w:val="00453B51"/>
    <w:rsid w:val="00454B87"/>
    <w:rsid w:val="00460304"/>
    <w:rsid w:val="00460869"/>
    <w:rsid w:val="004807AA"/>
    <w:rsid w:val="004838E2"/>
    <w:rsid w:val="00491A89"/>
    <w:rsid w:val="0049460E"/>
    <w:rsid w:val="004B70B7"/>
    <w:rsid w:val="004C4CD9"/>
    <w:rsid w:val="004C5FB1"/>
    <w:rsid w:val="004D2AF9"/>
    <w:rsid w:val="004D3828"/>
    <w:rsid w:val="004E2CB6"/>
    <w:rsid w:val="004E6DFC"/>
    <w:rsid w:val="004E7618"/>
    <w:rsid w:val="00500C0D"/>
    <w:rsid w:val="00500D21"/>
    <w:rsid w:val="00504537"/>
    <w:rsid w:val="00513327"/>
    <w:rsid w:val="005250E0"/>
    <w:rsid w:val="00525B03"/>
    <w:rsid w:val="00526150"/>
    <w:rsid w:val="00527B35"/>
    <w:rsid w:val="00527E7D"/>
    <w:rsid w:val="005357A3"/>
    <w:rsid w:val="0054142E"/>
    <w:rsid w:val="005465A4"/>
    <w:rsid w:val="00550A80"/>
    <w:rsid w:val="00570F96"/>
    <w:rsid w:val="0057163A"/>
    <w:rsid w:val="00571A0A"/>
    <w:rsid w:val="00577997"/>
    <w:rsid w:val="00594071"/>
    <w:rsid w:val="005945E5"/>
    <w:rsid w:val="00595064"/>
    <w:rsid w:val="005A35F1"/>
    <w:rsid w:val="005B7A5A"/>
    <w:rsid w:val="005B7F89"/>
    <w:rsid w:val="005C5733"/>
    <w:rsid w:val="005C5A03"/>
    <w:rsid w:val="005C6240"/>
    <w:rsid w:val="005D285F"/>
    <w:rsid w:val="005E3686"/>
    <w:rsid w:val="005E54DC"/>
    <w:rsid w:val="005E63BB"/>
    <w:rsid w:val="005F105A"/>
    <w:rsid w:val="00602F18"/>
    <w:rsid w:val="0061496A"/>
    <w:rsid w:val="00615B5B"/>
    <w:rsid w:val="00617E3D"/>
    <w:rsid w:val="00630883"/>
    <w:rsid w:val="0063195A"/>
    <w:rsid w:val="00643DE9"/>
    <w:rsid w:val="00646F55"/>
    <w:rsid w:val="006573BC"/>
    <w:rsid w:val="00665376"/>
    <w:rsid w:val="00680D5B"/>
    <w:rsid w:val="00687485"/>
    <w:rsid w:val="006B02C5"/>
    <w:rsid w:val="006B6FB5"/>
    <w:rsid w:val="006B71AC"/>
    <w:rsid w:val="006B77FD"/>
    <w:rsid w:val="006C7F20"/>
    <w:rsid w:val="006D2B20"/>
    <w:rsid w:val="006E00D9"/>
    <w:rsid w:val="006E7640"/>
    <w:rsid w:val="0071219E"/>
    <w:rsid w:val="00713043"/>
    <w:rsid w:val="00716C92"/>
    <w:rsid w:val="00723C12"/>
    <w:rsid w:val="00723F43"/>
    <w:rsid w:val="00724395"/>
    <w:rsid w:val="0073685F"/>
    <w:rsid w:val="00737DA9"/>
    <w:rsid w:val="007419B1"/>
    <w:rsid w:val="00745583"/>
    <w:rsid w:val="007471BD"/>
    <w:rsid w:val="0075676C"/>
    <w:rsid w:val="007625E0"/>
    <w:rsid w:val="00773587"/>
    <w:rsid w:val="00775A79"/>
    <w:rsid w:val="00776404"/>
    <w:rsid w:val="00780DFA"/>
    <w:rsid w:val="00782C18"/>
    <w:rsid w:val="00787C43"/>
    <w:rsid w:val="0079029C"/>
    <w:rsid w:val="007C3D56"/>
    <w:rsid w:val="007E3FC6"/>
    <w:rsid w:val="007F0372"/>
    <w:rsid w:val="007F7CC6"/>
    <w:rsid w:val="0081042C"/>
    <w:rsid w:val="00810A89"/>
    <w:rsid w:val="00821A3F"/>
    <w:rsid w:val="0082685F"/>
    <w:rsid w:val="0084141B"/>
    <w:rsid w:val="00845000"/>
    <w:rsid w:val="008450E9"/>
    <w:rsid w:val="0086793C"/>
    <w:rsid w:val="00872C7B"/>
    <w:rsid w:val="00873073"/>
    <w:rsid w:val="00873388"/>
    <w:rsid w:val="00876D11"/>
    <w:rsid w:val="00881CF5"/>
    <w:rsid w:val="00882861"/>
    <w:rsid w:val="00883FFC"/>
    <w:rsid w:val="00884E48"/>
    <w:rsid w:val="008853E7"/>
    <w:rsid w:val="0089425D"/>
    <w:rsid w:val="00894779"/>
    <w:rsid w:val="00895A77"/>
    <w:rsid w:val="008A1521"/>
    <w:rsid w:val="008A3A98"/>
    <w:rsid w:val="008A4F09"/>
    <w:rsid w:val="008A6C90"/>
    <w:rsid w:val="008B39FD"/>
    <w:rsid w:val="008C1AB8"/>
    <w:rsid w:val="008C6C56"/>
    <w:rsid w:val="008E2F65"/>
    <w:rsid w:val="008F181A"/>
    <w:rsid w:val="008F329E"/>
    <w:rsid w:val="009008CC"/>
    <w:rsid w:val="00900C3D"/>
    <w:rsid w:val="00910EBD"/>
    <w:rsid w:val="009129A9"/>
    <w:rsid w:val="00916287"/>
    <w:rsid w:val="009216DD"/>
    <w:rsid w:val="00933DA6"/>
    <w:rsid w:val="009345B9"/>
    <w:rsid w:val="00934A03"/>
    <w:rsid w:val="0093534C"/>
    <w:rsid w:val="009428E7"/>
    <w:rsid w:val="00945B2C"/>
    <w:rsid w:val="00971B4C"/>
    <w:rsid w:val="00983844"/>
    <w:rsid w:val="00992B8D"/>
    <w:rsid w:val="009A0F93"/>
    <w:rsid w:val="009A692F"/>
    <w:rsid w:val="009B302C"/>
    <w:rsid w:val="009D3BB7"/>
    <w:rsid w:val="009E6247"/>
    <w:rsid w:val="009F50A7"/>
    <w:rsid w:val="009F6795"/>
    <w:rsid w:val="00A023A0"/>
    <w:rsid w:val="00A05370"/>
    <w:rsid w:val="00A10866"/>
    <w:rsid w:val="00A11335"/>
    <w:rsid w:val="00A11EF9"/>
    <w:rsid w:val="00A21DA1"/>
    <w:rsid w:val="00A22250"/>
    <w:rsid w:val="00A2723D"/>
    <w:rsid w:val="00A27420"/>
    <w:rsid w:val="00A41092"/>
    <w:rsid w:val="00A5340E"/>
    <w:rsid w:val="00A606C8"/>
    <w:rsid w:val="00A62E5D"/>
    <w:rsid w:val="00A7452C"/>
    <w:rsid w:val="00A74E7D"/>
    <w:rsid w:val="00A750FE"/>
    <w:rsid w:val="00A8093D"/>
    <w:rsid w:val="00A81788"/>
    <w:rsid w:val="00A82C15"/>
    <w:rsid w:val="00A9708F"/>
    <w:rsid w:val="00AA10A1"/>
    <w:rsid w:val="00AA27AD"/>
    <w:rsid w:val="00AA5A08"/>
    <w:rsid w:val="00AA6C35"/>
    <w:rsid w:val="00AC1240"/>
    <w:rsid w:val="00AD27C5"/>
    <w:rsid w:val="00AE05ED"/>
    <w:rsid w:val="00AE1503"/>
    <w:rsid w:val="00AF2033"/>
    <w:rsid w:val="00AF31C3"/>
    <w:rsid w:val="00B03CA6"/>
    <w:rsid w:val="00B05AC3"/>
    <w:rsid w:val="00B20A9F"/>
    <w:rsid w:val="00B26421"/>
    <w:rsid w:val="00B26C4F"/>
    <w:rsid w:val="00B310FF"/>
    <w:rsid w:val="00B4198D"/>
    <w:rsid w:val="00B4487A"/>
    <w:rsid w:val="00B512BC"/>
    <w:rsid w:val="00B534AF"/>
    <w:rsid w:val="00B5414C"/>
    <w:rsid w:val="00B60FD5"/>
    <w:rsid w:val="00B70A45"/>
    <w:rsid w:val="00B81101"/>
    <w:rsid w:val="00B817EE"/>
    <w:rsid w:val="00BA03E1"/>
    <w:rsid w:val="00BA183D"/>
    <w:rsid w:val="00BA62B5"/>
    <w:rsid w:val="00BC1B8F"/>
    <w:rsid w:val="00BC227E"/>
    <w:rsid w:val="00BD06AF"/>
    <w:rsid w:val="00BD14EC"/>
    <w:rsid w:val="00BD1C8C"/>
    <w:rsid w:val="00BD690B"/>
    <w:rsid w:val="00BF1D0C"/>
    <w:rsid w:val="00C02F2D"/>
    <w:rsid w:val="00C106C0"/>
    <w:rsid w:val="00C10FA4"/>
    <w:rsid w:val="00C228C3"/>
    <w:rsid w:val="00C25ECB"/>
    <w:rsid w:val="00C30CD0"/>
    <w:rsid w:val="00C317E4"/>
    <w:rsid w:val="00C31B94"/>
    <w:rsid w:val="00C35EDD"/>
    <w:rsid w:val="00C40838"/>
    <w:rsid w:val="00C409B2"/>
    <w:rsid w:val="00C40D71"/>
    <w:rsid w:val="00C57DD4"/>
    <w:rsid w:val="00C6059C"/>
    <w:rsid w:val="00C70A88"/>
    <w:rsid w:val="00C82F65"/>
    <w:rsid w:val="00C84348"/>
    <w:rsid w:val="00C93C8C"/>
    <w:rsid w:val="00CA23F5"/>
    <w:rsid w:val="00CA4482"/>
    <w:rsid w:val="00CA4DD8"/>
    <w:rsid w:val="00CA5595"/>
    <w:rsid w:val="00CB1B49"/>
    <w:rsid w:val="00CB6DE1"/>
    <w:rsid w:val="00CB7DA8"/>
    <w:rsid w:val="00CD431D"/>
    <w:rsid w:val="00CD496C"/>
    <w:rsid w:val="00CE1808"/>
    <w:rsid w:val="00CE4E17"/>
    <w:rsid w:val="00CE68D2"/>
    <w:rsid w:val="00CE6C1D"/>
    <w:rsid w:val="00CF1221"/>
    <w:rsid w:val="00CF3627"/>
    <w:rsid w:val="00CF3E7A"/>
    <w:rsid w:val="00CF4789"/>
    <w:rsid w:val="00CF68DF"/>
    <w:rsid w:val="00D02818"/>
    <w:rsid w:val="00D06770"/>
    <w:rsid w:val="00D14121"/>
    <w:rsid w:val="00D15FBF"/>
    <w:rsid w:val="00D21F64"/>
    <w:rsid w:val="00D227D9"/>
    <w:rsid w:val="00D247EA"/>
    <w:rsid w:val="00D308FF"/>
    <w:rsid w:val="00D32F62"/>
    <w:rsid w:val="00D51578"/>
    <w:rsid w:val="00D54A16"/>
    <w:rsid w:val="00D67703"/>
    <w:rsid w:val="00D74AE7"/>
    <w:rsid w:val="00D85AC7"/>
    <w:rsid w:val="00DA5731"/>
    <w:rsid w:val="00DB2A4B"/>
    <w:rsid w:val="00DB771A"/>
    <w:rsid w:val="00DC5067"/>
    <w:rsid w:val="00DC744F"/>
    <w:rsid w:val="00DD6FE7"/>
    <w:rsid w:val="00DD77B2"/>
    <w:rsid w:val="00DE13D4"/>
    <w:rsid w:val="00E1604C"/>
    <w:rsid w:val="00E17768"/>
    <w:rsid w:val="00E220BF"/>
    <w:rsid w:val="00E24208"/>
    <w:rsid w:val="00E24B3B"/>
    <w:rsid w:val="00E266A0"/>
    <w:rsid w:val="00E32E72"/>
    <w:rsid w:val="00E33E37"/>
    <w:rsid w:val="00E367BB"/>
    <w:rsid w:val="00E46EE8"/>
    <w:rsid w:val="00E9031F"/>
    <w:rsid w:val="00E94C50"/>
    <w:rsid w:val="00E96F33"/>
    <w:rsid w:val="00EA2FD9"/>
    <w:rsid w:val="00EA7858"/>
    <w:rsid w:val="00EB0E01"/>
    <w:rsid w:val="00EB5FAD"/>
    <w:rsid w:val="00EC2C09"/>
    <w:rsid w:val="00EC7CF6"/>
    <w:rsid w:val="00ED2809"/>
    <w:rsid w:val="00ED5CFA"/>
    <w:rsid w:val="00ED787A"/>
    <w:rsid w:val="00F02061"/>
    <w:rsid w:val="00F14D6D"/>
    <w:rsid w:val="00F17882"/>
    <w:rsid w:val="00F267AC"/>
    <w:rsid w:val="00F417F9"/>
    <w:rsid w:val="00F435C4"/>
    <w:rsid w:val="00F45445"/>
    <w:rsid w:val="00F47606"/>
    <w:rsid w:val="00F56590"/>
    <w:rsid w:val="00F57BB5"/>
    <w:rsid w:val="00F60B36"/>
    <w:rsid w:val="00F64D96"/>
    <w:rsid w:val="00F70A43"/>
    <w:rsid w:val="00F71E5D"/>
    <w:rsid w:val="00F729DC"/>
    <w:rsid w:val="00F8619D"/>
    <w:rsid w:val="00FA4CAC"/>
    <w:rsid w:val="00FA7525"/>
    <w:rsid w:val="00FB006D"/>
    <w:rsid w:val="00FC02CE"/>
    <w:rsid w:val="00FC5385"/>
    <w:rsid w:val="00FC6C0E"/>
    <w:rsid w:val="00FD0B28"/>
    <w:rsid w:val="00FE7A1A"/>
    <w:rsid w:val="00FE7F22"/>
    <w:rsid w:val="00FF035C"/>
    <w:rsid w:val="00FF3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A09B"/>
  <w15:docId w15:val="{5A0DCD4D-1F00-488F-9662-AF8DFEC4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BCE"/>
    <w:pPr>
      <w:widowControl w:val="0"/>
      <w:suppressAutoHyphens/>
      <w:jc w:val="both"/>
    </w:pPr>
  </w:style>
  <w:style w:type="paragraph" w:styleId="Heading1">
    <w:name w:val="heading 1"/>
    <w:basedOn w:val="Normal"/>
    <w:next w:val="Normal"/>
    <w:link w:val="Heading1Char"/>
    <w:uiPriority w:val="9"/>
    <w:qFormat/>
    <w:rsid w:val="00C408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F22D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8300B"/>
    <w:pPr>
      <w:widowControl/>
      <w:suppressAutoHyphens w:val="0"/>
      <w:spacing w:before="100" w:beforeAutospacing="1" w:after="100" w:afterAutospacing="1"/>
      <w:jc w:val="left"/>
      <w:outlineLvl w:val="2"/>
    </w:pPr>
    <w:rPr>
      <w:rFonts w:ascii="Times New Roman" w:eastAsia="Times New Roman" w:hAnsi="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4A2BCE"/>
    <w:rPr>
      <w:sz w:val="18"/>
      <w:szCs w:val="18"/>
    </w:rPr>
  </w:style>
  <w:style w:type="character" w:customStyle="1" w:styleId="Char">
    <w:name w:val="页脚 Char"/>
    <w:basedOn w:val="DefaultParagraphFont"/>
    <w:uiPriority w:val="99"/>
    <w:rsid w:val="004A2BCE"/>
    <w:rPr>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4A2BCE"/>
    <w:pPr>
      <w:pBdr>
        <w:top w:val="nil"/>
        <w:left w:val="nil"/>
        <w:bottom w:val="single" w:sz="6" w:space="1" w:color="00000A"/>
        <w:right w:val="nil"/>
      </w:pBdr>
      <w:tabs>
        <w:tab w:val="center" w:pos="4153"/>
        <w:tab w:val="right" w:pos="8306"/>
      </w:tabs>
      <w:jc w:val="center"/>
    </w:pPr>
    <w:rPr>
      <w:sz w:val="18"/>
      <w:szCs w:val="18"/>
    </w:rPr>
  </w:style>
  <w:style w:type="paragraph" w:styleId="Footer">
    <w:name w:val="footer"/>
    <w:basedOn w:val="Normal"/>
    <w:uiPriority w:val="99"/>
    <w:unhideWhenUsed/>
    <w:rsid w:val="004A2BCE"/>
    <w:pPr>
      <w:tabs>
        <w:tab w:val="center" w:pos="4153"/>
        <w:tab w:val="right" w:pos="8306"/>
      </w:tabs>
      <w:jc w:val="left"/>
    </w:pPr>
    <w:rPr>
      <w:sz w:val="18"/>
      <w:szCs w:val="18"/>
    </w:rPr>
  </w:style>
  <w:style w:type="character" w:customStyle="1" w:styleId="Heading3Char">
    <w:name w:val="Heading 3 Char"/>
    <w:basedOn w:val="DefaultParagraphFont"/>
    <w:link w:val="Heading3"/>
    <w:uiPriority w:val="9"/>
    <w:rsid w:val="0018300B"/>
    <w:rPr>
      <w:rFonts w:ascii="Times New Roman" w:eastAsia="Times New Roman" w:hAnsi="Times New Roman"/>
      <w:b/>
      <w:bCs/>
      <w:sz w:val="27"/>
      <w:szCs w:val="27"/>
      <w:lang w:eastAsia="en-US"/>
    </w:rPr>
  </w:style>
  <w:style w:type="character" w:styleId="Hyperlink">
    <w:name w:val="Hyperlink"/>
    <w:basedOn w:val="DefaultParagraphFont"/>
    <w:uiPriority w:val="99"/>
    <w:unhideWhenUsed/>
    <w:rsid w:val="0018300B"/>
    <w:rPr>
      <w:color w:val="0000FF"/>
      <w:u w:val="single"/>
    </w:rPr>
  </w:style>
  <w:style w:type="paragraph" w:customStyle="1" w:styleId="Default">
    <w:name w:val="Default"/>
    <w:rsid w:val="00BC227E"/>
    <w:pPr>
      <w:autoSpaceDE w:val="0"/>
      <w:autoSpaceDN w:val="0"/>
      <w:adjustRightInd w:val="0"/>
    </w:pPr>
    <w:rPr>
      <w:rFonts w:ascii="Arial" w:eastAsia="Times New Roman" w:hAnsi="Arial" w:cs="Arial"/>
      <w:color w:val="000000"/>
      <w:sz w:val="24"/>
      <w:szCs w:val="24"/>
      <w:lang w:eastAsia="en-US"/>
    </w:rPr>
  </w:style>
  <w:style w:type="character" w:customStyle="1" w:styleId="Heading2Char">
    <w:name w:val="Heading 2 Char"/>
    <w:basedOn w:val="DefaultParagraphFont"/>
    <w:link w:val="Heading2"/>
    <w:uiPriority w:val="9"/>
    <w:semiHidden/>
    <w:rsid w:val="001F22DD"/>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CB1B49"/>
    <w:rPr>
      <w:i/>
      <w:iCs/>
    </w:rPr>
  </w:style>
  <w:style w:type="character" w:customStyle="1" w:styleId="tx">
    <w:name w:val="tx"/>
    <w:basedOn w:val="DefaultParagraphFont"/>
    <w:rsid w:val="00B26C4F"/>
  </w:style>
  <w:style w:type="character" w:styleId="Strong">
    <w:name w:val="Strong"/>
    <w:basedOn w:val="DefaultParagraphFont"/>
    <w:uiPriority w:val="22"/>
    <w:qFormat/>
    <w:rsid w:val="00B26C4F"/>
    <w:rPr>
      <w:b/>
      <w:bCs/>
    </w:rPr>
  </w:style>
  <w:style w:type="character" w:customStyle="1" w:styleId="Heading1Char">
    <w:name w:val="Heading 1 Char"/>
    <w:basedOn w:val="DefaultParagraphFont"/>
    <w:link w:val="Heading1"/>
    <w:uiPriority w:val="9"/>
    <w:rsid w:val="00C40838"/>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5465A4"/>
    <w:rPr>
      <w:rFonts w:ascii="Tahoma" w:hAnsi="Tahoma" w:cs="Tahoma"/>
      <w:sz w:val="16"/>
      <w:szCs w:val="16"/>
    </w:rPr>
  </w:style>
  <w:style w:type="character" w:customStyle="1" w:styleId="BalloonTextChar">
    <w:name w:val="Balloon Text Char"/>
    <w:basedOn w:val="DefaultParagraphFont"/>
    <w:link w:val="BalloonText"/>
    <w:uiPriority w:val="99"/>
    <w:semiHidden/>
    <w:rsid w:val="005465A4"/>
    <w:rPr>
      <w:rFonts w:ascii="Tahoma" w:hAnsi="Tahoma" w:cs="Tahoma"/>
      <w:sz w:val="16"/>
      <w:szCs w:val="16"/>
    </w:rPr>
  </w:style>
  <w:style w:type="character" w:styleId="CommentReference">
    <w:name w:val="annotation reference"/>
    <w:basedOn w:val="DefaultParagraphFont"/>
    <w:uiPriority w:val="99"/>
    <w:semiHidden/>
    <w:unhideWhenUsed/>
    <w:rsid w:val="00E24208"/>
    <w:rPr>
      <w:sz w:val="16"/>
      <w:szCs w:val="16"/>
    </w:rPr>
  </w:style>
  <w:style w:type="paragraph" w:styleId="CommentText">
    <w:name w:val="annotation text"/>
    <w:basedOn w:val="Normal"/>
    <w:link w:val="CommentTextChar"/>
    <w:uiPriority w:val="99"/>
    <w:semiHidden/>
    <w:unhideWhenUsed/>
    <w:rsid w:val="00E24208"/>
    <w:rPr>
      <w:sz w:val="20"/>
      <w:szCs w:val="20"/>
    </w:rPr>
  </w:style>
  <w:style w:type="character" w:customStyle="1" w:styleId="CommentTextChar">
    <w:name w:val="Comment Text Char"/>
    <w:basedOn w:val="DefaultParagraphFont"/>
    <w:link w:val="CommentText"/>
    <w:uiPriority w:val="99"/>
    <w:semiHidden/>
    <w:rsid w:val="00E24208"/>
    <w:rPr>
      <w:sz w:val="20"/>
      <w:szCs w:val="20"/>
    </w:rPr>
  </w:style>
  <w:style w:type="paragraph" w:styleId="CommentSubject">
    <w:name w:val="annotation subject"/>
    <w:basedOn w:val="CommentText"/>
    <w:next w:val="CommentText"/>
    <w:link w:val="CommentSubjectChar"/>
    <w:uiPriority w:val="99"/>
    <w:semiHidden/>
    <w:unhideWhenUsed/>
    <w:rsid w:val="00E24208"/>
    <w:rPr>
      <w:b/>
      <w:bCs/>
    </w:rPr>
  </w:style>
  <w:style w:type="character" w:customStyle="1" w:styleId="CommentSubjectChar">
    <w:name w:val="Comment Subject Char"/>
    <w:basedOn w:val="CommentTextChar"/>
    <w:link w:val="CommentSubject"/>
    <w:uiPriority w:val="99"/>
    <w:semiHidden/>
    <w:rsid w:val="00E24208"/>
    <w:rPr>
      <w:b/>
      <w:bCs/>
      <w:sz w:val="20"/>
      <w:szCs w:val="20"/>
    </w:rPr>
  </w:style>
  <w:style w:type="paragraph" w:styleId="NormalWeb">
    <w:name w:val="Normal (Web)"/>
    <w:basedOn w:val="Normal"/>
    <w:uiPriority w:val="99"/>
    <w:semiHidden/>
    <w:unhideWhenUsed/>
    <w:rsid w:val="00460304"/>
    <w:pPr>
      <w:widowControl/>
      <w:suppressAutoHyphens w:val="0"/>
      <w:spacing w:before="100" w:beforeAutospacing="1" w:after="100" w:afterAutospacing="1"/>
      <w:jc w:val="left"/>
    </w:pPr>
    <w:rPr>
      <w:rFonts w:ascii="Times New Roman" w:eastAsia="Times New Roman" w:hAnsi="Times New Roman"/>
      <w:sz w:val="24"/>
      <w:szCs w:val="24"/>
      <w:lang w:eastAsia="en-US"/>
    </w:rPr>
  </w:style>
  <w:style w:type="paragraph" w:styleId="HTMLPreformatted">
    <w:name w:val="HTML Preformatted"/>
    <w:basedOn w:val="Normal"/>
    <w:link w:val="HTMLPreformattedChar"/>
    <w:uiPriority w:val="99"/>
    <w:unhideWhenUsed/>
    <w:rsid w:val="001F6D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F6DD0"/>
    <w:rPr>
      <w:rFonts w:ascii="Courier New" w:eastAsia="Times New Roman" w:hAnsi="Courier New" w:cs="Courier New"/>
      <w:sz w:val="20"/>
      <w:szCs w:val="20"/>
      <w:lang w:eastAsia="en-US"/>
    </w:rPr>
  </w:style>
  <w:style w:type="character" w:styleId="LineNumber">
    <w:name w:val="line number"/>
    <w:basedOn w:val="DefaultParagraphFont"/>
    <w:uiPriority w:val="99"/>
    <w:semiHidden/>
    <w:unhideWhenUsed/>
    <w:rsid w:val="00F14D6D"/>
  </w:style>
  <w:style w:type="paragraph" w:styleId="ListParagraph">
    <w:name w:val="List Paragraph"/>
    <w:basedOn w:val="Normal"/>
    <w:uiPriority w:val="34"/>
    <w:qFormat/>
    <w:rsid w:val="00A60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9167">
      <w:bodyDiv w:val="1"/>
      <w:marLeft w:val="0"/>
      <w:marRight w:val="0"/>
      <w:marTop w:val="0"/>
      <w:marBottom w:val="0"/>
      <w:divBdr>
        <w:top w:val="none" w:sz="0" w:space="0" w:color="auto"/>
        <w:left w:val="none" w:sz="0" w:space="0" w:color="auto"/>
        <w:bottom w:val="none" w:sz="0" w:space="0" w:color="auto"/>
        <w:right w:val="none" w:sz="0" w:space="0" w:color="auto"/>
      </w:divBdr>
    </w:div>
    <w:div w:id="138348100">
      <w:bodyDiv w:val="1"/>
      <w:marLeft w:val="0"/>
      <w:marRight w:val="0"/>
      <w:marTop w:val="0"/>
      <w:marBottom w:val="0"/>
      <w:divBdr>
        <w:top w:val="none" w:sz="0" w:space="0" w:color="auto"/>
        <w:left w:val="none" w:sz="0" w:space="0" w:color="auto"/>
        <w:bottom w:val="none" w:sz="0" w:space="0" w:color="auto"/>
        <w:right w:val="none" w:sz="0" w:space="0" w:color="auto"/>
      </w:divBdr>
    </w:div>
    <w:div w:id="203830154">
      <w:bodyDiv w:val="1"/>
      <w:marLeft w:val="0"/>
      <w:marRight w:val="0"/>
      <w:marTop w:val="0"/>
      <w:marBottom w:val="0"/>
      <w:divBdr>
        <w:top w:val="none" w:sz="0" w:space="0" w:color="auto"/>
        <w:left w:val="none" w:sz="0" w:space="0" w:color="auto"/>
        <w:bottom w:val="none" w:sz="0" w:space="0" w:color="auto"/>
        <w:right w:val="none" w:sz="0" w:space="0" w:color="auto"/>
      </w:divBdr>
    </w:div>
    <w:div w:id="278799318">
      <w:bodyDiv w:val="1"/>
      <w:marLeft w:val="0"/>
      <w:marRight w:val="0"/>
      <w:marTop w:val="0"/>
      <w:marBottom w:val="0"/>
      <w:divBdr>
        <w:top w:val="none" w:sz="0" w:space="0" w:color="auto"/>
        <w:left w:val="none" w:sz="0" w:space="0" w:color="auto"/>
        <w:bottom w:val="none" w:sz="0" w:space="0" w:color="auto"/>
        <w:right w:val="none" w:sz="0" w:space="0" w:color="auto"/>
      </w:divBdr>
    </w:div>
    <w:div w:id="412312430">
      <w:bodyDiv w:val="1"/>
      <w:marLeft w:val="0"/>
      <w:marRight w:val="0"/>
      <w:marTop w:val="0"/>
      <w:marBottom w:val="0"/>
      <w:divBdr>
        <w:top w:val="none" w:sz="0" w:space="0" w:color="auto"/>
        <w:left w:val="none" w:sz="0" w:space="0" w:color="auto"/>
        <w:bottom w:val="none" w:sz="0" w:space="0" w:color="auto"/>
        <w:right w:val="none" w:sz="0" w:space="0" w:color="auto"/>
      </w:divBdr>
    </w:div>
    <w:div w:id="509108059">
      <w:bodyDiv w:val="1"/>
      <w:marLeft w:val="0"/>
      <w:marRight w:val="0"/>
      <w:marTop w:val="0"/>
      <w:marBottom w:val="0"/>
      <w:divBdr>
        <w:top w:val="none" w:sz="0" w:space="0" w:color="auto"/>
        <w:left w:val="none" w:sz="0" w:space="0" w:color="auto"/>
        <w:bottom w:val="none" w:sz="0" w:space="0" w:color="auto"/>
        <w:right w:val="none" w:sz="0" w:space="0" w:color="auto"/>
      </w:divBdr>
    </w:div>
    <w:div w:id="601451427">
      <w:bodyDiv w:val="1"/>
      <w:marLeft w:val="0"/>
      <w:marRight w:val="0"/>
      <w:marTop w:val="0"/>
      <w:marBottom w:val="0"/>
      <w:divBdr>
        <w:top w:val="none" w:sz="0" w:space="0" w:color="auto"/>
        <w:left w:val="none" w:sz="0" w:space="0" w:color="auto"/>
        <w:bottom w:val="none" w:sz="0" w:space="0" w:color="auto"/>
        <w:right w:val="none" w:sz="0" w:space="0" w:color="auto"/>
      </w:divBdr>
    </w:div>
    <w:div w:id="749038843">
      <w:bodyDiv w:val="1"/>
      <w:marLeft w:val="0"/>
      <w:marRight w:val="0"/>
      <w:marTop w:val="0"/>
      <w:marBottom w:val="0"/>
      <w:divBdr>
        <w:top w:val="none" w:sz="0" w:space="0" w:color="auto"/>
        <w:left w:val="none" w:sz="0" w:space="0" w:color="auto"/>
        <w:bottom w:val="none" w:sz="0" w:space="0" w:color="auto"/>
        <w:right w:val="none" w:sz="0" w:space="0" w:color="auto"/>
      </w:divBdr>
    </w:div>
    <w:div w:id="1059673656">
      <w:bodyDiv w:val="1"/>
      <w:marLeft w:val="0"/>
      <w:marRight w:val="0"/>
      <w:marTop w:val="0"/>
      <w:marBottom w:val="0"/>
      <w:divBdr>
        <w:top w:val="none" w:sz="0" w:space="0" w:color="auto"/>
        <w:left w:val="none" w:sz="0" w:space="0" w:color="auto"/>
        <w:bottom w:val="none" w:sz="0" w:space="0" w:color="auto"/>
        <w:right w:val="none" w:sz="0" w:space="0" w:color="auto"/>
      </w:divBdr>
    </w:div>
    <w:div w:id="1160926657">
      <w:bodyDiv w:val="1"/>
      <w:marLeft w:val="0"/>
      <w:marRight w:val="0"/>
      <w:marTop w:val="0"/>
      <w:marBottom w:val="0"/>
      <w:divBdr>
        <w:top w:val="none" w:sz="0" w:space="0" w:color="auto"/>
        <w:left w:val="none" w:sz="0" w:space="0" w:color="auto"/>
        <w:bottom w:val="none" w:sz="0" w:space="0" w:color="auto"/>
        <w:right w:val="none" w:sz="0" w:space="0" w:color="auto"/>
      </w:divBdr>
    </w:div>
    <w:div w:id="1189030419">
      <w:bodyDiv w:val="1"/>
      <w:marLeft w:val="0"/>
      <w:marRight w:val="0"/>
      <w:marTop w:val="0"/>
      <w:marBottom w:val="0"/>
      <w:divBdr>
        <w:top w:val="none" w:sz="0" w:space="0" w:color="auto"/>
        <w:left w:val="none" w:sz="0" w:space="0" w:color="auto"/>
        <w:bottom w:val="none" w:sz="0" w:space="0" w:color="auto"/>
        <w:right w:val="none" w:sz="0" w:space="0" w:color="auto"/>
      </w:divBdr>
    </w:div>
    <w:div w:id="1203056446">
      <w:bodyDiv w:val="1"/>
      <w:marLeft w:val="0"/>
      <w:marRight w:val="0"/>
      <w:marTop w:val="0"/>
      <w:marBottom w:val="0"/>
      <w:divBdr>
        <w:top w:val="none" w:sz="0" w:space="0" w:color="auto"/>
        <w:left w:val="none" w:sz="0" w:space="0" w:color="auto"/>
        <w:bottom w:val="none" w:sz="0" w:space="0" w:color="auto"/>
        <w:right w:val="none" w:sz="0" w:space="0" w:color="auto"/>
      </w:divBdr>
    </w:div>
    <w:div w:id="1424378074">
      <w:bodyDiv w:val="1"/>
      <w:marLeft w:val="0"/>
      <w:marRight w:val="0"/>
      <w:marTop w:val="0"/>
      <w:marBottom w:val="0"/>
      <w:divBdr>
        <w:top w:val="none" w:sz="0" w:space="0" w:color="auto"/>
        <w:left w:val="none" w:sz="0" w:space="0" w:color="auto"/>
        <w:bottom w:val="none" w:sz="0" w:space="0" w:color="auto"/>
        <w:right w:val="none" w:sz="0" w:space="0" w:color="auto"/>
      </w:divBdr>
    </w:div>
    <w:div w:id="1721436772">
      <w:bodyDiv w:val="1"/>
      <w:marLeft w:val="0"/>
      <w:marRight w:val="0"/>
      <w:marTop w:val="0"/>
      <w:marBottom w:val="0"/>
      <w:divBdr>
        <w:top w:val="none" w:sz="0" w:space="0" w:color="auto"/>
        <w:left w:val="none" w:sz="0" w:space="0" w:color="auto"/>
        <w:bottom w:val="none" w:sz="0" w:space="0" w:color="auto"/>
        <w:right w:val="none" w:sz="0" w:space="0" w:color="auto"/>
      </w:divBdr>
    </w:div>
    <w:div w:id="1841771294">
      <w:bodyDiv w:val="1"/>
      <w:marLeft w:val="0"/>
      <w:marRight w:val="0"/>
      <w:marTop w:val="0"/>
      <w:marBottom w:val="0"/>
      <w:divBdr>
        <w:top w:val="none" w:sz="0" w:space="0" w:color="auto"/>
        <w:left w:val="none" w:sz="0" w:space="0" w:color="auto"/>
        <w:bottom w:val="none" w:sz="0" w:space="0" w:color="auto"/>
        <w:right w:val="none" w:sz="0" w:space="0" w:color="auto"/>
      </w:divBdr>
    </w:div>
    <w:div w:id="1899507408">
      <w:bodyDiv w:val="1"/>
      <w:marLeft w:val="0"/>
      <w:marRight w:val="0"/>
      <w:marTop w:val="0"/>
      <w:marBottom w:val="0"/>
      <w:divBdr>
        <w:top w:val="none" w:sz="0" w:space="0" w:color="auto"/>
        <w:left w:val="none" w:sz="0" w:space="0" w:color="auto"/>
        <w:bottom w:val="none" w:sz="0" w:space="0" w:color="auto"/>
        <w:right w:val="none" w:sz="0" w:space="0" w:color="auto"/>
      </w:divBdr>
    </w:div>
    <w:div w:id="1964117766">
      <w:bodyDiv w:val="1"/>
      <w:marLeft w:val="0"/>
      <w:marRight w:val="0"/>
      <w:marTop w:val="0"/>
      <w:marBottom w:val="0"/>
      <w:divBdr>
        <w:top w:val="none" w:sz="0" w:space="0" w:color="auto"/>
        <w:left w:val="none" w:sz="0" w:space="0" w:color="auto"/>
        <w:bottom w:val="none" w:sz="0" w:space="0" w:color="auto"/>
        <w:right w:val="none" w:sz="0" w:space="0" w:color="auto"/>
      </w:divBdr>
    </w:div>
    <w:div w:id="1975328004">
      <w:bodyDiv w:val="1"/>
      <w:marLeft w:val="0"/>
      <w:marRight w:val="0"/>
      <w:marTop w:val="0"/>
      <w:marBottom w:val="0"/>
      <w:divBdr>
        <w:top w:val="none" w:sz="0" w:space="0" w:color="auto"/>
        <w:left w:val="none" w:sz="0" w:space="0" w:color="auto"/>
        <w:bottom w:val="none" w:sz="0" w:space="0" w:color="auto"/>
        <w:right w:val="none" w:sz="0" w:space="0" w:color="auto"/>
      </w:divBdr>
    </w:div>
    <w:div w:id="2041130371">
      <w:bodyDiv w:val="1"/>
      <w:marLeft w:val="0"/>
      <w:marRight w:val="0"/>
      <w:marTop w:val="0"/>
      <w:marBottom w:val="0"/>
      <w:divBdr>
        <w:top w:val="none" w:sz="0" w:space="0" w:color="auto"/>
        <w:left w:val="none" w:sz="0" w:space="0" w:color="auto"/>
        <w:bottom w:val="none" w:sz="0" w:space="0" w:color="auto"/>
        <w:right w:val="none" w:sz="0" w:space="0" w:color="auto"/>
      </w:divBdr>
    </w:div>
    <w:div w:id="2140486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nature.com/articles/s41419-018-1236-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void(0)"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D5B10-B387-49D2-BAF9-F54EBF0C7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3</Pages>
  <Words>2698</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Xu, Hongyan</cp:lastModifiedBy>
  <cp:revision>31</cp:revision>
  <cp:lastPrinted>2019-01-21T19:24:00Z</cp:lastPrinted>
  <dcterms:created xsi:type="dcterms:W3CDTF">2019-08-13T17:21:00Z</dcterms:created>
  <dcterms:modified xsi:type="dcterms:W3CDTF">2019-08-16T17:54:00Z</dcterms:modified>
  <dc:language>en-US</dc:language>
</cp:coreProperties>
</file>