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16E" w:rsidRPr="004D3F0E" w:rsidRDefault="003A716E" w:rsidP="004D3F0E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4D3F0E">
        <w:rPr>
          <w:rFonts w:ascii="Arial" w:hAnsi="Arial" w:cs="Arial"/>
          <w:sz w:val="24"/>
          <w:szCs w:val="24"/>
        </w:rPr>
        <w:t>Comments to the Editor,</w:t>
      </w:r>
    </w:p>
    <w:p w:rsidR="00D6432A" w:rsidRPr="003A716E" w:rsidRDefault="00D6432A" w:rsidP="00E52831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6432A" w:rsidRPr="00D6432A" w:rsidRDefault="00E52831" w:rsidP="00D6432A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manuscript studied the relation between the </w:t>
      </w:r>
      <w:r w:rsidR="00D6432A" w:rsidRPr="00D6432A">
        <w:rPr>
          <w:rFonts w:ascii="Arial" w:hAnsi="Arial" w:cs="Arial"/>
          <w:sz w:val="24"/>
          <w:szCs w:val="24"/>
        </w:rPr>
        <w:t>systemic sclerosis and bone</w:t>
      </w:r>
    </w:p>
    <w:p w:rsidR="003A716E" w:rsidRDefault="00D6432A" w:rsidP="0077420F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6432A">
        <w:rPr>
          <w:rFonts w:ascii="Arial" w:hAnsi="Arial" w:cs="Arial"/>
          <w:sz w:val="24"/>
          <w:szCs w:val="24"/>
        </w:rPr>
        <w:t>mineral density</w:t>
      </w:r>
      <w:r w:rsidR="00E52831">
        <w:rPr>
          <w:rFonts w:ascii="Arial" w:hAnsi="Arial" w:cs="Arial"/>
          <w:sz w:val="24"/>
          <w:szCs w:val="24"/>
        </w:rPr>
        <w:t xml:space="preserve"> by using meta-analysis of previously published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852AE0">
        <w:rPr>
          <w:rFonts w:ascii="Arial" w:hAnsi="Arial" w:cs="Arial" w:hint="eastAsia"/>
          <w:sz w:val="24"/>
          <w:szCs w:val="24"/>
        </w:rPr>
        <w:t xml:space="preserve">12 </w:t>
      </w:r>
      <w:r w:rsidR="00E52831">
        <w:rPr>
          <w:rFonts w:ascii="Arial" w:hAnsi="Arial" w:cs="Arial"/>
          <w:sz w:val="24"/>
          <w:szCs w:val="24"/>
        </w:rPr>
        <w:t xml:space="preserve">manuscripts. </w:t>
      </w:r>
      <w:r w:rsidR="003A716E">
        <w:rPr>
          <w:rFonts w:ascii="Arial" w:hAnsi="Arial" w:cs="Arial" w:hint="eastAsia"/>
          <w:sz w:val="24"/>
          <w:szCs w:val="24"/>
        </w:rPr>
        <w:t xml:space="preserve">In this article, research pre-collection was performed </w:t>
      </w:r>
      <w:r w:rsidR="00E52831" w:rsidRPr="00852AE0">
        <w:rPr>
          <w:rFonts w:ascii="Arial" w:hAnsi="Arial" w:cs="Arial"/>
          <w:sz w:val="24"/>
          <w:szCs w:val="24"/>
        </w:rPr>
        <w:t xml:space="preserve">rigorously and </w:t>
      </w:r>
      <w:r w:rsidR="003A716E">
        <w:rPr>
          <w:rFonts w:ascii="Arial" w:hAnsi="Arial" w:cs="Arial" w:hint="eastAsia"/>
          <w:sz w:val="24"/>
          <w:szCs w:val="24"/>
        </w:rPr>
        <w:t xml:space="preserve">comprehensive. However, </w:t>
      </w:r>
      <w:del w:id="0" w:author="theresa wang" w:date="2014-02-14T11:34:00Z">
        <w:r w:rsidR="003A716E" w:rsidDel="00106771">
          <w:rPr>
            <w:rFonts w:ascii="Arial" w:hAnsi="Arial" w:cs="Arial" w:hint="eastAsia"/>
            <w:sz w:val="24"/>
            <w:szCs w:val="24"/>
          </w:rPr>
          <w:delText xml:space="preserve">more </w:delText>
        </w:r>
      </w:del>
      <w:ins w:id="1" w:author="theresa wang" w:date="2014-02-14T11:34:00Z">
        <w:r w:rsidR="00106771">
          <w:rPr>
            <w:rFonts w:ascii="Arial" w:hAnsi="Arial" w:cs="Arial"/>
            <w:sz w:val="24"/>
            <w:szCs w:val="24"/>
          </w:rPr>
          <w:t>further</w:t>
        </w:r>
        <w:r w:rsidR="00106771">
          <w:rPr>
            <w:rFonts w:ascii="Arial" w:hAnsi="Arial" w:cs="Arial" w:hint="eastAsia"/>
            <w:sz w:val="24"/>
            <w:szCs w:val="24"/>
          </w:rPr>
          <w:t xml:space="preserve"> </w:t>
        </w:r>
      </w:ins>
      <w:r w:rsidR="003A716E">
        <w:rPr>
          <w:rFonts w:ascii="Arial" w:hAnsi="Arial" w:cs="Arial" w:hint="eastAsia"/>
          <w:sz w:val="24"/>
          <w:szCs w:val="24"/>
        </w:rPr>
        <w:t xml:space="preserve">analysis should be considered to make the </w:t>
      </w:r>
      <w:r w:rsidR="003A716E">
        <w:rPr>
          <w:rFonts w:ascii="Arial" w:hAnsi="Arial" w:cs="Arial"/>
          <w:sz w:val="24"/>
          <w:szCs w:val="24"/>
        </w:rPr>
        <w:t>conclusion</w:t>
      </w:r>
      <w:r w:rsidR="003A716E">
        <w:rPr>
          <w:rFonts w:ascii="Arial" w:hAnsi="Arial" w:cs="Arial" w:hint="eastAsia"/>
          <w:sz w:val="24"/>
          <w:szCs w:val="24"/>
        </w:rPr>
        <w:t xml:space="preserve"> more solid</w:t>
      </w:r>
      <w:r w:rsidR="00A95958">
        <w:rPr>
          <w:rFonts w:ascii="Arial" w:hAnsi="Arial" w:cs="Arial" w:hint="eastAsia"/>
          <w:sz w:val="24"/>
          <w:szCs w:val="24"/>
        </w:rPr>
        <w:t xml:space="preserve"> and give </w:t>
      </w:r>
      <w:del w:id="2" w:author="theresa wang" w:date="2014-02-14T11:05:00Z">
        <w:r w:rsidR="00A95958" w:rsidDel="00116C49">
          <w:rPr>
            <w:rFonts w:ascii="Arial" w:hAnsi="Arial" w:cs="Arial" w:hint="eastAsia"/>
            <w:sz w:val="24"/>
            <w:szCs w:val="24"/>
          </w:rPr>
          <w:delText>us</w:delText>
        </w:r>
      </w:del>
      <w:ins w:id="3" w:author="theresa wang" w:date="2014-02-14T11:05:00Z">
        <w:r w:rsidR="00116C49">
          <w:rPr>
            <w:rFonts w:ascii="Arial" w:hAnsi="Arial" w:cs="Arial" w:hint="eastAsia"/>
            <w:sz w:val="24"/>
            <w:szCs w:val="24"/>
          </w:rPr>
          <w:t>the</w:t>
        </w:r>
        <w:r w:rsidR="00116C49">
          <w:rPr>
            <w:rFonts w:ascii="Arial" w:hAnsi="Arial" w:cs="Arial"/>
            <w:sz w:val="24"/>
            <w:szCs w:val="24"/>
          </w:rPr>
          <w:t xml:space="preserve"> </w:t>
        </w:r>
        <w:r w:rsidR="00116C49">
          <w:rPr>
            <w:rFonts w:ascii="Arial" w:hAnsi="Arial" w:cs="Arial" w:hint="eastAsia"/>
            <w:sz w:val="24"/>
            <w:szCs w:val="24"/>
          </w:rPr>
          <w:t>readers</w:t>
        </w:r>
      </w:ins>
      <w:r w:rsidR="00A95958">
        <w:rPr>
          <w:rFonts w:ascii="Arial" w:hAnsi="Arial" w:cs="Arial" w:hint="eastAsia"/>
          <w:sz w:val="24"/>
          <w:szCs w:val="24"/>
        </w:rPr>
        <w:t xml:space="preserve"> more comprehensive result</w:t>
      </w:r>
      <w:ins w:id="4" w:author="theresa wang" w:date="2014-02-14T11:05:00Z">
        <w:r w:rsidR="00116C49">
          <w:rPr>
            <w:rFonts w:ascii="Arial" w:hAnsi="Arial" w:cs="Arial" w:hint="eastAsia"/>
            <w:sz w:val="24"/>
            <w:szCs w:val="24"/>
          </w:rPr>
          <w:t>s</w:t>
        </w:r>
      </w:ins>
      <w:r w:rsidR="003A716E">
        <w:rPr>
          <w:rFonts w:ascii="Arial" w:hAnsi="Arial" w:cs="Arial" w:hint="eastAsia"/>
          <w:sz w:val="24"/>
          <w:szCs w:val="24"/>
        </w:rPr>
        <w:t xml:space="preserve">. </w:t>
      </w:r>
      <w:r w:rsidR="0077420F">
        <w:rPr>
          <w:rFonts w:ascii="Arial" w:hAnsi="Arial" w:cs="Arial"/>
          <w:sz w:val="24"/>
          <w:szCs w:val="24"/>
        </w:rPr>
        <w:t xml:space="preserve">In general, I'd recommend publication if the authors can address </w:t>
      </w:r>
      <w:del w:id="5" w:author="theresa wang" w:date="2014-02-14T11:06:00Z">
        <w:r w:rsidR="0077420F" w:rsidDel="00116C49">
          <w:rPr>
            <w:rFonts w:ascii="Arial" w:hAnsi="Arial" w:cs="Arial"/>
            <w:sz w:val="24"/>
            <w:szCs w:val="24"/>
          </w:rPr>
          <w:delText>my</w:delText>
        </w:r>
        <w:r w:rsidR="0077420F" w:rsidDel="00116C49">
          <w:rPr>
            <w:rFonts w:ascii="Arial" w:hAnsi="Arial" w:cs="Arial" w:hint="eastAsia"/>
            <w:sz w:val="24"/>
            <w:szCs w:val="24"/>
          </w:rPr>
          <w:delText xml:space="preserve"> </w:delText>
        </w:r>
      </w:del>
      <w:ins w:id="6" w:author="theresa wang" w:date="2014-02-14T11:06:00Z">
        <w:r w:rsidR="00116C49">
          <w:rPr>
            <w:rFonts w:ascii="Arial" w:hAnsi="Arial" w:cs="Arial"/>
            <w:sz w:val="24"/>
            <w:szCs w:val="24"/>
          </w:rPr>
          <w:t>the</w:t>
        </w:r>
        <w:r w:rsidR="00116C49">
          <w:rPr>
            <w:rFonts w:ascii="Arial" w:hAnsi="Arial" w:cs="Arial" w:hint="eastAsia"/>
            <w:sz w:val="24"/>
            <w:szCs w:val="24"/>
          </w:rPr>
          <w:t xml:space="preserve"> </w:t>
        </w:r>
      </w:ins>
      <w:r w:rsidR="0077420F">
        <w:rPr>
          <w:rFonts w:ascii="Arial" w:hAnsi="Arial" w:cs="Arial" w:hint="eastAsia"/>
          <w:sz w:val="24"/>
          <w:szCs w:val="24"/>
        </w:rPr>
        <w:t xml:space="preserve">following </w:t>
      </w:r>
      <w:r w:rsidR="0077420F">
        <w:rPr>
          <w:rFonts w:ascii="Arial" w:hAnsi="Arial" w:cs="Arial"/>
          <w:sz w:val="24"/>
          <w:szCs w:val="24"/>
        </w:rPr>
        <w:t>concerns.</w:t>
      </w:r>
    </w:p>
    <w:p w:rsidR="009F6AB3" w:rsidRDefault="009F6AB3" w:rsidP="00E52831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E52831" w:rsidDel="00116C49" w:rsidRDefault="00E52831" w:rsidP="00E52831">
      <w:pPr>
        <w:widowControl w:val="0"/>
        <w:autoSpaceDE w:val="0"/>
        <w:autoSpaceDN w:val="0"/>
        <w:adjustRightInd w:val="0"/>
        <w:rPr>
          <w:del w:id="7" w:author="theresa wang" w:date="2014-02-14T11:06:00Z"/>
          <w:rFonts w:ascii="Arial" w:hAnsi="Arial" w:cs="Arial"/>
          <w:sz w:val="24"/>
          <w:szCs w:val="24"/>
        </w:rPr>
      </w:pPr>
      <w:del w:id="8" w:author="theresa wang" w:date="2014-02-14T11:06:00Z">
        <w:r w:rsidDel="00116C49">
          <w:rPr>
            <w:rFonts w:ascii="Arial" w:hAnsi="Arial" w:cs="Arial"/>
            <w:sz w:val="24"/>
            <w:szCs w:val="24"/>
          </w:rPr>
          <w:delText>M</w:delText>
        </w:r>
        <w:r w:rsidR="003A716E" w:rsidDel="00116C49">
          <w:rPr>
            <w:rFonts w:ascii="Arial" w:hAnsi="Arial" w:cs="Arial" w:hint="eastAsia"/>
            <w:sz w:val="24"/>
            <w:szCs w:val="24"/>
          </w:rPr>
          <w:delText>aj</w:delText>
        </w:r>
        <w:r w:rsidDel="00116C49">
          <w:rPr>
            <w:rFonts w:ascii="Arial" w:hAnsi="Arial" w:cs="Arial"/>
            <w:sz w:val="24"/>
            <w:szCs w:val="24"/>
          </w:rPr>
          <w:delText>or Essential Revisions</w:delText>
        </w:r>
      </w:del>
    </w:p>
    <w:p w:rsidR="00A95958" w:rsidRPr="00A95958" w:rsidRDefault="00A95958" w:rsidP="00A95958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0519" w:rsidRPr="00DF0519" w:rsidRDefault="00A95958" w:rsidP="00DF0519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Arial" w:hAnsi="Arial" w:cs="Arial"/>
          <w:sz w:val="24"/>
          <w:szCs w:val="24"/>
        </w:rPr>
      </w:pPr>
      <w:r w:rsidRPr="00A95958">
        <w:rPr>
          <w:rFonts w:ascii="Arial" w:hAnsi="Arial" w:cs="Arial" w:hint="eastAsia"/>
          <w:sz w:val="24"/>
          <w:szCs w:val="24"/>
        </w:rPr>
        <w:t>The authors extracted large</w:t>
      </w:r>
      <w:del w:id="9" w:author="theresa wang" w:date="2014-02-14T11:35:00Z">
        <w:r w:rsidRPr="00A95958" w:rsidDel="00106771">
          <w:rPr>
            <w:rFonts w:ascii="Arial" w:hAnsi="Arial" w:cs="Arial" w:hint="eastAsia"/>
            <w:sz w:val="24"/>
            <w:szCs w:val="24"/>
          </w:rPr>
          <w:delText>r</w:delText>
        </w:r>
      </w:del>
      <w:r w:rsidRPr="00A95958">
        <w:rPr>
          <w:rFonts w:ascii="Arial" w:hAnsi="Arial" w:cs="Arial" w:hint="eastAsia"/>
          <w:sz w:val="24"/>
          <w:szCs w:val="24"/>
        </w:rPr>
        <w:t xml:space="preserve"> number of covariates or confounders of the association study. </w:t>
      </w:r>
      <w:r w:rsidRPr="00A95958">
        <w:rPr>
          <w:rFonts w:ascii="Arial" w:hAnsi="Arial" w:cs="Arial"/>
          <w:sz w:val="24"/>
          <w:szCs w:val="24"/>
        </w:rPr>
        <w:t>S</w:t>
      </w:r>
      <w:r w:rsidRPr="00A95958">
        <w:rPr>
          <w:rFonts w:ascii="Arial" w:hAnsi="Arial" w:cs="Arial" w:hint="eastAsia"/>
          <w:sz w:val="24"/>
          <w:szCs w:val="24"/>
        </w:rPr>
        <w:t>ubgroup meta-analysis and meta-regression should be conducted to find the factors which interfere</w:t>
      </w:r>
      <w:del w:id="10" w:author="theresa wang" w:date="2014-02-14T11:35:00Z">
        <w:r w:rsidR="006C6959" w:rsidDel="00106771">
          <w:rPr>
            <w:rFonts w:ascii="Arial" w:hAnsi="Arial" w:cs="Arial" w:hint="eastAsia"/>
            <w:sz w:val="24"/>
            <w:szCs w:val="24"/>
          </w:rPr>
          <w:delText>s</w:delText>
        </w:r>
      </w:del>
      <w:r w:rsidRPr="00A95958">
        <w:rPr>
          <w:rFonts w:ascii="Arial" w:hAnsi="Arial" w:cs="Arial" w:hint="eastAsia"/>
          <w:sz w:val="24"/>
          <w:szCs w:val="24"/>
        </w:rPr>
        <w:t xml:space="preserve"> the </w:t>
      </w:r>
      <w:r w:rsidRPr="00A95958">
        <w:rPr>
          <w:rFonts w:ascii="Arial" w:hAnsi="Arial" w:cs="Arial"/>
          <w:sz w:val="24"/>
          <w:szCs w:val="24"/>
        </w:rPr>
        <w:t>association</w:t>
      </w:r>
      <w:r w:rsidRPr="00A95958">
        <w:rPr>
          <w:rFonts w:ascii="Arial" w:hAnsi="Arial" w:cs="Arial" w:hint="eastAsia"/>
          <w:sz w:val="24"/>
          <w:szCs w:val="24"/>
        </w:rPr>
        <w:t xml:space="preserve"> between SSc and </w:t>
      </w:r>
      <w:r w:rsidRPr="00A95958">
        <w:rPr>
          <w:rFonts w:ascii="Arial" w:hAnsi="Arial" w:cs="Arial"/>
          <w:sz w:val="24"/>
          <w:szCs w:val="24"/>
        </w:rPr>
        <w:t>bone</w:t>
      </w:r>
      <w:r w:rsidRPr="00A95958">
        <w:rPr>
          <w:rFonts w:ascii="Arial" w:hAnsi="Arial" w:cs="Arial" w:hint="eastAsia"/>
          <w:sz w:val="24"/>
          <w:szCs w:val="24"/>
        </w:rPr>
        <w:t xml:space="preserve"> </w:t>
      </w:r>
      <w:r w:rsidRPr="00A95958">
        <w:rPr>
          <w:rFonts w:ascii="Arial" w:hAnsi="Arial" w:cs="Arial"/>
          <w:sz w:val="24"/>
          <w:szCs w:val="24"/>
        </w:rPr>
        <w:t>mineral density</w:t>
      </w:r>
      <w:r w:rsidR="006C6959">
        <w:rPr>
          <w:rFonts w:ascii="Arial" w:hAnsi="Arial" w:cs="Arial" w:hint="eastAsia"/>
          <w:sz w:val="24"/>
          <w:szCs w:val="24"/>
        </w:rPr>
        <w:t xml:space="preserve">, especially for some </w:t>
      </w:r>
      <w:r w:rsidR="006C6959">
        <w:rPr>
          <w:rFonts w:ascii="Arial" w:hAnsi="Arial" w:cs="Arial"/>
          <w:sz w:val="24"/>
          <w:szCs w:val="24"/>
        </w:rPr>
        <w:t>subgroups</w:t>
      </w:r>
      <w:r w:rsidR="006C6959">
        <w:rPr>
          <w:rFonts w:ascii="Arial" w:hAnsi="Arial" w:cs="Arial" w:hint="eastAsia"/>
          <w:sz w:val="24"/>
          <w:szCs w:val="24"/>
        </w:rPr>
        <w:t xml:space="preserve"> which </w:t>
      </w:r>
      <w:del w:id="11" w:author="theresa wang" w:date="2014-02-14T11:21:00Z">
        <w:r w:rsidR="006C6959" w:rsidDel="00D14571">
          <w:rPr>
            <w:rFonts w:ascii="Arial" w:hAnsi="Arial" w:cs="Arial" w:hint="eastAsia"/>
            <w:sz w:val="24"/>
            <w:szCs w:val="24"/>
          </w:rPr>
          <w:delText xml:space="preserve">has </w:delText>
        </w:r>
      </w:del>
      <w:ins w:id="12" w:author="theresa wang" w:date="2014-02-14T11:21:00Z">
        <w:r w:rsidR="00D14571">
          <w:rPr>
            <w:rFonts w:ascii="Arial" w:hAnsi="Arial" w:cs="Arial" w:hint="eastAsia"/>
            <w:sz w:val="24"/>
            <w:szCs w:val="24"/>
          </w:rPr>
          <w:t>ha</w:t>
        </w:r>
        <w:r w:rsidR="00D14571">
          <w:rPr>
            <w:rFonts w:ascii="Arial" w:hAnsi="Arial" w:cs="Arial"/>
            <w:sz w:val="24"/>
            <w:szCs w:val="24"/>
          </w:rPr>
          <w:t>ve</w:t>
        </w:r>
        <w:r w:rsidR="00D14571">
          <w:rPr>
            <w:rFonts w:ascii="Arial" w:hAnsi="Arial" w:cs="Arial" w:hint="eastAsia"/>
            <w:sz w:val="24"/>
            <w:szCs w:val="24"/>
          </w:rPr>
          <w:t xml:space="preserve"> </w:t>
        </w:r>
      </w:ins>
      <w:r w:rsidR="006C6959">
        <w:rPr>
          <w:rFonts w:ascii="Arial" w:hAnsi="Arial" w:cs="Arial" w:hint="eastAsia"/>
          <w:sz w:val="24"/>
          <w:szCs w:val="24"/>
        </w:rPr>
        <w:t xml:space="preserve">enough sample </w:t>
      </w:r>
      <w:del w:id="13" w:author="theresa wang" w:date="2014-02-14T11:21:00Z">
        <w:r w:rsidR="006C6959" w:rsidDel="00D14571">
          <w:rPr>
            <w:rFonts w:ascii="Arial" w:hAnsi="Arial" w:cs="Arial" w:hint="eastAsia"/>
            <w:sz w:val="24"/>
            <w:szCs w:val="24"/>
          </w:rPr>
          <w:delText>size</w:delText>
        </w:r>
      </w:del>
      <w:ins w:id="14" w:author="theresa wang" w:date="2014-02-14T11:21:00Z">
        <w:r w:rsidR="00D14571">
          <w:rPr>
            <w:rFonts w:ascii="Arial" w:hAnsi="Arial" w:cs="Arial"/>
            <w:sz w:val="24"/>
            <w:szCs w:val="24"/>
          </w:rPr>
          <w:t>numbers</w:t>
        </w:r>
      </w:ins>
      <w:r w:rsidR="00843C7C">
        <w:rPr>
          <w:rFonts w:ascii="Arial" w:hAnsi="Arial" w:cs="Arial" w:hint="eastAsia"/>
          <w:sz w:val="24"/>
          <w:szCs w:val="24"/>
        </w:rPr>
        <w:t xml:space="preserve">, or else, please provide the sample size </w:t>
      </w:r>
      <w:del w:id="15" w:author="theresa wang" w:date="2014-02-14T11:22:00Z">
        <w:r w:rsidR="00843C7C" w:rsidDel="00D14571">
          <w:rPr>
            <w:rFonts w:ascii="Arial" w:hAnsi="Arial" w:cs="Arial" w:hint="eastAsia"/>
            <w:sz w:val="24"/>
            <w:szCs w:val="24"/>
          </w:rPr>
          <w:delText xml:space="preserve">as the </w:delText>
        </w:r>
      </w:del>
      <w:ins w:id="16" w:author="theresa wang" w:date="2014-02-14T11:22:00Z">
        <w:r w:rsidR="00D14571">
          <w:rPr>
            <w:rFonts w:ascii="Arial" w:hAnsi="Arial" w:cs="Arial"/>
            <w:sz w:val="24"/>
            <w:szCs w:val="24"/>
          </w:rPr>
          <w:t xml:space="preserve">in the </w:t>
        </w:r>
      </w:ins>
      <w:r w:rsidR="00843C7C">
        <w:rPr>
          <w:rFonts w:ascii="Arial" w:hAnsi="Arial" w:cs="Arial" w:hint="eastAsia"/>
          <w:sz w:val="24"/>
          <w:szCs w:val="24"/>
        </w:rPr>
        <w:t>supplementary</w:t>
      </w:r>
      <w:ins w:id="17" w:author="theresa wang" w:date="2014-02-14T11:22:00Z">
        <w:r w:rsidR="00D14571">
          <w:rPr>
            <w:rFonts w:ascii="Arial" w:hAnsi="Arial" w:cs="Arial"/>
            <w:sz w:val="24"/>
            <w:szCs w:val="24"/>
          </w:rPr>
          <w:t xml:space="preserve"> information</w:t>
        </w:r>
      </w:ins>
      <w:r w:rsidR="00843C7C">
        <w:rPr>
          <w:rFonts w:ascii="Arial" w:hAnsi="Arial" w:cs="Arial" w:hint="eastAsia"/>
          <w:sz w:val="24"/>
          <w:szCs w:val="24"/>
        </w:rPr>
        <w:t xml:space="preserve"> for each subgroup</w:t>
      </w:r>
      <w:r w:rsidR="006C6959">
        <w:rPr>
          <w:rFonts w:ascii="Arial" w:hAnsi="Arial" w:cs="Arial" w:hint="eastAsia"/>
          <w:sz w:val="24"/>
          <w:szCs w:val="24"/>
        </w:rPr>
        <w:t>.</w:t>
      </w:r>
    </w:p>
    <w:p w:rsidR="00A95958" w:rsidRDefault="00106771" w:rsidP="00A95958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Arial" w:hAnsi="Arial" w:cs="Arial"/>
          <w:sz w:val="24"/>
          <w:szCs w:val="24"/>
        </w:rPr>
      </w:pPr>
      <w:ins w:id="18" w:author="theresa wang" w:date="2014-02-14T11:36:00Z">
        <w:r>
          <w:rPr>
            <w:rFonts w:ascii="Arial" w:hAnsi="Arial" w:cs="Arial"/>
            <w:sz w:val="24"/>
            <w:szCs w:val="24"/>
          </w:rPr>
          <w:t xml:space="preserve">In </w:t>
        </w:r>
      </w:ins>
      <w:del w:id="19" w:author="theresa wang" w:date="2014-02-14T11:36:00Z">
        <w:r w:rsidR="00C74ADC" w:rsidDel="00106771">
          <w:rPr>
            <w:rFonts w:ascii="Arial" w:hAnsi="Arial" w:cs="Arial"/>
            <w:sz w:val="24"/>
            <w:szCs w:val="24"/>
          </w:rPr>
          <w:delText>F</w:delText>
        </w:r>
      </w:del>
      <w:ins w:id="20" w:author="theresa wang" w:date="2014-02-14T11:36:00Z">
        <w:r>
          <w:rPr>
            <w:rFonts w:ascii="Arial" w:hAnsi="Arial" w:cs="Arial"/>
            <w:sz w:val="24"/>
            <w:szCs w:val="24"/>
          </w:rPr>
          <w:t>f</w:t>
        </w:r>
      </w:ins>
      <w:r w:rsidR="00C74ADC">
        <w:rPr>
          <w:rFonts w:ascii="Arial" w:hAnsi="Arial" w:cs="Arial" w:hint="eastAsia"/>
          <w:sz w:val="24"/>
          <w:szCs w:val="24"/>
        </w:rPr>
        <w:t xml:space="preserve">orest plots, </w:t>
      </w:r>
      <w:del w:id="21" w:author="theresa wang" w:date="2014-02-14T11:23:00Z">
        <w:r w:rsidR="00C74ADC" w:rsidDel="00D14571">
          <w:rPr>
            <w:rFonts w:ascii="Arial" w:hAnsi="Arial" w:cs="Arial" w:hint="eastAsia"/>
            <w:sz w:val="24"/>
            <w:szCs w:val="24"/>
          </w:rPr>
          <w:delText xml:space="preserve">just </w:delText>
        </w:r>
      </w:del>
      <w:r w:rsidR="00C74ADC">
        <w:rPr>
          <w:rFonts w:ascii="Arial" w:hAnsi="Arial" w:cs="Arial" w:hint="eastAsia"/>
          <w:sz w:val="24"/>
          <w:szCs w:val="24"/>
        </w:rPr>
        <w:t>like figure 1,</w:t>
      </w:r>
      <w:del w:id="22" w:author="theresa wang" w:date="2014-02-14T11:24:00Z">
        <w:r w:rsidR="00C74ADC" w:rsidDel="00D14571">
          <w:rPr>
            <w:rFonts w:ascii="Arial" w:hAnsi="Arial" w:cs="Arial" w:hint="eastAsia"/>
            <w:sz w:val="24"/>
            <w:szCs w:val="24"/>
          </w:rPr>
          <w:delText xml:space="preserve"> should be provided for</w:delText>
        </w:r>
      </w:del>
      <w:r w:rsidR="00C74ADC">
        <w:rPr>
          <w:rFonts w:ascii="Arial" w:hAnsi="Arial" w:cs="Arial" w:hint="eastAsia"/>
          <w:sz w:val="24"/>
          <w:szCs w:val="24"/>
        </w:rPr>
        <w:t xml:space="preserve"> femoral neck and total hip association with SSc</w:t>
      </w:r>
      <w:ins w:id="23" w:author="theresa wang" w:date="2014-02-14T11:24:00Z">
        <w:r w:rsidR="00D14571">
          <w:rPr>
            <w:rFonts w:ascii="Arial" w:hAnsi="Arial" w:cs="Arial" w:hint="eastAsia"/>
            <w:sz w:val="24"/>
            <w:szCs w:val="24"/>
          </w:rPr>
          <w:t xml:space="preserve"> should be provided</w:t>
        </w:r>
      </w:ins>
      <w:r w:rsidR="00C74ADC">
        <w:rPr>
          <w:rFonts w:ascii="Arial" w:hAnsi="Arial" w:cs="Arial" w:hint="eastAsia"/>
          <w:sz w:val="24"/>
          <w:szCs w:val="24"/>
        </w:rPr>
        <w:t xml:space="preserve">. Additionally, sample size should be provided in the forest plots </w:t>
      </w:r>
      <w:r w:rsidR="00D841A8">
        <w:rPr>
          <w:rFonts w:ascii="Arial" w:hAnsi="Arial" w:cs="Arial" w:hint="eastAsia"/>
          <w:sz w:val="24"/>
          <w:szCs w:val="24"/>
        </w:rPr>
        <w:t xml:space="preserve">figures </w:t>
      </w:r>
      <w:r w:rsidR="00C74ADC">
        <w:rPr>
          <w:rFonts w:ascii="Arial" w:hAnsi="Arial" w:cs="Arial" w:hint="eastAsia"/>
          <w:sz w:val="24"/>
          <w:szCs w:val="24"/>
        </w:rPr>
        <w:t>for each study.</w:t>
      </w:r>
    </w:p>
    <w:p w:rsidR="006C6959" w:rsidRDefault="006C6959" w:rsidP="00A95958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Although </w:t>
      </w:r>
      <w:r>
        <w:rPr>
          <w:rFonts w:ascii="Arial" w:hAnsi="Arial" w:cs="Arial"/>
          <w:sz w:val="24"/>
          <w:szCs w:val="24"/>
        </w:rPr>
        <w:t>publication</w:t>
      </w:r>
      <w:r>
        <w:rPr>
          <w:rFonts w:ascii="Arial" w:hAnsi="Arial" w:cs="Arial" w:hint="eastAsia"/>
          <w:sz w:val="24"/>
          <w:szCs w:val="24"/>
        </w:rPr>
        <w:t xml:space="preserve"> bias is not significant, as the authors showed in the meta-analysis part</w:t>
      </w:r>
      <w:del w:id="24" w:author="theresa wang" w:date="2014-02-14T11:25:00Z">
        <w:r w:rsidDel="00D14571">
          <w:rPr>
            <w:rFonts w:ascii="Arial" w:hAnsi="Arial" w:cs="Arial" w:hint="eastAsia"/>
            <w:sz w:val="24"/>
            <w:szCs w:val="24"/>
          </w:rPr>
          <w:delText xml:space="preserve">. </w:delText>
        </w:r>
        <w:r w:rsidDel="00D14571">
          <w:rPr>
            <w:rFonts w:ascii="Arial" w:hAnsi="Arial" w:cs="Arial"/>
            <w:sz w:val="24"/>
            <w:szCs w:val="24"/>
          </w:rPr>
          <w:delText>C</w:delText>
        </w:r>
        <w:r w:rsidDel="00D14571">
          <w:rPr>
            <w:rFonts w:ascii="Arial" w:hAnsi="Arial" w:cs="Arial" w:hint="eastAsia"/>
            <w:sz w:val="24"/>
            <w:szCs w:val="24"/>
          </w:rPr>
          <w:delText>orresponding</w:delText>
        </w:r>
      </w:del>
      <w:ins w:id="25" w:author="theresa wang" w:date="2014-02-14T11:25:00Z">
        <w:r w:rsidR="00D14571">
          <w:rPr>
            <w:rFonts w:ascii="Arial" w:hAnsi="Arial" w:cs="Arial"/>
            <w:sz w:val="24"/>
            <w:szCs w:val="24"/>
          </w:rPr>
          <w:t>, the</w:t>
        </w:r>
      </w:ins>
      <w:r>
        <w:rPr>
          <w:rFonts w:ascii="Arial" w:hAnsi="Arial" w:cs="Arial" w:hint="eastAsia"/>
          <w:sz w:val="24"/>
          <w:szCs w:val="24"/>
        </w:rPr>
        <w:t xml:space="preserve"> figures should be provided, </w:t>
      </w:r>
      <w:ins w:id="26" w:author="theresa wang" w:date="2014-02-14T11:36:00Z">
        <w:r w:rsidR="00106771">
          <w:rPr>
            <w:rFonts w:ascii="Arial" w:hAnsi="Arial" w:cs="Arial"/>
            <w:sz w:val="24"/>
            <w:szCs w:val="24"/>
          </w:rPr>
          <w:t xml:space="preserve">or </w:t>
        </w:r>
      </w:ins>
      <w:r>
        <w:rPr>
          <w:rFonts w:ascii="Arial" w:hAnsi="Arial" w:cs="Arial" w:hint="eastAsia"/>
          <w:sz w:val="24"/>
          <w:szCs w:val="24"/>
        </w:rPr>
        <w:t xml:space="preserve">at least as the complementary files. </w:t>
      </w:r>
    </w:p>
    <w:p w:rsidR="0077420F" w:rsidRDefault="00E52831" w:rsidP="00720E4F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Arial" w:hAnsi="Arial" w:cs="Arial"/>
          <w:sz w:val="24"/>
          <w:szCs w:val="24"/>
        </w:rPr>
      </w:pPr>
      <w:r w:rsidRPr="0077420F">
        <w:rPr>
          <w:rFonts w:ascii="Arial" w:hAnsi="Arial" w:cs="Arial"/>
          <w:sz w:val="24"/>
          <w:szCs w:val="24"/>
        </w:rPr>
        <w:t>The authors need to improve the quality of writing and presentation.</w:t>
      </w:r>
      <w:ins w:id="27" w:author="theresa wang" w:date="2014-02-14T11:37:00Z">
        <w:r w:rsidR="00106771">
          <w:rPr>
            <w:rFonts w:ascii="Arial" w:hAnsi="Arial" w:cs="Arial"/>
            <w:sz w:val="24"/>
            <w:szCs w:val="24"/>
          </w:rPr>
          <w:t xml:space="preserve"> </w:t>
        </w:r>
      </w:ins>
      <w:del w:id="28" w:author="theresa wang" w:date="2014-02-14T11:27:00Z">
        <w:r w:rsidRPr="0077420F" w:rsidDel="00D14571">
          <w:rPr>
            <w:rFonts w:ascii="Arial" w:hAnsi="Arial" w:cs="Arial"/>
            <w:sz w:val="24"/>
            <w:szCs w:val="24"/>
          </w:rPr>
          <w:delText xml:space="preserve"> It's</w:delText>
        </w:r>
        <w:r w:rsidR="0077420F" w:rsidRPr="0077420F" w:rsidDel="00D14571">
          <w:rPr>
            <w:rFonts w:ascii="Arial" w:hAnsi="Arial" w:cs="Arial" w:hint="eastAsia"/>
            <w:sz w:val="24"/>
            <w:szCs w:val="24"/>
          </w:rPr>
          <w:delText xml:space="preserve"> </w:delText>
        </w:r>
        <w:r w:rsidRPr="0077420F" w:rsidDel="00D14571">
          <w:rPr>
            <w:rFonts w:ascii="Arial" w:hAnsi="Arial" w:cs="Arial"/>
            <w:sz w:val="24"/>
            <w:szCs w:val="24"/>
          </w:rPr>
          <w:delText xml:space="preserve">sometimes </w:delText>
        </w:r>
        <w:r w:rsidR="0077420F" w:rsidDel="00D14571">
          <w:rPr>
            <w:rFonts w:ascii="Arial" w:hAnsi="Arial" w:cs="Arial" w:hint="eastAsia"/>
            <w:sz w:val="24"/>
            <w:szCs w:val="24"/>
          </w:rPr>
          <w:delText>full of kinds of missing in the manuscript,</w:delText>
        </w:r>
      </w:del>
      <w:ins w:id="29" w:author="theresa wang" w:date="2014-02-14T11:27:00Z">
        <w:r w:rsidR="00D14571">
          <w:rPr>
            <w:rFonts w:ascii="Arial" w:hAnsi="Arial" w:cs="Arial"/>
            <w:sz w:val="24"/>
            <w:szCs w:val="24"/>
          </w:rPr>
          <w:t>Please also check carefully the references (</w:t>
        </w:r>
      </w:ins>
      <w:del w:id="30" w:author="theresa wang" w:date="2014-02-14T11:28:00Z">
        <w:r w:rsidR="0077420F" w:rsidDel="00D14571">
          <w:rPr>
            <w:rFonts w:ascii="Arial" w:hAnsi="Arial" w:cs="Arial" w:hint="eastAsia"/>
            <w:sz w:val="24"/>
            <w:szCs w:val="24"/>
          </w:rPr>
          <w:delText xml:space="preserve"> such as</w:delText>
        </w:r>
        <w:r w:rsidR="00720E4F" w:rsidDel="00D14571">
          <w:rPr>
            <w:rFonts w:ascii="Arial" w:hAnsi="Arial" w:cs="Arial" w:hint="eastAsia"/>
            <w:sz w:val="24"/>
            <w:szCs w:val="24"/>
          </w:rPr>
          <w:delText>,</w:delText>
        </w:r>
      </w:del>
      <w:ins w:id="31" w:author="theresa wang" w:date="2014-02-14T11:28:00Z">
        <w:r w:rsidR="00D14571">
          <w:rPr>
            <w:rFonts w:ascii="Arial" w:hAnsi="Arial" w:cs="Arial"/>
            <w:sz w:val="24"/>
            <w:szCs w:val="24"/>
          </w:rPr>
          <w:t>for example,</w:t>
        </w:r>
      </w:ins>
      <w:r w:rsidR="00720E4F">
        <w:rPr>
          <w:rFonts w:ascii="Arial" w:hAnsi="Arial" w:cs="Arial" w:hint="eastAsia"/>
          <w:sz w:val="24"/>
          <w:szCs w:val="24"/>
        </w:rPr>
        <w:t xml:space="preserve"> </w:t>
      </w:r>
      <w:del w:id="32" w:author="theresa wang" w:date="2014-02-14T11:28:00Z">
        <w:r w:rsidR="0077420F" w:rsidRPr="00720E4F" w:rsidDel="00D14571">
          <w:rPr>
            <w:rFonts w:ascii="Arial" w:hAnsi="Arial" w:cs="Arial" w:hint="eastAsia"/>
            <w:sz w:val="24"/>
            <w:szCs w:val="24"/>
          </w:rPr>
          <w:delText xml:space="preserve">for </w:delText>
        </w:r>
      </w:del>
      <w:ins w:id="33" w:author="theresa wang" w:date="2014-02-14T11:28:00Z">
        <w:r w:rsidR="00D14571">
          <w:rPr>
            <w:rFonts w:ascii="Arial" w:hAnsi="Arial" w:cs="Arial"/>
            <w:sz w:val="24"/>
            <w:szCs w:val="24"/>
          </w:rPr>
          <w:t>in</w:t>
        </w:r>
        <w:r w:rsidR="00D14571" w:rsidRPr="00720E4F">
          <w:rPr>
            <w:rFonts w:ascii="Arial" w:hAnsi="Arial" w:cs="Arial" w:hint="eastAsia"/>
            <w:sz w:val="24"/>
            <w:szCs w:val="24"/>
          </w:rPr>
          <w:t xml:space="preserve"> </w:t>
        </w:r>
      </w:ins>
      <w:r w:rsidR="0077420F" w:rsidRPr="00720E4F">
        <w:rPr>
          <w:rFonts w:ascii="Arial" w:hAnsi="Arial" w:cs="Arial" w:hint="eastAsia"/>
          <w:sz w:val="24"/>
          <w:szCs w:val="24"/>
        </w:rPr>
        <w:t xml:space="preserve">reference </w:t>
      </w:r>
      <w:r w:rsidR="00720E4F">
        <w:rPr>
          <w:rFonts w:ascii="Arial" w:hAnsi="Arial" w:cs="Arial" w:hint="eastAsia"/>
          <w:sz w:val="24"/>
          <w:szCs w:val="24"/>
        </w:rPr>
        <w:t>1</w:t>
      </w:r>
      <w:r w:rsidR="0077420F" w:rsidRPr="00720E4F">
        <w:rPr>
          <w:rFonts w:ascii="Arial" w:hAnsi="Arial" w:cs="Arial" w:hint="eastAsia"/>
          <w:sz w:val="24"/>
          <w:szCs w:val="24"/>
        </w:rPr>
        <w:t>5, the following content has been lost</w:t>
      </w:r>
      <w:ins w:id="34" w:author="theresa wang" w:date="2014-02-14T11:29:00Z">
        <w:r w:rsidR="00D14571">
          <w:rPr>
            <w:rFonts w:ascii="Arial" w:hAnsi="Arial" w:cs="Arial"/>
            <w:sz w:val="24"/>
            <w:szCs w:val="24"/>
          </w:rPr>
          <w:t>:</w:t>
        </w:r>
      </w:ins>
      <w:r w:rsidR="0077420F" w:rsidRPr="00720E4F">
        <w:rPr>
          <w:rFonts w:ascii="Arial" w:hAnsi="Arial" w:cs="Arial" w:hint="eastAsia"/>
          <w:sz w:val="24"/>
          <w:szCs w:val="24"/>
        </w:rPr>
        <w:t xml:space="preserve"> </w:t>
      </w:r>
      <w:r w:rsidR="0077420F" w:rsidRPr="00720E4F">
        <w:rPr>
          <w:rFonts w:ascii="Arial" w:hAnsi="Arial" w:cs="Arial"/>
          <w:sz w:val="24"/>
          <w:szCs w:val="24"/>
        </w:rPr>
        <w:t>“sclerosis: a case-control study.”</w:t>
      </w:r>
    </w:p>
    <w:p w:rsidR="00720E4F" w:rsidRDefault="009F6AB3" w:rsidP="00720E4F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Arial" w:hAnsi="Arial" w:cs="Arial"/>
          <w:sz w:val="24"/>
          <w:szCs w:val="24"/>
        </w:rPr>
      </w:pPr>
      <w:del w:id="35" w:author="theresa wang" w:date="2014-02-14T11:30:00Z">
        <w:r w:rsidRPr="00720E4F" w:rsidDel="00230A4E">
          <w:rPr>
            <w:rFonts w:ascii="Arial" w:hAnsi="Arial" w:cs="Arial" w:hint="eastAsia"/>
            <w:sz w:val="24"/>
            <w:szCs w:val="24"/>
          </w:rPr>
          <w:delText>Authors should move s</w:delText>
        </w:r>
      </w:del>
      <w:ins w:id="36" w:author="theresa wang" w:date="2014-02-14T11:30:00Z">
        <w:r w:rsidR="00230A4E">
          <w:rPr>
            <w:rFonts w:ascii="Arial" w:hAnsi="Arial" w:cs="Arial"/>
            <w:sz w:val="24"/>
            <w:szCs w:val="24"/>
          </w:rPr>
          <w:t>S</w:t>
        </w:r>
      </w:ins>
      <w:r w:rsidRPr="00720E4F">
        <w:rPr>
          <w:rFonts w:ascii="Arial" w:hAnsi="Arial" w:cs="Arial" w:hint="eastAsia"/>
          <w:sz w:val="24"/>
          <w:szCs w:val="24"/>
        </w:rPr>
        <w:t xml:space="preserve">ome certain </w:t>
      </w:r>
      <w:r w:rsidRPr="00720E4F">
        <w:rPr>
          <w:rFonts w:ascii="Arial" w:hAnsi="Arial" w:cs="Arial"/>
          <w:sz w:val="24"/>
          <w:szCs w:val="24"/>
        </w:rPr>
        <w:t>interesting</w:t>
      </w:r>
      <w:r w:rsidRPr="00720E4F">
        <w:rPr>
          <w:rFonts w:ascii="Arial" w:hAnsi="Arial" w:cs="Arial" w:hint="eastAsia"/>
          <w:sz w:val="24"/>
          <w:szCs w:val="24"/>
        </w:rPr>
        <w:t xml:space="preserve"> results </w:t>
      </w:r>
      <w:ins w:id="37" w:author="theresa wang" w:date="2014-02-14T11:30:00Z">
        <w:r w:rsidR="00230A4E">
          <w:rPr>
            <w:rFonts w:ascii="Arial" w:hAnsi="Arial" w:cs="Arial"/>
            <w:sz w:val="24"/>
            <w:szCs w:val="24"/>
          </w:rPr>
          <w:t xml:space="preserve">should be moved </w:t>
        </w:r>
      </w:ins>
      <w:r w:rsidRPr="00720E4F">
        <w:rPr>
          <w:rFonts w:ascii="Arial" w:hAnsi="Arial" w:cs="Arial" w:hint="eastAsia"/>
          <w:sz w:val="24"/>
          <w:szCs w:val="24"/>
        </w:rPr>
        <w:t xml:space="preserve">from </w:t>
      </w:r>
      <w:r w:rsidRPr="00720E4F">
        <w:rPr>
          <w:rFonts w:ascii="Arial" w:hAnsi="Arial" w:cs="Arial"/>
          <w:sz w:val="24"/>
          <w:szCs w:val="24"/>
        </w:rPr>
        <w:t>discussion</w:t>
      </w:r>
      <w:r w:rsidRPr="00720E4F">
        <w:rPr>
          <w:rFonts w:ascii="Arial" w:hAnsi="Arial" w:cs="Arial" w:hint="eastAsia"/>
          <w:sz w:val="24"/>
          <w:szCs w:val="24"/>
        </w:rPr>
        <w:t xml:space="preserve"> section to result</w:t>
      </w:r>
      <w:r w:rsidR="00395E42" w:rsidRPr="00720E4F">
        <w:rPr>
          <w:rFonts w:ascii="Arial" w:hAnsi="Arial" w:cs="Arial" w:hint="eastAsia"/>
          <w:sz w:val="24"/>
          <w:szCs w:val="24"/>
        </w:rPr>
        <w:t xml:space="preserve">s part with </w:t>
      </w:r>
      <w:r w:rsidR="00395E42" w:rsidRPr="00720E4F">
        <w:rPr>
          <w:rFonts w:ascii="Arial" w:hAnsi="Arial" w:cs="Arial"/>
          <w:sz w:val="24"/>
          <w:szCs w:val="24"/>
        </w:rPr>
        <w:t>concise</w:t>
      </w:r>
      <w:r w:rsidR="00395E42" w:rsidRPr="00720E4F">
        <w:rPr>
          <w:rFonts w:ascii="Arial" w:hAnsi="Arial" w:cs="Arial" w:hint="eastAsia"/>
          <w:sz w:val="24"/>
          <w:szCs w:val="24"/>
        </w:rPr>
        <w:t xml:space="preserve"> </w:t>
      </w:r>
      <w:r w:rsidR="00395E42" w:rsidRPr="00720E4F">
        <w:rPr>
          <w:rFonts w:ascii="Arial" w:hAnsi="Arial" w:cs="Arial"/>
          <w:sz w:val="24"/>
          <w:szCs w:val="24"/>
        </w:rPr>
        <w:t>sentence</w:t>
      </w:r>
      <w:r w:rsidR="00395E42" w:rsidRPr="00720E4F">
        <w:rPr>
          <w:rFonts w:ascii="Arial" w:hAnsi="Arial" w:cs="Arial" w:hint="eastAsia"/>
          <w:sz w:val="24"/>
          <w:szCs w:val="24"/>
        </w:rPr>
        <w:t>.</w:t>
      </w:r>
    </w:p>
    <w:p w:rsidR="00CC2AF6" w:rsidRDefault="00720E4F" w:rsidP="00720E4F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Arial" w:hAnsi="Arial" w:cs="Arial"/>
          <w:sz w:val="24"/>
          <w:szCs w:val="24"/>
        </w:rPr>
      </w:pPr>
      <w:r w:rsidRPr="00720E4F">
        <w:rPr>
          <w:rFonts w:ascii="Arial" w:hAnsi="Arial" w:cs="Arial" w:hint="eastAsia"/>
          <w:sz w:val="24"/>
          <w:szCs w:val="24"/>
        </w:rPr>
        <w:t>Table</w:t>
      </w:r>
      <w:ins w:id="38" w:author="theresa wang" w:date="2014-02-14T11:31:00Z">
        <w:r w:rsidR="00230A4E">
          <w:rPr>
            <w:rFonts w:ascii="Arial" w:hAnsi="Arial" w:cs="Arial"/>
            <w:sz w:val="24"/>
            <w:szCs w:val="24"/>
          </w:rPr>
          <w:t>s</w:t>
        </w:r>
      </w:ins>
      <w:r w:rsidRPr="00720E4F">
        <w:rPr>
          <w:rFonts w:ascii="Arial" w:hAnsi="Arial" w:cs="Arial" w:hint="eastAsia"/>
          <w:sz w:val="24"/>
          <w:szCs w:val="24"/>
        </w:rPr>
        <w:t xml:space="preserve"> 1 </w:t>
      </w:r>
      <w:ins w:id="39" w:author="theresa wang" w:date="2014-02-14T11:31:00Z">
        <w:r w:rsidR="00230A4E">
          <w:rPr>
            <w:rFonts w:ascii="Arial" w:hAnsi="Arial" w:cs="Arial"/>
            <w:sz w:val="24"/>
            <w:szCs w:val="24"/>
          </w:rPr>
          <w:t xml:space="preserve">&amp; 2 </w:t>
        </w:r>
      </w:ins>
      <w:del w:id="40" w:author="theresa wang" w:date="2014-02-14T11:31:00Z">
        <w:r w:rsidRPr="00720E4F" w:rsidDel="00230A4E">
          <w:rPr>
            <w:rFonts w:ascii="Arial" w:hAnsi="Arial" w:cs="Arial" w:hint="eastAsia"/>
            <w:sz w:val="24"/>
            <w:szCs w:val="24"/>
          </w:rPr>
          <w:delText xml:space="preserve">and Table 2 </w:delText>
        </w:r>
      </w:del>
      <w:r w:rsidRPr="00720E4F">
        <w:rPr>
          <w:rFonts w:ascii="Arial" w:hAnsi="Arial" w:cs="Arial" w:hint="eastAsia"/>
          <w:sz w:val="24"/>
          <w:szCs w:val="24"/>
        </w:rPr>
        <w:t>should be modified</w:t>
      </w:r>
      <w:r>
        <w:rPr>
          <w:rFonts w:ascii="Arial" w:hAnsi="Arial" w:cs="Arial" w:hint="eastAsia"/>
          <w:sz w:val="24"/>
          <w:szCs w:val="24"/>
        </w:rPr>
        <w:t xml:space="preserve"> more concisely</w:t>
      </w:r>
      <w:r w:rsidRPr="00720E4F">
        <w:rPr>
          <w:rFonts w:ascii="Arial" w:hAnsi="Arial" w:cs="Arial" w:hint="eastAsia"/>
          <w:sz w:val="24"/>
          <w:szCs w:val="24"/>
        </w:rPr>
        <w:t xml:space="preserve">. </w:t>
      </w:r>
      <w:r w:rsidRPr="00720E4F">
        <w:rPr>
          <w:rFonts w:ascii="Arial" w:hAnsi="Arial" w:cs="Arial"/>
          <w:sz w:val="24"/>
          <w:szCs w:val="24"/>
        </w:rPr>
        <w:t>F</w:t>
      </w:r>
      <w:r w:rsidRPr="00720E4F">
        <w:rPr>
          <w:rFonts w:ascii="Arial" w:hAnsi="Arial" w:cs="Arial" w:hint="eastAsia"/>
          <w:sz w:val="24"/>
          <w:szCs w:val="24"/>
        </w:rPr>
        <w:t xml:space="preserve">or </w:t>
      </w:r>
      <w:del w:id="41" w:author="theresa wang" w:date="2014-02-14T11:31:00Z">
        <w:r w:rsidRPr="00720E4F" w:rsidDel="00230A4E">
          <w:rPr>
            <w:rFonts w:ascii="Arial" w:hAnsi="Arial" w:cs="Arial" w:hint="eastAsia"/>
            <w:sz w:val="24"/>
            <w:szCs w:val="24"/>
          </w:rPr>
          <w:delText>t</w:delText>
        </w:r>
      </w:del>
      <w:ins w:id="42" w:author="theresa wang" w:date="2014-02-14T11:31:00Z">
        <w:r w:rsidR="00230A4E">
          <w:rPr>
            <w:rFonts w:ascii="Arial" w:hAnsi="Arial" w:cs="Arial"/>
            <w:sz w:val="24"/>
            <w:szCs w:val="24"/>
          </w:rPr>
          <w:t>T</w:t>
        </w:r>
      </w:ins>
      <w:r w:rsidRPr="00720E4F">
        <w:rPr>
          <w:rFonts w:ascii="Arial" w:hAnsi="Arial" w:cs="Arial" w:hint="eastAsia"/>
          <w:sz w:val="24"/>
          <w:szCs w:val="24"/>
        </w:rPr>
        <w:t xml:space="preserve">able 1, effective header and </w:t>
      </w:r>
      <w:r w:rsidRPr="00720E4F">
        <w:rPr>
          <w:rFonts w:ascii="Arial" w:hAnsi="Arial" w:cs="Arial"/>
          <w:sz w:val="24"/>
          <w:szCs w:val="24"/>
        </w:rPr>
        <w:t>footnote</w:t>
      </w:r>
      <w:r w:rsidR="00CB39B4">
        <w:rPr>
          <w:rFonts w:ascii="Arial" w:hAnsi="Arial" w:cs="Arial" w:hint="eastAsia"/>
          <w:sz w:val="24"/>
          <w:szCs w:val="24"/>
        </w:rPr>
        <w:t xml:space="preserve"> </w:t>
      </w:r>
      <w:del w:id="43" w:author="theresa wang" w:date="2014-02-14T11:32:00Z">
        <w:r w:rsidR="00CB39B4" w:rsidDel="00230A4E">
          <w:rPr>
            <w:rFonts w:ascii="Arial" w:hAnsi="Arial" w:cs="Arial" w:hint="eastAsia"/>
            <w:sz w:val="24"/>
            <w:szCs w:val="24"/>
          </w:rPr>
          <w:delText xml:space="preserve">can </w:delText>
        </w:r>
      </w:del>
      <w:ins w:id="44" w:author="theresa wang" w:date="2014-02-14T11:32:00Z">
        <w:r w:rsidR="00230A4E">
          <w:rPr>
            <w:rFonts w:ascii="Arial" w:hAnsi="Arial" w:cs="Arial"/>
            <w:sz w:val="24"/>
            <w:szCs w:val="24"/>
          </w:rPr>
          <w:t>will</w:t>
        </w:r>
        <w:r w:rsidR="00230A4E">
          <w:rPr>
            <w:rFonts w:ascii="Arial" w:hAnsi="Arial" w:cs="Arial" w:hint="eastAsia"/>
            <w:sz w:val="24"/>
            <w:szCs w:val="24"/>
          </w:rPr>
          <w:t xml:space="preserve"> </w:t>
        </w:r>
      </w:ins>
      <w:r w:rsidR="00CB39B4">
        <w:rPr>
          <w:rFonts w:ascii="Arial" w:hAnsi="Arial" w:cs="Arial" w:hint="eastAsia"/>
          <w:sz w:val="24"/>
          <w:szCs w:val="24"/>
        </w:rPr>
        <w:t xml:space="preserve">be helpful. For </w:t>
      </w:r>
      <w:del w:id="45" w:author="theresa wang" w:date="2014-02-14T11:32:00Z">
        <w:r w:rsidR="00CB39B4" w:rsidDel="00230A4E">
          <w:rPr>
            <w:rFonts w:ascii="Arial" w:hAnsi="Arial" w:cs="Arial" w:hint="eastAsia"/>
            <w:sz w:val="24"/>
            <w:szCs w:val="24"/>
          </w:rPr>
          <w:delText>t</w:delText>
        </w:r>
      </w:del>
      <w:ins w:id="46" w:author="theresa wang" w:date="2014-02-14T11:32:00Z">
        <w:r w:rsidR="00230A4E">
          <w:rPr>
            <w:rFonts w:ascii="Arial" w:hAnsi="Arial" w:cs="Arial"/>
            <w:sz w:val="24"/>
            <w:szCs w:val="24"/>
          </w:rPr>
          <w:t>T</w:t>
        </w:r>
      </w:ins>
      <w:r w:rsidR="00CB39B4">
        <w:rPr>
          <w:rFonts w:ascii="Arial" w:hAnsi="Arial" w:cs="Arial" w:hint="eastAsia"/>
          <w:sz w:val="24"/>
          <w:szCs w:val="24"/>
        </w:rPr>
        <w:t xml:space="preserve">able 2, three </w:t>
      </w:r>
      <w:r w:rsidR="00C34949">
        <w:rPr>
          <w:rFonts w:ascii="Arial" w:hAnsi="Arial" w:cs="Arial" w:hint="eastAsia"/>
          <w:sz w:val="24"/>
          <w:szCs w:val="24"/>
        </w:rPr>
        <w:t>independent</w:t>
      </w:r>
      <w:r w:rsidR="00CB39B4">
        <w:rPr>
          <w:rFonts w:ascii="Arial" w:hAnsi="Arial" w:cs="Arial" w:hint="eastAsia"/>
          <w:sz w:val="24"/>
          <w:szCs w:val="24"/>
        </w:rPr>
        <w:t xml:space="preserve"> tables can be considered.</w:t>
      </w:r>
      <w:r w:rsidR="00C34949">
        <w:rPr>
          <w:rFonts w:ascii="Arial" w:hAnsi="Arial" w:cs="Arial" w:hint="eastAsia"/>
          <w:sz w:val="24"/>
          <w:szCs w:val="24"/>
        </w:rPr>
        <w:t xml:space="preserve"> </w:t>
      </w:r>
      <w:del w:id="47" w:author="theresa wang" w:date="2014-02-14T11:32:00Z">
        <w:r w:rsidR="00C34949" w:rsidDel="00230A4E">
          <w:rPr>
            <w:rFonts w:ascii="Arial" w:hAnsi="Arial" w:cs="Arial"/>
            <w:sz w:val="24"/>
            <w:szCs w:val="24"/>
          </w:rPr>
          <w:delText xml:space="preserve">Be </w:delText>
        </w:r>
        <w:r w:rsidR="00C34949" w:rsidDel="00230A4E">
          <w:rPr>
            <w:rFonts w:ascii="Arial" w:hAnsi="Arial" w:cs="Arial" w:hint="eastAsia"/>
            <w:sz w:val="24"/>
            <w:szCs w:val="24"/>
          </w:rPr>
          <w:delText>sure to</w:delText>
        </w:r>
      </w:del>
      <w:ins w:id="48" w:author="theresa wang" w:date="2014-02-14T11:32:00Z">
        <w:r w:rsidR="00230A4E">
          <w:rPr>
            <w:rFonts w:ascii="Arial" w:hAnsi="Arial" w:cs="Arial"/>
            <w:sz w:val="24"/>
            <w:szCs w:val="24"/>
          </w:rPr>
          <w:t>Please</w:t>
        </w:r>
      </w:ins>
      <w:r w:rsidR="00C34949">
        <w:rPr>
          <w:rFonts w:ascii="Arial" w:hAnsi="Arial" w:cs="Arial" w:hint="eastAsia"/>
          <w:sz w:val="24"/>
          <w:szCs w:val="24"/>
        </w:rPr>
        <w:t xml:space="preserve"> provide more materials </w:t>
      </w:r>
      <w:ins w:id="49" w:author="theresa wang" w:date="2014-02-14T11:39:00Z">
        <w:r w:rsidR="00106771">
          <w:rPr>
            <w:rFonts w:ascii="Arial" w:hAnsi="Arial" w:cs="Arial"/>
            <w:sz w:val="24"/>
            <w:szCs w:val="24"/>
          </w:rPr>
          <w:t>(</w:t>
        </w:r>
        <w:r w:rsidR="00106771">
          <w:rPr>
            <w:rFonts w:ascii="Arial" w:hAnsi="Arial" w:cs="Arial" w:hint="eastAsia"/>
            <w:sz w:val="24"/>
            <w:szCs w:val="24"/>
          </w:rPr>
          <w:t>supplementary files or materials</w:t>
        </w:r>
        <w:r w:rsidR="00106771">
          <w:rPr>
            <w:rFonts w:ascii="Arial" w:hAnsi="Arial" w:cs="Arial"/>
            <w:sz w:val="24"/>
            <w:szCs w:val="24"/>
          </w:rPr>
          <w:t>)</w:t>
        </w:r>
        <w:r w:rsidR="00106771">
          <w:rPr>
            <w:rFonts w:ascii="Arial" w:hAnsi="Arial" w:cs="Arial" w:hint="eastAsia"/>
            <w:sz w:val="24"/>
            <w:szCs w:val="24"/>
          </w:rPr>
          <w:t xml:space="preserve"> </w:t>
        </w:r>
      </w:ins>
      <w:r w:rsidR="00C34949">
        <w:rPr>
          <w:rFonts w:ascii="Arial" w:hAnsi="Arial" w:cs="Arial" w:hint="eastAsia"/>
          <w:sz w:val="24"/>
          <w:szCs w:val="24"/>
        </w:rPr>
        <w:t>to help the read</w:t>
      </w:r>
      <w:ins w:id="50" w:author="theresa wang" w:date="2014-02-14T11:32:00Z">
        <w:r w:rsidR="00230A4E">
          <w:rPr>
            <w:rFonts w:ascii="Arial" w:hAnsi="Arial" w:cs="Arial"/>
            <w:sz w:val="24"/>
            <w:szCs w:val="24"/>
          </w:rPr>
          <w:t>er</w:t>
        </w:r>
      </w:ins>
      <w:r w:rsidR="00C34949">
        <w:rPr>
          <w:rFonts w:ascii="Arial" w:hAnsi="Arial" w:cs="Arial" w:hint="eastAsia"/>
          <w:sz w:val="24"/>
          <w:szCs w:val="24"/>
        </w:rPr>
        <w:t xml:space="preserve">s </w:t>
      </w:r>
      <w:del w:id="51" w:author="theresa wang" w:date="2014-02-14T11:32:00Z">
        <w:r w:rsidR="00C34949" w:rsidDel="00230A4E">
          <w:rPr>
            <w:rFonts w:ascii="Arial" w:hAnsi="Arial" w:cs="Arial" w:hint="eastAsia"/>
            <w:sz w:val="24"/>
            <w:szCs w:val="24"/>
          </w:rPr>
          <w:delText xml:space="preserve">to </w:delText>
        </w:r>
      </w:del>
      <w:r w:rsidR="00C34949">
        <w:rPr>
          <w:rFonts w:ascii="Arial" w:hAnsi="Arial" w:cs="Arial" w:hint="eastAsia"/>
          <w:sz w:val="24"/>
          <w:szCs w:val="24"/>
        </w:rPr>
        <w:t xml:space="preserve">understand </w:t>
      </w:r>
      <w:del w:id="52" w:author="theresa wang" w:date="2014-02-14T11:32:00Z">
        <w:r w:rsidR="00C34949" w:rsidDel="00230A4E">
          <w:rPr>
            <w:rFonts w:ascii="Arial" w:hAnsi="Arial" w:cs="Arial" w:hint="eastAsia"/>
            <w:sz w:val="24"/>
            <w:szCs w:val="24"/>
          </w:rPr>
          <w:delText xml:space="preserve">your </w:delText>
        </w:r>
      </w:del>
      <w:ins w:id="53" w:author="theresa wang" w:date="2014-02-14T11:32:00Z">
        <w:r w:rsidR="00230A4E">
          <w:rPr>
            <w:rFonts w:ascii="Arial" w:hAnsi="Arial" w:cs="Arial"/>
            <w:sz w:val="24"/>
            <w:szCs w:val="24"/>
          </w:rPr>
          <w:t>the</w:t>
        </w:r>
        <w:r w:rsidR="00230A4E">
          <w:rPr>
            <w:rFonts w:ascii="Arial" w:hAnsi="Arial" w:cs="Arial" w:hint="eastAsia"/>
            <w:sz w:val="24"/>
            <w:szCs w:val="24"/>
          </w:rPr>
          <w:t xml:space="preserve"> </w:t>
        </w:r>
      </w:ins>
      <w:r w:rsidR="00C34949">
        <w:rPr>
          <w:rFonts w:ascii="Arial" w:hAnsi="Arial" w:cs="Arial" w:hint="eastAsia"/>
          <w:sz w:val="24"/>
          <w:szCs w:val="24"/>
        </w:rPr>
        <w:t>conclusion</w:t>
      </w:r>
      <w:ins w:id="54" w:author="theresa wang" w:date="2014-02-14T11:33:00Z">
        <w:r w:rsidR="00230A4E">
          <w:rPr>
            <w:rFonts w:ascii="Arial" w:hAnsi="Arial" w:cs="Arial"/>
            <w:sz w:val="24"/>
            <w:szCs w:val="24"/>
          </w:rPr>
          <w:t>s</w:t>
        </w:r>
      </w:ins>
      <w:del w:id="55" w:author="theresa wang" w:date="2014-02-14T11:39:00Z">
        <w:r w:rsidR="00C34949" w:rsidDel="00106771">
          <w:rPr>
            <w:rFonts w:ascii="Arial" w:hAnsi="Arial" w:cs="Arial" w:hint="eastAsia"/>
            <w:sz w:val="24"/>
            <w:szCs w:val="24"/>
          </w:rPr>
          <w:delText xml:space="preserve"> with enough supplementary files or materials</w:delText>
        </w:r>
      </w:del>
      <w:bookmarkStart w:id="56" w:name="_GoBack"/>
      <w:bookmarkEnd w:id="56"/>
      <w:r w:rsidR="00C34949">
        <w:rPr>
          <w:rFonts w:ascii="Arial" w:hAnsi="Arial" w:cs="Arial" w:hint="eastAsia"/>
          <w:sz w:val="24"/>
          <w:szCs w:val="24"/>
        </w:rPr>
        <w:t>.</w:t>
      </w:r>
    </w:p>
    <w:p w:rsidR="00C34949" w:rsidRPr="00230A4E" w:rsidRDefault="00C34949" w:rsidP="00C34949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720E4F" w:rsidRPr="00720E4F" w:rsidRDefault="00720E4F" w:rsidP="00720E4F">
      <w:pPr>
        <w:pStyle w:val="a6"/>
        <w:autoSpaceDE w:val="0"/>
        <w:autoSpaceDN w:val="0"/>
        <w:adjustRightInd w:val="0"/>
        <w:ind w:left="360" w:firstLineChars="0" w:firstLine="0"/>
        <w:rPr>
          <w:rFonts w:ascii="Arial" w:hAnsi="Arial" w:cs="Arial"/>
          <w:sz w:val="24"/>
          <w:szCs w:val="24"/>
        </w:rPr>
      </w:pPr>
    </w:p>
    <w:sectPr w:rsidR="00720E4F" w:rsidRPr="00720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234" w:rsidRDefault="00F12234" w:rsidP="00E52831">
      <w:r>
        <w:separator/>
      </w:r>
    </w:p>
  </w:endnote>
  <w:endnote w:type="continuationSeparator" w:id="0">
    <w:p w:rsidR="00F12234" w:rsidRDefault="00F12234" w:rsidP="00E52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234" w:rsidRDefault="00F12234" w:rsidP="00E52831">
      <w:r>
        <w:separator/>
      </w:r>
    </w:p>
  </w:footnote>
  <w:footnote w:type="continuationSeparator" w:id="0">
    <w:p w:rsidR="00F12234" w:rsidRDefault="00F12234" w:rsidP="00E52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55247"/>
    <w:multiLevelType w:val="hybridMultilevel"/>
    <w:tmpl w:val="6D6674B6"/>
    <w:lvl w:ilvl="0" w:tplc="32B0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F7D3D"/>
    <w:multiLevelType w:val="hybridMultilevel"/>
    <w:tmpl w:val="ABF0A382"/>
    <w:lvl w:ilvl="0" w:tplc="3F702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76295A"/>
    <w:multiLevelType w:val="hybridMultilevel"/>
    <w:tmpl w:val="2522FAEE"/>
    <w:lvl w:ilvl="0" w:tplc="88FA6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eresa wang">
    <w15:presenceInfo w15:providerId="None" w15:userId="theresa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F22"/>
    <w:rsid w:val="00106771"/>
    <w:rsid w:val="00116C49"/>
    <w:rsid w:val="00213851"/>
    <w:rsid w:val="00230A4E"/>
    <w:rsid w:val="00395E42"/>
    <w:rsid w:val="003A716E"/>
    <w:rsid w:val="004D3F0E"/>
    <w:rsid w:val="006C6959"/>
    <w:rsid w:val="00720E4F"/>
    <w:rsid w:val="0077420F"/>
    <w:rsid w:val="00843C7C"/>
    <w:rsid w:val="00852AE0"/>
    <w:rsid w:val="008A3B71"/>
    <w:rsid w:val="009F6AB3"/>
    <w:rsid w:val="00A73F22"/>
    <w:rsid w:val="00A95958"/>
    <w:rsid w:val="00C34949"/>
    <w:rsid w:val="00C74ADC"/>
    <w:rsid w:val="00CB39B4"/>
    <w:rsid w:val="00CC2AF6"/>
    <w:rsid w:val="00D14571"/>
    <w:rsid w:val="00D6432A"/>
    <w:rsid w:val="00D841A8"/>
    <w:rsid w:val="00DF0519"/>
    <w:rsid w:val="00E52831"/>
    <w:rsid w:val="00F1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91F1F2-AD0C-42C1-B228-AADEDE79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851"/>
  </w:style>
  <w:style w:type="paragraph" w:styleId="1">
    <w:name w:val="heading 1"/>
    <w:basedOn w:val="a"/>
    <w:next w:val="a"/>
    <w:link w:val="1Char"/>
    <w:uiPriority w:val="9"/>
    <w:qFormat/>
    <w:rsid w:val="002138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385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13851"/>
  </w:style>
  <w:style w:type="paragraph" w:styleId="a4">
    <w:name w:val="header"/>
    <w:basedOn w:val="a"/>
    <w:link w:val="Char"/>
    <w:uiPriority w:val="99"/>
    <w:unhideWhenUsed/>
    <w:rsid w:val="00E52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28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28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2831"/>
    <w:rPr>
      <w:sz w:val="18"/>
      <w:szCs w:val="18"/>
    </w:rPr>
  </w:style>
  <w:style w:type="paragraph" w:styleId="a6">
    <w:name w:val="List Paragraph"/>
    <w:basedOn w:val="a"/>
    <w:uiPriority w:val="34"/>
    <w:qFormat/>
    <w:rsid w:val="003A716E"/>
    <w:pPr>
      <w:widowControl w:val="0"/>
      <w:ind w:firstLineChars="200" w:firstLine="420"/>
      <w:jc w:val="both"/>
    </w:pPr>
    <w:rPr>
      <w:kern w:val="2"/>
      <w:sz w:val="21"/>
    </w:rPr>
  </w:style>
  <w:style w:type="paragraph" w:styleId="a7">
    <w:name w:val="Balloon Text"/>
    <w:basedOn w:val="a"/>
    <w:link w:val="Char1"/>
    <w:uiPriority w:val="99"/>
    <w:semiHidden/>
    <w:unhideWhenUsed/>
    <w:rsid w:val="00116C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16C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theresa wang</cp:lastModifiedBy>
  <cp:revision>20</cp:revision>
  <dcterms:created xsi:type="dcterms:W3CDTF">2014-02-09T18:40:00Z</dcterms:created>
  <dcterms:modified xsi:type="dcterms:W3CDTF">2014-02-14T03:39:00Z</dcterms:modified>
</cp:coreProperties>
</file>