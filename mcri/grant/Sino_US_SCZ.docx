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D30F7" w14:textId="77777777" w:rsidR="00B46C48" w:rsidRDefault="00B46C48" w:rsidP="00B46C48">
      <w:pPr>
        <w:pStyle w:val="Heading1"/>
        <w:numPr>
          <w:ilvl w:val="0"/>
          <w:numId w:val="0"/>
        </w:numPr>
        <w:ind w:left="360"/>
      </w:pPr>
      <w:r>
        <w:t>Specific Aims</w:t>
      </w:r>
    </w:p>
    <w:p w14:paraId="282C3478" w14:textId="77777777" w:rsidR="009126EE" w:rsidRDefault="003E31D0">
      <w:r>
        <w:t>Schizophrenia (SCZ)</w:t>
      </w:r>
      <w:r w:rsidR="00B46C48">
        <w:t xml:space="preserve"> is a severe mental disorder that affects millions of people worldwide. In recent years, multiple genome-wide association studies (GWASs) have </w:t>
      </w:r>
      <w:r w:rsidR="005E7DB6">
        <w:t>made substantial progress, identifying several promising candidate genes</w:t>
      </w:r>
      <w:r w:rsidR="009817B3">
        <w:t xml:space="preserve"> with common variants</w:t>
      </w:r>
      <w:r w:rsidR="005E7DB6">
        <w:t>.</w:t>
      </w:r>
      <w:r w:rsidR="009817B3">
        <w:fldChar w:fldCharType="begin">
          <w:fldData xml:space="preserve">PFJlZm1hbj48Q2l0ZT48QXV0aG9yPk8mYXBvcztEb25vdmFuPC9BdXRob3I+PFllYXI+MjAwOTwv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</w:fldData>
        </w:fldChar>
      </w:r>
      <w:r w:rsidR="00524EDE">
        <w:instrText xml:space="preserve"> ADDIN REFMGR.CITE </w:instrText>
      </w:r>
      <w:r w:rsidR="00524EDE">
        <w:fldChar w:fldCharType="begin">
          <w:fldData xml:space="preserve">PFJlZm1hbj48Q2l0ZT48QXV0aG9yPk8mYXBvcztEb25vdmFuPC9BdXRob3I+PFllYXI+MjAwOTwv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</w:fldData>
        </w:fldChar>
      </w:r>
      <w:r w:rsidR="00524EDE">
        <w:instrText xml:space="preserve"> ADDIN EN.CITE.DATA </w:instrText>
      </w:r>
      <w:r w:rsidR="00524EDE">
        <w:fldChar w:fldCharType="end"/>
      </w:r>
      <w:r w:rsidR="009817B3">
        <w:fldChar w:fldCharType="separate"/>
      </w:r>
      <w:r w:rsidR="009817B3" w:rsidRPr="009817B3">
        <w:rPr>
          <w:noProof/>
          <w:vertAlign w:val="superscript"/>
        </w:rPr>
        <w:t>1-6</w:t>
      </w:r>
      <w:r w:rsidR="009817B3">
        <w:fldChar w:fldCharType="end"/>
      </w:r>
      <w:r w:rsidR="005E7DB6">
        <w:t xml:space="preserve"> </w:t>
      </w:r>
      <w:r w:rsidR="00415DF8">
        <w:t>However, like many other complex diseases, all these candidates only account for a small proportion of observed heritability.</w:t>
      </w:r>
      <w:r w:rsidR="00415DF8">
        <w:fldChar w:fldCharType="begin">
          <w:fldData xml:space="preserve">PFJlZm1hbj48Q2l0ZT48QXV0aG9yPk1hbm9saW88L0F1dGhvcj48WWVhcj4yMDA5PC9ZZWFyPjxS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</w:fldData>
        </w:fldChar>
      </w:r>
      <w:r w:rsidR="00524EDE">
        <w:instrText xml:space="preserve"> ADDIN REFMGR.CITE </w:instrText>
      </w:r>
      <w:r w:rsidR="00524EDE">
        <w:fldChar w:fldCharType="begin">
          <w:fldData xml:space="preserve">PFJlZm1hbj48Q2l0ZT48QXV0aG9yPk1hbm9saW88L0F1dGhvcj48WWVhcj4yMDA5PC9ZZWFyPjxS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</w:fldData>
        </w:fldChar>
      </w:r>
      <w:r w:rsidR="00524EDE">
        <w:instrText xml:space="preserve"> ADDIN EN.CITE.DATA </w:instrText>
      </w:r>
      <w:r w:rsidR="00524EDE">
        <w:fldChar w:fldCharType="end"/>
      </w:r>
      <w:r w:rsidR="00415DF8">
        <w:fldChar w:fldCharType="separate"/>
      </w:r>
      <w:r w:rsidR="009817B3" w:rsidRPr="009817B3">
        <w:rPr>
          <w:noProof/>
          <w:vertAlign w:val="superscript"/>
        </w:rPr>
        <w:t>7-10</w:t>
      </w:r>
      <w:r w:rsidR="00415DF8">
        <w:fldChar w:fldCharType="end"/>
      </w:r>
      <w:r w:rsidR="00415DF8">
        <w:t xml:space="preserve"> Many more candidates remained to be discovered due to </w:t>
      </w:r>
      <w:r w:rsidR="009817B3">
        <w:t xml:space="preserve">the </w:t>
      </w:r>
      <w:r w:rsidR="00415DF8">
        <w:t xml:space="preserve">small effects of individual </w:t>
      </w:r>
      <w:r w:rsidR="004212FE">
        <w:t>variants/</w:t>
      </w:r>
      <w:r w:rsidR="00415DF8">
        <w:t xml:space="preserve">genes. </w:t>
      </w:r>
      <w:r w:rsidR="004212FE">
        <w:t>More recently, s</w:t>
      </w:r>
      <w:r w:rsidR="005E7DB6">
        <w:t xml:space="preserve">equencing and copy number variation (CNV) </w:t>
      </w:r>
      <w:r w:rsidR="006B6240">
        <w:t>analyses have documented many</w:t>
      </w:r>
      <w:r w:rsidR="005E7DB6">
        <w:t xml:space="preserve"> rare de novo mutations and insertion/deletions (InDels) that predispose to risks to this disorder.</w:t>
      </w:r>
      <w:r w:rsidR="004212FE">
        <w:fldChar w:fldCharType="begin">
          <w:fldData xml:space="preserve">L0F1dGhvcnNfUHJpbWFyeT48QXV0aG9yc19QcmltYXJ5PkphYWZhcmksTi48L0F1dGhvcnNfUHJp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</w:fldData>
        </w:fldChar>
      </w:r>
      <w:r w:rsidR="00524EDE">
        <w:instrText xml:space="preserve"> ADDIN REFMGR.CITE </w:instrText>
      </w:r>
      <w:r w:rsidR="00524EDE">
        <w:fldChar w:fldCharType="begin">
          <w:fldData xml:space="preserve">PFJlZm1hbj48Q2l0ZT48QXV0aG9yPkdyb3pldmE8L0F1dGhvcj48WWVhcj4yMDEwPC9ZZWFyPjxS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==
</w:fldData>
        </w:fldChar>
      </w:r>
      <w:r w:rsidR="00524EDE">
        <w:instrText xml:space="preserve"> ADDIN EN.CITE.DATA </w:instrText>
      </w:r>
      <w:r w:rsidR="00524EDE">
        <w:fldChar w:fldCharType="end"/>
      </w:r>
      <w:r w:rsidR="00524EDE">
        <w:fldChar w:fldCharType="begin">
          <w:fldData xml:space="preserve">L0F1dGhvcnNfUHJpbWFyeT48QXV0aG9yc19QcmltYXJ5PkphYWZhcmksTi48L0F1dGhvcnNfUHJp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</w:fldData>
        </w:fldChar>
      </w:r>
      <w:r w:rsidR="00524EDE">
        <w:instrText xml:space="preserve"> ADDIN EN.CITE.DATA </w:instrText>
      </w:r>
      <w:r w:rsidR="00524EDE">
        <w:fldChar w:fldCharType="end"/>
      </w:r>
      <w:r w:rsidR="004212FE">
        <w:fldChar w:fldCharType="separate"/>
      </w:r>
      <w:r w:rsidR="009817B3" w:rsidRPr="009817B3">
        <w:rPr>
          <w:noProof/>
          <w:vertAlign w:val="superscript"/>
        </w:rPr>
        <w:t>11-24</w:t>
      </w:r>
      <w:r w:rsidR="004212FE">
        <w:fldChar w:fldCharType="end"/>
      </w:r>
      <w:r w:rsidR="005E7DB6">
        <w:t xml:space="preserve"> </w:t>
      </w:r>
      <w:r w:rsidR="009126EE">
        <w:t>These studies prov</w:t>
      </w:r>
      <w:r w:rsidR="009817B3">
        <w:t>ide strong evidence</w:t>
      </w:r>
      <w:r w:rsidR="009126EE">
        <w:t xml:space="preserve"> that CNV and rare variants, including de novo variants, contribute significantly to genetic risks to SCZ, and </w:t>
      </w:r>
      <w:r w:rsidR="009817B3">
        <w:t xml:space="preserve">collectively, </w:t>
      </w:r>
      <w:r w:rsidR="009126EE">
        <w:t xml:space="preserve">they are an important component of the genetic architecture of SCZ. </w:t>
      </w:r>
      <w:r w:rsidR="009817B3">
        <w:t>Combined with what we have learned from GWASs, it is clear that both common and rare variants contribute to genetic risks to SCZ, and they form a continuum of genetic risks.</w:t>
      </w:r>
      <w:r w:rsidR="006B6240">
        <w:fldChar w:fldCharType="begin">
          <w:fldData xml:space="preserve">PFJlZm1hbj48Q2l0ZT48QXV0aG9yPkdpYnNvbjwvQXV0aG9yPjxZZWFyPjIwMTE8L1llYXI+PFJl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</w:fldData>
        </w:fldChar>
      </w:r>
      <w:r w:rsidR="00524EDE">
        <w:instrText xml:space="preserve"> ADDIN REFMGR.CITE </w:instrText>
      </w:r>
      <w:r w:rsidR="00524EDE">
        <w:fldChar w:fldCharType="begin">
          <w:fldData xml:space="preserve">PFJlZm1hbj48Q2l0ZT48QXV0aG9yPkdpYnNvbjwvQXV0aG9yPjxZZWFyPjIwMTE8L1llYXI+PFJl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</w:fldData>
        </w:fldChar>
      </w:r>
      <w:r w:rsidR="00524EDE">
        <w:instrText xml:space="preserve"> ADDIN EN.CITE.DATA </w:instrText>
      </w:r>
      <w:r w:rsidR="00524EDE">
        <w:fldChar w:fldCharType="end"/>
      </w:r>
      <w:r w:rsidR="006B6240">
        <w:fldChar w:fldCharType="separate"/>
      </w:r>
      <w:r w:rsidR="006B6240" w:rsidRPr="006B6240">
        <w:rPr>
          <w:noProof/>
          <w:vertAlign w:val="superscript"/>
        </w:rPr>
        <w:t>25-27</w:t>
      </w:r>
      <w:r w:rsidR="006B6240">
        <w:fldChar w:fldCharType="end"/>
      </w:r>
      <w:r w:rsidR="009817B3">
        <w:t xml:space="preserve"> </w:t>
      </w:r>
    </w:p>
    <w:p w14:paraId="42E5B709" w14:textId="77777777" w:rsidR="005E378B" w:rsidRDefault="00DB130F">
      <w:r>
        <w:t>O</w:t>
      </w:r>
      <w:r w:rsidR="00640742">
        <w:t xml:space="preserve">ur </w:t>
      </w:r>
      <w:r w:rsidR="00426466">
        <w:t xml:space="preserve">current knowledge of </w:t>
      </w:r>
      <w:r w:rsidR="003E31D0">
        <w:t>SCZ</w:t>
      </w:r>
      <w:r w:rsidR="00426466">
        <w:t xml:space="preserve"> is overwhelmingly derived from </w:t>
      </w:r>
      <w:r>
        <w:t xml:space="preserve">the study of </w:t>
      </w:r>
      <w:r w:rsidR="00426466">
        <w:t>Cauc</w:t>
      </w:r>
      <w:r w:rsidR="00665647">
        <w:t>asian populations. The understudy</w:t>
      </w:r>
      <w:r w:rsidR="00226024">
        <w:t xml:space="preserve"> of other ethnicities</w:t>
      </w:r>
      <w:r w:rsidR="00426466">
        <w:t xml:space="preserve"> and </w:t>
      </w:r>
      <w:r w:rsidR="00665647">
        <w:t xml:space="preserve">the </w:t>
      </w:r>
      <w:r w:rsidR="00426466">
        <w:t xml:space="preserve">lack of systematic examination </w:t>
      </w:r>
      <w:r w:rsidR="00340F47">
        <w:t>of the differences between</w:t>
      </w:r>
      <w:r w:rsidR="00426466">
        <w:t xml:space="preserve"> populations </w:t>
      </w:r>
      <w:r w:rsidR="00665647">
        <w:t>are noticeable in the field. The</w:t>
      </w:r>
      <w:r w:rsidR="00640742">
        <w:t>s</w:t>
      </w:r>
      <w:r w:rsidR="00665647">
        <w:t>e</w:t>
      </w:r>
      <w:r w:rsidR="00640742">
        <w:t xml:space="preserve"> weakness</w:t>
      </w:r>
      <w:r w:rsidR="00665647">
        <w:t>es</w:t>
      </w:r>
      <w:r w:rsidR="00226024">
        <w:t xml:space="preserve"> may impede our understanding of t</w:t>
      </w:r>
      <w:r w:rsidR="00340F47">
        <w:t xml:space="preserve">he etiology of the disorder. In </w:t>
      </w:r>
      <w:r w:rsidR="00226024">
        <w:t xml:space="preserve">responding to the request for application </w:t>
      </w:r>
      <w:r w:rsidR="00493061">
        <w:t>AI-12-021 “</w:t>
      </w:r>
      <w:r w:rsidR="00493061" w:rsidRPr="00493061">
        <w:t>U.S.-China Program for Biomedical Collaborative Research (R01)</w:t>
      </w:r>
      <w:r w:rsidR="00493061">
        <w:t>”</w:t>
      </w:r>
      <w:r>
        <w:t>, we propose studies aiming at the understanding of</w:t>
      </w:r>
      <w:r w:rsidR="00493061">
        <w:t xml:space="preserve"> </w:t>
      </w:r>
      <w:r w:rsidR="00340F47">
        <w:t xml:space="preserve">genetic </w:t>
      </w:r>
      <w:r>
        <w:t>architecture of SCZ in</w:t>
      </w:r>
      <w:r w:rsidR="00493061">
        <w:t xml:space="preserve"> the Chinese population and inves</w:t>
      </w:r>
      <w:r>
        <w:t>tigating</w:t>
      </w:r>
      <w:r w:rsidR="00493061">
        <w:t xml:space="preserve"> the shared and e</w:t>
      </w:r>
      <w:r>
        <w:t>thnic-specific risk factor</w:t>
      </w:r>
      <w:r w:rsidR="00E21F87">
        <w:t>s between the Chinese and Caucasian populations. Our aims are the following:</w:t>
      </w:r>
    </w:p>
    <w:p w14:paraId="01ABAD23" w14:textId="77777777" w:rsidR="006C163D" w:rsidRDefault="006209C2" w:rsidP="006209C2">
      <w:pPr>
        <w:pStyle w:val="ListParagraph"/>
        <w:numPr>
          <w:ilvl w:val="0"/>
          <w:numId w:val="26"/>
        </w:numPr>
      </w:pPr>
      <w:r>
        <w:t xml:space="preserve">Conduct </w:t>
      </w:r>
      <w:r w:rsidR="003739E7">
        <w:t>exome</w:t>
      </w:r>
      <w:r w:rsidR="00524DCD">
        <w:t xml:space="preserve"> sequencing for 14</w:t>
      </w:r>
      <w:r w:rsidR="003739E7">
        <w:t>0</w:t>
      </w:r>
      <w:r w:rsidR="00640742">
        <w:t xml:space="preserve"> nuclear Chinese families</w:t>
      </w:r>
      <w:r>
        <w:t xml:space="preserve"> </w:t>
      </w:r>
      <w:del w:id="0" w:author="hao xiong" w:date="2012-09-09T08:55:00Z">
        <w:r w:rsidDel="00B23F2C">
          <w:delText>of</w:delText>
        </w:r>
      </w:del>
      <w:r>
        <w:t xml:space="preserve"> </w:t>
      </w:r>
      <w:r w:rsidR="00640742">
        <w:t>with</w:t>
      </w:r>
      <w:r w:rsidR="00167C65">
        <w:t xml:space="preserve"> multiple affected individuals</w:t>
      </w:r>
      <w:r>
        <w:t xml:space="preserve"> </w:t>
      </w:r>
      <w:r w:rsidR="00640742">
        <w:t xml:space="preserve">to discover </w:t>
      </w:r>
      <w:r>
        <w:t>single nucleo</w:t>
      </w:r>
      <w:r w:rsidR="00C466DC">
        <w:t>tide variations (SNVs)</w:t>
      </w:r>
      <w:r>
        <w:t xml:space="preserve"> </w:t>
      </w:r>
      <w:r w:rsidR="007D4695">
        <w:t xml:space="preserve">and copy number variations (CNVs) </w:t>
      </w:r>
      <w:r>
        <w:t xml:space="preserve">predisposing to the disorder. </w:t>
      </w:r>
      <w:r w:rsidR="00640742">
        <w:t>We plan to use families with b</w:t>
      </w:r>
      <w:r w:rsidR="00010DB6">
        <w:t>oth par</w:t>
      </w:r>
      <w:r w:rsidR="00866AC4">
        <w:t>ents (affected or unaffected), 2</w:t>
      </w:r>
      <w:r w:rsidR="00010DB6">
        <w:t xml:space="preserve"> affected an</w:t>
      </w:r>
      <w:r w:rsidR="00305245">
        <w:t xml:space="preserve">d 1 </w:t>
      </w:r>
      <w:r w:rsidR="00DD21D1">
        <w:t>unaffected siblings and families with 1 parent, 2 affected and 1 unaffected siblings</w:t>
      </w:r>
      <w:r w:rsidR="00010DB6">
        <w:t xml:space="preserve">. </w:t>
      </w:r>
      <w:r w:rsidR="00440D78">
        <w:t>T</w:t>
      </w:r>
      <w:r w:rsidR="007D4695">
        <w:t xml:space="preserve">he </w:t>
      </w:r>
      <w:r w:rsidR="00440D78">
        <w:t xml:space="preserve">use </w:t>
      </w:r>
      <w:r w:rsidR="007D4695">
        <w:t xml:space="preserve">of </w:t>
      </w:r>
      <w:r w:rsidR="00440D78">
        <w:t xml:space="preserve">families with </w:t>
      </w:r>
      <w:r w:rsidR="00305245">
        <w:t xml:space="preserve">affected and unaffected </w:t>
      </w:r>
      <w:r w:rsidR="00DD21D1">
        <w:t xml:space="preserve">siblings </w:t>
      </w:r>
      <w:r>
        <w:t xml:space="preserve">allows us to </w:t>
      </w:r>
      <w:r w:rsidR="00305245">
        <w:t xml:space="preserve">simultaneously </w:t>
      </w:r>
      <w:r>
        <w:t xml:space="preserve">discover and characterize </w:t>
      </w:r>
      <w:r w:rsidR="00010DB6">
        <w:t>transmitted</w:t>
      </w:r>
      <w:r w:rsidR="00CF1619">
        <w:t xml:space="preserve"> and de novo </w:t>
      </w:r>
      <w:r w:rsidR="00010DB6">
        <w:t xml:space="preserve">risk </w:t>
      </w:r>
      <w:r w:rsidR="00DD21D1">
        <w:t>variants</w:t>
      </w:r>
      <w:r w:rsidR="00CF1619">
        <w:t>.</w:t>
      </w:r>
      <w:r w:rsidR="00305245">
        <w:t xml:space="preserve"> </w:t>
      </w:r>
      <w:r w:rsidR="007D4695">
        <w:t>The use of unaffected siblings in the families serves as a better control than subjects from general population, as it c</w:t>
      </w:r>
      <w:r w:rsidR="006B0D83">
        <w:t>an filter out many non-causal</w:t>
      </w:r>
      <w:r w:rsidR="007D4695">
        <w:t xml:space="preserve"> variants observed in the families. </w:t>
      </w:r>
      <w:r w:rsidR="00CF1619">
        <w:t xml:space="preserve"> </w:t>
      </w:r>
    </w:p>
    <w:p w14:paraId="321DDB87" w14:textId="77777777" w:rsidR="00640742" w:rsidRDefault="00E757D2" w:rsidP="006209C2">
      <w:pPr>
        <w:pStyle w:val="ListParagraph"/>
        <w:numPr>
          <w:ilvl w:val="0"/>
          <w:numId w:val="26"/>
        </w:numPr>
      </w:pPr>
      <w:r>
        <w:t>G</w:t>
      </w:r>
      <w:r w:rsidR="00577E6F">
        <w:t>enotype 5,000 cases and 5,000 controls</w:t>
      </w:r>
      <w:r w:rsidR="00D53881">
        <w:t xml:space="preserve"> for </w:t>
      </w:r>
      <w:r w:rsidR="007D4695">
        <w:t xml:space="preserve">up to </w:t>
      </w:r>
      <w:r w:rsidR="00D53881">
        <w:t>10</w:t>
      </w:r>
      <w:r w:rsidR="007D4695">
        <w:t>0</w:t>
      </w:r>
      <w:r w:rsidR="00D53881">
        <w:t xml:space="preserve"> </w:t>
      </w:r>
      <w:r w:rsidR="00167C65">
        <w:t xml:space="preserve">the </w:t>
      </w:r>
      <w:r w:rsidR="00D53881">
        <w:t>most promising risk variants discovered in Aim 1 above</w:t>
      </w:r>
      <w:r w:rsidR="00577E6F">
        <w:t xml:space="preserve"> to verify their association with SCZ</w:t>
      </w:r>
      <w:r w:rsidR="00D53881">
        <w:t>. We will apply a set of sophisticated statistic</w:t>
      </w:r>
      <w:r w:rsidR="007D4695">
        <w:t>al</w:t>
      </w:r>
      <w:r w:rsidR="00577E6F">
        <w:t>, bio</w:t>
      </w:r>
      <w:r w:rsidR="00D53881">
        <w:t xml:space="preserve">informatic </w:t>
      </w:r>
      <w:r w:rsidR="00577E6F">
        <w:t xml:space="preserve">and functional </w:t>
      </w:r>
      <w:r w:rsidR="00D53881">
        <w:t xml:space="preserve">filters to select the most promising SNVs. </w:t>
      </w:r>
      <w:r w:rsidR="00577E6F">
        <w:t xml:space="preserve">We will focus on those rare variants (including de novo variants) with potential functional consequences and variants occurred at multiple sites in the same genes and biological pathways. </w:t>
      </w:r>
    </w:p>
    <w:p w14:paraId="3E7B8C48" w14:textId="77777777" w:rsidR="00E21F87" w:rsidRDefault="001A16C7" w:rsidP="006209C2">
      <w:pPr>
        <w:pStyle w:val="ListParagraph"/>
        <w:numPr>
          <w:ilvl w:val="0"/>
          <w:numId w:val="26"/>
        </w:numPr>
      </w:pPr>
      <w:r>
        <w:t>Perform comparative</w:t>
      </w:r>
      <w:r w:rsidR="00D53881">
        <w:t xml:space="preserve"> analyses using GWAS datasets from both Caucasian and Chinese population</w:t>
      </w:r>
      <w:r w:rsidR="001F7ACB">
        <w:t xml:space="preserve"> to estimate the overlap</w:t>
      </w:r>
      <w:r>
        <w:t xml:space="preserve"> of </w:t>
      </w:r>
      <w:r w:rsidR="00D5664F">
        <w:t>genetic ri</w:t>
      </w:r>
      <w:r w:rsidR="00D53881">
        <w:t>sk between the two</w:t>
      </w:r>
      <w:r w:rsidR="00D5664F">
        <w:t xml:space="preserve"> populations, and to discover and characterize the shared- and ethnic-specific risk genes. We propose to use polygenic analyses to examine the correlation between the published PGC and Chinese GWASs to estimate the overlap of risk factor</w:t>
      </w:r>
      <w:r w:rsidR="001F7ACB">
        <w:t>s</w:t>
      </w:r>
      <w:r w:rsidR="00D5664F">
        <w:t xml:space="preserve"> between these </w:t>
      </w:r>
      <w:r w:rsidR="00D53881">
        <w:t>populations, and</w:t>
      </w:r>
      <w:r w:rsidR="00D5664F">
        <w:t xml:space="preserve"> to examine the genetic structure of </w:t>
      </w:r>
      <w:r w:rsidR="003E31D0">
        <w:t>SCZ</w:t>
      </w:r>
      <w:r w:rsidR="00D5664F">
        <w:t xml:space="preserve"> in these two ethnic groups.</w:t>
      </w:r>
      <w:r w:rsidR="00CF1619">
        <w:t xml:space="preserve"> </w:t>
      </w:r>
    </w:p>
    <w:p w14:paraId="24C18684" w14:textId="77777777" w:rsidR="001B5E3B" w:rsidRDefault="00766474" w:rsidP="001B5E3B">
      <w:bookmarkStart w:id="1" w:name="_GoBack"/>
      <w:r>
        <w:t xml:space="preserve">The goal of this application is to </w:t>
      </w:r>
      <w:r w:rsidR="005D0CC8">
        <w:t>understand the genetic structure of SCZ in the Chinese population, with a focus on rare and de novo variants segregated in the families</w:t>
      </w:r>
      <w:ins w:id="2" w:author="hao xiong" w:date="2012-09-09T11:00:00Z">
        <w:r w:rsidR="003D03C1">
          <w:t>,</w:t>
        </w:r>
      </w:ins>
      <w:r w:rsidR="005D0CC8">
        <w:t xml:space="preserve"> and </w:t>
      </w:r>
      <w:r>
        <w:t>shared</w:t>
      </w:r>
      <w:r w:rsidR="005D0CC8">
        <w:t xml:space="preserve"> and ethnic specific genetic factors</w:t>
      </w:r>
      <w:del w:id="3" w:author="hao xiong" w:date="2012-09-09T11:00:00Z">
        <w:r w:rsidDel="003D03C1">
          <w:delText xml:space="preserve"> </w:delText>
        </w:r>
      </w:del>
      <w:ins w:id="4" w:author="hao xiong" w:date="2012-09-09T10:33:00Z">
        <w:r w:rsidR="005F211B">
          <w:t xml:space="preserve"> </w:t>
        </w:r>
      </w:ins>
      <w:r>
        <w:t>between the Chinese and Caucasian populations. The application takes advantage of next-generation sequencing</w:t>
      </w:r>
      <w:r w:rsidR="003E31D0">
        <w:t xml:space="preserve"> (NGS)</w:t>
      </w:r>
      <w:r>
        <w:t xml:space="preserve"> techniques and multiplex Chinese family samples t</w:t>
      </w:r>
      <w:r w:rsidR="005C4454">
        <w:t>o simultaneously discover both transmitted and de novo</w:t>
      </w:r>
      <w:r w:rsidR="002079D6">
        <w:t xml:space="preserve"> risk variants</w:t>
      </w:r>
      <w:r w:rsidR="00FF03F4">
        <w:t xml:space="preserve"> and verifies the promising variants with large independent samples. This is</w:t>
      </w:r>
      <w:r w:rsidR="002079D6">
        <w:t xml:space="preserve"> a</w:t>
      </w:r>
      <w:r w:rsidR="00FF03F4">
        <w:t>n economically</w:t>
      </w:r>
      <w:r w:rsidR="00AA14F1">
        <w:t xml:space="preserve"> efficient</w:t>
      </w:r>
      <w:r w:rsidR="002079D6">
        <w:t xml:space="preserve"> and </w:t>
      </w:r>
      <w:r w:rsidR="00FF03F4">
        <w:t>scientifically n</w:t>
      </w:r>
      <w:r w:rsidR="00581F78">
        <w:t>ovel design. Based on the examination of study designs aiming at identification of rare risk variants</w:t>
      </w:r>
      <w:r w:rsidR="001A1DE3">
        <w:t>,</w:t>
      </w:r>
      <w:r w:rsidR="00581F78">
        <w:fldChar w:fldCharType="begin">
          <w:fldData xml:space="preserve">PFJlZm1hbj48Q2l0ZT48QXV0aG9yPlNoaTwvQXV0aG9yPjxZZWFyPjIwMTE8L1llYXI+PFJlY051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</w:fldData>
        </w:fldChar>
      </w:r>
      <w:r w:rsidR="00524EDE">
        <w:instrText xml:space="preserve"> ADDIN REFMGR.CITE </w:instrText>
      </w:r>
      <w:r w:rsidR="00524EDE">
        <w:fldChar w:fldCharType="begin">
          <w:fldData xml:space="preserve">PFJlZm1hbj48Q2l0ZT48QXV0aG9yPlNoaTwvQXV0aG9yPjxZZWFyPjIwMTE8L1llYXI+PFJlY051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</w:fldData>
        </w:fldChar>
      </w:r>
      <w:r w:rsidR="00524EDE">
        <w:instrText xml:space="preserve"> ADDIN EN.CITE.DATA </w:instrText>
      </w:r>
      <w:r w:rsidR="00524EDE">
        <w:fldChar w:fldCharType="end"/>
      </w:r>
      <w:r w:rsidR="00581F78">
        <w:fldChar w:fldCharType="separate"/>
      </w:r>
      <w:r w:rsidR="00D66341" w:rsidRPr="00D66341">
        <w:rPr>
          <w:noProof/>
          <w:vertAlign w:val="superscript"/>
        </w:rPr>
        <w:t>28,29</w:t>
      </w:r>
      <w:r w:rsidR="00581F78">
        <w:fldChar w:fldCharType="end"/>
      </w:r>
      <w:r w:rsidR="00FF03F4">
        <w:t xml:space="preserve"> where the use of family-history positive cases leads to </w:t>
      </w:r>
      <w:r w:rsidR="00581F78">
        <w:t xml:space="preserve">increase of statistic power in discovery of </w:t>
      </w:r>
      <w:r w:rsidR="003E31D0">
        <w:t xml:space="preserve">rare </w:t>
      </w:r>
      <w:r w:rsidR="00196CB6">
        <w:t>risk variants, our design will led to discover and identify new</w:t>
      </w:r>
      <w:r w:rsidR="00641392">
        <w:t xml:space="preserve"> risk factors and shed light on our understanding of the genetic architecture of </w:t>
      </w:r>
      <w:r w:rsidR="003E31D0">
        <w:t>SCZ</w:t>
      </w:r>
      <w:r w:rsidR="00641392">
        <w:t>.</w:t>
      </w:r>
    </w:p>
    <w:bookmarkEnd w:id="1"/>
    <w:p w14:paraId="2F52400F" w14:textId="77777777" w:rsidR="00C45FBB" w:rsidRDefault="00C45FBB" w:rsidP="001B5E3B"/>
    <w:p w14:paraId="01704B95" w14:textId="77777777" w:rsidR="00C45FBB" w:rsidRDefault="00C45FBB">
      <w:pPr>
        <w:tabs>
          <w:tab w:val="clear" w:pos="360"/>
          <w:tab w:val="clear" w:pos="720"/>
          <w:tab w:val="clear" w:pos="1080"/>
          <w:tab w:val="clear" w:pos="1440"/>
        </w:tabs>
        <w:autoSpaceDE/>
        <w:autoSpaceDN/>
        <w:spacing w:before="0"/>
        <w:ind w:firstLine="0"/>
      </w:pPr>
      <w:r>
        <w:br w:type="page"/>
      </w:r>
    </w:p>
    <w:p w14:paraId="4C103539" w14:textId="77777777" w:rsidR="00C45FBB" w:rsidRDefault="00C45FBB" w:rsidP="00C45FBB">
      <w:pPr>
        <w:pStyle w:val="Heading1"/>
      </w:pPr>
      <w:r>
        <w:lastRenderedPageBreak/>
        <w:t>Significance</w:t>
      </w:r>
    </w:p>
    <w:p w14:paraId="24D697FD" w14:textId="77777777" w:rsidR="00866AC4" w:rsidRDefault="00866AC4" w:rsidP="00866AC4">
      <w:r>
        <w:t>Genetic studies of SCZ have made significant progress in recent years and multiple loci hav</w:t>
      </w:r>
      <w:r w:rsidR="001F7ACB">
        <w:t xml:space="preserve">e been identified in GWASs. Like many other complex diseases, </w:t>
      </w:r>
      <w:r>
        <w:t xml:space="preserve">these loci </w:t>
      </w:r>
      <w:r w:rsidR="00E96EEB">
        <w:t xml:space="preserve">with common variants </w:t>
      </w:r>
      <w:r>
        <w:t>account for only a small proportion of the total heritability,</w:t>
      </w:r>
      <w:r>
        <w:fldChar w:fldCharType="begin">
          <w:fldData xml:space="preserve">PFJlZm1hbj48Q2l0ZT48QXV0aG9yPk1hbm9saW88L0F1dGhvcj48WWVhcj4yMDA5PC9ZZWFyPjxS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</w:fldData>
        </w:fldChar>
      </w:r>
      <w:r w:rsidR="00524EDE">
        <w:instrText xml:space="preserve"> ADDIN REFMGR.CITE </w:instrText>
      </w:r>
      <w:r w:rsidR="00524EDE">
        <w:fldChar w:fldCharType="begin">
          <w:fldData xml:space="preserve">PFJlZm1hbj48Q2l0ZT48QXV0aG9yPk1hbm9saW88L0F1dGhvcj48WWVhcj4yMDA5PC9ZZWFyPjxS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</w:fldData>
        </w:fldChar>
      </w:r>
      <w:r w:rsidR="00524EDE">
        <w:instrText xml:space="preserve"> ADDIN EN.CITE.DATA </w:instrText>
      </w:r>
      <w:r w:rsidR="00524EDE">
        <w:fldChar w:fldCharType="end"/>
      </w:r>
      <w:r>
        <w:fldChar w:fldCharType="separate"/>
      </w:r>
      <w:r w:rsidR="001F7ACB" w:rsidRPr="001F7ACB">
        <w:rPr>
          <w:noProof/>
          <w:vertAlign w:val="superscript"/>
        </w:rPr>
        <w:t>7-9</w:t>
      </w:r>
      <w:r>
        <w:fldChar w:fldCharType="end"/>
      </w:r>
      <w:r>
        <w:t xml:space="preserve"> and </w:t>
      </w:r>
      <w:ins w:id="5" w:author="hao xiong" w:date="2012-09-09T10:44:00Z">
        <w:r w:rsidR="004A7886">
          <w:t xml:space="preserve">few </w:t>
        </w:r>
      </w:ins>
      <w:del w:id="6" w:author="hao xiong" w:date="2012-09-09T10:44:00Z">
        <w:r w:rsidDel="004A7886">
          <w:delText>no</w:delText>
        </w:r>
      </w:del>
      <w:r>
        <w:t xml:space="preserve"> causal variants in these loci have been found. There may be several factors to explain the missing heritability. GWA</w:t>
      </w:r>
      <w:r w:rsidR="001F7ACB">
        <w:t>S</w:t>
      </w:r>
      <w:r>
        <w:t xml:space="preserve"> is based on the premise that common diseases are caused by common variants. If the premise is true and we still cannot account for the majority of heritability, it would suggest that there may be substantially more risk genes with small effects. The reason that these genes have not been identified is likely due to </w:t>
      </w:r>
      <w:r w:rsidR="001F7ACB">
        <w:t>lack of power in the GWASs</w:t>
      </w:r>
      <w:r>
        <w:t>.</w:t>
      </w:r>
      <w:r>
        <w:fldChar w:fldCharType="begin">
          <w:fldData xml:space="preserve">PFJlZm1hbj48Q2l0ZT48QXV0aG9yPlZpc3NjaGVyPC9BdXRob3I+PFllYXI+MjAxMjwvWWVhcj48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</w:fldData>
        </w:fldChar>
      </w:r>
      <w:r w:rsidR="00524EDE">
        <w:instrText xml:space="preserve"> ADDIN REFMGR.CITE </w:instrText>
      </w:r>
      <w:r w:rsidR="00524EDE">
        <w:fldChar w:fldCharType="begin">
          <w:fldData xml:space="preserve">PFJlZm1hbj48Q2l0ZT48QXV0aG9yPlZpc3NjaGVyPC9BdXRob3I+PFllYXI+MjAxMjwvWWVhcj48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</w:fldData>
        </w:fldChar>
      </w:r>
      <w:r w:rsidR="00524EDE">
        <w:instrText xml:space="preserve"> ADDIN EN.CITE.DATA </w:instrText>
      </w:r>
      <w:r w:rsidR="00524EDE">
        <w:fldChar w:fldCharType="end"/>
      </w:r>
      <w:r>
        <w:fldChar w:fldCharType="separate"/>
      </w:r>
      <w:r w:rsidR="00D66341" w:rsidRPr="00D66341">
        <w:rPr>
          <w:noProof/>
          <w:vertAlign w:val="superscript"/>
        </w:rPr>
        <w:t>27,30</w:t>
      </w:r>
      <w:r>
        <w:fldChar w:fldCharType="end"/>
      </w:r>
      <w:r>
        <w:t xml:space="preserve"> But if </w:t>
      </w:r>
      <w:ins w:id="7" w:author="hao xiong" w:date="2012-09-09T10:46:00Z">
        <w:r w:rsidR="004A7886">
          <w:t xml:space="preserve"> many </w:t>
        </w:r>
      </w:ins>
      <w:del w:id="8" w:author="hao xiong" w:date="2012-09-09T10:45:00Z">
        <w:r w:rsidDel="004A7886">
          <w:delText>the majority of the</w:delText>
        </w:r>
      </w:del>
      <w:r>
        <w:t xml:space="preserve"> cases of SCZ is not caused by common variants, we would not expect GWA</w:t>
      </w:r>
      <w:r w:rsidR="001F7ACB">
        <w:t>S</w:t>
      </w:r>
      <w:r>
        <w:t xml:space="preserve"> to be very successful</w:t>
      </w:r>
      <w:r w:rsidR="001F7ACB">
        <w:t xml:space="preserve"> for identifying the most of genetic risks</w:t>
      </w:r>
      <w:r>
        <w:t>. Whole genome sequencin</w:t>
      </w:r>
      <w:r w:rsidR="00AF6F7A">
        <w:t>g and</w:t>
      </w:r>
      <w:r>
        <w:t xml:space="preserve"> exome sequencing, on the other hand, is based on a different premise that single </w:t>
      </w:r>
      <w:ins w:id="9" w:author="hao xiong" w:date="2012-09-09T10:46:00Z">
        <w:r w:rsidR="004A7886">
          <w:t xml:space="preserve">common and </w:t>
        </w:r>
      </w:ins>
      <w:r>
        <w:t>rare variant, or combinations of them, are the major</w:t>
      </w:r>
      <w:r w:rsidR="001F7ACB">
        <w:t xml:space="preserve"> cause of the disorder</w:t>
      </w:r>
      <w:r>
        <w:t xml:space="preserve">. </w:t>
      </w:r>
      <w:r w:rsidR="00AF6F7A">
        <w:t>Recent studies have provided strong evidence that rare variants, including CNVs and de novo mutations, play an important role in SCZ.</w:t>
      </w:r>
      <w:r w:rsidR="00E96EEB">
        <w:fldChar w:fldCharType="begin">
          <w:fldData xml:space="preserve">L0F1dGhvcnNfUHJpbWFyeT48QXV0aG9yc19QcmltYXJ5PkphYWZhcmksTi48L0F1dGhvcnNfUHJp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</w:fldData>
        </w:fldChar>
      </w:r>
      <w:r w:rsidR="00524EDE">
        <w:instrText xml:space="preserve"> ADDIN REFMGR.CITE </w:instrText>
      </w:r>
      <w:r w:rsidR="00524EDE">
        <w:fldChar w:fldCharType="begin">
          <w:fldData xml:space="preserve">PFJlZm1hbj48Q2l0ZT48QXV0aG9yPkdyb3pldmE8L0F1dGhvcj48WWVhcj4yMDEwPC9ZZWFyPjxS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==
</w:fldData>
        </w:fldChar>
      </w:r>
      <w:r w:rsidR="00524EDE">
        <w:instrText xml:space="preserve"> ADDIN EN.CITE.DATA </w:instrText>
      </w:r>
      <w:r w:rsidR="00524EDE">
        <w:fldChar w:fldCharType="end"/>
      </w:r>
      <w:r w:rsidR="00524EDE">
        <w:fldChar w:fldCharType="begin">
          <w:fldData xml:space="preserve">L0F1dGhvcnNfUHJpbWFyeT48QXV0aG9yc19QcmltYXJ5PkphYWZhcmksTi48L0F1dGhvcnNfUHJp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</w:fldData>
        </w:fldChar>
      </w:r>
      <w:r w:rsidR="00524EDE">
        <w:instrText xml:space="preserve"> ADDIN EN.CITE.DATA </w:instrText>
      </w:r>
      <w:r w:rsidR="00524EDE">
        <w:fldChar w:fldCharType="end"/>
      </w:r>
      <w:r w:rsidR="00E96EEB">
        <w:fldChar w:fldCharType="separate"/>
      </w:r>
      <w:r w:rsidR="00E96EEB" w:rsidRPr="009817B3">
        <w:rPr>
          <w:noProof/>
          <w:vertAlign w:val="superscript"/>
        </w:rPr>
        <w:t>11-24</w:t>
      </w:r>
      <w:r w:rsidR="00E96EEB">
        <w:fldChar w:fldCharType="end"/>
      </w:r>
      <w:r w:rsidR="00AF6F7A">
        <w:t xml:space="preserve"> </w:t>
      </w:r>
      <w:r w:rsidR="00E96EEB">
        <w:t>This is consistent with a recent survey of GWASs in which both common and rare variants contribute to disease risks, although the extent to which common and rare variants contribute varies across diseases.</w:t>
      </w:r>
      <w:r w:rsidR="00E96EEB">
        <w:fldChar w:fldCharType="begin"/>
      </w:r>
      <w:r w:rsidR="00524EDE">
        <w:instrText xml:space="preserve"> ADDIN REFMGR.CITE &lt;Refman&gt;&lt;Cite&gt;&lt;Author&gt;Gibson&lt;/Author&gt;&lt;Year&gt;2011&lt;/Year&gt;&lt;RecNum&gt;2104&lt;/RecNum&gt;&lt;IDText&gt;Rare and common variants: twenty arguments&lt;/IDText&gt;&lt;MDL Ref_Type="Journal"&gt;&lt;Ref_Type&gt;Journal&lt;/Ref_Type&gt;&lt;Ref_ID&gt;2104&lt;/Ref_ID&gt;&lt;Title_Primary&gt;Rare and common variants: twenty arguments&lt;/Title_Primary&gt;&lt;Authors_Primary&gt;Gibson,G.&lt;/Authors_Primary&gt;&lt;Date_Primary&gt;2011/2&lt;/Date_Primary&gt;&lt;Keywords&gt;Article&lt;/Keywords&gt;&lt;Keywords&gt;Association&lt;/Keywords&gt;&lt;Keywords&gt;Biology&lt;/Keywords&gt;&lt;Keywords&gt;Disease&lt;/Keywords&gt;&lt;Keywords&gt;Genome-Wide Association Study&lt;/Keywords&gt;&lt;Keywords&gt;Genomics&lt;/Keywords&gt;&lt;Keywords&gt;Risk&lt;/Keywords&gt;&lt;Reprint&gt;Not in File&lt;/Reprint&gt;&lt;Start_Page&gt;135&lt;/Start_Page&gt;&lt;End_Page&gt;145&lt;/End_Page&gt;&lt;Periodical&gt;Nat.Rev.Genet.&lt;/Periodical&gt;&lt;Volume&gt;13&lt;/Volume&gt;&lt;Issue&gt;2&lt;/Issue&gt;&lt;Misc_3&gt;nrg3118 [pii];10.1038/nrg3118 [doi]&lt;/Misc_3&gt;&lt;Address&gt;School of Biology and Center for Integrative Genomics, 770 State Street, Georgia Institute of Technology, Atlanta, Georgia 30332, USA&lt;/Address&gt;&lt;Web_URL&gt;PM:22251874&lt;/Web_URL&gt;&lt;ZZ_JournalStdAbbrev&gt;&lt;f name="System"&gt;Nat.Rev.Genet.&lt;/f&gt;&lt;/ZZ_JournalStdAbbrev&gt;&lt;ZZ_WorkformID&gt;1&lt;/ZZ_WorkformID&gt;&lt;/MDL&gt;&lt;/Cite&gt;&lt;/Refman&gt;</w:instrText>
      </w:r>
      <w:r w:rsidR="00E96EEB">
        <w:fldChar w:fldCharType="separate"/>
      </w:r>
      <w:r w:rsidR="00E96EEB" w:rsidRPr="006B6240">
        <w:rPr>
          <w:noProof/>
          <w:vertAlign w:val="superscript"/>
        </w:rPr>
        <w:t>25</w:t>
      </w:r>
      <w:r w:rsidR="00E96EEB">
        <w:fldChar w:fldCharType="end"/>
      </w:r>
      <w:r w:rsidR="00E96EEB">
        <w:t xml:space="preserve">  </w:t>
      </w:r>
      <w:r>
        <w:t>Since the genetic archi</w:t>
      </w:r>
      <w:r w:rsidR="00E96EEB">
        <w:t>tecture of SCZ is likely to involve both common and rare variants</w:t>
      </w:r>
      <w:r>
        <w:t xml:space="preserve">, to ensure successful identification of risk factors, a </w:t>
      </w:r>
      <w:r w:rsidR="00E96EEB">
        <w:t>better study design needs to consider</w:t>
      </w:r>
      <w:r>
        <w:t xml:space="preserve"> both common and rare variants and accommodate</w:t>
      </w:r>
      <w:r w:rsidR="00E96EEB">
        <w:t>s their</w:t>
      </w:r>
      <w:r>
        <w:t xml:space="preserve"> varying contributions</w:t>
      </w:r>
      <w:r w:rsidR="00E96EEB">
        <w:t xml:space="preserve">. </w:t>
      </w:r>
      <w:r w:rsidR="006641E8">
        <w:t>In this application, we propose to conduct exome sequencing of multiplex families with parents, affected and unaffected siblings. This design enable</w:t>
      </w:r>
      <w:r w:rsidR="001B66EF">
        <w:t>s</w:t>
      </w:r>
      <w:r w:rsidR="006641E8">
        <w:t xml:space="preserve"> us to detect both common and rare</w:t>
      </w:r>
      <w:r w:rsidR="001B66EF">
        <w:t xml:space="preserve"> risk</w:t>
      </w:r>
      <w:r w:rsidR="006641E8">
        <w:t xml:space="preserve"> variants, including </w:t>
      </w:r>
      <w:r w:rsidR="001B66EF">
        <w:t>de novo rare variants. In addition, our team (Dr. Xiong of UT Health Center at Houston) has recently developed novel strategies</w:t>
      </w:r>
      <w:r w:rsidR="001B66EF">
        <w:fldChar w:fldCharType="begin">
          <w:fldData xml:space="preserve">PFJlZm1hbj48Q2l0ZT48QXV0aG9yPkx1bzwvQXV0aG9yPjxZZWFyPjIwMTE8L1llYXI+PFJlY051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==
</w:fldData>
        </w:fldChar>
      </w:r>
      <w:r w:rsidR="00524EDE">
        <w:instrText xml:space="preserve"> ADDIN REFMGR.CITE </w:instrText>
      </w:r>
      <w:r w:rsidR="00524EDE">
        <w:fldChar w:fldCharType="begin">
          <w:fldData xml:space="preserve">PFJlZm1hbj48Q2l0ZT48QXV0aG9yPkx1bzwvQXV0aG9yPjxZZWFyPjIwMTE8L1llYXI+PFJlY051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==
</w:fldData>
        </w:fldChar>
      </w:r>
      <w:r w:rsidR="00524EDE">
        <w:instrText xml:space="preserve"> ADDIN EN.CITE.DATA </w:instrText>
      </w:r>
      <w:r w:rsidR="00524EDE">
        <w:fldChar w:fldCharType="end"/>
      </w:r>
      <w:r w:rsidR="001B66EF">
        <w:fldChar w:fldCharType="separate"/>
      </w:r>
      <w:r w:rsidR="00D66341" w:rsidRPr="00D66341">
        <w:rPr>
          <w:noProof/>
          <w:vertAlign w:val="superscript"/>
        </w:rPr>
        <w:t>31,32</w:t>
      </w:r>
      <w:r w:rsidR="001B66EF">
        <w:fldChar w:fldCharType="end"/>
      </w:r>
      <w:r w:rsidR="001B66EF">
        <w:t xml:space="preserve"> to jointly test both common and rare variants </w:t>
      </w:r>
      <w:ins w:id="10" w:author="hao xiong" w:date="2012-09-09T10:49:00Z">
        <w:r w:rsidR="004A7886">
          <w:t xml:space="preserve">unifying </w:t>
        </w:r>
      </w:ins>
      <w:del w:id="11" w:author="hao xiong" w:date="2012-09-09T10:49:00Z">
        <w:r w:rsidR="001B66EF" w:rsidDel="004A7886">
          <w:delText>in</w:delText>
        </w:r>
      </w:del>
      <w:r w:rsidR="001B66EF">
        <w:t xml:space="preserve"> family</w:t>
      </w:r>
      <w:ins w:id="12" w:author="hao xiong" w:date="2012-09-09T10:49:00Z">
        <w:r w:rsidR="004A7886">
          <w:t xml:space="preserve"> and population study desing (Zhu and Xiong, 2012)</w:t>
        </w:r>
      </w:ins>
      <w:del w:id="13" w:author="hao xiong" w:date="2012-09-09T10:49:00Z">
        <w:r w:rsidR="001B66EF" w:rsidDel="004A7886">
          <w:delText xml:space="preserve"> samples</w:delText>
        </w:r>
      </w:del>
      <w:r w:rsidR="001B66EF">
        <w:t xml:space="preserve">. With </w:t>
      </w:r>
      <w:r w:rsidR="00E96EEB">
        <w:t xml:space="preserve">our family design and </w:t>
      </w:r>
      <w:r w:rsidR="001B66EF">
        <w:t xml:space="preserve">the application of these new </w:t>
      </w:r>
      <w:r w:rsidR="00571044">
        <w:t xml:space="preserve">analytic </w:t>
      </w:r>
      <w:r w:rsidR="001B66EF">
        <w:t xml:space="preserve">strategies, we could significantly increase our power to detect the real effects of genes. </w:t>
      </w:r>
      <w:ins w:id="14" w:author="hao xiong" w:date="2012-09-09T10:58:00Z">
        <w:r w:rsidR="003D03C1" w:rsidRPr="003D03C1">
          <w:t>The unified approach can</w:t>
        </w:r>
        <w:r w:rsidR="003D03C1">
          <w:t xml:space="preserve"> also</w:t>
        </w:r>
        <w:r w:rsidR="003D03C1" w:rsidRPr="003D03C1">
          <w:t xml:space="preserve"> correct for unknown population stratification, family structure and cryptic relatedness while maintaining high power in the sequence-based association studies</w:t>
        </w:r>
      </w:ins>
    </w:p>
    <w:p w14:paraId="57918067" w14:textId="77777777" w:rsidR="009374C4" w:rsidRDefault="00A33F03" w:rsidP="00866AC4">
      <w:r>
        <w:t xml:space="preserve">SCZ, like many other complex diseases, can have sporadic </w:t>
      </w:r>
      <w:r w:rsidR="009374C4">
        <w:t xml:space="preserve">cases </w:t>
      </w:r>
      <w:r>
        <w:t xml:space="preserve">and cases run in families. Early studies of cases run in families, also referred to as cases with family history (FH), have higher genetic loading, and potentially more homogeneous genetically. </w:t>
      </w:r>
      <w:r w:rsidR="00846EC2" w:rsidRPr="00846EC2">
        <w:rPr>
          <w:highlight w:val="yellow"/>
        </w:rPr>
        <w:t>[ref]</w:t>
      </w:r>
      <w:r w:rsidR="00846EC2">
        <w:t xml:space="preserve"> </w:t>
      </w:r>
      <w:r w:rsidR="008C68D0">
        <w:t xml:space="preserve">However, we know very little of the nature of FH in SCZ. </w:t>
      </w:r>
      <w:r w:rsidR="009374C4">
        <w:t>What constitutes a FH in SCZ? Is there a difference in genetic architecture between cases with and without FH? Most recent stu</w:t>
      </w:r>
      <w:r w:rsidR="00571044">
        <w:t>dies, including GWASs</w:t>
      </w:r>
      <w:r w:rsidR="008C68D0">
        <w:t>, do</w:t>
      </w:r>
      <w:r w:rsidR="009374C4">
        <w:t xml:space="preserve"> not make a distinction between cases with and without F</w:t>
      </w:r>
      <w:r w:rsidR="00571044">
        <w:t xml:space="preserve">H. </w:t>
      </w:r>
      <w:r w:rsidR="00E12A8B">
        <w:t>A recent study tried to model fami</w:t>
      </w:r>
      <w:r w:rsidR="009F5035">
        <w:t>ly history in a GWAS but failed.</w:t>
      </w:r>
      <w:r w:rsidR="009F5035">
        <w:fldChar w:fldCharType="begin">
          <w:fldData xml:space="preserve">PFJlZm1hbj48Q2l0ZT48QXV0aG9yPkFnZXJibzwvQXV0aG9yPjxZZWFyPjIwMTI8L1llYXI+PFJl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==
</w:fldData>
        </w:fldChar>
      </w:r>
      <w:r w:rsidR="00524EDE">
        <w:instrText xml:space="preserve"> ADDIN REFMGR.CITE </w:instrText>
      </w:r>
      <w:r w:rsidR="00524EDE">
        <w:fldChar w:fldCharType="begin">
          <w:fldData xml:space="preserve">PFJlZm1hbj48Q2l0ZT48QXV0aG9yPkFnZXJibzwvQXV0aG9yPjxZZWFyPjIwMTI8L1llYXI+PFJl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==
</w:fldData>
        </w:fldChar>
      </w:r>
      <w:r w:rsidR="00524EDE">
        <w:instrText xml:space="preserve"> ADDIN EN.CITE.DATA </w:instrText>
      </w:r>
      <w:r w:rsidR="00524EDE">
        <w:fldChar w:fldCharType="end"/>
      </w:r>
      <w:r w:rsidR="009F5035">
        <w:fldChar w:fldCharType="separate"/>
      </w:r>
      <w:r w:rsidR="009F5035" w:rsidRPr="00E12A8B">
        <w:rPr>
          <w:noProof/>
          <w:vertAlign w:val="superscript"/>
        </w:rPr>
        <w:t>33</w:t>
      </w:r>
      <w:r w:rsidR="009F5035">
        <w:fldChar w:fldCharType="end"/>
      </w:r>
      <w:r w:rsidR="00E12A8B">
        <w:t xml:space="preserve"> </w:t>
      </w:r>
      <w:r w:rsidR="009F5035">
        <w:t>A rare CNV was found to be associated with male patients with FH.</w:t>
      </w:r>
      <w:r w:rsidR="009F5035">
        <w:fldChar w:fldCharType="begin">
          <w:fldData xml:space="preserve">PFJlZm1hbj48Q2l0ZT48QXV0aG9yPkluZ2Fzb248L0F1dGhvcj48WWVhcj4yMDExPC9ZZWFyPjxS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</w:fldData>
        </w:fldChar>
      </w:r>
      <w:r w:rsidR="00524EDE">
        <w:instrText xml:space="preserve"> ADDIN REFMGR.CITE </w:instrText>
      </w:r>
      <w:r w:rsidR="00524EDE">
        <w:fldChar w:fldCharType="begin">
          <w:fldData xml:space="preserve">PFJlZm1hbj48Q2l0ZT48QXV0aG9yPkluZ2Fzb248L0F1dGhvcj48WWVhcj4yMDExPC9ZZWFyPjxS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</w:fldData>
        </w:fldChar>
      </w:r>
      <w:r w:rsidR="00524EDE">
        <w:instrText xml:space="preserve"> ADDIN EN.CITE.DATA </w:instrText>
      </w:r>
      <w:r w:rsidR="00524EDE">
        <w:fldChar w:fldCharType="end"/>
      </w:r>
      <w:r w:rsidR="009F5035">
        <w:fldChar w:fldCharType="separate"/>
      </w:r>
      <w:r w:rsidR="009F5035" w:rsidRPr="009F5035">
        <w:rPr>
          <w:noProof/>
          <w:vertAlign w:val="superscript"/>
        </w:rPr>
        <w:t>13</w:t>
      </w:r>
      <w:r w:rsidR="009F5035">
        <w:fldChar w:fldCharType="end"/>
      </w:r>
      <w:r w:rsidR="009F5035">
        <w:t xml:space="preserve"> </w:t>
      </w:r>
      <w:r w:rsidR="00F24CAB">
        <w:t xml:space="preserve">A population linkage study supported a model </w:t>
      </w:r>
      <w:r w:rsidR="00F24CAB" w:rsidRPr="00F24CAB">
        <w:t>of rare but highly penetrant diseas</w:t>
      </w:r>
      <w:r w:rsidR="00F24CAB">
        <w:t>e alleles in cases with FH.</w:t>
      </w:r>
      <w:r w:rsidR="00F24CAB">
        <w:fldChar w:fldCharType="begin">
          <w:fldData xml:space="preserve">PFJlZm1hbj48Q2l0ZT48QXV0aG9yPkZyYW5ja3M8L0F1dGhvcj48WWVhcj4yMDEwPC9ZZWFyPjxS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</w:fldData>
        </w:fldChar>
      </w:r>
      <w:r w:rsidR="00524EDE">
        <w:instrText xml:space="preserve"> ADDIN REFMGR.CITE </w:instrText>
      </w:r>
      <w:r w:rsidR="00524EDE">
        <w:fldChar w:fldCharType="begin">
          <w:fldData xml:space="preserve">PFJlZm1hbj48Q2l0ZT48QXV0aG9yPkZyYW5ja3M8L0F1dGhvcj48WWVhcj4yMDEwPC9ZZWFyPjxS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</w:fldData>
        </w:fldChar>
      </w:r>
      <w:r w:rsidR="00524EDE">
        <w:instrText xml:space="preserve"> ADDIN EN.CITE.DATA </w:instrText>
      </w:r>
      <w:r w:rsidR="00524EDE">
        <w:fldChar w:fldCharType="end"/>
      </w:r>
      <w:r w:rsidR="00F24CAB">
        <w:fldChar w:fldCharType="separate"/>
      </w:r>
      <w:r w:rsidR="00F24CAB" w:rsidRPr="00F24CAB">
        <w:rPr>
          <w:noProof/>
          <w:vertAlign w:val="superscript"/>
        </w:rPr>
        <w:t>34</w:t>
      </w:r>
      <w:r w:rsidR="00F24CAB">
        <w:fldChar w:fldCharType="end"/>
      </w:r>
      <w:r w:rsidR="00F24CAB" w:rsidRPr="00F24CAB">
        <w:t> </w:t>
      </w:r>
      <w:r w:rsidR="009F5035">
        <w:t>These seem to imply</w:t>
      </w:r>
      <w:r w:rsidR="00E12A8B">
        <w:t xml:space="preserve"> that rare variants are more likely than common variants to explain FH. </w:t>
      </w:r>
      <w:r w:rsidR="00571044">
        <w:t>In this study, we plan to sequence</w:t>
      </w:r>
      <w:r w:rsidR="009374C4">
        <w:t xml:space="preserve"> cases with FH exclusively. </w:t>
      </w:r>
      <w:r w:rsidR="009F5035">
        <w:t>Because our design is intended to find rare variants, o</w:t>
      </w:r>
      <w:r w:rsidR="009374C4">
        <w:t>ur study could provide novel insights f</w:t>
      </w:r>
      <w:r w:rsidR="008C68D0">
        <w:t>or</w:t>
      </w:r>
      <w:r w:rsidR="009374C4">
        <w:t xml:space="preserve"> understanding </w:t>
      </w:r>
      <w:r w:rsidR="008C68D0">
        <w:t xml:space="preserve">the nature of these cases with FH, </w:t>
      </w:r>
      <w:ins w:id="15" w:author="hao xiong" w:date="2012-09-09T10:53:00Z">
        <w:r w:rsidR="003D03C1">
          <w:t xml:space="preserve">substantially </w:t>
        </w:r>
      </w:ins>
      <w:r w:rsidR="008C68D0">
        <w:t xml:space="preserve">complementing and improving our knowledge </w:t>
      </w:r>
      <w:r w:rsidR="009374C4">
        <w:t xml:space="preserve">of </w:t>
      </w:r>
      <w:r w:rsidR="008C68D0">
        <w:t xml:space="preserve">the </w:t>
      </w:r>
      <w:r w:rsidR="009374C4">
        <w:t>genetic architecture of SCZ.</w:t>
      </w:r>
      <w:r w:rsidR="00571044">
        <w:t xml:space="preserve"> </w:t>
      </w:r>
    </w:p>
    <w:p w14:paraId="03F7D1CE" w14:textId="77777777" w:rsidR="00C45FBB" w:rsidRDefault="00633C79" w:rsidP="006641E8">
      <w:r>
        <w:t>SCZ occurs in all ethnicities</w:t>
      </w:r>
      <w:r w:rsidR="00F24CAB">
        <w:t xml:space="preserve"> with similar prevalence</w:t>
      </w:r>
      <w:r>
        <w:t>,</w:t>
      </w:r>
      <w:r w:rsidR="00153D61">
        <w:fldChar w:fldCharType="begin"/>
      </w:r>
      <w:r w:rsidR="00524EDE">
        <w:instrText xml:space="preserve"> ADDIN REFMGR.CITE &lt;Refman&gt;&lt;Cite&gt;&lt;Author&gt;Tandon&lt;/Author&gt;&lt;Year&gt;2008&lt;/Year&gt;&lt;RecNum&gt;1512&lt;/RecNum&gt;&lt;IDText&gt;Schizophrenia, &amp;quot;Just the Facts&amp;quot; What we know in 2008. 2. Epidemiology and etiology&lt;/IDText&gt;&lt;MDL Ref_Type="Journal"&gt;&lt;Ref_Type&gt;Journal&lt;/Ref_Type&gt;&lt;Ref_ID&gt;1512&lt;/Ref_ID&gt;&lt;Title_Primary&gt;Schizophrenia, &amp;quot;Just the Facts&amp;quot; What we know in 2008. 2. Epidemiology and etiology&lt;/Title_Primary&gt;&lt;Authors_Primary&gt;Tandon,R.&lt;/Authors_Primary&gt;&lt;Authors_Primary&gt;Keshavan,M.S.&lt;/Authors_Primary&gt;&lt;Authors_Primary&gt;Nasrallah,H.A.&lt;/Authors_Primary&gt;&lt;Date_Primary&gt;2008/7&lt;/Date_Primary&gt;&lt;Keywords&gt;Article&lt;/Keywords&gt;&lt;Keywords&gt;Biology&lt;/Keywords&gt;&lt;Keywords&gt;complications&lt;/Keywords&gt;&lt;Keywords&gt;Disease&lt;/Keywords&gt;&lt;Keywords&gt;epidemiology&lt;/Keywords&gt;&lt;Keywords&gt;etiology&lt;/Keywords&gt;&lt;Keywords&gt;Family&lt;/Keywords&gt;&lt;Keywords&gt;Genes&lt;/Keywords&gt;&lt;Keywords&gt;history&lt;/Keywords&gt;&lt;Keywords&gt;Incidence&lt;/Keywords&gt;&lt;Keywords&gt;Male&lt;/Keywords&gt;&lt;Keywords&gt;Molecular Biology&lt;/Keywords&gt;&lt;Keywords&gt;Population&lt;/Keywords&gt;&lt;Keywords&gt;Prevalence&lt;/Keywords&gt;&lt;Keywords&gt;Research&lt;/Keywords&gt;&lt;Keywords&gt;Risk&lt;/Keywords&gt;&lt;Keywords&gt;Schizophrenia&lt;/Keywords&gt;&lt;Keywords&gt;Time&lt;/Keywords&gt;&lt;Keywords&gt;United States&lt;/Keywords&gt;&lt;Reprint&gt;Not in File&lt;/Reprint&gt;&lt;Start_Page&gt;1&lt;/Start_Page&gt;&lt;End_Page&gt;18&lt;/End_Page&gt;&lt;Periodical&gt;Schizophr.Res.&lt;/Periodical&gt;&lt;Volume&gt;102&lt;/Volume&gt;&lt;Issue&gt;1-3&lt;/Issue&gt;&lt;Address&gt;University of Florida, 3706 Glin Circle, Tallahassee, FL 32309, United States&lt;/Address&gt;&lt;Web_URL&gt;PM:18514488&lt;/Web_URL&gt;&lt;ZZ_JournalStdAbbrev&gt;&lt;f name="System"&gt;Schizophr.Res.&lt;/f&gt;&lt;/ZZ_JournalStdAbbrev&gt;&lt;ZZ_WorkformID&gt;1&lt;/ZZ_WorkformID&gt;&lt;/MDL&gt;&lt;/Cite&gt;&lt;/Refman&gt;</w:instrText>
      </w:r>
      <w:r w:rsidR="00153D61">
        <w:fldChar w:fldCharType="separate"/>
      </w:r>
      <w:r w:rsidR="00153D61" w:rsidRPr="00153D61">
        <w:rPr>
          <w:noProof/>
          <w:vertAlign w:val="superscript"/>
        </w:rPr>
        <w:t>35</w:t>
      </w:r>
      <w:r w:rsidR="00153D61">
        <w:fldChar w:fldCharType="end"/>
      </w:r>
      <w:r>
        <w:t xml:space="preserve"> and most of our understanding of SCZ comes from the studies of Caucasian populations. There is evidence that some of the factors influencing the development of SCZ are </w:t>
      </w:r>
      <w:r w:rsidR="00D54951">
        <w:t xml:space="preserve">common across different ethnic groups and others are </w:t>
      </w:r>
      <w:r>
        <w:t>ethnic specific.</w:t>
      </w:r>
      <w:r w:rsidR="00C644C7">
        <w:t xml:space="preserve"> </w:t>
      </w:r>
      <w:r w:rsidR="00C644C7" w:rsidRPr="00C644C7">
        <w:rPr>
          <w:highlight w:val="yellow"/>
        </w:rPr>
        <w:t>[ref]</w:t>
      </w:r>
      <w:r w:rsidR="00A33F03">
        <w:t xml:space="preserve">  </w:t>
      </w:r>
      <w:r>
        <w:t>However, we know very little of th</w:t>
      </w:r>
      <w:r w:rsidR="00D54951">
        <w:t>ese shared and ethnic specific factors. Since our Chine</w:t>
      </w:r>
      <w:r w:rsidR="00571044">
        <w:t>se team has finished a large GWAS</w:t>
      </w:r>
      <w:r w:rsidR="00D54951">
        <w:t xml:space="preserve"> recently, we have a unique opportunity to examine and compare the genetic factors between the Chinese and Caucasian populations</w:t>
      </w:r>
      <w:ins w:id="16" w:author="hao xiong" w:date="2012-09-09T11:01:00Z">
        <w:r w:rsidR="003D03C1">
          <w:t xml:space="preserve">, which will significantly increase our power to unravel the </w:t>
        </w:r>
      </w:ins>
      <w:ins w:id="17" w:author="hao xiong" w:date="2012-09-09T11:02:00Z">
        <w:r w:rsidR="003D03C1">
          <w:t>genetic</w:t>
        </w:r>
      </w:ins>
      <w:ins w:id="18" w:author="hao xiong" w:date="2012-09-09T11:01:00Z">
        <w:r w:rsidR="003D03C1">
          <w:t xml:space="preserve"> </w:t>
        </w:r>
      </w:ins>
      <w:ins w:id="19" w:author="hao xiong" w:date="2012-09-09T11:02:00Z">
        <w:r w:rsidR="003D03C1">
          <w:t>structure of SCZ</w:t>
        </w:r>
      </w:ins>
      <w:r w:rsidR="00D54951">
        <w:t xml:space="preserve">. </w:t>
      </w:r>
    </w:p>
    <w:p w14:paraId="55386BE7" w14:textId="77777777" w:rsidR="00C45FBB" w:rsidRDefault="00C45FBB" w:rsidP="00C45FBB">
      <w:pPr>
        <w:pStyle w:val="Heading1"/>
      </w:pPr>
      <w:r>
        <w:t>Innovation</w:t>
      </w:r>
    </w:p>
    <w:p w14:paraId="7090733A" w14:textId="77777777" w:rsidR="00C45FBB" w:rsidRDefault="00C45FBB" w:rsidP="00C45FBB">
      <w:r>
        <w:t>Recent GWASs</w:t>
      </w:r>
      <w:r w:rsidR="00C644C7">
        <w:t>, CNV analyses and sequencing</w:t>
      </w:r>
      <w:r>
        <w:t xml:space="preserve"> have provided ample evidence that both common and rare variants influence the development of </w:t>
      </w:r>
      <w:r w:rsidR="003E31D0">
        <w:t>SCZ</w:t>
      </w:r>
      <w:r>
        <w:t xml:space="preserve">. </w:t>
      </w:r>
      <w:r w:rsidR="00EE123E">
        <w:t xml:space="preserve">The common variants were identified </w:t>
      </w:r>
      <w:r w:rsidR="00665647">
        <w:t xml:space="preserve">by </w:t>
      </w:r>
      <w:r w:rsidR="00EE123E">
        <w:t xml:space="preserve">GWASs. </w:t>
      </w:r>
      <w:r>
        <w:t>The rare variants</w:t>
      </w:r>
      <w:r w:rsidR="00EE123E">
        <w:t>, including</w:t>
      </w:r>
      <w:r>
        <w:t xml:space="preserve"> cop</w:t>
      </w:r>
      <w:r w:rsidR="00EE123E">
        <w:t xml:space="preserve">y number variations and de novo mutations, were found in GWASs and sequencing of trio families. </w:t>
      </w:r>
      <w:r w:rsidR="00E94CCE">
        <w:t xml:space="preserve">Our current knowledge of the genetics of </w:t>
      </w:r>
      <w:r w:rsidR="003E31D0">
        <w:t>SCZ</w:t>
      </w:r>
      <w:r w:rsidR="00E94CCE">
        <w:t xml:space="preserve"> is overwhelmingly derived from the studies of Caucasian </w:t>
      </w:r>
      <w:r w:rsidR="002C0F18">
        <w:t>population. Lack of study</w:t>
      </w:r>
      <w:r w:rsidR="00E94CCE">
        <w:t xml:space="preserve"> of </w:t>
      </w:r>
      <w:r w:rsidR="002C0F18">
        <w:t>the genetic architecture in other ethnicities is an obvious weakness in our understanding of the disease. Are there shared- and ethnic-specific genetic liabilities across different ethnic groups? If yes, what are these share- and ethnic specific factors</w:t>
      </w:r>
      <w:r w:rsidR="00665647">
        <w:t>, and how they contribute to the architecture of the disorder</w:t>
      </w:r>
      <w:r w:rsidR="002C0F18">
        <w:t>? Another area with relatively few studies</w:t>
      </w:r>
      <w:r w:rsidR="00AC152E">
        <w:t xml:space="preserve"> is the family history of </w:t>
      </w:r>
      <w:r w:rsidR="003E31D0">
        <w:t>SCZ</w:t>
      </w:r>
      <w:r w:rsidR="00AC152E">
        <w:t>. Is there a difference between sporadic cases and those cases from multiplex families</w:t>
      </w:r>
      <w:r w:rsidR="005A2149">
        <w:t xml:space="preserve"> in genetic architecture</w:t>
      </w:r>
      <w:r w:rsidR="00AC152E">
        <w:t xml:space="preserve">? </w:t>
      </w:r>
      <w:r w:rsidR="005A2149">
        <w:t>This application proposes studies to examine these questions, its innovations include:</w:t>
      </w:r>
    </w:p>
    <w:p w14:paraId="70A17100" w14:textId="77777777" w:rsidR="005A2149" w:rsidRDefault="00D04A55" w:rsidP="005A2149">
      <w:pPr>
        <w:pStyle w:val="ListParagraph"/>
        <w:numPr>
          <w:ilvl w:val="0"/>
          <w:numId w:val="27"/>
        </w:numPr>
      </w:pPr>
      <w:r>
        <w:t>We take a unique</w:t>
      </w:r>
      <w:ins w:id="20" w:author="hao xiong" w:date="2012-09-09T11:31:00Z">
        <w:r w:rsidR="001133AD">
          <w:t xml:space="preserve"> multiplex </w:t>
        </w:r>
      </w:ins>
      <w:r>
        <w:t xml:space="preserve"> family design that includes parents, affected an</w:t>
      </w:r>
      <w:r w:rsidR="00C644C7">
        <w:t>d unaffected offspring for exome</w:t>
      </w:r>
      <w:r>
        <w:t xml:space="preserve"> sequencing. The exclusive inclusion of pedigrees with family history of </w:t>
      </w:r>
      <w:r w:rsidR="003E31D0">
        <w:t>SCZ</w:t>
      </w:r>
      <w:ins w:id="21" w:author="hao xiong" w:date="2012-09-09T14:14:00Z">
        <w:r w:rsidR="000535C3">
          <w:t xml:space="preserve"> which</w:t>
        </w:r>
      </w:ins>
      <w:r>
        <w:t xml:space="preserve"> give</w:t>
      </w:r>
      <w:r w:rsidR="00705D72">
        <w:t>s</w:t>
      </w:r>
      <w:r>
        <w:t xml:space="preserve"> us the opportunity to examine family history related </w:t>
      </w:r>
      <w:r w:rsidR="00C644C7">
        <w:t xml:space="preserve">risk </w:t>
      </w:r>
      <w:r>
        <w:t>factors</w:t>
      </w:r>
      <w:r w:rsidR="00705D72">
        <w:t xml:space="preserve">, and </w:t>
      </w:r>
      <w:del w:id="22" w:author="hao xiong" w:date="2012-09-09T14:15:00Z">
        <w:r w:rsidR="00705D72" w:rsidDel="000535C3">
          <w:delText>to</w:delText>
        </w:r>
      </w:del>
      <w:r w:rsidR="00705D72">
        <w:t xml:space="preserve"> compar</w:t>
      </w:r>
      <w:ins w:id="23" w:author="hao xiong" w:date="2012-09-09T14:15:00Z">
        <w:r w:rsidR="000535C3">
          <w:t>ing</w:t>
        </w:r>
      </w:ins>
      <w:del w:id="24" w:author="hao xiong" w:date="2012-09-09T14:15:00Z">
        <w:r w:rsidR="00705D72" w:rsidDel="000535C3">
          <w:delText>e</w:delText>
        </w:r>
      </w:del>
      <w:r w:rsidR="00705D72">
        <w:t xml:space="preserve"> these factors with that discovered from sporadic cases</w:t>
      </w:r>
      <w:r w:rsidR="005D680F">
        <w:t xml:space="preserve"> in the literature</w:t>
      </w:r>
      <w:ins w:id="25" w:author="hao xiong" w:date="2012-09-09T14:15:00Z">
        <w:r w:rsidR="000535C3">
          <w:t xml:space="preserve"> is highly innovative</w:t>
        </w:r>
      </w:ins>
      <w:r w:rsidR="008E07B5">
        <w:t>. This will lead</w:t>
      </w:r>
      <w:r w:rsidR="00705D72">
        <w:t xml:space="preserve"> to a better understanding of the genetics of </w:t>
      </w:r>
      <w:r w:rsidR="003E31D0">
        <w:t>SCZ</w:t>
      </w:r>
      <w:r w:rsidR="00705D72">
        <w:t>.</w:t>
      </w:r>
      <w:r w:rsidR="005D680F">
        <w:t xml:space="preserve"> Cases with positive family history are also likely more homogeneous, using only these cases would increase our power to detect risk variants</w:t>
      </w:r>
      <w:r w:rsidR="008E07B5">
        <w:t xml:space="preserve"> enriched in these multiplex families</w:t>
      </w:r>
      <w:r w:rsidR="005D680F">
        <w:t>.</w:t>
      </w:r>
      <w:r w:rsidR="00705D72">
        <w:t xml:space="preserve"> </w:t>
      </w:r>
    </w:p>
    <w:p w14:paraId="7C7913CB" w14:textId="77777777" w:rsidR="005D680F" w:rsidRDefault="00705D72" w:rsidP="005A2149">
      <w:pPr>
        <w:pStyle w:val="ListParagraph"/>
        <w:numPr>
          <w:ilvl w:val="0"/>
          <w:numId w:val="27"/>
        </w:numPr>
      </w:pPr>
      <w:r>
        <w:t xml:space="preserve">Inclusion of </w:t>
      </w:r>
      <w:r w:rsidR="00DD21D1">
        <w:t xml:space="preserve">parents and </w:t>
      </w:r>
      <w:r>
        <w:t>an unaffected sibling in the pedigree</w:t>
      </w:r>
      <w:r w:rsidR="005D680F">
        <w:t>s</w:t>
      </w:r>
      <w:ins w:id="26" w:author="hao xiong" w:date="2012-09-09T14:21:00Z">
        <w:r w:rsidR="000535C3">
          <w:t xml:space="preserve"> which</w:t>
        </w:r>
      </w:ins>
      <w:r>
        <w:t xml:space="preserve"> allows us to discover and identify </w:t>
      </w:r>
      <w:r w:rsidR="008F7BC1">
        <w:t xml:space="preserve">risk </w:t>
      </w:r>
      <w:r>
        <w:t xml:space="preserve">de novo mutations </w:t>
      </w:r>
      <w:r w:rsidR="008F7BC1">
        <w:t>more reliably</w:t>
      </w:r>
      <w:ins w:id="27" w:author="hao xiong" w:date="2012-09-09T14:21:00Z">
        <w:r w:rsidR="000535C3">
          <w:t xml:space="preserve"> is a novel approach to genetic studies of SCZ</w:t>
        </w:r>
      </w:ins>
      <w:r w:rsidR="008F7BC1">
        <w:t>. Unaffected siblings share about 50% genetic materials with affected s</w:t>
      </w:r>
      <w:r w:rsidR="008D4550">
        <w:t>ubje</w:t>
      </w:r>
      <w:r w:rsidR="008F7BC1">
        <w:t xml:space="preserve">cts, </w:t>
      </w:r>
      <w:r w:rsidR="008E07B5">
        <w:t xml:space="preserve">they </w:t>
      </w:r>
      <w:r w:rsidR="008F7BC1">
        <w:t>serve as better controls than the general population</w:t>
      </w:r>
      <w:r w:rsidR="008D4550">
        <w:t xml:space="preserve"> for</w:t>
      </w:r>
      <w:r w:rsidR="008E07B5">
        <w:t xml:space="preserve"> rare and de novo risk variant analyses</w:t>
      </w:r>
      <w:r w:rsidR="008D4550">
        <w:t>.</w:t>
      </w:r>
    </w:p>
    <w:p w14:paraId="4BF94A42" w14:textId="77777777" w:rsidR="00705D72" w:rsidRDefault="00867A6B" w:rsidP="005A2149">
      <w:pPr>
        <w:pStyle w:val="ListParagraph"/>
        <w:numPr>
          <w:ilvl w:val="0"/>
          <w:numId w:val="27"/>
        </w:numPr>
      </w:pPr>
      <w:r>
        <w:t>Application of</w:t>
      </w:r>
      <w:r w:rsidR="0035770B">
        <w:t xml:space="preserve"> newly developed statistics</w:t>
      </w:r>
      <w:r>
        <w:t xml:space="preserve"> to jointly test</w:t>
      </w:r>
      <w:r w:rsidR="0035770B">
        <w:t xml:space="preserve"> </w:t>
      </w:r>
      <w:r w:rsidR="006B0D83">
        <w:t xml:space="preserve">common and rare variants discovered in our sequencing. It has been known that rare variants have lower power for association testing due to their low frequencies. </w:t>
      </w:r>
      <w:r w:rsidR="00FF055F">
        <w:t xml:space="preserve">One of our investigators, Dr. Momiao Xiong, has recently developed a strategy to simultaneously analyze multiple variants across a genomic interval in both family and population data. </w:t>
      </w:r>
      <w:r w:rsidR="0035770B">
        <w:rPr>
          <w:rFonts w:cs="Arial"/>
          <w:szCs w:val="22"/>
          <w:lang w:eastAsia="zh-CN"/>
        </w:rPr>
        <w:t>T</w:t>
      </w:r>
      <w:r w:rsidR="0035770B" w:rsidRPr="007F6FEB">
        <w:rPr>
          <w:rFonts w:cs="Arial"/>
          <w:szCs w:val="22"/>
          <w:lang w:eastAsia="zh-CN"/>
        </w:rPr>
        <w:t xml:space="preserve">he ability of the </w:t>
      </w:r>
      <w:r w:rsidR="0035770B">
        <w:rPr>
          <w:rFonts w:cs="Arial"/>
          <w:szCs w:val="22"/>
          <w:lang w:eastAsia="zh-CN"/>
        </w:rPr>
        <w:t>smoothed functional principal component analysis (</w:t>
      </w:r>
      <w:r w:rsidR="0035770B" w:rsidRPr="007F6FEB">
        <w:rPr>
          <w:rFonts w:cs="Arial"/>
          <w:szCs w:val="22"/>
          <w:lang w:eastAsia="zh-CN"/>
        </w:rPr>
        <w:t>SFPCA</w:t>
      </w:r>
      <w:r w:rsidR="0035770B">
        <w:rPr>
          <w:rFonts w:cs="Arial"/>
          <w:szCs w:val="22"/>
          <w:lang w:eastAsia="zh-CN"/>
        </w:rPr>
        <w:t>)</w:t>
      </w:r>
      <w:r w:rsidR="0035770B" w:rsidRPr="007F6FEB">
        <w:rPr>
          <w:rFonts w:cs="Arial"/>
          <w:szCs w:val="22"/>
          <w:lang w:eastAsia="zh-CN"/>
        </w:rPr>
        <w:t xml:space="preserve"> to test association of both common and rare variants offers </w:t>
      </w:r>
      <w:r w:rsidR="0035770B">
        <w:rPr>
          <w:rFonts w:cs="Arial"/>
          <w:szCs w:val="22"/>
          <w:lang w:eastAsia="zh-CN"/>
        </w:rPr>
        <w:t xml:space="preserve">an innovative </w:t>
      </w:r>
      <w:r>
        <w:rPr>
          <w:rFonts w:cs="Arial"/>
          <w:szCs w:val="22"/>
          <w:lang w:eastAsia="zh-CN"/>
        </w:rPr>
        <w:t>approach</w:t>
      </w:r>
      <w:r w:rsidR="0035770B" w:rsidRPr="007F6FEB">
        <w:rPr>
          <w:rFonts w:cs="Arial"/>
          <w:szCs w:val="22"/>
          <w:lang w:eastAsia="zh-CN"/>
        </w:rPr>
        <w:t xml:space="preserve"> to boo</w:t>
      </w:r>
      <w:r w:rsidR="0035770B">
        <w:rPr>
          <w:rFonts w:cs="Arial"/>
          <w:szCs w:val="22"/>
          <w:lang w:eastAsia="zh-CN"/>
        </w:rPr>
        <w:t>s</w:t>
      </w:r>
      <w:r w:rsidR="0035770B" w:rsidRPr="007F6FEB">
        <w:rPr>
          <w:rFonts w:cs="Arial"/>
          <w:szCs w:val="22"/>
          <w:lang w:eastAsia="zh-CN"/>
        </w:rPr>
        <w:t xml:space="preserve">t power and improve flexibility of </w:t>
      </w:r>
      <w:r w:rsidR="0035770B">
        <w:rPr>
          <w:rFonts w:cs="Arial"/>
          <w:szCs w:val="22"/>
          <w:lang w:eastAsia="zh-CN"/>
        </w:rPr>
        <w:t xml:space="preserve">our </w:t>
      </w:r>
      <w:r w:rsidR="0035770B" w:rsidRPr="007F6FEB">
        <w:rPr>
          <w:rFonts w:cs="Arial"/>
          <w:szCs w:val="22"/>
          <w:lang w:eastAsia="zh-CN"/>
        </w:rPr>
        <w:t>association analysis.</w:t>
      </w:r>
    </w:p>
    <w:p w14:paraId="35A29507" w14:textId="77777777" w:rsidR="00C45FBB" w:rsidRDefault="00713438" w:rsidP="00713438">
      <w:pPr>
        <w:pStyle w:val="ListParagraph"/>
        <w:numPr>
          <w:ilvl w:val="0"/>
          <w:numId w:val="27"/>
        </w:numPr>
      </w:pPr>
      <w:r>
        <w:t>There is evidence that there are shared- and ethnic-specific genetic factors in SCZ.  With the availability of large GWA datasets from both the Chinese and C</w:t>
      </w:r>
      <w:r w:rsidR="00187336">
        <w:t xml:space="preserve">aucasian populations, we </w:t>
      </w:r>
      <w:ins w:id="28" w:author="hao xiong" w:date="2012-09-09T14:19:00Z">
        <w:r w:rsidR="000535C3">
          <w:t xml:space="preserve">creatively use this </w:t>
        </w:r>
      </w:ins>
      <w:del w:id="29" w:author="hao xiong" w:date="2012-09-09T14:19:00Z">
        <w:r w:rsidR="00187336" w:rsidDel="000535C3">
          <w:delText>have a</w:delText>
        </w:r>
      </w:del>
      <w:r>
        <w:t xml:space="preserve"> unique opportunity to study and identify these shared- and ethnic-specific risk factors. To our knowledge, this will be the first study to systematically examine this issue.</w:t>
      </w:r>
    </w:p>
    <w:p w14:paraId="393BF939" w14:textId="77777777" w:rsidR="00C45FBB" w:rsidRPr="00C45FBB" w:rsidRDefault="00C45FBB" w:rsidP="00C45FBB">
      <w:pPr>
        <w:pStyle w:val="Heading1"/>
      </w:pPr>
      <w:r>
        <w:t>Approach</w:t>
      </w:r>
    </w:p>
    <w:p w14:paraId="4CD4C4B7" w14:textId="77777777" w:rsidR="0028635C" w:rsidRDefault="0028635C" w:rsidP="002C4338">
      <w:pPr>
        <w:pStyle w:val="Heading2"/>
      </w:pPr>
      <w:r>
        <w:t xml:space="preserve">The </w:t>
      </w:r>
      <w:r w:rsidR="00BA02B3">
        <w:t xml:space="preserve">US-China collaboration team, </w:t>
      </w:r>
      <w:r>
        <w:t>responsibility</w:t>
      </w:r>
      <w:r w:rsidR="00BA02B3">
        <w:t xml:space="preserve"> and publication policy</w:t>
      </w:r>
    </w:p>
    <w:p w14:paraId="198B857D" w14:textId="77777777" w:rsidR="0028635C" w:rsidRDefault="0028635C" w:rsidP="0028635C">
      <w:r>
        <w:t xml:space="preserve">In response to this RFA, we have selected researchers from both US and Chinese institutions to form a collaborative team to work together for the aims listed above. </w:t>
      </w:r>
      <w:r w:rsidR="000E6566">
        <w:t xml:space="preserve">The US side includes Drs. Xiangning Chen and Kenneth Kendler of Virginia Commonwealth University, and Dr. Momiao Xiong </w:t>
      </w:r>
      <w:ins w:id="30" w:author="hao xiong" w:date="2012-09-09T14:23:00Z">
        <w:r w:rsidR="000535C3">
          <w:t xml:space="preserve">at the </w:t>
        </w:r>
      </w:ins>
      <w:del w:id="31" w:author="hao xiong" w:date="2012-09-09T14:23:00Z">
        <w:r w:rsidR="000E6566" w:rsidDel="000535C3">
          <w:delText>of</w:delText>
        </w:r>
      </w:del>
      <w:r w:rsidR="000E6566">
        <w:t xml:space="preserve"> University of Texas Health Science Center at Houston. Drs. Chen and Kendler both serve as principle investigators for this application. The Chinese side includes Dr. Lin He </w:t>
      </w:r>
      <w:ins w:id="32" w:author="hao xiong" w:date="2012-09-09T14:24:00Z">
        <w:r w:rsidR="000535C3">
          <w:t xml:space="preserve">at the </w:t>
        </w:r>
      </w:ins>
      <w:del w:id="33" w:author="hao xiong" w:date="2012-09-09T14:24:00Z">
        <w:r w:rsidR="000E6566" w:rsidDel="000535C3">
          <w:delText>of</w:delText>
        </w:r>
      </w:del>
      <w:r w:rsidR="000E6566">
        <w:t xml:space="preserve"> Shanghai Jiao Tong University and … </w:t>
      </w:r>
      <w:r w:rsidR="000E6566" w:rsidRPr="000E6566">
        <w:rPr>
          <w:highlight w:val="yellow"/>
        </w:rPr>
        <w:t>[Lin, please supply other investigators if any].</w:t>
      </w:r>
      <w:r w:rsidR="000E6566">
        <w:t xml:space="preserve"> Dr. He will serve as the principle investigator on the Chinese side. </w:t>
      </w:r>
    </w:p>
    <w:p w14:paraId="188CBA32" w14:textId="77777777" w:rsidR="00207109" w:rsidRDefault="000E6566" w:rsidP="0028635C">
      <w:r>
        <w:t xml:space="preserve">During the preparation of this application, investigators from both sides have had extensive discussions on the design of studies proposed, and agreed to share the resources necessarily to accomplish the goals. Our plan to share the </w:t>
      </w:r>
      <w:r w:rsidR="00207109">
        <w:t>resources and workload includes:</w:t>
      </w:r>
    </w:p>
    <w:p w14:paraId="69CFC2F7" w14:textId="77777777" w:rsidR="000E6566" w:rsidRDefault="00207109" w:rsidP="00207109">
      <w:pPr>
        <w:pStyle w:val="ListParagraph"/>
        <w:numPr>
          <w:ilvl w:val="0"/>
          <w:numId w:val="29"/>
        </w:numPr>
      </w:pPr>
      <w:r>
        <w:t>For Aim 1, the US side will be responsible to organize and select the DNA samples</w:t>
      </w:r>
      <w:r w:rsidR="000E6566">
        <w:t xml:space="preserve"> </w:t>
      </w:r>
      <w:r>
        <w:t>used in exome sequencing. Dr. Chen has applied and obtained approval from NIMH official to use the Chinese pedigrees in the NIMH Genetics Initiative Repository (</w:t>
      </w:r>
      <w:hyperlink r:id="rId6" w:history="1">
        <w:r w:rsidRPr="007720C9">
          <w:rPr>
            <w:rStyle w:val="Hyperlink"/>
          </w:rPr>
          <w:t>https://www.nimhgenetics.org/nimh_human_genetics_initiative/</w:t>
        </w:r>
      </w:hyperlink>
      <w:r>
        <w:t>). Of the 700 individuals to be sequenced, each side will use its budget to sequence 350 individuals. While the fun</w:t>
      </w:r>
      <w:r w:rsidR="007B573B">
        <w:t>ds for sequencing are from respective countries</w:t>
      </w:r>
      <w:r>
        <w:t>, the experimental protocols, data quality controls and analyses</w:t>
      </w:r>
      <w:r w:rsidR="007B573B">
        <w:t xml:space="preserve"> will be the same to ensure scientific integrity. </w:t>
      </w:r>
    </w:p>
    <w:p w14:paraId="62775D6A" w14:textId="77777777" w:rsidR="002C6F5C" w:rsidRDefault="00D30579" w:rsidP="00207109">
      <w:pPr>
        <w:pStyle w:val="ListParagraph"/>
        <w:numPr>
          <w:ilvl w:val="0"/>
          <w:numId w:val="29"/>
        </w:numPr>
      </w:pPr>
      <w:r>
        <w:t>For Aim 2, the Chinese team will be responsible to organize and select DNA samples used for verification. Our Chinese team has recently published a GWA study with a combined sample size of 8,123 cases and 11,007 controls.</w:t>
      </w:r>
      <w:r>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REFMGR.CITE </w:instrText>
      </w:r>
      <w:r w:rsidR="00524EDE">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EN.CITE.DATA </w:instrText>
      </w:r>
      <w:r w:rsidR="00524EDE">
        <w:fldChar w:fldCharType="end"/>
      </w:r>
      <w:r>
        <w:fldChar w:fldCharType="separate"/>
      </w:r>
      <w:r w:rsidR="00153D61" w:rsidRPr="00153D61">
        <w:rPr>
          <w:noProof/>
          <w:vertAlign w:val="superscript"/>
        </w:rPr>
        <w:t>36</w:t>
      </w:r>
      <w:r>
        <w:fldChar w:fldCharType="end"/>
      </w:r>
      <w:r>
        <w:t xml:space="preserve"> We will select 5,000 cases and 5,000 controls from this dataset </w:t>
      </w:r>
      <w:r w:rsidR="00BD4642" w:rsidRPr="00BD4642">
        <w:rPr>
          <w:highlight w:val="yellow"/>
        </w:rPr>
        <w:t>[Lin, please confirm if we can use all the cases and controls, it would be better if we do since we need power to detect these rare variants]</w:t>
      </w:r>
      <w:r w:rsidR="00BD4642">
        <w:t xml:space="preserve"> </w:t>
      </w:r>
      <w:r>
        <w:t xml:space="preserve">and use it to verify the top candidates selected from </w:t>
      </w:r>
      <w:ins w:id="34" w:author="hao xiong" w:date="2012-09-09T14:27:00Z">
        <w:r w:rsidR="000B332A">
          <w:t xml:space="preserve">genetic </w:t>
        </w:r>
      </w:ins>
      <w:del w:id="35" w:author="hao xiong" w:date="2012-09-09T14:27:00Z">
        <w:r w:rsidR="00155862" w:rsidDel="000B332A">
          <w:delText>sequencing</w:delText>
        </w:r>
      </w:del>
      <w:r w:rsidR="00155862">
        <w:t xml:space="preserve"> analyses of Chinese families</w:t>
      </w:r>
      <w:ins w:id="36" w:author="hao xiong" w:date="2012-09-09T14:27:00Z">
        <w:r w:rsidR="000B332A">
          <w:t xml:space="preserve"> with exom sequencing data</w:t>
        </w:r>
      </w:ins>
      <w:r w:rsidR="00155862">
        <w:t xml:space="preserve"> (</w:t>
      </w:r>
      <w:r>
        <w:t>Aim 1</w:t>
      </w:r>
      <w:r w:rsidR="00155862">
        <w:t>). Both sides will pool equal amount of money to conduct genotyping of the selected SNVs.</w:t>
      </w:r>
      <w:r w:rsidR="00CB204A">
        <w:t xml:space="preserve"> Due to the Chinese government regulations on DNA exporting, the replication study will be conducted in China at the site of Dr. He’s lab.</w:t>
      </w:r>
    </w:p>
    <w:p w14:paraId="184783A0" w14:textId="77777777" w:rsidR="00155862" w:rsidRDefault="00C72658" w:rsidP="00207109">
      <w:pPr>
        <w:pStyle w:val="ListParagraph"/>
        <w:numPr>
          <w:ilvl w:val="0"/>
          <w:numId w:val="29"/>
        </w:numPr>
      </w:pPr>
      <w:r>
        <w:t>For Aim 3, the US team will use the PGC SCZ dataset, and the Chinese team will provide the GWA dataset published recently. Both sides will discuss and design the procedures for the analyses, and split the workload. Since the US team has better computational resources, it will execute the procedures and share the results with Chinese team.</w:t>
      </w:r>
    </w:p>
    <w:p w14:paraId="0A915BFB" w14:textId="77777777" w:rsidR="00BA02B3" w:rsidRDefault="0056409A" w:rsidP="00BA02B3">
      <w:r>
        <w:t xml:space="preserve">All data produced from this application will be shared between the two teams. </w:t>
      </w:r>
      <w:r w:rsidR="00BA02B3">
        <w:t xml:space="preserve">All papers generated from this collaboration will be discussed and agreed on before submission to journals for publication. </w:t>
      </w:r>
      <w:r>
        <w:t>Authorship will be based on individual’</w:t>
      </w:r>
      <w:r w:rsidR="000E5245">
        <w:t xml:space="preserve">s contribution, and be negotiated and agreed on by all authors. Intellectual property </w:t>
      </w:r>
      <w:r w:rsidR="00100088">
        <w:t>produced from this study</w:t>
      </w:r>
      <w:r w:rsidR="000E5245">
        <w:t xml:space="preserve"> will be shared and negotiated by the respective institutions. </w:t>
      </w:r>
    </w:p>
    <w:p w14:paraId="05827145" w14:textId="77777777" w:rsidR="008714EF" w:rsidRPr="0028635C" w:rsidRDefault="008714EF" w:rsidP="00BA02B3">
      <w:r>
        <w:t>The US and Chinese teams have built a mutually trusting relationship, and we have worked together on genetics of schizophrenia, and successfully published the results.</w:t>
      </w:r>
      <w:r w:rsidR="00BD4642">
        <w:fldChar w:fldCharType="begin">
          <w:fldData xml:space="preserve">PFJlZm1hbj48Q2l0ZT48QXV0aG9yPkNoZW48L0F1dGhvcj48WWVhcj4yMDA5PC9ZZWFyPjxSZWNO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</w:fldData>
        </w:fldChar>
      </w:r>
      <w:r w:rsidR="00524EDE">
        <w:instrText xml:space="preserve"> ADDIN REFMGR.CITE </w:instrText>
      </w:r>
      <w:r w:rsidR="00524EDE">
        <w:fldChar w:fldCharType="begin">
          <w:fldData xml:space="preserve">PFJlZm1hbj48Q2l0ZT48QXV0aG9yPkNoZW48L0F1dGhvcj48WWVhcj4yMDA5PC9ZZWFyPjxSZWNO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</w:fldData>
        </w:fldChar>
      </w:r>
      <w:r w:rsidR="00524EDE">
        <w:instrText xml:space="preserve"> ADDIN EN.CITE.DATA </w:instrText>
      </w:r>
      <w:r w:rsidR="00524EDE">
        <w:fldChar w:fldCharType="end"/>
      </w:r>
      <w:r w:rsidR="00BD4642">
        <w:fldChar w:fldCharType="separate"/>
      </w:r>
      <w:r w:rsidR="00153D61" w:rsidRPr="00153D61">
        <w:rPr>
          <w:noProof/>
          <w:vertAlign w:val="superscript"/>
        </w:rPr>
        <w:t>37,38</w:t>
      </w:r>
      <w:r w:rsidR="00BD4642">
        <w:fldChar w:fldCharType="end"/>
      </w:r>
      <w:r>
        <w:t xml:space="preserve"> </w:t>
      </w:r>
      <w:ins w:id="37" w:author="hao xiong" w:date="2012-09-09T14:30:00Z">
        <w:r w:rsidR="000B332A">
          <w:t xml:space="preserve"> Communications between us will be carried out by email, teleconference, google talk. </w:t>
        </w:r>
      </w:ins>
      <w:ins w:id="38" w:author="hao xiong" w:date="2012-09-09T14:31:00Z">
        <w:r w:rsidR="000B332A">
          <w:t xml:space="preserve">Each year we will have a meeting to plan the </w:t>
        </w:r>
      </w:ins>
      <w:ins w:id="39" w:author="hao xiong" w:date="2012-09-09T14:32:00Z">
        <w:r w:rsidR="000B332A">
          <w:t>design</w:t>
        </w:r>
      </w:ins>
      <w:ins w:id="40" w:author="hao xiong" w:date="2012-09-09T14:31:00Z">
        <w:r w:rsidR="000B332A">
          <w:t>,</w:t>
        </w:r>
      </w:ins>
      <w:ins w:id="41" w:author="hao xiong" w:date="2012-09-09T14:32:00Z">
        <w:r w:rsidR="000B332A">
          <w:t xml:space="preserve"> working schedule, discuss the problems and present </w:t>
        </w:r>
      </w:ins>
      <w:ins w:id="42" w:author="hao xiong" w:date="2012-09-09T14:33:00Z">
        <w:r w:rsidR="000B332A">
          <w:t>scientific</w:t>
        </w:r>
      </w:ins>
      <w:ins w:id="43" w:author="hao xiong" w:date="2012-09-09T14:32:00Z">
        <w:r w:rsidR="000B332A">
          <w:t xml:space="preserve"> </w:t>
        </w:r>
      </w:ins>
      <w:ins w:id="44" w:author="hao xiong" w:date="2012-09-09T14:33:00Z">
        <w:r w:rsidR="000B332A">
          <w:t xml:space="preserve">findings. </w:t>
        </w:r>
      </w:ins>
      <w:r w:rsidR="00CC59AE">
        <w:t>We are confident that we will have a productive collaboration.</w:t>
      </w:r>
    </w:p>
    <w:p w14:paraId="784029AC" w14:textId="77777777" w:rsidR="00C45FBB" w:rsidRDefault="00091DAF" w:rsidP="002C4338">
      <w:pPr>
        <w:pStyle w:val="Heading2"/>
      </w:pPr>
      <w:r>
        <w:t>Preliminary studies</w:t>
      </w:r>
    </w:p>
    <w:p w14:paraId="508BA1DF" w14:textId="77777777" w:rsidR="00091DAF" w:rsidRDefault="0024111B" w:rsidP="0024111B">
      <w:pPr>
        <w:pStyle w:val="Heading3"/>
      </w:pPr>
      <w:r>
        <w:t>Genetic studies of schizophrenia</w:t>
      </w:r>
    </w:p>
    <w:p w14:paraId="17CDC18E" w14:textId="77777777" w:rsidR="0024111B" w:rsidRDefault="0024111B" w:rsidP="00E675B8">
      <w:r>
        <w:t>Our team has extensive experience and expertise in the genetics of schizo</w:t>
      </w:r>
      <w:r w:rsidR="00D02AEA">
        <w:t xml:space="preserve">phrenia. Dr. Kendler is an internationally recognized </w:t>
      </w:r>
      <w:r>
        <w:t xml:space="preserve">leader in genetic studies of schizophrenia. </w:t>
      </w:r>
      <w:r w:rsidR="00D02AEA">
        <w:t xml:space="preserve">He is the </w:t>
      </w:r>
      <w:r w:rsidR="00D02AEA" w:rsidRPr="00D02AEA">
        <w:t>recipient of the 2011 I</w:t>
      </w:r>
      <w:r w:rsidR="00D02AEA">
        <w:t xml:space="preserve">nternational </w:t>
      </w:r>
      <w:r w:rsidR="00D02AEA" w:rsidRPr="00D02AEA">
        <w:t>S</w:t>
      </w:r>
      <w:r w:rsidR="00D02AEA">
        <w:t xml:space="preserve">ociety of </w:t>
      </w:r>
      <w:r w:rsidR="00D02AEA" w:rsidRPr="00D02AEA">
        <w:t>P</w:t>
      </w:r>
      <w:r w:rsidR="00D02AEA">
        <w:t xml:space="preserve">sychiatric </w:t>
      </w:r>
      <w:r w:rsidR="00D02AEA" w:rsidRPr="00D02AEA">
        <w:t>G</w:t>
      </w:r>
      <w:r w:rsidR="00D02AEA">
        <w:t>enetics’</w:t>
      </w:r>
      <w:r w:rsidR="00D02AEA" w:rsidRPr="00D02AEA">
        <w:t xml:space="preserve"> Ming Ts</w:t>
      </w:r>
      <w:r w:rsidR="00B341D7">
        <w:t>uang Lifetime Achievement Award and 2011 World Psychiatric Association’s Jean Delay Prize. Dr. Kendler’s accomplishments include the establishment of familiar risk i</w:t>
      </w:r>
      <w:r w:rsidR="006E4CB8">
        <w:t xml:space="preserve">n schizophrenia with </w:t>
      </w:r>
      <w:r w:rsidR="00B341D7">
        <w:t xml:space="preserve">family </w:t>
      </w:r>
      <w:r w:rsidR="006E4CB8">
        <w:t>and adoption studies</w:t>
      </w:r>
      <w:r w:rsidR="00B341D7">
        <w:t xml:space="preserve"> in the 1980s,</w:t>
      </w:r>
      <w:r w:rsidR="005320E2">
        <w:fldChar w:fldCharType="begin">
          <w:fldData xml:space="preserve">PFJlZm1hbj48Q2l0ZT48QXV0aG9yPktlbmRsZXI8L0F1dGhvcj48WWVhcj4xOTg0PC9ZZWFyPjxS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</w:fldData>
        </w:fldChar>
      </w:r>
      <w:r w:rsidR="00524EDE">
        <w:instrText xml:space="preserve"> ADDIN REFMGR.CITE </w:instrText>
      </w:r>
      <w:r w:rsidR="00524EDE">
        <w:fldChar w:fldCharType="begin">
          <w:fldData xml:space="preserve">PFJlZm1hbj48Q2l0ZT48QXV0aG9yPktlbmRsZXI8L0F1dGhvcj48WWVhcj4xOTg0PC9ZZWFyPjxS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</w:fldData>
        </w:fldChar>
      </w:r>
      <w:r w:rsidR="00524EDE">
        <w:instrText xml:space="preserve"> ADDIN EN.CITE.DATA </w:instrText>
      </w:r>
      <w:r w:rsidR="00524EDE">
        <w:fldChar w:fldCharType="end"/>
      </w:r>
      <w:r w:rsidR="005320E2">
        <w:fldChar w:fldCharType="separate"/>
      </w:r>
      <w:r w:rsidR="00153D61" w:rsidRPr="00153D61">
        <w:rPr>
          <w:noProof/>
          <w:vertAlign w:val="superscript"/>
        </w:rPr>
        <w:t>39-43</w:t>
      </w:r>
      <w:r w:rsidR="005320E2">
        <w:fldChar w:fldCharType="end"/>
      </w:r>
      <w:r w:rsidR="00B341D7">
        <w:t xml:space="preserve"> and </w:t>
      </w:r>
      <w:r w:rsidR="00E61501">
        <w:t>contribution to the</w:t>
      </w:r>
      <w:r w:rsidR="005320E2">
        <w:t xml:space="preserve"> </w:t>
      </w:r>
      <w:r w:rsidR="00B341D7">
        <w:t>most recent PGC SCZ</w:t>
      </w:r>
      <w:r w:rsidR="005320E2">
        <w:t xml:space="preserve"> </w:t>
      </w:r>
      <w:r w:rsidR="00A30576">
        <w:t>GWA studies</w:t>
      </w:r>
      <w:r w:rsidR="005320E2">
        <w:t>.</w:t>
      </w:r>
      <w:r w:rsidR="00A30576">
        <w:fldChar w:fldCharType="begin">
          <w:fldData xml:space="preserve">PFJlZm1hbj48Q2l0ZT48QXV0aG9yPlJpcGtlPC9BdXRob3I+PFllYXI+MjAxMTwvWWVhcj48UmVj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</w:fldData>
        </w:fldChar>
      </w:r>
      <w:r w:rsidR="00524EDE">
        <w:instrText xml:space="preserve"> ADDIN REFMGR.CITE </w:instrText>
      </w:r>
      <w:r w:rsidR="00524EDE">
        <w:fldChar w:fldCharType="begin">
          <w:fldData xml:space="preserve">PFJlZm1hbj48Q2l0ZT48QXV0aG9yPlJpcGtlPC9BdXRob3I+PFllYXI+MjAxMTwvWWVhcj48UmVj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</w:fldData>
        </w:fldChar>
      </w:r>
      <w:r w:rsidR="00524EDE">
        <w:instrText xml:space="preserve"> ADDIN EN.CITE.DATA </w:instrText>
      </w:r>
      <w:r w:rsidR="00524EDE">
        <w:fldChar w:fldCharType="end"/>
      </w:r>
      <w:r w:rsidR="00A30576">
        <w:fldChar w:fldCharType="separate"/>
      </w:r>
      <w:r w:rsidR="00153D61" w:rsidRPr="00153D61">
        <w:rPr>
          <w:noProof/>
          <w:vertAlign w:val="superscript"/>
        </w:rPr>
        <w:t>4,6,44</w:t>
      </w:r>
      <w:r w:rsidR="00A30576">
        <w:fldChar w:fldCharType="end"/>
      </w:r>
      <w:r w:rsidR="00A30576">
        <w:t xml:space="preserve"> </w:t>
      </w:r>
      <w:r w:rsidR="005320E2">
        <w:t xml:space="preserve"> </w:t>
      </w:r>
      <w:r w:rsidR="00854EF2">
        <w:t>Dr. He</w:t>
      </w:r>
      <w:ins w:id="45" w:author="hao xiong" w:date="2012-09-09T14:35:00Z">
        <w:r w:rsidR="00373F1C">
          <w:t>, member of science acaemy in China,</w:t>
        </w:r>
      </w:ins>
      <w:r w:rsidR="00854EF2">
        <w:t xml:space="preserve"> is also a well-established scholar in genetic study of </w:t>
      </w:r>
      <w:r w:rsidR="006E4CB8">
        <w:t>SCZ</w:t>
      </w:r>
      <w:r w:rsidR="00854EF2">
        <w:t xml:space="preserve">, and has published many important works in the field, including the discovery of </w:t>
      </w:r>
      <w:r w:rsidR="00A6620B">
        <w:t>SLIT3,</w:t>
      </w:r>
      <w:r w:rsidR="00DD3BEF">
        <w:fldChar w:fldCharType="begin">
          <w:fldData xml:space="preserve">PFJlZm1hbj48Q2l0ZT48QXV0aG9yPlNoaTwvQXV0aG9yPjxZZWFyPjIwMDQ8L1llYXI+PFJlY051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</w:fldData>
        </w:fldChar>
      </w:r>
      <w:r w:rsidR="00524EDE">
        <w:instrText xml:space="preserve"> ADDIN REFMGR.CITE </w:instrText>
      </w:r>
      <w:r w:rsidR="00524EDE">
        <w:fldChar w:fldCharType="begin">
          <w:fldData xml:space="preserve">PFJlZm1hbj48Q2l0ZT48QXV0aG9yPlNoaTwvQXV0aG9yPjxZZWFyPjIwMDQ8L1llYXI+PFJlY051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</w:fldData>
        </w:fldChar>
      </w:r>
      <w:r w:rsidR="00524EDE">
        <w:instrText xml:space="preserve"> ADDIN EN.CITE.DATA </w:instrText>
      </w:r>
      <w:r w:rsidR="00524EDE">
        <w:fldChar w:fldCharType="end"/>
      </w:r>
      <w:r w:rsidR="00DD3BEF">
        <w:fldChar w:fldCharType="separate"/>
      </w:r>
      <w:r w:rsidR="00153D61" w:rsidRPr="00153D61">
        <w:rPr>
          <w:noProof/>
          <w:vertAlign w:val="superscript"/>
        </w:rPr>
        <w:t>45</w:t>
      </w:r>
      <w:r w:rsidR="00DD3BEF">
        <w:fldChar w:fldCharType="end"/>
      </w:r>
      <w:r w:rsidR="00A6620B">
        <w:t xml:space="preserve"> CHI3L1,</w:t>
      </w:r>
      <w:r w:rsidR="00DD3BEF">
        <w:fldChar w:fldCharType="begin">
          <w:fldData xml:space="preserve">PFJlZm1hbj48Q2l0ZT48QXV0aG9yPlpoYW88L0F1dGhvcj48WWVhcj4yMDA3PC9ZZWFyPjxSZWNO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</w:fldData>
        </w:fldChar>
      </w:r>
      <w:r w:rsidR="00524EDE">
        <w:instrText xml:space="preserve"> ADDIN REFMGR.CITE </w:instrText>
      </w:r>
      <w:r w:rsidR="00524EDE">
        <w:fldChar w:fldCharType="begin">
          <w:fldData xml:space="preserve">PFJlZm1hbj48Q2l0ZT48QXV0aG9yPlpoYW88L0F1dGhvcj48WWVhcj4yMDA3PC9ZZWFyPjxSZWNO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</w:fldData>
        </w:fldChar>
      </w:r>
      <w:r w:rsidR="00524EDE">
        <w:instrText xml:space="preserve"> ADDIN EN.CITE.DATA </w:instrText>
      </w:r>
      <w:r w:rsidR="00524EDE">
        <w:fldChar w:fldCharType="end"/>
      </w:r>
      <w:r w:rsidR="00DD3BEF">
        <w:fldChar w:fldCharType="separate"/>
      </w:r>
      <w:r w:rsidR="00153D61" w:rsidRPr="00153D61">
        <w:rPr>
          <w:noProof/>
          <w:vertAlign w:val="superscript"/>
        </w:rPr>
        <w:t>46</w:t>
      </w:r>
      <w:r w:rsidR="00DD3BEF">
        <w:fldChar w:fldCharType="end"/>
      </w:r>
      <w:r w:rsidR="00A6620B">
        <w:t xml:space="preserve"> BCL9</w:t>
      </w:r>
      <w:r w:rsidR="00DD3BEF">
        <w:fldChar w:fldCharType="begin">
          <w:fldData xml:space="preserve">PFJlZm1hbj48Q2l0ZT48QXV0aG9yPkxpPC9BdXRob3I+PFllYXI+MjAxMTwvWWVhcj48UmVjTnVt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==
</w:fldData>
        </w:fldChar>
      </w:r>
      <w:r w:rsidR="00524EDE">
        <w:instrText xml:space="preserve"> ADDIN REFMGR.CITE </w:instrText>
      </w:r>
      <w:r w:rsidR="00524EDE">
        <w:fldChar w:fldCharType="begin">
          <w:fldData xml:space="preserve">PFJlZm1hbj48Q2l0ZT48QXV0aG9yPkxpPC9BdXRob3I+PFllYXI+MjAxMTwvWWVhcj48UmVjTnVt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==
</w:fldData>
        </w:fldChar>
      </w:r>
      <w:r w:rsidR="00524EDE">
        <w:instrText xml:space="preserve"> ADDIN EN.CITE.DATA </w:instrText>
      </w:r>
      <w:r w:rsidR="00524EDE">
        <w:fldChar w:fldCharType="end"/>
      </w:r>
      <w:r w:rsidR="00DD3BEF">
        <w:fldChar w:fldCharType="separate"/>
      </w:r>
      <w:r w:rsidR="00153D61" w:rsidRPr="00153D61">
        <w:rPr>
          <w:noProof/>
          <w:vertAlign w:val="superscript"/>
        </w:rPr>
        <w:t>47</w:t>
      </w:r>
      <w:r w:rsidR="00DD3BEF">
        <w:fldChar w:fldCharType="end"/>
      </w:r>
      <w:r w:rsidR="00A6620B">
        <w:t xml:space="preserve"> and synapsin II</w:t>
      </w:r>
      <w:r w:rsidR="00DD3BEF">
        <w:fldChar w:fldCharType="begin">
          <w:fldData xml:space="preserve">PFJlZm1hbj48Q2l0ZT48QXV0aG9yPkNoZW48L0F1dGhvcj48WWVhcj4yMDA0PC9ZZWFyPjxSZWNO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</w:fldData>
        </w:fldChar>
      </w:r>
      <w:r w:rsidR="00524EDE">
        <w:instrText xml:space="preserve"> ADDIN REFMGR.CITE </w:instrText>
      </w:r>
      <w:r w:rsidR="00524EDE">
        <w:fldChar w:fldCharType="begin">
          <w:fldData xml:space="preserve">PFJlZm1hbj48Q2l0ZT48QXV0aG9yPkNoZW48L0F1dGhvcj48WWVhcj4yMDA0PC9ZZWFyPjxSZWNO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</w:fldData>
        </w:fldChar>
      </w:r>
      <w:r w:rsidR="00524EDE">
        <w:instrText xml:space="preserve"> ADDIN EN.CITE.DATA </w:instrText>
      </w:r>
      <w:r w:rsidR="00524EDE">
        <w:fldChar w:fldCharType="end"/>
      </w:r>
      <w:r w:rsidR="00DD3BEF">
        <w:fldChar w:fldCharType="separate"/>
      </w:r>
      <w:r w:rsidR="00153D61" w:rsidRPr="00153D61">
        <w:rPr>
          <w:noProof/>
          <w:vertAlign w:val="superscript"/>
        </w:rPr>
        <w:t>48</w:t>
      </w:r>
      <w:r w:rsidR="00DD3BEF">
        <w:fldChar w:fldCharType="end"/>
      </w:r>
      <w:r w:rsidR="00A6620B">
        <w:t xml:space="preserve"> association with </w:t>
      </w:r>
      <w:r w:rsidR="006E4CB8">
        <w:t>SCZ</w:t>
      </w:r>
      <w:r w:rsidR="00A6620B">
        <w:t xml:space="preserve">, and </w:t>
      </w:r>
      <w:r w:rsidR="00DD3BEF">
        <w:t xml:space="preserve">testing and confirming the association of </w:t>
      </w:r>
      <w:r w:rsidR="00CB204A">
        <w:t xml:space="preserve"> many </w:t>
      </w:r>
      <w:r w:rsidR="00DD3BEF">
        <w:t>leading candidates</w:t>
      </w:r>
      <w:r w:rsidR="00DD3BEF">
        <w:fldChar w:fldCharType="begin">
          <w:fldData xml:space="preserve">PFJlZm1hbj48Q2l0ZT48QXV0aG9yPkZhbjwvQXV0aG9yPjxZZWFyPjIwMDI8L1llYXI+PFJlY051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</w:fldData>
        </w:fldChar>
      </w:r>
      <w:r w:rsidR="00524EDE">
        <w:instrText xml:space="preserve"> ADDIN REFMGR.CITE </w:instrText>
      </w:r>
      <w:r w:rsidR="00524EDE">
        <w:fldChar w:fldCharType="begin">
          <w:fldData xml:space="preserve">PFJlZm1hbj48Q2l0ZT48QXV0aG9yPkZhbjwvQXV0aG9yPjxZZWFyPjIwMDI8L1llYXI+PFJlY051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</w:fldData>
        </w:fldChar>
      </w:r>
      <w:r w:rsidR="00524EDE">
        <w:instrText xml:space="preserve"> ADDIN EN.CITE.DATA </w:instrText>
      </w:r>
      <w:r w:rsidR="00524EDE">
        <w:fldChar w:fldCharType="end"/>
      </w:r>
      <w:r w:rsidR="00DD3BEF">
        <w:fldChar w:fldCharType="separate"/>
      </w:r>
      <w:r w:rsidR="00153D61" w:rsidRPr="00153D61">
        <w:rPr>
          <w:noProof/>
          <w:vertAlign w:val="superscript"/>
        </w:rPr>
        <w:t>49-54</w:t>
      </w:r>
      <w:r w:rsidR="00DD3BEF">
        <w:fldChar w:fldCharType="end"/>
      </w:r>
      <w:r w:rsidR="00DD3BEF">
        <w:t xml:space="preserve"> </w:t>
      </w:r>
      <w:r w:rsidR="004163B1">
        <w:t>in Chinese populations</w:t>
      </w:r>
      <w:r w:rsidR="00D46ADE">
        <w:t xml:space="preserve"> (see biosketch for more relevant papers)</w:t>
      </w:r>
      <w:r w:rsidR="004163B1">
        <w:t xml:space="preserve">. </w:t>
      </w:r>
      <w:r w:rsidR="006067F6">
        <w:t>More recently, Dr. He has published a large GWAS,</w:t>
      </w:r>
      <w:r w:rsidR="006067F6">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REFMGR.CITE </w:instrText>
      </w:r>
      <w:r w:rsidR="00524EDE">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EN.CITE.DATA </w:instrText>
      </w:r>
      <w:r w:rsidR="00524EDE">
        <w:fldChar w:fldCharType="end"/>
      </w:r>
      <w:r w:rsidR="006067F6">
        <w:fldChar w:fldCharType="separate"/>
      </w:r>
      <w:r w:rsidR="006067F6" w:rsidRPr="006067F6">
        <w:rPr>
          <w:noProof/>
          <w:vertAlign w:val="superscript"/>
        </w:rPr>
        <w:t>36</w:t>
      </w:r>
      <w:r w:rsidR="006067F6">
        <w:fldChar w:fldCharType="end"/>
      </w:r>
      <w:r w:rsidR="006067F6">
        <w:t xml:space="preserve"> identifying 2 risk loci in Chinese population. </w:t>
      </w:r>
      <w:r w:rsidR="004163B1">
        <w:t>Dr. Chen has more than 10 years of experience in</w:t>
      </w:r>
      <w:r w:rsidR="006E4CB8">
        <w:t xml:space="preserve"> SCZ</w:t>
      </w:r>
      <w:r w:rsidR="004163B1">
        <w:t xml:space="preserve"> studies, and has identified the association of the SPEC2/PDZ-GEF2/</w:t>
      </w:r>
      <w:r w:rsidR="00DD3BEF">
        <w:t xml:space="preserve"> </w:t>
      </w:r>
      <w:r w:rsidR="004163B1">
        <w:t>ACSL6 locus,</w:t>
      </w:r>
      <w:r w:rsidR="004163B1">
        <w:fldChar w:fldCharType="begin">
          <w:fldData xml:space="preserve">PFJlZm1hbj48Q2l0ZT48QXV0aG9yPkNoZW48L0F1dGhvcj48WWVhcj4yMDA2PC9ZZWFyPjxSZWNO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</w:fldData>
        </w:fldChar>
      </w:r>
      <w:r w:rsidR="00524EDE">
        <w:instrText xml:space="preserve"> ADDIN REFMGR.CITE </w:instrText>
      </w:r>
      <w:r w:rsidR="00524EDE">
        <w:fldChar w:fldCharType="begin">
          <w:fldData xml:space="preserve">PFJlZm1hbj48Q2l0ZT48QXV0aG9yPkNoZW48L0F1dGhvcj48WWVhcj4yMDA2PC9ZZWFyPjxSZWNO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</w:fldData>
        </w:fldChar>
      </w:r>
      <w:r w:rsidR="00524EDE">
        <w:instrText xml:space="preserve"> ADDIN EN.CITE.DATA </w:instrText>
      </w:r>
      <w:r w:rsidR="00524EDE">
        <w:fldChar w:fldCharType="end"/>
      </w:r>
      <w:r w:rsidR="004163B1">
        <w:fldChar w:fldCharType="separate"/>
      </w:r>
      <w:r w:rsidR="00153D61" w:rsidRPr="00153D61">
        <w:rPr>
          <w:noProof/>
          <w:vertAlign w:val="superscript"/>
        </w:rPr>
        <w:t>55</w:t>
      </w:r>
      <w:r w:rsidR="004163B1">
        <w:fldChar w:fldCharType="end"/>
      </w:r>
      <w:r w:rsidR="004163B1">
        <w:t xml:space="preserve"> MEGF10,</w:t>
      </w:r>
      <w:r w:rsidR="004163B1">
        <w:fldChar w:fldCharType="begin">
          <w:fldData xml:space="preserve">PFJlZm1hbj48Q2l0ZT48QXV0aG9yPkNoZW48L0F1dGhvcj48WWVhcj4yMDA4PC9ZZWFyPjxSZWNO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</w:fldData>
        </w:fldChar>
      </w:r>
      <w:r w:rsidR="00524EDE">
        <w:instrText xml:space="preserve"> ADDIN REFMGR.CITE </w:instrText>
      </w:r>
      <w:r w:rsidR="00524EDE">
        <w:fldChar w:fldCharType="begin">
          <w:fldData xml:space="preserve">PFJlZm1hbj48Q2l0ZT48QXV0aG9yPkNoZW48L0F1dGhvcj48WWVhcj4yMDA4PC9ZZWFyPjxSZWNO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</w:fldData>
        </w:fldChar>
      </w:r>
      <w:r w:rsidR="00524EDE">
        <w:instrText xml:space="preserve"> ADDIN EN.CITE.DATA </w:instrText>
      </w:r>
      <w:r w:rsidR="00524EDE">
        <w:fldChar w:fldCharType="end"/>
      </w:r>
      <w:r w:rsidR="004163B1">
        <w:fldChar w:fldCharType="separate"/>
      </w:r>
      <w:r w:rsidR="00153D61" w:rsidRPr="00153D61">
        <w:rPr>
          <w:noProof/>
          <w:vertAlign w:val="superscript"/>
        </w:rPr>
        <w:t>56</w:t>
      </w:r>
      <w:r w:rsidR="004163B1">
        <w:fldChar w:fldCharType="end"/>
      </w:r>
      <w:r w:rsidR="004163B1">
        <w:t xml:space="preserve"> IL3,</w:t>
      </w:r>
      <w:r w:rsidR="004163B1">
        <w:fldChar w:fldCharType="begin">
          <w:fldData xml:space="preserve">PFJlZm1hbj48Q2l0ZT48QXV0aG9yPkNoZW48L0F1dGhvcj48WWVhcj4yMDA3PC9ZZWFyPjxSZWNO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=
</w:fldData>
        </w:fldChar>
      </w:r>
      <w:r w:rsidR="00524EDE">
        <w:instrText xml:space="preserve"> ADDIN REFMGR.CITE </w:instrText>
      </w:r>
      <w:r w:rsidR="00524EDE">
        <w:fldChar w:fldCharType="begin">
          <w:fldData xml:space="preserve">PFJlZm1hbj48Q2l0ZT48QXV0aG9yPkNoZW48L0F1dGhvcj48WWVhcj4yMDA3PC9ZZWFyPjxSZWNO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=
</w:fldData>
        </w:fldChar>
      </w:r>
      <w:r w:rsidR="00524EDE">
        <w:instrText xml:space="preserve"> ADDIN EN.CITE.DATA </w:instrText>
      </w:r>
      <w:r w:rsidR="00524EDE">
        <w:fldChar w:fldCharType="end"/>
      </w:r>
      <w:r w:rsidR="004163B1">
        <w:fldChar w:fldCharType="separate"/>
      </w:r>
      <w:r w:rsidR="00153D61" w:rsidRPr="00153D61">
        <w:rPr>
          <w:noProof/>
          <w:vertAlign w:val="superscript"/>
        </w:rPr>
        <w:t>57</w:t>
      </w:r>
      <w:r w:rsidR="004163B1">
        <w:fldChar w:fldCharType="end"/>
      </w:r>
      <w:r w:rsidR="004163B1">
        <w:t xml:space="preserve"> CSF2RB</w:t>
      </w:r>
      <w:r w:rsidR="004163B1">
        <w:fldChar w:fldCharType="begin">
          <w:fldData xml:space="preserve">PFJlZm1hbj48Q2l0ZT48QXV0aG9yPkNoZW48L0F1dGhvcj48WWVhcj4yMDA4PC9ZZWFyPjxSZWNO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</w:fldData>
        </w:fldChar>
      </w:r>
      <w:r w:rsidR="00524EDE">
        <w:instrText xml:space="preserve"> ADDIN REFMGR.CITE </w:instrText>
      </w:r>
      <w:r w:rsidR="00524EDE">
        <w:fldChar w:fldCharType="begin">
          <w:fldData xml:space="preserve">PFJlZm1hbj48Q2l0ZT48QXV0aG9yPkNoZW48L0F1dGhvcj48WWVhcj4yMDA4PC9ZZWFyPjxSZWNO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</w:fldData>
        </w:fldChar>
      </w:r>
      <w:r w:rsidR="00524EDE">
        <w:instrText xml:space="preserve"> ADDIN EN.CITE.DATA </w:instrText>
      </w:r>
      <w:r w:rsidR="00524EDE">
        <w:fldChar w:fldCharType="end"/>
      </w:r>
      <w:r w:rsidR="004163B1">
        <w:fldChar w:fldCharType="separate"/>
      </w:r>
      <w:r w:rsidR="00153D61" w:rsidRPr="00153D61">
        <w:rPr>
          <w:noProof/>
          <w:vertAlign w:val="superscript"/>
        </w:rPr>
        <w:t>58</w:t>
      </w:r>
      <w:r w:rsidR="004163B1">
        <w:fldChar w:fldCharType="end"/>
      </w:r>
      <w:r w:rsidR="004163B1">
        <w:t xml:space="preserve"> and CMYA5</w:t>
      </w:r>
      <w:r w:rsidR="004163B1">
        <w:fldChar w:fldCharType="begin">
          <w:fldData xml:space="preserve">PFJlZm1hbj48Q2l0ZT48QXV0aG9yPkNoZW48L0F1dGhvcj48WWVhcj4yMDExPC9ZZWFyPjxSZWNO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</w:fldData>
        </w:fldChar>
      </w:r>
      <w:r w:rsidR="00524EDE">
        <w:instrText xml:space="preserve"> ADDIN REFMGR.CITE </w:instrText>
      </w:r>
      <w:r w:rsidR="00524EDE">
        <w:fldChar w:fldCharType="begin">
          <w:fldData xml:space="preserve">PFJlZm1hbj48Q2l0ZT48QXV0aG9yPkNoZW48L0F1dGhvcj48WWVhcj4yMDExPC9ZZWFyPjxSZWNO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</w:fldData>
        </w:fldChar>
      </w:r>
      <w:r w:rsidR="00524EDE">
        <w:instrText xml:space="preserve"> ADDIN EN.CITE.DATA </w:instrText>
      </w:r>
      <w:r w:rsidR="00524EDE">
        <w:fldChar w:fldCharType="end"/>
      </w:r>
      <w:r w:rsidR="004163B1">
        <w:fldChar w:fldCharType="separate"/>
      </w:r>
      <w:r w:rsidR="00153D61" w:rsidRPr="00153D61">
        <w:rPr>
          <w:noProof/>
          <w:vertAlign w:val="superscript"/>
        </w:rPr>
        <w:t>59</w:t>
      </w:r>
      <w:r w:rsidR="004163B1">
        <w:fldChar w:fldCharType="end"/>
      </w:r>
      <w:r w:rsidR="006E4CB8">
        <w:t xml:space="preserve"> genes with SCZ</w:t>
      </w:r>
      <w:r w:rsidR="004163B1">
        <w:t>.</w:t>
      </w:r>
      <w:r w:rsidR="00E675B8">
        <w:t xml:space="preserve"> </w:t>
      </w:r>
    </w:p>
    <w:p w14:paraId="4B871A62" w14:textId="77777777" w:rsidR="0024111B" w:rsidRDefault="0024111B" w:rsidP="0024111B">
      <w:pPr>
        <w:pStyle w:val="Heading3"/>
      </w:pPr>
      <w:r>
        <w:t>Next generation DNA sequencing</w:t>
      </w:r>
      <w:r w:rsidR="000A393D">
        <w:t xml:space="preserve"> and analysis</w:t>
      </w:r>
    </w:p>
    <w:p w14:paraId="190C0B7A" w14:textId="77777777" w:rsidR="0021721F" w:rsidRDefault="000A393D" w:rsidP="0024111B">
      <w:r w:rsidRPr="000A393D">
        <w:rPr>
          <w:b/>
          <w:u w:val="single"/>
        </w:rPr>
        <w:t>RNA sequencing:</w:t>
      </w:r>
      <w:r>
        <w:t xml:space="preserve"> </w:t>
      </w:r>
      <w:r w:rsidR="00F01D03">
        <w:t xml:space="preserve">Our team has direct working experience with data produced from the next generation DNA sequencing technologies. In one study, we conducted transcriptome sequencing for RNA samples isolated from blood samples of </w:t>
      </w:r>
      <w:r w:rsidR="00560A21">
        <w:t>SCZ</w:t>
      </w:r>
      <w:r w:rsidR="00F01D03">
        <w:t xml:space="preserve"> patients and healthy controls. In this study, we first sequenced 3 cases and 3 controls, followed with verification of sequencing two pools of 10 cases and 10 controls. We found that </w:t>
      </w:r>
      <w:r w:rsidR="00560A21">
        <w:t xml:space="preserve">there were </w:t>
      </w:r>
      <w:r w:rsidR="00560A21" w:rsidRPr="00560A21">
        <w:t>198 genes differentially expressed between cases and controls, of them 19 had been verified by the pooled sequencing dataset and 21 reached nominal significance in gen</w:t>
      </w:r>
      <w:r w:rsidR="00560A21">
        <w:t>e-based association analyses of the Molecular Genetics of SCZ GWA</w:t>
      </w:r>
      <w:r w:rsidR="00560A21" w:rsidRPr="00560A21">
        <w:t xml:space="preserve"> dataset.  Two genes, </w:t>
      </w:r>
      <w:r w:rsidR="00560A21" w:rsidRPr="00DD5201">
        <w:rPr>
          <w:iCs/>
        </w:rPr>
        <w:t>S100A8</w:t>
      </w:r>
      <w:r w:rsidR="00560A21" w:rsidRPr="00560A21">
        <w:t xml:space="preserve"> and </w:t>
      </w:r>
      <w:r w:rsidR="00560A21" w:rsidRPr="00DD5201">
        <w:rPr>
          <w:iCs/>
        </w:rPr>
        <w:t>TYROBP</w:t>
      </w:r>
      <w:r w:rsidR="00560A21" w:rsidRPr="00560A21">
        <w:t>, had consistent changes in expression in both individual and pooled sequencing datasets and were nominally significant in gene-based association analysis.</w:t>
      </w:r>
      <w:r w:rsidR="0021721F">
        <w:fldChar w:fldCharType="begin"/>
      </w:r>
      <w:r w:rsidR="00524EDE">
        <w:instrText xml:space="preserve"> ADDIN REFMGR.CITE &lt;Refman&gt;&lt;Cite&gt;&lt;Author&gt;Xu&lt;/Author&gt;&lt;Year&gt;2012&lt;/Year&gt;&lt;RecNum&gt;2298&lt;/RecNum&gt;&lt;IDText&gt;RNA-seq analysis implicates dysregulation of the immune system in schizophrenia&lt;/IDText&gt;&lt;MDL Ref_Type="In Press"&gt;&lt;Ref_Type&gt;In Press&lt;/Ref_Type&gt;&lt;Ref_ID&gt;2298&lt;/Ref_ID&gt;&lt;Title_Primary&gt;RNA-seq analysis implicates dysregulation of the immune system in schizophrenia&lt;/Title_Primary&gt;&lt;Authors_Primary&gt;Xu,J.&lt;/Authors_Primary&gt;&lt;Authors_Primary&gt;Sun,J.&lt;/Authors_Primary&gt;&lt;Authors_Primary&gt;hen,J.&lt;/Authors_Primary&gt;&lt;Authors_Primary&gt;ang,L.&lt;/Authors_Primary&gt;&lt;Authors_Primary&gt;elm,M.&lt;/Authors_Primary&gt;&lt;Authors_Primary&gt;Dubovsky,S.L.&lt;/Authors_Primary&gt;&lt;Authors_Primary&gt;Bacanu,S-A.&lt;/Authors_Primary&gt;&lt;Authors_Primary&gt;Zhao,Z.&lt;/Authors_Primary&gt;&lt;Authors_Primary&gt;Chen,X.&lt;/Authors_Primary&gt;&lt;Date_Primary&gt;2012&lt;/Date_Primary&gt;&lt;Keywords&gt;analysis&lt;/Keywords&gt;&lt;Keywords&gt;Immune System&lt;/Keywords&gt;&lt;Keywords&gt;RNA sequencing&lt;/Keywords&gt;&lt;Keywords&gt;Schizophrenia&lt;/Keywords&gt;&lt;Reprint&gt;Not in File&lt;/Reprint&gt;&lt;Periodical&gt;BMC Genomics&lt;/Periodical&gt;&lt;ZZ_JournalFull&gt;&lt;f name="System"&gt;BMC Genomics&lt;/f&gt;&lt;/ZZ_JournalFull&gt;&lt;ZZ_WorkformID&gt;6&lt;/ZZ_WorkformID&gt;&lt;/MDL&gt;&lt;/Cite&gt;&lt;/Refman&gt;</w:instrText>
      </w:r>
      <w:r w:rsidR="0021721F">
        <w:fldChar w:fldCharType="separate"/>
      </w:r>
      <w:r w:rsidR="00153D61" w:rsidRPr="00153D61">
        <w:rPr>
          <w:noProof/>
          <w:vertAlign w:val="superscript"/>
        </w:rPr>
        <w:t>60</w:t>
      </w:r>
      <w:r w:rsidR="0021721F">
        <w:fldChar w:fldCharType="end"/>
      </w:r>
      <w:r w:rsidR="0021721F">
        <w:t xml:space="preserve"> </w:t>
      </w:r>
    </w:p>
    <w:p w14:paraId="7E21140B" w14:textId="77777777" w:rsidR="0024111B" w:rsidRDefault="00560A21" w:rsidP="0024111B">
      <w:pPr>
        <w:rPr>
          <w:rFonts w:cs="Times New Roman"/>
        </w:rPr>
      </w:pPr>
      <w:r>
        <w:t xml:space="preserve"> </w:t>
      </w:r>
      <w:r w:rsidR="00C96AB8">
        <w:rPr>
          <w:rFonts w:cs="Times New Roman"/>
          <w:highlight w:val="white"/>
        </w:rPr>
        <w:t>Dr. Chen, one of the PIs</w:t>
      </w:r>
      <w:r w:rsidR="00CB091C">
        <w:rPr>
          <w:rFonts w:cs="Times New Roman"/>
          <w:highlight w:val="white"/>
        </w:rPr>
        <w:t xml:space="preserve"> in this application</w:t>
      </w:r>
      <w:r w:rsidR="00C96AB8">
        <w:rPr>
          <w:rFonts w:cs="Times New Roman"/>
          <w:highlight w:val="white"/>
        </w:rPr>
        <w:t xml:space="preserve">, has an ongoing transcriptome sequencing project funded by NARSAD. In that project, we proposed to sequence the transcriptome </w:t>
      </w:r>
      <w:r w:rsidR="00284248">
        <w:rPr>
          <w:rFonts w:cs="Times New Roman"/>
          <w:highlight w:val="white"/>
        </w:rPr>
        <w:t xml:space="preserve">of post-mortem anterior cingulate cortex (Brodmann Area 24) </w:t>
      </w:r>
      <w:r w:rsidR="00C96AB8">
        <w:rPr>
          <w:rFonts w:cs="Times New Roman"/>
          <w:highlight w:val="white"/>
        </w:rPr>
        <w:t>from patients with SCZ, bipolar disorder (BIP) and controls from the Stanley Medical Research Institute. This is a project in collaboration with Beijing Genomics Institute (BGI). We have finished sequencing and quality assessments for 82 subjects (26 controls, 25 BIP patients and 31 SCZ patients), and aligned the unique reads to human genome reference. On average, for each subject we have 4.7, 12.9 and 10 million unique reads mapped to the human genome for the BIP, SCZ and control groups respectively</w:t>
      </w:r>
      <w:r w:rsidR="00391C3E">
        <w:rPr>
          <w:rFonts w:cs="Times New Roman"/>
          <w:highlight w:val="white"/>
        </w:rPr>
        <w:t xml:space="preserve"> (Table 1)</w:t>
      </w:r>
      <w:r w:rsidR="00C96AB8">
        <w:rPr>
          <w:rFonts w:cs="Times New Roman"/>
          <w:highlight w:val="white"/>
        </w:rPr>
        <w:t xml:space="preserve">. In RNA-seq data, gene expression is measured by the reads per kilobase exon per million reads (RPKM). </w:t>
      </w:r>
      <w:ins w:id="46" w:author="hao xiong" w:date="2012-09-09T14:48:00Z">
        <w:r w:rsidR="00A52304">
          <w:rPr>
            <w:rFonts w:cs="Times New Roman"/>
            <w:highlight w:val="white"/>
          </w:rPr>
          <w:t xml:space="preserve">We also generated allele specific expression (ASE) data  which allow levels of ASE to vary across SNPs in the genes. </w:t>
        </w:r>
      </w:ins>
      <w:r w:rsidR="00C96AB8">
        <w:rPr>
          <w:rFonts w:cs="Times New Roman"/>
          <w:highlight w:val="white"/>
        </w:rPr>
        <w:t>SNPs from RNA-seq can be identified by consensus alignment of sequencing reads from the pool of multiple individuals.</w:t>
      </w:r>
      <w:r w:rsidR="00C96AB8">
        <w:rPr>
          <w:rFonts w:cs="Times New Roman"/>
          <w:highlight w:val="white"/>
        </w:rPr>
        <w:fldChar w:fldCharType="begin">
          <w:fldData xml:space="preserve">PFJlZm1hbj48Q2l0ZT48QXV0aG9yPkxpPC9BdXRob3I+PFllYXI+MjAwOTwvWWVhcj48UmVjTnVt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</w:fldData>
        </w:fldChar>
      </w:r>
      <w:r w:rsidR="00524EDE">
        <w:rPr>
          <w:rFonts w:cs="Times New Roman"/>
          <w:highlight w:val="white"/>
        </w:rPr>
        <w:instrText xml:space="preserve"> ADDIN REFMGR.CITE </w:instrText>
      </w:r>
      <w:r w:rsidR="00524EDE">
        <w:rPr>
          <w:rFonts w:cs="Times New Roman"/>
          <w:highlight w:val="white"/>
        </w:rPr>
        <w:fldChar w:fldCharType="begin">
          <w:fldData xml:space="preserve">PFJlZm1hbj48Q2l0ZT48QXV0aG9yPkxpPC9BdXRob3I+PFllYXI+MjAwOTwvWWVhcj48UmVjTnVt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</w:fldData>
        </w:fldChar>
      </w:r>
      <w:r w:rsidR="00524EDE">
        <w:rPr>
          <w:rFonts w:cs="Times New Roman"/>
          <w:highlight w:val="white"/>
        </w:rPr>
        <w:instrText xml:space="preserve"> ADDIN EN.CITE.DATA </w:instrText>
      </w:r>
      <w:r w:rsidR="00524EDE">
        <w:rPr>
          <w:rFonts w:cs="Times New Roman"/>
          <w:highlight w:val="white"/>
        </w:rPr>
      </w:r>
      <w:r w:rsidR="00524EDE">
        <w:rPr>
          <w:rFonts w:cs="Times New Roman"/>
          <w:highlight w:val="white"/>
        </w:rPr>
        <w:fldChar w:fldCharType="end"/>
      </w:r>
      <w:r w:rsidR="00C96AB8">
        <w:rPr>
          <w:rFonts w:cs="Times New Roman"/>
          <w:highlight w:val="white"/>
        </w:rPr>
      </w:r>
      <w:r w:rsidR="00C96AB8">
        <w:rPr>
          <w:rFonts w:cs="Times New Roman"/>
          <w:highlight w:val="white"/>
        </w:rPr>
        <w:fldChar w:fldCharType="separate"/>
      </w:r>
      <w:r w:rsidR="00153D61" w:rsidRPr="00153D61">
        <w:rPr>
          <w:rFonts w:cs="Times New Roman"/>
          <w:noProof/>
          <w:highlight w:val="white"/>
          <w:vertAlign w:val="superscript"/>
        </w:rPr>
        <w:t>61,62</w:t>
      </w:r>
      <w:r w:rsidR="00C96AB8">
        <w:rPr>
          <w:rFonts w:cs="Times New Roman"/>
          <w:highlight w:val="white"/>
        </w:rPr>
        <w:fldChar w:fldCharType="end"/>
      </w:r>
      <w:r w:rsidR="00C96AB8">
        <w:rPr>
          <w:rFonts w:cs="Times New Roman"/>
        </w:rPr>
        <w:t xml:space="preserve"> In this study, we focused on the comparison between SCZ and BIP. We intended to test if there is a correlation in differentially expressed genes between these two disorders since from the GWA studies there is evidence that these two disorders </w:t>
      </w:r>
      <w:r w:rsidR="00284248">
        <w:rPr>
          <w:rFonts w:cs="Times New Roman"/>
        </w:rPr>
        <w:t>share some common liabilities. We f</w:t>
      </w:r>
      <w:r w:rsidR="006A2EDA">
        <w:rPr>
          <w:rFonts w:cs="Times New Roman"/>
        </w:rPr>
        <w:t>irst conducted gene expression analyses using t test, and f</w:t>
      </w:r>
      <w:r w:rsidR="00284248">
        <w:rPr>
          <w:rFonts w:cs="Times New Roman"/>
        </w:rPr>
        <w:t xml:space="preserve">ound evidence that the test statistics (t score) between SCZ and BIP are correlated (Figure 1). We also intended to test if there is an excess of rare variants in those differentially expressed genes. Based on our data, we define rare variants as those observed only once in our sequencing of 82 subjects. </w:t>
      </w:r>
      <w:r w:rsidR="003127C9">
        <w:rPr>
          <w:rFonts w:cs="Times New Roman"/>
        </w:rPr>
        <w:t xml:space="preserve">After controlling for sequencing depth and total reads mapped to genes, we found that genes differentially expressed </w:t>
      </w:r>
      <w:r w:rsidR="005C1403">
        <w:rPr>
          <w:rFonts w:cs="Times New Roman"/>
        </w:rPr>
        <w:t>(FDR q value cut-off at 0.05 and</w:t>
      </w:r>
      <w:r w:rsidR="00391C3E">
        <w:rPr>
          <w:rFonts w:cs="Times New Roman"/>
        </w:rPr>
        <w:t xml:space="preserve"> 0.1) </w:t>
      </w:r>
      <w:r w:rsidR="003127C9">
        <w:rPr>
          <w:rFonts w:cs="Times New Roman"/>
        </w:rPr>
        <w:t>in SCZ patients were enriched in rare variants</w:t>
      </w:r>
      <w:r w:rsidR="005C1403">
        <w:rPr>
          <w:rFonts w:cs="Times New Roman"/>
        </w:rPr>
        <w:t xml:space="preserve"> (Table 2)</w:t>
      </w:r>
      <w:r w:rsidR="003127C9">
        <w:rPr>
          <w:rFonts w:cs="Times New Roman"/>
        </w:rPr>
        <w:t>, and the res</w:t>
      </w:r>
      <w:r w:rsidR="005C1403">
        <w:rPr>
          <w:rFonts w:cs="Times New Roman"/>
        </w:rPr>
        <w:t>ults for BIP were not significant</w:t>
      </w:r>
      <w:r w:rsidR="003127C9">
        <w:rPr>
          <w:rFonts w:cs="Times New Roman"/>
        </w:rPr>
        <w:t xml:space="preserve"> because of lower sequencing coverage.</w:t>
      </w:r>
      <w:r w:rsidR="00391C3E">
        <w:rPr>
          <w:rFonts w:cs="Times New Roman"/>
        </w:rPr>
        <w:t xml:space="preserve"> </w:t>
      </w:r>
      <w:r w:rsidR="0047654D">
        <w:rPr>
          <w:rFonts w:cs="Times New Roman"/>
        </w:rPr>
        <w:t xml:space="preserve">These results are consistent with the observation that multiple rare mutations may be an important source for genetic risk for SCZ. </w:t>
      </w:r>
    </w:p>
    <w:p w14:paraId="560AEA33" w14:textId="77777777" w:rsidR="00391C3E" w:rsidRPr="008F6906" w:rsidRDefault="00391C3E" w:rsidP="00391C3E">
      <w:pPr>
        <w:ind w:firstLine="0"/>
        <w:rPr>
          <w:rFonts w:cs="Times New Roman"/>
          <w:b/>
        </w:rPr>
      </w:pPr>
      <w:r>
        <w:rPr>
          <w:rFonts w:cs="Times New Roman"/>
          <w:b/>
        </w:rPr>
        <w:t>Table 1</w:t>
      </w:r>
      <w:r w:rsidRPr="008F6906">
        <w:rPr>
          <w:rFonts w:cs="Times New Roman"/>
          <w:b/>
        </w:rPr>
        <w:t>. Summary of RNA sequencing of post</w:t>
      </w:r>
      <w:r>
        <w:rPr>
          <w:rFonts w:cs="Times New Roman"/>
          <w:b/>
        </w:rPr>
        <w:t>-</w:t>
      </w:r>
      <w:r w:rsidRPr="008F6906">
        <w:rPr>
          <w:rFonts w:cs="Times New Roman"/>
          <w:b/>
        </w:rPr>
        <w:t>mortem samples</w:t>
      </w:r>
    </w:p>
    <w:tbl>
      <w:tblPr>
        <w:tblW w:w="10112" w:type="dxa"/>
        <w:tblCellMar>
          <w:left w:w="0" w:type="dxa"/>
          <w:right w:w="0" w:type="dxa"/>
        </w:tblCellMar>
        <w:tblLook w:val="04A0" w:firstRow="1" w:lastRow="0" w:firstColumn="1" w:lastColumn="0" w:noHBand="0" w:noVBand="1"/>
      </w:tblPr>
      <w:tblGrid>
        <w:gridCol w:w="912"/>
        <w:gridCol w:w="360"/>
        <w:gridCol w:w="1350"/>
        <w:gridCol w:w="1350"/>
        <w:gridCol w:w="1350"/>
        <w:gridCol w:w="810"/>
        <w:gridCol w:w="900"/>
        <w:gridCol w:w="1080"/>
        <w:gridCol w:w="990"/>
        <w:gridCol w:w="990"/>
        <w:gridCol w:w="20"/>
      </w:tblGrid>
      <w:tr w:rsidR="00391C3E" w:rsidRPr="00A11E3F" w14:paraId="048085C8" w14:textId="77777777" w:rsidTr="00DD5201">
        <w:trPr>
          <w:trHeight w:val="216"/>
        </w:trPr>
        <w:tc>
          <w:tcPr>
            <w:tcW w:w="912"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7BC77845" w14:textId="77777777" w:rsidR="00391C3E" w:rsidRPr="00A11E3F" w:rsidRDefault="00391C3E" w:rsidP="00DD5201">
            <w:pPr>
              <w:spacing w:before="0"/>
              <w:ind w:firstLine="0"/>
              <w:contextualSpacing/>
              <w:rPr>
                <w:sz w:val="18"/>
                <w:szCs w:val="18"/>
              </w:rPr>
            </w:pPr>
            <w:r w:rsidRPr="00A11E3F">
              <w:rPr>
                <w:b/>
                <w:bCs/>
                <w:sz w:val="18"/>
                <w:szCs w:val="18"/>
              </w:rPr>
              <w:t xml:space="preserve">Group </w:t>
            </w:r>
          </w:p>
        </w:tc>
        <w:tc>
          <w:tcPr>
            <w:tcW w:w="36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2E5DF5CA" w14:textId="77777777" w:rsidR="00391C3E" w:rsidRPr="00A11E3F" w:rsidRDefault="00391C3E" w:rsidP="00DD5201">
            <w:pPr>
              <w:spacing w:before="0"/>
              <w:ind w:firstLine="0"/>
              <w:contextualSpacing/>
              <w:rPr>
                <w:sz w:val="18"/>
                <w:szCs w:val="18"/>
              </w:rPr>
            </w:pPr>
            <w:r w:rsidRPr="00A11E3F">
              <w:rPr>
                <w:b/>
                <w:bCs/>
                <w:sz w:val="18"/>
                <w:szCs w:val="18"/>
              </w:rPr>
              <w:t>N</w:t>
            </w:r>
          </w:p>
        </w:tc>
        <w:tc>
          <w:tcPr>
            <w:tcW w:w="135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65AB10A3" w14:textId="77777777" w:rsidR="00391C3E" w:rsidRPr="00A11E3F" w:rsidRDefault="00391C3E" w:rsidP="00DD5201">
            <w:pPr>
              <w:spacing w:before="0"/>
              <w:ind w:firstLine="0"/>
              <w:contextualSpacing/>
              <w:jc w:val="center"/>
              <w:rPr>
                <w:sz w:val="18"/>
                <w:szCs w:val="18"/>
              </w:rPr>
            </w:pPr>
            <w:r w:rsidRPr="00A11E3F">
              <w:rPr>
                <w:b/>
                <w:bCs/>
                <w:sz w:val="18"/>
                <w:szCs w:val="18"/>
              </w:rPr>
              <w:t>Total Reads</w:t>
            </w:r>
          </w:p>
        </w:tc>
        <w:tc>
          <w:tcPr>
            <w:tcW w:w="135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6EAA1747" w14:textId="77777777" w:rsidR="00391C3E" w:rsidRPr="00A11E3F" w:rsidRDefault="00391C3E" w:rsidP="00DD5201">
            <w:pPr>
              <w:spacing w:before="0"/>
              <w:ind w:firstLine="0"/>
              <w:contextualSpacing/>
              <w:jc w:val="center"/>
              <w:rPr>
                <w:sz w:val="18"/>
                <w:szCs w:val="18"/>
              </w:rPr>
            </w:pPr>
            <w:r w:rsidRPr="00A11E3F">
              <w:rPr>
                <w:b/>
                <w:bCs/>
                <w:sz w:val="18"/>
                <w:szCs w:val="18"/>
              </w:rPr>
              <w:t>Reads Mapped to Genome</w:t>
            </w:r>
          </w:p>
        </w:tc>
        <w:tc>
          <w:tcPr>
            <w:tcW w:w="135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0E4BE560" w14:textId="77777777" w:rsidR="00391C3E" w:rsidRPr="00A11E3F" w:rsidRDefault="00391C3E" w:rsidP="00DD5201">
            <w:pPr>
              <w:spacing w:before="0"/>
              <w:ind w:firstLine="0"/>
              <w:contextualSpacing/>
              <w:jc w:val="center"/>
              <w:rPr>
                <w:sz w:val="18"/>
                <w:szCs w:val="18"/>
              </w:rPr>
            </w:pPr>
            <w:r w:rsidRPr="00A11E3F">
              <w:rPr>
                <w:b/>
                <w:bCs/>
                <w:sz w:val="18"/>
                <w:szCs w:val="18"/>
              </w:rPr>
              <w:t>Reads Mapped to Gene</w:t>
            </w:r>
          </w:p>
        </w:tc>
        <w:tc>
          <w:tcPr>
            <w:tcW w:w="81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10AB3A9E" w14:textId="77777777" w:rsidR="00391C3E" w:rsidRPr="00A11E3F" w:rsidRDefault="00391C3E" w:rsidP="00DD5201">
            <w:pPr>
              <w:spacing w:before="0"/>
              <w:ind w:firstLine="0"/>
              <w:contextualSpacing/>
              <w:jc w:val="center"/>
              <w:rPr>
                <w:sz w:val="18"/>
                <w:szCs w:val="18"/>
              </w:rPr>
            </w:pPr>
            <w:r w:rsidRPr="00A11E3F">
              <w:rPr>
                <w:b/>
                <w:bCs/>
                <w:sz w:val="18"/>
                <w:szCs w:val="18"/>
              </w:rPr>
              <w:t>Reads /Gene</w:t>
            </w:r>
          </w:p>
        </w:tc>
        <w:tc>
          <w:tcPr>
            <w:tcW w:w="90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13F46F5B" w14:textId="77777777" w:rsidR="00391C3E" w:rsidRPr="00A11E3F" w:rsidRDefault="00391C3E" w:rsidP="00DD5201">
            <w:pPr>
              <w:spacing w:before="0"/>
              <w:ind w:firstLine="0"/>
              <w:contextualSpacing/>
              <w:jc w:val="center"/>
              <w:rPr>
                <w:sz w:val="18"/>
                <w:szCs w:val="18"/>
              </w:rPr>
            </w:pPr>
            <w:r w:rsidRPr="00A11E3F">
              <w:rPr>
                <w:b/>
                <w:bCs/>
                <w:sz w:val="18"/>
                <w:szCs w:val="18"/>
              </w:rPr>
              <w:t>RPKM /Gene</w:t>
            </w:r>
          </w:p>
        </w:tc>
        <w:tc>
          <w:tcPr>
            <w:tcW w:w="1080" w:type="dxa"/>
            <w:tcBorders>
              <w:top w:val="single" w:sz="4" w:space="0" w:color="auto"/>
              <w:left w:val="nil"/>
              <w:bottom w:val="single" w:sz="4" w:space="0" w:color="auto"/>
              <w:right w:val="nil"/>
            </w:tcBorders>
            <w:shd w:val="clear" w:color="auto" w:fill="C6D9F1" w:themeFill="text2" w:themeFillTint="33"/>
            <w:tcMar>
              <w:top w:w="12" w:type="dxa"/>
              <w:left w:w="12" w:type="dxa"/>
              <w:bottom w:w="0" w:type="dxa"/>
              <w:right w:w="12" w:type="dxa"/>
            </w:tcMar>
            <w:vAlign w:val="bottom"/>
            <w:hideMark/>
          </w:tcPr>
          <w:p w14:paraId="2360B321" w14:textId="77777777" w:rsidR="00391C3E" w:rsidRPr="00A11E3F" w:rsidRDefault="00391C3E" w:rsidP="00DD5201">
            <w:pPr>
              <w:spacing w:before="0"/>
              <w:ind w:firstLine="0"/>
              <w:contextualSpacing/>
              <w:jc w:val="center"/>
              <w:rPr>
                <w:sz w:val="18"/>
                <w:szCs w:val="18"/>
              </w:rPr>
            </w:pPr>
            <w:r w:rsidRPr="00A11E3F">
              <w:rPr>
                <w:b/>
                <w:bCs/>
                <w:sz w:val="18"/>
                <w:szCs w:val="18"/>
              </w:rPr>
              <w:t>Coverage /Gene</w:t>
            </w:r>
          </w:p>
        </w:tc>
        <w:tc>
          <w:tcPr>
            <w:tcW w:w="990" w:type="dxa"/>
            <w:tcBorders>
              <w:top w:val="single" w:sz="4" w:space="0" w:color="auto"/>
              <w:left w:val="nil"/>
              <w:bottom w:val="single" w:sz="4" w:space="0" w:color="auto"/>
              <w:right w:val="nil"/>
            </w:tcBorders>
            <w:shd w:val="clear" w:color="auto" w:fill="C6D9F1" w:themeFill="text2" w:themeFillTint="33"/>
          </w:tcPr>
          <w:p w14:paraId="4FC4ADE3" w14:textId="77777777" w:rsidR="00391C3E" w:rsidRPr="00A11E3F" w:rsidRDefault="00391C3E" w:rsidP="00DD5201">
            <w:pPr>
              <w:tabs>
                <w:tab w:val="clear" w:pos="360"/>
                <w:tab w:val="clear" w:pos="720"/>
              </w:tabs>
              <w:spacing w:before="0"/>
              <w:ind w:firstLine="0"/>
              <w:contextualSpacing/>
              <w:jc w:val="center"/>
              <w:rPr>
                <w:b/>
                <w:bCs/>
                <w:sz w:val="18"/>
                <w:szCs w:val="18"/>
              </w:rPr>
            </w:pPr>
            <w:r>
              <w:rPr>
                <w:b/>
                <w:bCs/>
                <w:sz w:val="18"/>
                <w:szCs w:val="18"/>
              </w:rPr>
              <w:t>SNPs /Subject</w:t>
            </w:r>
          </w:p>
        </w:tc>
        <w:tc>
          <w:tcPr>
            <w:tcW w:w="990" w:type="dxa"/>
            <w:tcBorders>
              <w:top w:val="single" w:sz="4" w:space="0" w:color="auto"/>
              <w:left w:val="nil"/>
              <w:bottom w:val="single" w:sz="4" w:space="0" w:color="auto"/>
              <w:right w:val="nil"/>
            </w:tcBorders>
            <w:shd w:val="clear" w:color="auto" w:fill="C6D9F1" w:themeFill="text2" w:themeFillTint="33"/>
          </w:tcPr>
          <w:p w14:paraId="474FC072" w14:textId="77777777" w:rsidR="00391C3E" w:rsidRPr="00A11E3F" w:rsidRDefault="00391C3E" w:rsidP="00DD5201">
            <w:pPr>
              <w:spacing w:before="0"/>
              <w:ind w:firstLine="0"/>
              <w:contextualSpacing/>
              <w:jc w:val="center"/>
              <w:rPr>
                <w:b/>
                <w:bCs/>
                <w:sz w:val="18"/>
                <w:szCs w:val="18"/>
              </w:rPr>
            </w:pPr>
            <w:r>
              <w:rPr>
                <w:b/>
                <w:bCs/>
                <w:sz w:val="18"/>
                <w:szCs w:val="18"/>
              </w:rPr>
              <w:t>Genes /Subject</w:t>
            </w:r>
          </w:p>
        </w:tc>
        <w:tc>
          <w:tcPr>
            <w:tcW w:w="20" w:type="dxa"/>
            <w:tcBorders>
              <w:top w:val="single" w:sz="4" w:space="0" w:color="auto"/>
              <w:left w:val="nil"/>
              <w:bottom w:val="single" w:sz="4" w:space="0" w:color="auto"/>
              <w:right w:val="nil"/>
            </w:tcBorders>
            <w:shd w:val="clear" w:color="auto" w:fill="C6D9F1" w:themeFill="text2" w:themeFillTint="33"/>
          </w:tcPr>
          <w:p w14:paraId="5996AD3B" w14:textId="77777777" w:rsidR="00391C3E" w:rsidRDefault="00391C3E" w:rsidP="00DD5201">
            <w:pPr>
              <w:tabs>
                <w:tab w:val="clear" w:pos="360"/>
                <w:tab w:val="clear" w:pos="720"/>
              </w:tabs>
              <w:spacing w:before="0"/>
              <w:ind w:firstLine="0"/>
              <w:contextualSpacing/>
              <w:jc w:val="center"/>
              <w:rPr>
                <w:b/>
                <w:bCs/>
                <w:sz w:val="18"/>
                <w:szCs w:val="18"/>
              </w:rPr>
            </w:pPr>
          </w:p>
        </w:tc>
      </w:tr>
      <w:tr w:rsidR="00391C3E" w:rsidRPr="00A11E3F" w14:paraId="6C06F47D" w14:textId="77777777" w:rsidTr="00DD5201">
        <w:trPr>
          <w:trHeight w:val="216"/>
        </w:trPr>
        <w:tc>
          <w:tcPr>
            <w:tcW w:w="912"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5198F8DC" w14:textId="77777777" w:rsidR="00391C3E" w:rsidRPr="00A11E3F" w:rsidRDefault="00391C3E" w:rsidP="00DD5201">
            <w:pPr>
              <w:ind w:firstLine="0"/>
              <w:contextualSpacing/>
              <w:rPr>
                <w:sz w:val="18"/>
                <w:szCs w:val="18"/>
              </w:rPr>
            </w:pPr>
            <w:r w:rsidRPr="00A11E3F">
              <w:rPr>
                <w:sz w:val="18"/>
                <w:szCs w:val="18"/>
              </w:rPr>
              <w:t>Ctrl</w:t>
            </w:r>
          </w:p>
        </w:tc>
        <w:tc>
          <w:tcPr>
            <w:tcW w:w="36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748FFA64" w14:textId="77777777" w:rsidR="00391C3E" w:rsidRPr="00A11E3F" w:rsidRDefault="00391C3E" w:rsidP="00DD5201">
            <w:pPr>
              <w:ind w:firstLine="0"/>
              <w:contextualSpacing/>
              <w:rPr>
                <w:sz w:val="18"/>
                <w:szCs w:val="18"/>
              </w:rPr>
            </w:pPr>
            <w:r w:rsidRPr="00A11E3F">
              <w:rPr>
                <w:sz w:val="18"/>
                <w:szCs w:val="18"/>
              </w:rPr>
              <w:t>26</w:t>
            </w:r>
          </w:p>
        </w:tc>
        <w:tc>
          <w:tcPr>
            <w:tcW w:w="135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5285D2CD" w14:textId="77777777" w:rsidR="00391C3E" w:rsidRPr="00A11E3F" w:rsidRDefault="00391C3E" w:rsidP="00DD5201">
            <w:pPr>
              <w:ind w:firstLine="0"/>
              <w:contextualSpacing/>
              <w:jc w:val="center"/>
              <w:rPr>
                <w:sz w:val="18"/>
                <w:szCs w:val="18"/>
              </w:rPr>
            </w:pPr>
            <w:r w:rsidRPr="00A11E3F">
              <w:rPr>
                <w:sz w:val="18"/>
                <w:szCs w:val="18"/>
              </w:rPr>
              <w:t>11,426,942</w:t>
            </w:r>
          </w:p>
        </w:tc>
        <w:tc>
          <w:tcPr>
            <w:tcW w:w="135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72F4E1B4" w14:textId="77777777" w:rsidR="00391C3E" w:rsidRPr="00A11E3F" w:rsidRDefault="00391C3E" w:rsidP="00DD5201">
            <w:pPr>
              <w:ind w:firstLine="0"/>
              <w:contextualSpacing/>
              <w:jc w:val="center"/>
              <w:rPr>
                <w:sz w:val="18"/>
                <w:szCs w:val="18"/>
              </w:rPr>
            </w:pPr>
            <w:r w:rsidRPr="00A11E3F">
              <w:rPr>
                <w:sz w:val="18"/>
                <w:szCs w:val="18"/>
              </w:rPr>
              <w:t>9,999,730</w:t>
            </w:r>
          </w:p>
        </w:tc>
        <w:tc>
          <w:tcPr>
            <w:tcW w:w="135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3783B16C" w14:textId="77777777" w:rsidR="00391C3E" w:rsidRPr="00A11E3F" w:rsidRDefault="00391C3E" w:rsidP="00DD5201">
            <w:pPr>
              <w:contextualSpacing/>
              <w:rPr>
                <w:sz w:val="18"/>
                <w:szCs w:val="18"/>
              </w:rPr>
            </w:pPr>
            <w:r w:rsidRPr="00A11E3F">
              <w:rPr>
                <w:sz w:val="18"/>
                <w:szCs w:val="18"/>
              </w:rPr>
              <w:t>5,320,966</w:t>
            </w:r>
          </w:p>
        </w:tc>
        <w:tc>
          <w:tcPr>
            <w:tcW w:w="81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523A5FF7" w14:textId="77777777" w:rsidR="00391C3E" w:rsidRPr="00A11E3F" w:rsidRDefault="00391C3E" w:rsidP="00DD5201">
            <w:pPr>
              <w:ind w:firstLine="0"/>
              <w:contextualSpacing/>
              <w:jc w:val="center"/>
              <w:rPr>
                <w:sz w:val="18"/>
                <w:szCs w:val="18"/>
              </w:rPr>
            </w:pPr>
            <w:r w:rsidRPr="00A11E3F">
              <w:rPr>
                <w:sz w:val="18"/>
                <w:szCs w:val="18"/>
              </w:rPr>
              <w:t>315</w:t>
            </w:r>
          </w:p>
        </w:tc>
        <w:tc>
          <w:tcPr>
            <w:tcW w:w="90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24805781" w14:textId="77777777" w:rsidR="00391C3E" w:rsidRPr="00A11E3F" w:rsidRDefault="00391C3E" w:rsidP="00DD5201">
            <w:pPr>
              <w:ind w:firstLine="0"/>
              <w:contextualSpacing/>
              <w:jc w:val="center"/>
              <w:rPr>
                <w:sz w:val="18"/>
                <w:szCs w:val="18"/>
              </w:rPr>
            </w:pPr>
            <w:r w:rsidRPr="00A11E3F">
              <w:rPr>
                <w:sz w:val="18"/>
                <w:szCs w:val="18"/>
              </w:rPr>
              <w:t>24.69</w:t>
            </w:r>
          </w:p>
        </w:tc>
        <w:tc>
          <w:tcPr>
            <w:tcW w:w="1080" w:type="dxa"/>
            <w:tcBorders>
              <w:top w:val="single" w:sz="4" w:space="0" w:color="auto"/>
              <w:left w:val="nil"/>
              <w:bottom w:val="nil"/>
              <w:right w:val="nil"/>
            </w:tcBorders>
            <w:shd w:val="clear" w:color="auto" w:fill="auto"/>
            <w:tcMar>
              <w:top w:w="12" w:type="dxa"/>
              <w:left w:w="12" w:type="dxa"/>
              <w:bottom w:w="0" w:type="dxa"/>
              <w:right w:w="12" w:type="dxa"/>
            </w:tcMar>
            <w:vAlign w:val="bottom"/>
            <w:hideMark/>
          </w:tcPr>
          <w:p w14:paraId="6AA9C25B" w14:textId="77777777" w:rsidR="00391C3E" w:rsidRPr="00A11E3F" w:rsidRDefault="00391C3E" w:rsidP="00DD5201">
            <w:pPr>
              <w:ind w:firstLine="0"/>
              <w:contextualSpacing/>
              <w:jc w:val="center"/>
              <w:rPr>
                <w:sz w:val="18"/>
                <w:szCs w:val="18"/>
              </w:rPr>
            </w:pPr>
            <w:r w:rsidRPr="00A11E3F">
              <w:rPr>
                <w:sz w:val="18"/>
                <w:szCs w:val="18"/>
              </w:rPr>
              <w:t>0.55</w:t>
            </w:r>
          </w:p>
        </w:tc>
        <w:tc>
          <w:tcPr>
            <w:tcW w:w="990" w:type="dxa"/>
            <w:tcBorders>
              <w:top w:val="single" w:sz="4" w:space="0" w:color="auto"/>
              <w:left w:val="nil"/>
              <w:bottom w:val="nil"/>
              <w:right w:val="nil"/>
            </w:tcBorders>
          </w:tcPr>
          <w:p w14:paraId="0D921CBD" w14:textId="77777777" w:rsidR="00391C3E" w:rsidRPr="00A11E3F" w:rsidRDefault="00391C3E" w:rsidP="00DD5201">
            <w:pPr>
              <w:tabs>
                <w:tab w:val="clear" w:pos="360"/>
                <w:tab w:val="clear" w:pos="720"/>
              </w:tabs>
              <w:ind w:firstLine="0"/>
              <w:contextualSpacing/>
              <w:jc w:val="center"/>
              <w:rPr>
                <w:sz w:val="18"/>
                <w:szCs w:val="18"/>
              </w:rPr>
            </w:pPr>
            <w:r>
              <w:rPr>
                <w:sz w:val="18"/>
                <w:szCs w:val="18"/>
              </w:rPr>
              <w:t>58,369</w:t>
            </w:r>
          </w:p>
        </w:tc>
        <w:tc>
          <w:tcPr>
            <w:tcW w:w="990" w:type="dxa"/>
            <w:tcBorders>
              <w:top w:val="single" w:sz="4" w:space="0" w:color="auto"/>
              <w:left w:val="nil"/>
              <w:bottom w:val="nil"/>
              <w:right w:val="nil"/>
            </w:tcBorders>
          </w:tcPr>
          <w:p w14:paraId="396545EB" w14:textId="77777777" w:rsidR="00391C3E" w:rsidRPr="00A11E3F" w:rsidRDefault="00391C3E" w:rsidP="00DD5201">
            <w:pPr>
              <w:ind w:firstLine="0"/>
              <w:contextualSpacing/>
              <w:jc w:val="center"/>
              <w:rPr>
                <w:sz w:val="18"/>
                <w:szCs w:val="18"/>
              </w:rPr>
            </w:pPr>
            <w:r>
              <w:rPr>
                <w:sz w:val="18"/>
                <w:szCs w:val="18"/>
              </w:rPr>
              <w:t>15,879</w:t>
            </w:r>
          </w:p>
        </w:tc>
        <w:tc>
          <w:tcPr>
            <w:tcW w:w="20" w:type="dxa"/>
            <w:tcBorders>
              <w:top w:val="single" w:sz="4" w:space="0" w:color="auto"/>
              <w:left w:val="nil"/>
              <w:bottom w:val="nil"/>
              <w:right w:val="nil"/>
            </w:tcBorders>
          </w:tcPr>
          <w:p w14:paraId="7D38183E" w14:textId="77777777" w:rsidR="00391C3E" w:rsidRDefault="00391C3E" w:rsidP="00DD5201">
            <w:pPr>
              <w:tabs>
                <w:tab w:val="clear" w:pos="360"/>
                <w:tab w:val="clear" w:pos="720"/>
              </w:tabs>
              <w:ind w:firstLine="0"/>
              <w:contextualSpacing/>
              <w:jc w:val="center"/>
              <w:rPr>
                <w:sz w:val="18"/>
                <w:szCs w:val="18"/>
              </w:rPr>
            </w:pPr>
          </w:p>
        </w:tc>
      </w:tr>
      <w:tr w:rsidR="00391C3E" w:rsidRPr="00A11E3F" w14:paraId="1AAC45AC" w14:textId="77777777" w:rsidTr="00DD5201">
        <w:trPr>
          <w:trHeight w:val="216"/>
        </w:trPr>
        <w:tc>
          <w:tcPr>
            <w:tcW w:w="912" w:type="dxa"/>
            <w:tcBorders>
              <w:top w:val="nil"/>
              <w:left w:val="nil"/>
              <w:bottom w:val="nil"/>
              <w:right w:val="nil"/>
            </w:tcBorders>
            <w:shd w:val="clear" w:color="auto" w:fill="auto"/>
            <w:tcMar>
              <w:top w:w="12" w:type="dxa"/>
              <w:left w:w="12" w:type="dxa"/>
              <w:bottom w:w="0" w:type="dxa"/>
              <w:right w:w="12" w:type="dxa"/>
            </w:tcMar>
            <w:vAlign w:val="bottom"/>
            <w:hideMark/>
          </w:tcPr>
          <w:p w14:paraId="61DE43E3" w14:textId="77777777" w:rsidR="00391C3E" w:rsidRPr="00A11E3F" w:rsidRDefault="00391C3E" w:rsidP="00DD5201">
            <w:pPr>
              <w:ind w:firstLine="0"/>
              <w:contextualSpacing/>
              <w:rPr>
                <w:sz w:val="18"/>
                <w:szCs w:val="18"/>
              </w:rPr>
            </w:pPr>
            <w:r>
              <w:rPr>
                <w:sz w:val="18"/>
                <w:szCs w:val="18"/>
              </w:rPr>
              <w:t>BIP</w:t>
            </w:r>
          </w:p>
        </w:tc>
        <w:tc>
          <w:tcPr>
            <w:tcW w:w="360" w:type="dxa"/>
            <w:tcBorders>
              <w:top w:val="nil"/>
              <w:left w:val="nil"/>
              <w:bottom w:val="nil"/>
              <w:right w:val="nil"/>
            </w:tcBorders>
            <w:shd w:val="clear" w:color="auto" w:fill="auto"/>
            <w:tcMar>
              <w:top w:w="12" w:type="dxa"/>
              <w:left w:w="12" w:type="dxa"/>
              <w:bottom w:w="0" w:type="dxa"/>
              <w:right w:w="12" w:type="dxa"/>
            </w:tcMar>
            <w:vAlign w:val="bottom"/>
            <w:hideMark/>
          </w:tcPr>
          <w:p w14:paraId="26DF4BA2" w14:textId="77777777" w:rsidR="00391C3E" w:rsidRPr="00A11E3F" w:rsidRDefault="00391C3E" w:rsidP="00DD5201">
            <w:pPr>
              <w:ind w:firstLine="0"/>
              <w:contextualSpacing/>
              <w:rPr>
                <w:sz w:val="18"/>
                <w:szCs w:val="18"/>
              </w:rPr>
            </w:pPr>
            <w:r w:rsidRPr="00A11E3F">
              <w:rPr>
                <w:sz w:val="18"/>
                <w:szCs w:val="18"/>
              </w:rPr>
              <w:t>2</w:t>
            </w:r>
            <w:r>
              <w:rPr>
                <w:sz w:val="18"/>
                <w:szCs w:val="18"/>
              </w:rPr>
              <w:t>5</w:t>
            </w:r>
          </w:p>
        </w:tc>
        <w:tc>
          <w:tcPr>
            <w:tcW w:w="1350" w:type="dxa"/>
            <w:tcBorders>
              <w:top w:val="nil"/>
              <w:left w:val="nil"/>
              <w:bottom w:val="nil"/>
              <w:right w:val="nil"/>
            </w:tcBorders>
            <w:shd w:val="clear" w:color="auto" w:fill="auto"/>
            <w:tcMar>
              <w:top w:w="12" w:type="dxa"/>
              <w:left w:w="12" w:type="dxa"/>
              <w:bottom w:w="0" w:type="dxa"/>
              <w:right w:w="12" w:type="dxa"/>
            </w:tcMar>
            <w:vAlign w:val="bottom"/>
            <w:hideMark/>
          </w:tcPr>
          <w:p w14:paraId="5F655C78" w14:textId="77777777" w:rsidR="00391C3E" w:rsidRPr="00A11E3F" w:rsidRDefault="00391C3E" w:rsidP="00DD5201">
            <w:pPr>
              <w:ind w:firstLine="0"/>
              <w:contextualSpacing/>
              <w:jc w:val="center"/>
              <w:rPr>
                <w:sz w:val="18"/>
                <w:szCs w:val="18"/>
              </w:rPr>
            </w:pPr>
            <w:r w:rsidRPr="00A11E3F">
              <w:rPr>
                <w:sz w:val="18"/>
                <w:szCs w:val="18"/>
              </w:rPr>
              <w:t>5,272,478</w:t>
            </w:r>
          </w:p>
        </w:tc>
        <w:tc>
          <w:tcPr>
            <w:tcW w:w="1350" w:type="dxa"/>
            <w:tcBorders>
              <w:top w:val="nil"/>
              <w:left w:val="nil"/>
              <w:bottom w:val="nil"/>
              <w:right w:val="nil"/>
            </w:tcBorders>
            <w:shd w:val="clear" w:color="auto" w:fill="auto"/>
            <w:tcMar>
              <w:top w:w="12" w:type="dxa"/>
              <w:left w:w="12" w:type="dxa"/>
              <w:bottom w:w="0" w:type="dxa"/>
              <w:right w:w="12" w:type="dxa"/>
            </w:tcMar>
            <w:vAlign w:val="bottom"/>
            <w:hideMark/>
          </w:tcPr>
          <w:p w14:paraId="4E994088" w14:textId="77777777" w:rsidR="00391C3E" w:rsidRPr="00A11E3F" w:rsidRDefault="00391C3E" w:rsidP="00DD5201">
            <w:pPr>
              <w:ind w:firstLine="0"/>
              <w:contextualSpacing/>
              <w:jc w:val="center"/>
              <w:rPr>
                <w:sz w:val="18"/>
                <w:szCs w:val="18"/>
              </w:rPr>
            </w:pPr>
            <w:r w:rsidRPr="00A11E3F">
              <w:rPr>
                <w:sz w:val="18"/>
                <w:szCs w:val="18"/>
              </w:rPr>
              <w:t>4,665,049</w:t>
            </w:r>
          </w:p>
        </w:tc>
        <w:tc>
          <w:tcPr>
            <w:tcW w:w="1350" w:type="dxa"/>
            <w:tcBorders>
              <w:top w:val="nil"/>
              <w:left w:val="nil"/>
              <w:bottom w:val="nil"/>
              <w:right w:val="nil"/>
            </w:tcBorders>
            <w:shd w:val="clear" w:color="auto" w:fill="auto"/>
            <w:tcMar>
              <w:top w:w="12" w:type="dxa"/>
              <w:left w:w="12" w:type="dxa"/>
              <w:bottom w:w="0" w:type="dxa"/>
              <w:right w:w="12" w:type="dxa"/>
            </w:tcMar>
            <w:vAlign w:val="bottom"/>
            <w:hideMark/>
          </w:tcPr>
          <w:p w14:paraId="684D928C" w14:textId="77777777" w:rsidR="00391C3E" w:rsidRPr="00A11E3F" w:rsidRDefault="00391C3E" w:rsidP="00DD5201">
            <w:pPr>
              <w:contextualSpacing/>
              <w:rPr>
                <w:sz w:val="18"/>
                <w:szCs w:val="18"/>
              </w:rPr>
            </w:pPr>
            <w:r w:rsidRPr="00A11E3F">
              <w:rPr>
                <w:sz w:val="18"/>
                <w:szCs w:val="18"/>
              </w:rPr>
              <w:t>2,314,132</w:t>
            </w:r>
          </w:p>
        </w:tc>
        <w:tc>
          <w:tcPr>
            <w:tcW w:w="810" w:type="dxa"/>
            <w:tcBorders>
              <w:top w:val="nil"/>
              <w:left w:val="nil"/>
              <w:bottom w:val="nil"/>
              <w:right w:val="nil"/>
            </w:tcBorders>
            <w:shd w:val="clear" w:color="auto" w:fill="auto"/>
            <w:tcMar>
              <w:top w:w="12" w:type="dxa"/>
              <w:left w:w="12" w:type="dxa"/>
              <w:bottom w:w="0" w:type="dxa"/>
              <w:right w:w="12" w:type="dxa"/>
            </w:tcMar>
            <w:vAlign w:val="bottom"/>
            <w:hideMark/>
          </w:tcPr>
          <w:p w14:paraId="02FBE958" w14:textId="77777777" w:rsidR="00391C3E" w:rsidRPr="00A11E3F" w:rsidRDefault="00391C3E" w:rsidP="00DD5201">
            <w:pPr>
              <w:ind w:firstLine="0"/>
              <w:contextualSpacing/>
              <w:jc w:val="center"/>
              <w:rPr>
                <w:sz w:val="18"/>
                <w:szCs w:val="18"/>
              </w:rPr>
            </w:pPr>
            <w:r w:rsidRPr="00A11E3F">
              <w:rPr>
                <w:sz w:val="18"/>
                <w:szCs w:val="18"/>
              </w:rPr>
              <w:t>144</w:t>
            </w:r>
          </w:p>
        </w:tc>
        <w:tc>
          <w:tcPr>
            <w:tcW w:w="900" w:type="dxa"/>
            <w:tcBorders>
              <w:top w:val="nil"/>
              <w:left w:val="nil"/>
              <w:bottom w:val="nil"/>
              <w:right w:val="nil"/>
            </w:tcBorders>
            <w:shd w:val="clear" w:color="auto" w:fill="auto"/>
            <w:tcMar>
              <w:top w:w="12" w:type="dxa"/>
              <w:left w:w="12" w:type="dxa"/>
              <w:bottom w:w="0" w:type="dxa"/>
              <w:right w:w="12" w:type="dxa"/>
            </w:tcMar>
            <w:vAlign w:val="bottom"/>
            <w:hideMark/>
          </w:tcPr>
          <w:p w14:paraId="15337856" w14:textId="77777777" w:rsidR="00391C3E" w:rsidRPr="00A11E3F" w:rsidRDefault="00391C3E" w:rsidP="00DD5201">
            <w:pPr>
              <w:ind w:firstLine="0"/>
              <w:contextualSpacing/>
              <w:jc w:val="center"/>
              <w:rPr>
                <w:sz w:val="18"/>
                <w:szCs w:val="18"/>
              </w:rPr>
            </w:pPr>
            <w:r w:rsidRPr="00A11E3F">
              <w:rPr>
                <w:sz w:val="18"/>
                <w:szCs w:val="18"/>
              </w:rPr>
              <w:t>25.92</w:t>
            </w:r>
          </w:p>
        </w:tc>
        <w:tc>
          <w:tcPr>
            <w:tcW w:w="1080" w:type="dxa"/>
            <w:tcBorders>
              <w:top w:val="nil"/>
              <w:left w:val="nil"/>
              <w:bottom w:val="nil"/>
              <w:right w:val="nil"/>
            </w:tcBorders>
            <w:shd w:val="clear" w:color="auto" w:fill="auto"/>
            <w:tcMar>
              <w:top w:w="12" w:type="dxa"/>
              <w:left w:w="12" w:type="dxa"/>
              <w:bottom w:w="0" w:type="dxa"/>
              <w:right w:w="12" w:type="dxa"/>
            </w:tcMar>
            <w:vAlign w:val="bottom"/>
            <w:hideMark/>
          </w:tcPr>
          <w:p w14:paraId="729C4AE4" w14:textId="77777777" w:rsidR="00391C3E" w:rsidRPr="00A11E3F" w:rsidRDefault="00391C3E" w:rsidP="00DD5201">
            <w:pPr>
              <w:ind w:firstLine="0"/>
              <w:contextualSpacing/>
              <w:jc w:val="center"/>
              <w:rPr>
                <w:sz w:val="18"/>
                <w:szCs w:val="18"/>
              </w:rPr>
            </w:pPr>
            <w:r w:rsidRPr="00A11E3F">
              <w:rPr>
                <w:sz w:val="18"/>
                <w:szCs w:val="18"/>
              </w:rPr>
              <w:t>0.47</w:t>
            </w:r>
          </w:p>
        </w:tc>
        <w:tc>
          <w:tcPr>
            <w:tcW w:w="990" w:type="dxa"/>
            <w:tcBorders>
              <w:top w:val="nil"/>
              <w:left w:val="nil"/>
              <w:bottom w:val="nil"/>
              <w:right w:val="nil"/>
            </w:tcBorders>
          </w:tcPr>
          <w:p w14:paraId="70F200E4" w14:textId="77777777" w:rsidR="00391C3E" w:rsidRPr="00A11E3F" w:rsidRDefault="00391C3E" w:rsidP="00DD5201">
            <w:pPr>
              <w:tabs>
                <w:tab w:val="clear" w:pos="360"/>
                <w:tab w:val="clear" w:pos="720"/>
              </w:tabs>
              <w:ind w:firstLine="0"/>
              <w:contextualSpacing/>
              <w:jc w:val="center"/>
              <w:rPr>
                <w:sz w:val="18"/>
                <w:szCs w:val="18"/>
              </w:rPr>
            </w:pPr>
            <w:r>
              <w:rPr>
                <w:sz w:val="18"/>
                <w:szCs w:val="18"/>
              </w:rPr>
              <w:t>27,820</w:t>
            </w:r>
          </w:p>
        </w:tc>
        <w:tc>
          <w:tcPr>
            <w:tcW w:w="990" w:type="dxa"/>
            <w:tcBorders>
              <w:top w:val="nil"/>
              <w:left w:val="nil"/>
              <w:bottom w:val="nil"/>
              <w:right w:val="nil"/>
            </w:tcBorders>
          </w:tcPr>
          <w:p w14:paraId="0F19129B" w14:textId="77777777" w:rsidR="00391C3E" w:rsidRPr="00A11E3F" w:rsidRDefault="00391C3E" w:rsidP="00DD5201">
            <w:pPr>
              <w:ind w:firstLine="0"/>
              <w:contextualSpacing/>
              <w:jc w:val="center"/>
              <w:rPr>
                <w:sz w:val="18"/>
                <w:szCs w:val="18"/>
              </w:rPr>
            </w:pPr>
            <w:r>
              <w:rPr>
                <w:sz w:val="18"/>
                <w:szCs w:val="18"/>
              </w:rPr>
              <w:t>15,294</w:t>
            </w:r>
          </w:p>
        </w:tc>
        <w:tc>
          <w:tcPr>
            <w:tcW w:w="20" w:type="dxa"/>
            <w:tcBorders>
              <w:top w:val="nil"/>
              <w:left w:val="nil"/>
              <w:bottom w:val="nil"/>
              <w:right w:val="nil"/>
            </w:tcBorders>
          </w:tcPr>
          <w:p w14:paraId="4FEB8DD0" w14:textId="77777777" w:rsidR="00391C3E" w:rsidRDefault="00391C3E" w:rsidP="00DD5201">
            <w:pPr>
              <w:tabs>
                <w:tab w:val="clear" w:pos="360"/>
                <w:tab w:val="clear" w:pos="720"/>
              </w:tabs>
              <w:ind w:firstLine="0"/>
              <w:contextualSpacing/>
              <w:jc w:val="center"/>
              <w:rPr>
                <w:sz w:val="18"/>
                <w:szCs w:val="18"/>
              </w:rPr>
            </w:pPr>
          </w:p>
        </w:tc>
      </w:tr>
      <w:tr w:rsidR="00391C3E" w:rsidRPr="00A11E3F" w14:paraId="068826AA" w14:textId="77777777" w:rsidTr="00DD5201">
        <w:trPr>
          <w:trHeight w:val="216"/>
        </w:trPr>
        <w:tc>
          <w:tcPr>
            <w:tcW w:w="912"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5DF99A8B" w14:textId="77777777" w:rsidR="00391C3E" w:rsidRPr="00A11E3F" w:rsidRDefault="00391C3E" w:rsidP="00DD5201">
            <w:pPr>
              <w:ind w:firstLine="0"/>
              <w:contextualSpacing/>
              <w:rPr>
                <w:sz w:val="18"/>
                <w:szCs w:val="18"/>
              </w:rPr>
            </w:pPr>
            <w:r w:rsidRPr="00A11E3F">
              <w:rPr>
                <w:sz w:val="18"/>
                <w:szCs w:val="18"/>
              </w:rPr>
              <w:t>SCZ</w:t>
            </w:r>
          </w:p>
        </w:tc>
        <w:tc>
          <w:tcPr>
            <w:tcW w:w="36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4BAAB624" w14:textId="77777777" w:rsidR="00391C3E" w:rsidRPr="00A11E3F" w:rsidRDefault="00391C3E" w:rsidP="00DD5201">
            <w:pPr>
              <w:ind w:firstLine="0"/>
              <w:contextualSpacing/>
              <w:rPr>
                <w:sz w:val="18"/>
                <w:szCs w:val="18"/>
              </w:rPr>
            </w:pPr>
            <w:r w:rsidRPr="00A11E3F">
              <w:rPr>
                <w:sz w:val="18"/>
                <w:szCs w:val="18"/>
              </w:rPr>
              <w:t>31</w:t>
            </w:r>
          </w:p>
        </w:tc>
        <w:tc>
          <w:tcPr>
            <w:tcW w:w="135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6F1A4F47" w14:textId="77777777" w:rsidR="00391C3E" w:rsidRPr="00A11E3F" w:rsidRDefault="00391C3E" w:rsidP="00DD5201">
            <w:pPr>
              <w:ind w:firstLine="0"/>
              <w:contextualSpacing/>
              <w:jc w:val="center"/>
              <w:rPr>
                <w:sz w:val="18"/>
                <w:szCs w:val="18"/>
              </w:rPr>
            </w:pPr>
            <w:r w:rsidRPr="00A11E3F">
              <w:rPr>
                <w:sz w:val="18"/>
                <w:szCs w:val="18"/>
              </w:rPr>
              <w:t>14,733,231</w:t>
            </w:r>
          </w:p>
        </w:tc>
        <w:tc>
          <w:tcPr>
            <w:tcW w:w="135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5F604C94" w14:textId="77777777" w:rsidR="00391C3E" w:rsidRPr="00A11E3F" w:rsidRDefault="00391C3E" w:rsidP="00DD5201">
            <w:pPr>
              <w:ind w:firstLine="0"/>
              <w:contextualSpacing/>
              <w:jc w:val="center"/>
              <w:rPr>
                <w:sz w:val="18"/>
                <w:szCs w:val="18"/>
              </w:rPr>
            </w:pPr>
            <w:r w:rsidRPr="00A11E3F">
              <w:rPr>
                <w:sz w:val="18"/>
                <w:szCs w:val="18"/>
              </w:rPr>
              <w:t>12,894,782</w:t>
            </w:r>
          </w:p>
        </w:tc>
        <w:tc>
          <w:tcPr>
            <w:tcW w:w="135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0C66B84A" w14:textId="77777777" w:rsidR="00391C3E" w:rsidRPr="00A11E3F" w:rsidRDefault="00391C3E" w:rsidP="00DD5201">
            <w:pPr>
              <w:contextualSpacing/>
              <w:rPr>
                <w:sz w:val="18"/>
                <w:szCs w:val="18"/>
              </w:rPr>
            </w:pPr>
            <w:r w:rsidRPr="00A11E3F">
              <w:rPr>
                <w:sz w:val="18"/>
                <w:szCs w:val="18"/>
              </w:rPr>
              <w:t>6,418,990</w:t>
            </w:r>
          </w:p>
        </w:tc>
        <w:tc>
          <w:tcPr>
            <w:tcW w:w="81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5BB89F49" w14:textId="77777777" w:rsidR="00391C3E" w:rsidRPr="00A11E3F" w:rsidRDefault="00391C3E" w:rsidP="00DD5201">
            <w:pPr>
              <w:ind w:firstLine="0"/>
              <w:contextualSpacing/>
              <w:jc w:val="center"/>
              <w:rPr>
                <w:sz w:val="18"/>
                <w:szCs w:val="18"/>
              </w:rPr>
            </w:pPr>
            <w:r w:rsidRPr="00A11E3F">
              <w:rPr>
                <w:sz w:val="18"/>
                <w:szCs w:val="18"/>
              </w:rPr>
              <w:t>378</w:t>
            </w:r>
          </w:p>
        </w:tc>
        <w:tc>
          <w:tcPr>
            <w:tcW w:w="90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54C39A65" w14:textId="77777777" w:rsidR="00391C3E" w:rsidRPr="00A11E3F" w:rsidRDefault="00391C3E" w:rsidP="00DD5201">
            <w:pPr>
              <w:ind w:firstLine="0"/>
              <w:contextualSpacing/>
              <w:jc w:val="center"/>
              <w:rPr>
                <w:sz w:val="18"/>
                <w:szCs w:val="18"/>
              </w:rPr>
            </w:pPr>
            <w:r w:rsidRPr="00A11E3F">
              <w:rPr>
                <w:sz w:val="18"/>
                <w:szCs w:val="18"/>
              </w:rPr>
              <w:t>23.59</w:t>
            </w:r>
          </w:p>
        </w:tc>
        <w:tc>
          <w:tcPr>
            <w:tcW w:w="1080"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6F06FD97" w14:textId="77777777" w:rsidR="00391C3E" w:rsidRPr="00A11E3F" w:rsidRDefault="00391C3E" w:rsidP="00DD5201">
            <w:pPr>
              <w:ind w:firstLine="0"/>
              <w:contextualSpacing/>
              <w:jc w:val="center"/>
              <w:rPr>
                <w:sz w:val="18"/>
                <w:szCs w:val="18"/>
              </w:rPr>
            </w:pPr>
            <w:r w:rsidRPr="00A11E3F">
              <w:rPr>
                <w:sz w:val="18"/>
                <w:szCs w:val="18"/>
              </w:rPr>
              <w:t>0.62</w:t>
            </w:r>
          </w:p>
        </w:tc>
        <w:tc>
          <w:tcPr>
            <w:tcW w:w="990" w:type="dxa"/>
            <w:tcBorders>
              <w:top w:val="nil"/>
              <w:left w:val="nil"/>
              <w:bottom w:val="single" w:sz="4" w:space="0" w:color="000000"/>
              <w:right w:val="nil"/>
            </w:tcBorders>
          </w:tcPr>
          <w:p w14:paraId="7A3B6F15" w14:textId="77777777" w:rsidR="00391C3E" w:rsidRPr="00A11E3F" w:rsidRDefault="00391C3E" w:rsidP="00DD5201">
            <w:pPr>
              <w:tabs>
                <w:tab w:val="clear" w:pos="360"/>
                <w:tab w:val="clear" w:pos="720"/>
              </w:tabs>
              <w:ind w:firstLine="0"/>
              <w:contextualSpacing/>
              <w:jc w:val="center"/>
              <w:rPr>
                <w:sz w:val="18"/>
                <w:szCs w:val="18"/>
              </w:rPr>
            </w:pPr>
            <w:r>
              <w:rPr>
                <w:sz w:val="18"/>
                <w:szCs w:val="18"/>
              </w:rPr>
              <w:t>68,662</w:t>
            </w:r>
          </w:p>
        </w:tc>
        <w:tc>
          <w:tcPr>
            <w:tcW w:w="990" w:type="dxa"/>
            <w:tcBorders>
              <w:top w:val="nil"/>
              <w:left w:val="nil"/>
              <w:bottom w:val="single" w:sz="4" w:space="0" w:color="000000"/>
              <w:right w:val="nil"/>
            </w:tcBorders>
          </w:tcPr>
          <w:p w14:paraId="552161C1" w14:textId="77777777" w:rsidR="00391C3E" w:rsidRPr="00A11E3F" w:rsidRDefault="00391C3E" w:rsidP="00DD5201">
            <w:pPr>
              <w:ind w:firstLine="0"/>
              <w:contextualSpacing/>
              <w:jc w:val="center"/>
              <w:rPr>
                <w:sz w:val="18"/>
                <w:szCs w:val="18"/>
              </w:rPr>
            </w:pPr>
            <w:r>
              <w:rPr>
                <w:sz w:val="18"/>
                <w:szCs w:val="18"/>
              </w:rPr>
              <w:t>16,640</w:t>
            </w:r>
          </w:p>
        </w:tc>
        <w:tc>
          <w:tcPr>
            <w:tcW w:w="20" w:type="dxa"/>
            <w:tcBorders>
              <w:top w:val="nil"/>
              <w:left w:val="nil"/>
              <w:bottom w:val="single" w:sz="4" w:space="0" w:color="000000"/>
              <w:right w:val="nil"/>
            </w:tcBorders>
          </w:tcPr>
          <w:p w14:paraId="7CAFFCF4" w14:textId="77777777" w:rsidR="00391C3E" w:rsidRDefault="00391C3E" w:rsidP="00DD5201">
            <w:pPr>
              <w:tabs>
                <w:tab w:val="clear" w:pos="360"/>
                <w:tab w:val="clear" w:pos="720"/>
              </w:tabs>
              <w:ind w:firstLine="0"/>
              <w:contextualSpacing/>
              <w:jc w:val="center"/>
              <w:rPr>
                <w:sz w:val="18"/>
                <w:szCs w:val="18"/>
              </w:rPr>
            </w:pPr>
          </w:p>
        </w:tc>
      </w:tr>
    </w:tbl>
    <w:p w14:paraId="303FEB5A" w14:textId="77777777" w:rsidR="00391C3E" w:rsidRDefault="001C2AB2" w:rsidP="0024111B">
      <w:r>
        <w:rPr>
          <w:noProof/>
        </w:rPr>
        <w:drawing>
          <wp:inline distT="0" distB="0" distL="0" distR="0" wp14:anchorId="7F1FC5F6" wp14:editId="00FA7BD6">
            <wp:extent cx="2874873" cy="30473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SZ.corresponde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5173" cy="3047683"/>
                    </a:xfrm>
                    <a:prstGeom prst="rect">
                      <a:avLst/>
                    </a:prstGeom>
                  </pic:spPr>
                </pic:pic>
              </a:graphicData>
            </a:graphic>
          </wp:inline>
        </w:drawing>
      </w:r>
    </w:p>
    <w:p w14:paraId="1F3499E3" w14:textId="77777777" w:rsidR="001C2AB2" w:rsidRDefault="001C2AB2" w:rsidP="00CB091C">
      <w:pPr>
        <w:pStyle w:val="FigureLegend"/>
      </w:pPr>
      <w:r>
        <w:t xml:space="preserve">Figure 1. Correlation of gene expression between SCZ and BIP. </w:t>
      </w:r>
    </w:p>
    <w:p w14:paraId="40006A2A" w14:textId="77777777" w:rsidR="00DD5201" w:rsidRPr="0047654D" w:rsidRDefault="005C1403" w:rsidP="0047654D">
      <w:pPr>
        <w:ind w:firstLine="0"/>
        <w:rPr>
          <w:b/>
        </w:rPr>
      </w:pPr>
      <w:r w:rsidRPr="0047654D">
        <w:rPr>
          <w:b/>
        </w:rPr>
        <w:t>Table 2. Differentially expressed genes in SCZ are enriched for rare variants</w:t>
      </w:r>
    </w:p>
    <w:tbl>
      <w:tblPr>
        <w:tblW w:w="7392" w:type="dxa"/>
        <w:tblInd w:w="96" w:type="dxa"/>
        <w:tblLook w:val="04A0" w:firstRow="1" w:lastRow="0" w:firstColumn="1" w:lastColumn="0" w:noHBand="0" w:noVBand="1"/>
      </w:tblPr>
      <w:tblGrid>
        <w:gridCol w:w="2712"/>
        <w:gridCol w:w="1256"/>
        <w:gridCol w:w="1174"/>
        <w:gridCol w:w="1256"/>
        <w:gridCol w:w="994"/>
      </w:tblGrid>
      <w:tr w:rsidR="005C1403" w:rsidRPr="005C1403" w14:paraId="4733104E" w14:textId="77777777" w:rsidTr="005C1403">
        <w:trPr>
          <w:trHeight w:val="296"/>
        </w:trPr>
        <w:tc>
          <w:tcPr>
            <w:tcW w:w="2712" w:type="dxa"/>
            <w:tcBorders>
              <w:top w:val="single" w:sz="4" w:space="0" w:color="auto"/>
              <w:left w:val="single" w:sz="4" w:space="0" w:color="auto"/>
              <w:bottom w:val="nil"/>
              <w:right w:val="nil"/>
            </w:tcBorders>
            <w:shd w:val="clear" w:color="auto" w:fill="auto"/>
            <w:noWrap/>
            <w:vAlign w:val="bottom"/>
            <w:hideMark/>
          </w:tcPr>
          <w:p w14:paraId="6AF598C9" w14:textId="77777777" w:rsidR="005C1403" w:rsidRPr="005C1403" w:rsidRDefault="005C1403" w:rsidP="005C1403">
            <w:pPr>
              <w:spacing w:before="0"/>
              <w:ind w:firstLine="0"/>
              <w:rPr>
                <w:rFonts w:cs="Arial"/>
                <w:color w:val="000000"/>
              </w:rPr>
            </w:pPr>
            <w:r w:rsidRPr="005C1403">
              <w:rPr>
                <w:rFonts w:cs="Arial"/>
                <w:color w:val="000000"/>
              </w:rPr>
              <w:t> </w:t>
            </w:r>
          </w:p>
        </w:tc>
        <w:tc>
          <w:tcPr>
            <w:tcW w:w="243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F33474" w14:textId="77777777" w:rsidR="005C1403" w:rsidRPr="005C1403" w:rsidRDefault="005C1403" w:rsidP="005C1403">
            <w:pPr>
              <w:spacing w:before="0"/>
              <w:ind w:firstLine="0"/>
              <w:jc w:val="center"/>
              <w:rPr>
                <w:rFonts w:cs="Arial"/>
                <w:color w:val="000000"/>
              </w:rPr>
            </w:pPr>
            <w:r w:rsidRPr="005C1403">
              <w:rPr>
                <w:rFonts w:cs="Arial"/>
                <w:color w:val="000000"/>
              </w:rPr>
              <w:t>Schizophrenia</w:t>
            </w:r>
          </w:p>
        </w:tc>
        <w:tc>
          <w:tcPr>
            <w:tcW w:w="22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F303377" w14:textId="77777777" w:rsidR="005C1403" w:rsidRPr="005C1403" w:rsidRDefault="005C1403" w:rsidP="005C1403">
            <w:pPr>
              <w:spacing w:before="0"/>
              <w:ind w:firstLine="0"/>
              <w:jc w:val="center"/>
              <w:rPr>
                <w:rFonts w:cs="Arial"/>
                <w:color w:val="000000"/>
              </w:rPr>
            </w:pPr>
            <w:r w:rsidRPr="005C1403">
              <w:rPr>
                <w:rFonts w:cs="Arial"/>
                <w:color w:val="000000"/>
              </w:rPr>
              <w:t>Bipolar</w:t>
            </w:r>
            <w:r>
              <w:rPr>
                <w:rFonts w:cs="Arial"/>
                <w:color w:val="000000"/>
              </w:rPr>
              <w:t xml:space="preserve"> disorder</w:t>
            </w:r>
          </w:p>
        </w:tc>
      </w:tr>
      <w:tr w:rsidR="005C1403" w:rsidRPr="005C1403" w14:paraId="5A41A228" w14:textId="77777777" w:rsidTr="005C1403">
        <w:trPr>
          <w:trHeight w:val="251"/>
        </w:trPr>
        <w:tc>
          <w:tcPr>
            <w:tcW w:w="2712" w:type="dxa"/>
            <w:tcBorders>
              <w:top w:val="nil"/>
              <w:left w:val="single" w:sz="4" w:space="0" w:color="auto"/>
              <w:bottom w:val="nil"/>
              <w:right w:val="nil"/>
            </w:tcBorders>
            <w:shd w:val="clear" w:color="auto" w:fill="auto"/>
            <w:noWrap/>
            <w:vAlign w:val="bottom"/>
            <w:hideMark/>
          </w:tcPr>
          <w:p w14:paraId="0D056365" w14:textId="77777777" w:rsidR="005C1403" w:rsidRPr="005C1403" w:rsidRDefault="005C1403" w:rsidP="005C1403">
            <w:pPr>
              <w:spacing w:before="0"/>
              <w:ind w:firstLine="0"/>
              <w:rPr>
                <w:rFonts w:cs="Arial"/>
                <w:color w:val="000000"/>
              </w:rPr>
            </w:pPr>
            <w:r w:rsidRPr="005C1403">
              <w:rPr>
                <w:rFonts w:cs="Arial"/>
                <w:color w:val="000000"/>
              </w:rPr>
              <w:t>Q-value</w:t>
            </w:r>
            <w:r>
              <w:rPr>
                <w:rFonts w:cs="Arial"/>
                <w:color w:val="000000"/>
              </w:rPr>
              <w:t xml:space="preserve"> cut-off (# </w:t>
            </w:r>
            <w:r w:rsidRPr="005C1403">
              <w:rPr>
                <w:rFonts w:cs="Arial"/>
                <w:color w:val="000000"/>
              </w:rPr>
              <w:t>genes)</w:t>
            </w:r>
          </w:p>
        </w:tc>
        <w:tc>
          <w:tcPr>
            <w:tcW w:w="1256" w:type="dxa"/>
            <w:tcBorders>
              <w:top w:val="nil"/>
              <w:left w:val="single" w:sz="4" w:space="0" w:color="auto"/>
              <w:bottom w:val="nil"/>
              <w:right w:val="nil"/>
            </w:tcBorders>
            <w:shd w:val="clear" w:color="auto" w:fill="auto"/>
            <w:noWrap/>
            <w:vAlign w:val="bottom"/>
            <w:hideMark/>
          </w:tcPr>
          <w:p w14:paraId="22C2D21D" w14:textId="77777777" w:rsidR="005C1403" w:rsidRPr="005C1403" w:rsidRDefault="005C1403" w:rsidP="005C1403">
            <w:pPr>
              <w:spacing w:before="0"/>
              <w:ind w:firstLine="0"/>
              <w:jc w:val="center"/>
              <w:rPr>
                <w:rFonts w:cs="Arial"/>
                <w:color w:val="000000"/>
              </w:rPr>
            </w:pPr>
            <w:r w:rsidRPr="005C1403">
              <w:rPr>
                <w:rFonts w:cs="Arial"/>
                <w:color w:val="000000"/>
              </w:rPr>
              <w:t>Coefficient</w:t>
            </w:r>
          </w:p>
        </w:tc>
        <w:tc>
          <w:tcPr>
            <w:tcW w:w="1174" w:type="dxa"/>
            <w:tcBorders>
              <w:top w:val="nil"/>
              <w:left w:val="nil"/>
              <w:bottom w:val="nil"/>
              <w:right w:val="single" w:sz="4" w:space="0" w:color="auto"/>
            </w:tcBorders>
            <w:shd w:val="clear" w:color="auto" w:fill="auto"/>
            <w:noWrap/>
            <w:vAlign w:val="bottom"/>
            <w:hideMark/>
          </w:tcPr>
          <w:p w14:paraId="270373C2" w14:textId="77777777" w:rsidR="005C1403" w:rsidRPr="005C1403" w:rsidRDefault="005C1403" w:rsidP="005C1403">
            <w:pPr>
              <w:spacing w:before="0"/>
              <w:ind w:firstLine="0"/>
              <w:jc w:val="center"/>
              <w:rPr>
                <w:rFonts w:cs="Arial"/>
                <w:color w:val="000000"/>
              </w:rPr>
            </w:pPr>
            <w:r w:rsidRPr="005C1403">
              <w:rPr>
                <w:rFonts w:cs="Arial"/>
                <w:color w:val="000000"/>
              </w:rPr>
              <w:t>P-value</w:t>
            </w:r>
          </w:p>
        </w:tc>
        <w:tc>
          <w:tcPr>
            <w:tcW w:w="1256" w:type="dxa"/>
            <w:tcBorders>
              <w:top w:val="nil"/>
              <w:left w:val="nil"/>
              <w:bottom w:val="nil"/>
              <w:right w:val="nil"/>
            </w:tcBorders>
            <w:shd w:val="clear" w:color="auto" w:fill="auto"/>
            <w:noWrap/>
            <w:vAlign w:val="bottom"/>
            <w:hideMark/>
          </w:tcPr>
          <w:p w14:paraId="4A7CAF6B" w14:textId="77777777" w:rsidR="005C1403" w:rsidRPr="005C1403" w:rsidRDefault="005C1403" w:rsidP="005C1403">
            <w:pPr>
              <w:spacing w:before="0"/>
              <w:ind w:firstLine="0"/>
              <w:jc w:val="center"/>
              <w:rPr>
                <w:rFonts w:cs="Arial"/>
                <w:color w:val="000000"/>
              </w:rPr>
            </w:pPr>
            <w:r w:rsidRPr="005C1403">
              <w:rPr>
                <w:rFonts w:cs="Arial"/>
                <w:color w:val="000000"/>
              </w:rPr>
              <w:t>Coefficient</w:t>
            </w:r>
          </w:p>
        </w:tc>
        <w:tc>
          <w:tcPr>
            <w:tcW w:w="994" w:type="dxa"/>
            <w:tcBorders>
              <w:top w:val="nil"/>
              <w:left w:val="nil"/>
              <w:bottom w:val="nil"/>
              <w:right w:val="single" w:sz="4" w:space="0" w:color="auto"/>
            </w:tcBorders>
            <w:shd w:val="clear" w:color="auto" w:fill="auto"/>
            <w:noWrap/>
            <w:vAlign w:val="bottom"/>
            <w:hideMark/>
          </w:tcPr>
          <w:p w14:paraId="2C6282D3" w14:textId="77777777" w:rsidR="005C1403" w:rsidRPr="005C1403" w:rsidRDefault="005C1403" w:rsidP="005C1403">
            <w:pPr>
              <w:spacing w:before="0"/>
              <w:ind w:firstLine="0"/>
              <w:jc w:val="center"/>
              <w:rPr>
                <w:rFonts w:cs="Arial"/>
                <w:color w:val="000000"/>
              </w:rPr>
            </w:pPr>
            <w:r w:rsidRPr="005C1403">
              <w:rPr>
                <w:rFonts w:cs="Arial"/>
                <w:color w:val="000000"/>
              </w:rPr>
              <w:t>P-value</w:t>
            </w:r>
          </w:p>
        </w:tc>
      </w:tr>
      <w:tr w:rsidR="005C1403" w:rsidRPr="005C1403" w14:paraId="0D9B08D0" w14:textId="77777777" w:rsidTr="005C1403">
        <w:trPr>
          <w:trHeight w:val="284"/>
        </w:trPr>
        <w:tc>
          <w:tcPr>
            <w:tcW w:w="2712" w:type="dxa"/>
            <w:tcBorders>
              <w:top w:val="single" w:sz="4" w:space="0" w:color="auto"/>
              <w:left w:val="single" w:sz="4" w:space="0" w:color="auto"/>
              <w:bottom w:val="nil"/>
              <w:right w:val="nil"/>
            </w:tcBorders>
            <w:shd w:val="clear" w:color="auto" w:fill="auto"/>
            <w:noWrap/>
            <w:vAlign w:val="bottom"/>
            <w:hideMark/>
          </w:tcPr>
          <w:p w14:paraId="22F6B9A4" w14:textId="77777777" w:rsidR="005C1403" w:rsidRPr="005C1403" w:rsidRDefault="005C1403" w:rsidP="005C1403">
            <w:pPr>
              <w:spacing w:before="0"/>
              <w:ind w:firstLine="0"/>
              <w:jc w:val="center"/>
              <w:rPr>
                <w:rFonts w:cs="Arial"/>
                <w:color w:val="000000"/>
              </w:rPr>
            </w:pPr>
            <w:r w:rsidRPr="005C1403">
              <w:rPr>
                <w:rFonts w:cs="Arial"/>
                <w:color w:val="000000"/>
              </w:rPr>
              <w:t>0.1 (885)</w:t>
            </w:r>
          </w:p>
        </w:tc>
        <w:tc>
          <w:tcPr>
            <w:tcW w:w="1256" w:type="dxa"/>
            <w:tcBorders>
              <w:top w:val="single" w:sz="4" w:space="0" w:color="auto"/>
              <w:left w:val="single" w:sz="4" w:space="0" w:color="auto"/>
              <w:bottom w:val="nil"/>
              <w:right w:val="nil"/>
            </w:tcBorders>
            <w:shd w:val="clear" w:color="auto" w:fill="auto"/>
            <w:noWrap/>
            <w:vAlign w:val="bottom"/>
            <w:hideMark/>
          </w:tcPr>
          <w:p w14:paraId="6E3C8BA3" w14:textId="77777777" w:rsidR="005C1403" w:rsidRPr="005C1403" w:rsidRDefault="005C1403" w:rsidP="005C1403">
            <w:pPr>
              <w:spacing w:before="0"/>
              <w:ind w:firstLine="0"/>
              <w:jc w:val="center"/>
              <w:rPr>
                <w:rFonts w:cs="Arial"/>
                <w:color w:val="000000"/>
              </w:rPr>
            </w:pPr>
            <w:r w:rsidRPr="005C1403">
              <w:rPr>
                <w:rFonts w:cs="Arial"/>
                <w:color w:val="000000"/>
              </w:rPr>
              <w:t>0.36</w:t>
            </w:r>
          </w:p>
        </w:tc>
        <w:tc>
          <w:tcPr>
            <w:tcW w:w="1174" w:type="dxa"/>
            <w:tcBorders>
              <w:top w:val="single" w:sz="4" w:space="0" w:color="auto"/>
              <w:left w:val="nil"/>
              <w:bottom w:val="nil"/>
              <w:right w:val="single" w:sz="4" w:space="0" w:color="auto"/>
            </w:tcBorders>
            <w:shd w:val="clear" w:color="auto" w:fill="auto"/>
            <w:noWrap/>
            <w:vAlign w:val="bottom"/>
            <w:hideMark/>
          </w:tcPr>
          <w:p w14:paraId="23C5DBDC" w14:textId="77777777" w:rsidR="005C1403" w:rsidRPr="005C1403" w:rsidRDefault="005C1403" w:rsidP="005C1403">
            <w:pPr>
              <w:spacing w:before="0"/>
              <w:ind w:firstLine="0"/>
              <w:jc w:val="center"/>
              <w:rPr>
                <w:rFonts w:cs="Arial"/>
                <w:b/>
                <w:bCs/>
                <w:color w:val="FF0000"/>
              </w:rPr>
            </w:pPr>
            <w:r w:rsidRPr="005C1403">
              <w:rPr>
                <w:rFonts w:cs="Arial"/>
                <w:b/>
                <w:bCs/>
                <w:color w:val="FF0000"/>
              </w:rPr>
              <w:t>6x10</w:t>
            </w:r>
            <w:r w:rsidRPr="00B22A1D">
              <w:rPr>
                <w:rFonts w:cs="Arial"/>
                <w:b/>
                <w:bCs/>
                <w:color w:val="FF0000"/>
                <w:vertAlign w:val="superscript"/>
              </w:rPr>
              <w:t>-</w:t>
            </w:r>
            <w:r w:rsidRPr="005C1403">
              <w:rPr>
                <w:rFonts w:cs="Arial"/>
                <w:b/>
                <w:bCs/>
                <w:color w:val="FF0000"/>
                <w:vertAlign w:val="superscript"/>
              </w:rPr>
              <w:t>7</w:t>
            </w:r>
          </w:p>
        </w:tc>
        <w:tc>
          <w:tcPr>
            <w:tcW w:w="1256" w:type="dxa"/>
            <w:tcBorders>
              <w:top w:val="single" w:sz="4" w:space="0" w:color="auto"/>
              <w:left w:val="nil"/>
              <w:bottom w:val="nil"/>
              <w:right w:val="nil"/>
            </w:tcBorders>
            <w:shd w:val="clear" w:color="auto" w:fill="auto"/>
            <w:noWrap/>
            <w:vAlign w:val="bottom"/>
            <w:hideMark/>
          </w:tcPr>
          <w:p w14:paraId="78905345" w14:textId="77777777" w:rsidR="005C1403" w:rsidRPr="005C1403" w:rsidRDefault="005C1403" w:rsidP="005C1403">
            <w:pPr>
              <w:spacing w:before="0"/>
              <w:ind w:firstLine="0"/>
              <w:jc w:val="right"/>
              <w:rPr>
                <w:rFonts w:cs="Arial"/>
                <w:color w:val="000000"/>
              </w:rPr>
            </w:pPr>
            <w:r w:rsidRPr="005C1403">
              <w:rPr>
                <w:rFonts w:cs="Arial"/>
                <w:color w:val="000000"/>
              </w:rPr>
              <w:t>-0.24</w:t>
            </w:r>
          </w:p>
        </w:tc>
        <w:tc>
          <w:tcPr>
            <w:tcW w:w="994" w:type="dxa"/>
            <w:tcBorders>
              <w:top w:val="single" w:sz="4" w:space="0" w:color="auto"/>
              <w:left w:val="nil"/>
              <w:bottom w:val="nil"/>
              <w:right w:val="single" w:sz="4" w:space="0" w:color="auto"/>
            </w:tcBorders>
            <w:shd w:val="clear" w:color="auto" w:fill="auto"/>
            <w:noWrap/>
            <w:vAlign w:val="bottom"/>
            <w:hideMark/>
          </w:tcPr>
          <w:p w14:paraId="53D781CA" w14:textId="77777777" w:rsidR="005C1403" w:rsidRPr="005C1403" w:rsidRDefault="005C1403" w:rsidP="005C1403">
            <w:pPr>
              <w:spacing w:before="0"/>
              <w:ind w:firstLine="0"/>
              <w:jc w:val="right"/>
              <w:rPr>
                <w:rFonts w:cs="Arial"/>
                <w:bCs/>
                <w:iCs/>
              </w:rPr>
            </w:pPr>
            <w:r w:rsidRPr="005C1403">
              <w:rPr>
                <w:rFonts w:cs="Arial"/>
                <w:bCs/>
                <w:iCs/>
              </w:rPr>
              <w:t>0.85</w:t>
            </w:r>
          </w:p>
        </w:tc>
      </w:tr>
      <w:tr w:rsidR="005C1403" w:rsidRPr="005C1403" w14:paraId="281F13EA" w14:textId="77777777" w:rsidTr="005C1403">
        <w:trPr>
          <w:trHeight w:val="284"/>
        </w:trPr>
        <w:tc>
          <w:tcPr>
            <w:tcW w:w="2712" w:type="dxa"/>
            <w:tcBorders>
              <w:top w:val="nil"/>
              <w:left w:val="single" w:sz="4" w:space="0" w:color="auto"/>
              <w:bottom w:val="nil"/>
              <w:right w:val="nil"/>
            </w:tcBorders>
            <w:shd w:val="clear" w:color="auto" w:fill="auto"/>
            <w:noWrap/>
            <w:vAlign w:val="bottom"/>
            <w:hideMark/>
          </w:tcPr>
          <w:p w14:paraId="0FADD2A8" w14:textId="77777777" w:rsidR="005C1403" w:rsidRPr="005C1403" w:rsidRDefault="005C1403" w:rsidP="005C1403">
            <w:pPr>
              <w:spacing w:before="0"/>
              <w:ind w:firstLine="0"/>
              <w:jc w:val="center"/>
              <w:rPr>
                <w:rFonts w:cs="Arial"/>
                <w:color w:val="000000"/>
              </w:rPr>
            </w:pPr>
            <w:r w:rsidRPr="005C1403">
              <w:rPr>
                <w:rFonts w:cs="Arial"/>
                <w:color w:val="000000"/>
              </w:rPr>
              <w:t>0.05 (213)</w:t>
            </w:r>
          </w:p>
        </w:tc>
        <w:tc>
          <w:tcPr>
            <w:tcW w:w="1256" w:type="dxa"/>
            <w:tcBorders>
              <w:top w:val="nil"/>
              <w:left w:val="single" w:sz="4" w:space="0" w:color="auto"/>
              <w:bottom w:val="nil"/>
              <w:right w:val="nil"/>
            </w:tcBorders>
            <w:shd w:val="clear" w:color="auto" w:fill="auto"/>
            <w:noWrap/>
            <w:vAlign w:val="bottom"/>
            <w:hideMark/>
          </w:tcPr>
          <w:p w14:paraId="1A772843" w14:textId="77777777" w:rsidR="005C1403" w:rsidRPr="005C1403" w:rsidRDefault="005C1403" w:rsidP="005C1403">
            <w:pPr>
              <w:spacing w:before="0"/>
              <w:ind w:firstLine="0"/>
              <w:jc w:val="center"/>
              <w:rPr>
                <w:rFonts w:cs="Arial"/>
                <w:color w:val="000000"/>
              </w:rPr>
            </w:pPr>
            <w:r w:rsidRPr="005C1403">
              <w:rPr>
                <w:rFonts w:cs="Arial"/>
                <w:color w:val="000000"/>
              </w:rPr>
              <w:t>0.40</w:t>
            </w:r>
          </w:p>
        </w:tc>
        <w:tc>
          <w:tcPr>
            <w:tcW w:w="1174" w:type="dxa"/>
            <w:tcBorders>
              <w:top w:val="nil"/>
              <w:left w:val="nil"/>
              <w:bottom w:val="nil"/>
              <w:right w:val="single" w:sz="4" w:space="0" w:color="auto"/>
            </w:tcBorders>
            <w:shd w:val="clear" w:color="auto" w:fill="auto"/>
            <w:noWrap/>
            <w:vAlign w:val="bottom"/>
            <w:hideMark/>
          </w:tcPr>
          <w:p w14:paraId="685052C7" w14:textId="77777777" w:rsidR="005C1403" w:rsidRPr="005C1403" w:rsidRDefault="005C1403" w:rsidP="005C1403">
            <w:pPr>
              <w:spacing w:before="0"/>
              <w:ind w:firstLine="0"/>
              <w:jc w:val="center"/>
              <w:rPr>
                <w:rFonts w:cs="Arial"/>
                <w:b/>
                <w:bCs/>
                <w:color w:val="FF0000"/>
              </w:rPr>
            </w:pPr>
            <w:r w:rsidRPr="005C1403">
              <w:rPr>
                <w:rFonts w:cs="Arial"/>
                <w:b/>
                <w:bCs/>
                <w:color w:val="FF0000"/>
              </w:rPr>
              <w:t>0.007</w:t>
            </w:r>
          </w:p>
        </w:tc>
        <w:tc>
          <w:tcPr>
            <w:tcW w:w="1256" w:type="dxa"/>
            <w:tcBorders>
              <w:top w:val="nil"/>
              <w:left w:val="nil"/>
              <w:bottom w:val="nil"/>
              <w:right w:val="nil"/>
            </w:tcBorders>
            <w:shd w:val="clear" w:color="auto" w:fill="auto"/>
            <w:noWrap/>
            <w:vAlign w:val="bottom"/>
            <w:hideMark/>
          </w:tcPr>
          <w:p w14:paraId="6C847E39" w14:textId="77777777" w:rsidR="005C1403" w:rsidRPr="005C1403" w:rsidRDefault="005C1403" w:rsidP="005C1403">
            <w:pPr>
              <w:spacing w:before="0"/>
              <w:ind w:firstLine="0"/>
              <w:jc w:val="right"/>
              <w:rPr>
                <w:rFonts w:cs="Arial"/>
              </w:rPr>
            </w:pPr>
            <w:r w:rsidRPr="005C1403">
              <w:rPr>
                <w:rFonts w:cs="Arial"/>
              </w:rPr>
              <w:t>0.15</w:t>
            </w:r>
          </w:p>
        </w:tc>
        <w:tc>
          <w:tcPr>
            <w:tcW w:w="994" w:type="dxa"/>
            <w:tcBorders>
              <w:top w:val="nil"/>
              <w:left w:val="nil"/>
              <w:bottom w:val="nil"/>
              <w:right w:val="single" w:sz="4" w:space="0" w:color="auto"/>
            </w:tcBorders>
            <w:shd w:val="clear" w:color="auto" w:fill="auto"/>
            <w:noWrap/>
            <w:vAlign w:val="bottom"/>
            <w:hideMark/>
          </w:tcPr>
          <w:p w14:paraId="31EB3A0F" w14:textId="77777777" w:rsidR="005C1403" w:rsidRPr="005C1403" w:rsidRDefault="005C1403" w:rsidP="005C1403">
            <w:pPr>
              <w:spacing w:before="0"/>
              <w:ind w:firstLine="0"/>
              <w:jc w:val="right"/>
              <w:rPr>
                <w:rFonts w:cs="Arial"/>
                <w:bCs/>
                <w:iCs/>
              </w:rPr>
            </w:pPr>
            <w:r w:rsidRPr="005C1403">
              <w:rPr>
                <w:rFonts w:cs="Arial"/>
                <w:bCs/>
                <w:iCs/>
              </w:rPr>
              <w:t>0.73</w:t>
            </w:r>
          </w:p>
        </w:tc>
      </w:tr>
      <w:tr w:rsidR="005C1403" w:rsidRPr="005C1403" w14:paraId="5E323248" w14:textId="77777777" w:rsidTr="005C1403">
        <w:trPr>
          <w:trHeight w:val="284"/>
        </w:trPr>
        <w:tc>
          <w:tcPr>
            <w:tcW w:w="2712" w:type="dxa"/>
            <w:tcBorders>
              <w:top w:val="nil"/>
              <w:left w:val="single" w:sz="4" w:space="0" w:color="auto"/>
              <w:bottom w:val="single" w:sz="4" w:space="0" w:color="auto"/>
              <w:right w:val="nil"/>
            </w:tcBorders>
            <w:shd w:val="clear" w:color="auto" w:fill="auto"/>
            <w:noWrap/>
            <w:vAlign w:val="bottom"/>
            <w:hideMark/>
          </w:tcPr>
          <w:p w14:paraId="4B4BAFE7" w14:textId="77777777" w:rsidR="005C1403" w:rsidRPr="005C1403" w:rsidRDefault="005C1403" w:rsidP="005C1403">
            <w:pPr>
              <w:spacing w:before="0"/>
              <w:ind w:firstLine="0"/>
              <w:jc w:val="center"/>
              <w:rPr>
                <w:rFonts w:cs="Arial"/>
                <w:color w:val="000000"/>
              </w:rPr>
            </w:pPr>
            <w:r w:rsidRPr="005C1403">
              <w:rPr>
                <w:rFonts w:cs="Arial"/>
                <w:color w:val="000000"/>
              </w:rPr>
              <w:t>0.01 (53)</w:t>
            </w:r>
          </w:p>
        </w:tc>
        <w:tc>
          <w:tcPr>
            <w:tcW w:w="1256" w:type="dxa"/>
            <w:tcBorders>
              <w:top w:val="nil"/>
              <w:left w:val="single" w:sz="4" w:space="0" w:color="auto"/>
              <w:bottom w:val="single" w:sz="4" w:space="0" w:color="auto"/>
              <w:right w:val="nil"/>
            </w:tcBorders>
            <w:shd w:val="clear" w:color="auto" w:fill="auto"/>
            <w:noWrap/>
            <w:vAlign w:val="bottom"/>
            <w:hideMark/>
          </w:tcPr>
          <w:p w14:paraId="31A81E17" w14:textId="77777777" w:rsidR="005C1403" w:rsidRPr="005C1403" w:rsidRDefault="005C1403" w:rsidP="005C1403">
            <w:pPr>
              <w:spacing w:before="0"/>
              <w:ind w:firstLine="0"/>
              <w:jc w:val="center"/>
              <w:rPr>
                <w:rFonts w:cs="Arial"/>
                <w:color w:val="000000"/>
              </w:rPr>
            </w:pPr>
            <w:r w:rsidRPr="005C1403">
              <w:rPr>
                <w:rFonts w:cs="Arial"/>
                <w:color w:val="000000"/>
              </w:rPr>
              <w:t>0.39</w:t>
            </w:r>
          </w:p>
        </w:tc>
        <w:tc>
          <w:tcPr>
            <w:tcW w:w="1174" w:type="dxa"/>
            <w:tcBorders>
              <w:top w:val="nil"/>
              <w:left w:val="nil"/>
              <w:bottom w:val="single" w:sz="4" w:space="0" w:color="auto"/>
              <w:right w:val="single" w:sz="4" w:space="0" w:color="auto"/>
            </w:tcBorders>
            <w:shd w:val="clear" w:color="auto" w:fill="auto"/>
            <w:noWrap/>
            <w:vAlign w:val="bottom"/>
            <w:hideMark/>
          </w:tcPr>
          <w:p w14:paraId="199724C9" w14:textId="77777777" w:rsidR="005C1403" w:rsidRPr="005C1403" w:rsidRDefault="005C1403" w:rsidP="005C1403">
            <w:pPr>
              <w:spacing w:before="0"/>
              <w:ind w:firstLine="0"/>
              <w:jc w:val="center"/>
              <w:rPr>
                <w:rFonts w:cs="Arial"/>
                <w:bCs/>
              </w:rPr>
            </w:pPr>
            <w:r w:rsidRPr="005C1403">
              <w:rPr>
                <w:rFonts w:cs="Arial"/>
                <w:bCs/>
              </w:rPr>
              <w:t>0.20</w:t>
            </w:r>
          </w:p>
        </w:tc>
        <w:tc>
          <w:tcPr>
            <w:tcW w:w="1256" w:type="dxa"/>
            <w:tcBorders>
              <w:top w:val="nil"/>
              <w:left w:val="nil"/>
              <w:bottom w:val="single" w:sz="4" w:space="0" w:color="auto"/>
              <w:right w:val="nil"/>
            </w:tcBorders>
            <w:shd w:val="clear" w:color="auto" w:fill="auto"/>
            <w:noWrap/>
            <w:vAlign w:val="bottom"/>
            <w:hideMark/>
          </w:tcPr>
          <w:p w14:paraId="566AF0FC" w14:textId="77777777" w:rsidR="005C1403" w:rsidRPr="005C1403" w:rsidRDefault="005C1403" w:rsidP="005C1403">
            <w:pPr>
              <w:spacing w:before="0"/>
              <w:ind w:firstLine="0"/>
              <w:jc w:val="right"/>
              <w:rPr>
                <w:rFonts w:cs="Arial"/>
              </w:rPr>
            </w:pPr>
            <w:r w:rsidRPr="005C1403">
              <w:rPr>
                <w:rFonts w:cs="Arial"/>
              </w:rPr>
              <w:t>-0.06</w:t>
            </w:r>
          </w:p>
        </w:tc>
        <w:tc>
          <w:tcPr>
            <w:tcW w:w="994" w:type="dxa"/>
            <w:tcBorders>
              <w:top w:val="nil"/>
              <w:left w:val="nil"/>
              <w:bottom w:val="single" w:sz="4" w:space="0" w:color="auto"/>
              <w:right w:val="single" w:sz="4" w:space="0" w:color="auto"/>
            </w:tcBorders>
            <w:shd w:val="clear" w:color="auto" w:fill="auto"/>
            <w:noWrap/>
            <w:vAlign w:val="bottom"/>
            <w:hideMark/>
          </w:tcPr>
          <w:p w14:paraId="5FABD5B4" w14:textId="77777777" w:rsidR="005C1403" w:rsidRPr="005C1403" w:rsidRDefault="005C1403" w:rsidP="005C1403">
            <w:pPr>
              <w:spacing w:before="0"/>
              <w:ind w:firstLine="0"/>
              <w:jc w:val="right"/>
              <w:rPr>
                <w:rFonts w:cs="Arial"/>
              </w:rPr>
            </w:pPr>
            <w:r w:rsidRPr="005C1403">
              <w:rPr>
                <w:rFonts w:cs="Arial"/>
              </w:rPr>
              <w:t>0.72</w:t>
            </w:r>
          </w:p>
        </w:tc>
      </w:tr>
    </w:tbl>
    <w:p w14:paraId="46BFD078" w14:textId="77777777" w:rsidR="005C1403" w:rsidRDefault="00A52304" w:rsidP="0024111B">
      <w:ins w:id="47" w:author="hao xiong" w:date="2012-09-09T14:51:00Z">
        <w:r>
          <w:t>Can we replace or add the results for ASE analysis? ( The results are attached in my email).</w:t>
        </w:r>
      </w:ins>
    </w:p>
    <w:p w14:paraId="47AD5D0A" w14:textId="77777777" w:rsidR="000A393D" w:rsidRDefault="000A393D" w:rsidP="000A393D">
      <w:r w:rsidRPr="000A393D">
        <w:rPr>
          <w:b/>
          <w:u w:val="single"/>
        </w:rPr>
        <w:t>Pathway a</w:t>
      </w:r>
      <w:r w:rsidR="004D347A" w:rsidRPr="000A393D">
        <w:rPr>
          <w:b/>
          <w:u w:val="single"/>
        </w:rPr>
        <w:t>ssociat</w:t>
      </w:r>
      <w:r w:rsidRPr="000A393D">
        <w:rPr>
          <w:b/>
          <w:u w:val="single"/>
        </w:rPr>
        <w:t>ion analysis of sequencing data</w:t>
      </w:r>
      <w:r>
        <w:rPr>
          <w:b/>
          <w:u w:val="single"/>
        </w:rPr>
        <w:t>:</w:t>
      </w:r>
      <w:r>
        <w:t xml:space="preserve"> We have recently developed the SFPCA statistics to test association of both common and rare variants in a gene</w:t>
      </w:r>
      <w:r w:rsidR="00DE5AD8">
        <w:t xml:space="preserve"> and demonstrated that SFPCA is a powerful method to identify association at the level of genes.</w:t>
      </w:r>
      <w:r>
        <w:fldChar w:fldCharType="begin"/>
      </w:r>
      <w:r w:rsidR="00524EDE">
        <w:instrText xml:space="preserve"> ADDIN REFMGR.CITE &lt;Refman&gt;&lt;Cite&gt;&lt;Author&gt;Zhu&lt;/Author&gt;&lt;Year&gt;2012&lt;/Year&gt;&lt;RecNum&gt;2244&lt;/RecNum&gt;&lt;IDText&gt;Family-based association studies for next-generation sequencing&lt;/IDText&gt;&lt;MDL Ref_Type="Journal"&gt;&lt;Ref_Type&gt;Journal&lt;/Ref_Type&gt;&lt;Ref_ID&gt;2244&lt;/Ref_ID&gt;&lt;Title_Primary&gt;Family-based association studies for next-generation sequencing&lt;/Title_Primary&gt;&lt;Authors_Primary&gt;Zhu,Y.&lt;/Authors_Primary&gt;&lt;Authors_Primary&gt;Xiong,M.&lt;/Authors_Primary&gt;&lt;Date_Primary&gt;2012/6/8&lt;/Date_Primary&gt;&lt;Keywords&gt;analysis&lt;/Keywords&gt;&lt;Keywords&gt;Article&lt;/Keywords&gt;&lt;Keywords&gt;Association&lt;/Keywords&gt;&lt;Keywords&gt;Disease&lt;/Keywords&gt;&lt;Keywords&gt;Family&lt;/Keywords&gt;&lt;Keywords&gt;Genetic Variation&lt;/Keywords&gt;&lt;Keywords&gt;genetics&lt;/Keywords&gt;&lt;Keywords&gt;Human&lt;/Keywords&gt;&lt;Keywords&gt;methods&lt;/Keywords&gt;&lt;Keywords&gt;Pedigree&lt;/Keywords&gt;&lt;Keywords&gt;Population&lt;/Keywords&gt;&lt;Keywords&gt;Principal Component Analysis&lt;/Keywords&gt;&lt;Keywords&gt;Research&lt;/Keywords&gt;&lt;Keywords&gt;Research Support&lt;/Keywords&gt;&lt;Keywords&gt;Risk&lt;/Keywords&gt;&lt;Keywords&gt;Statistics&lt;/Keywords&gt;&lt;Keywords&gt;Technology&lt;/Keywords&gt;&lt;Keywords&gt;Texas&lt;/Keywords&gt;&lt;Keywords&gt;Universities&lt;/Keywords&gt;&lt;Reprint&gt;Not in File&lt;/Reprint&gt;&lt;Start_Page&gt;1028&lt;/Start_Page&gt;&lt;End_Page&gt;1045&lt;/End_Page&gt;&lt;Periodical&gt;Am.J.Hum.Genet.&lt;/Periodical&gt;&lt;Volume&gt;90&lt;/Volume&gt;&lt;Issue&gt;6&lt;/Issue&gt;&lt;User_Def_5&gt;PMC3370281&lt;/User_Def_5&gt;&lt;Misc_3&gt;S0002-9297(12)00257-1 [pii];10.1016/j.ajhg.2012.04.022 [doi]&lt;/Misc_3&gt;&lt;Address&gt;Human Genetics Center and Division of Biostatistics, The University of Texas School of Public Health, Houston, 77030, USA&lt;/Address&gt;&lt;Web_URL&gt;PM:22682329&lt;/Web_URL&gt;&lt;ZZ_JournalStdAbbrev&gt;&lt;f name="System"&gt;Am.J.Hum.Genet.&lt;/f&gt;&lt;/ZZ_JournalStdAbbrev&gt;&lt;ZZ_WorkformID&gt;1&lt;/ZZ_WorkformID&gt;&lt;/MDL&gt;&lt;/Cite&gt;&lt;/Refman&gt;</w:instrText>
      </w:r>
      <w:r>
        <w:fldChar w:fldCharType="separate"/>
      </w:r>
      <w:r w:rsidRPr="000A393D">
        <w:rPr>
          <w:noProof/>
          <w:vertAlign w:val="superscript"/>
        </w:rPr>
        <w:t>32</w:t>
      </w:r>
      <w:r>
        <w:fldChar w:fldCharType="end"/>
      </w:r>
      <w:r>
        <w:t xml:space="preserve"> </w:t>
      </w:r>
      <w:r w:rsidRPr="000A393D">
        <w:t xml:space="preserve">We </w:t>
      </w:r>
      <w:r w:rsidR="007271F4">
        <w:t xml:space="preserve">now </w:t>
      </w:r>
      <w:r w:rsidRPr="000A393D">
        <w:t xml:space="preserve">extend SFPCA from a single gene to multiple genes and compare the difference in functional principal component scores that are calculated from all genes in a pathway between cases and controls. The SFPCA-based statistic for testing the association of pathway with the disease combines a measure of goodness-of-fit with a roughness penalty to retain the advantages of basis expansion and reduce the dimensionality of the data in the pathway. The SFPCA can utilize merits of both individual variant analysis and group tests. It can also efficiently use information of both risk and protective variants and allow for sign and size heterogeneity of genetic variants in the pathways.  There is increasing consensus that complex diseases are caused by common and rare variants. Many statistics can be used to test for association of either common variants or rare variants, but very few can be used to test association of both common and rare variants. The SFPCA is designed to test the association of the entire allelic spectrum of genetic variation.  </w:t>
      </w:r>
    </w:p>
    <w:p w14:paraId="60D7337B" w14:textId="77777777" w:rsidR="00DD3338" w:rsidRDefault="00DD3338" w:rsidP="00DD3338">
      <w:pPr>
        <w:ind w:firstLine="0"/>
        <w:rPr>
          <w:b/>
          <w:u w:val="single"/>
        </w:rPr>
      </w:pPr>
      <w:r>
        <w:rPr>
          <w:b/>
          <w:noProof/>
          <w:u w:val="single"/>
        </w:rPr>
        <w:drawing>
          <wp:inline distT="0" distB="0" distL="0" distR="0" wp14:anchorId="246D71D2" wp14:editId="15B45E28">
            <wp:extent cx="3182112" cy="38596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2112" cy="3859666"/>
                    </a:xfrm>
                    <a:prstGeom prst="rect">
                      <a:avLst/>
                    </a:prstGeom>
                  </pic:spPr>
                </pic:pic>
              </a:graphicData>
            </a:graphic>
          </wp:inline>
        </w:drawing>
      </w:r>
    </w:p>
    <w:p w14:paraId="3ADED046" w14:textId="77777777" w:rsidR="000A393D" w:rsidRDefault="000A393D" w:rsidP="000A393D">
      <w:r w:rsidRPr="000A393D">
        <w:t>To evaluate the performance of the SFPCA-based statistic for pathway analysis, we will use large scale simulations to calculate the type I error rates and systematically  evaluate the power of 23  statistical methods: SFPCA, FPCA,</w:t>
      </w:r>
      <w:r w:rsidR="004E0538">
        <w:fldChar w:fldCharType="begin"/>
      </w:r>
      <w:r w:rsidR="00524EDE">
        <w:instrText xml:space="preserve"> ADDIN REFMGR.CITE &lt;Refman&gt;&lt;Cite&gt;&lt;Author&gt;Luo&lt;/Author&gt;&lt;Year&gt;2011&lt;/Year&gt;&lt;RecNum&gt;1983&lt;/RecNum&gt;&lt;IDText&gt;Association studies for next-generation sequencing&lt;/IDText&gt;&lt;MDL Ref_Type="Journal"&gt;&lt;Ref_Type&gt;Journal&lt;/Ref_Type&gt;&lt;Ref_ID&gt;1983&lt;/Ref_ID&gt;&lt;Title_Primary&gt;Association studies for next-generation sequencing&lt;/Title_Primary&gt;&lt;Authors_Primary&gt;Luo,L.&lt;/Authors_Primary&gt;&lt;Authors_Primary&gt;Boerwinkle,E.&lt;/Authors_Primary&gt;&lt;Authors_Primary&gt;Xiong,M.&lt;/Authors_Primary&gt;&lt;Date_Primary&gt;2011/4/26&lt;/Date_Primary&gt;&lt;Keywords&gt;analysis&lt;/Keywords&gt;&lt;Keywords&gt;Association&lt;/Keywords&gt;&lt;Keywords&gt;Disease&lt;/Keywords&gt;&lt;Keywords&gt;Genes&lt;/Keywords&gt;&lt;Keywords&gt;genetics&lt;/Keywords&gt;&lt;Keywords&gt;Genome&lt;/Keywords&gt;&lt;Keywords&gt;Genome-Wide Association Study&lt;/Keywords&gt;&lt;Keywords&gt;Heart&lt;/Keywords&gt;&lt;Keywords&gt;Human&lt;/Keywords&gt;&lt;Keywords&gt;methods&lt;/Keywords&gt;&lt;Keywords&gt;Phenotype&lt;/Keywords&gt;&lt;Keywords&gt;Principal Component Analysis&lt;/Keywords&gt;&lt;Keywords&gt;Statistics&lt;/Keywords&gt;&lt;Keywords&gt;Technology&lt;/Keywords&gt;&lt;Keywords&gt;Universities&lt;/Keywords&gt;&lt;Reprint&gt;Not in File&lt;/Reprint&gt;&lt;Periodical&gt;Genome Res.&lt;/Periodical&gt;&lt;Address&gt;Human Genetics Center, University of Texas School of Public Health&lt;/Address&gt;&lt;Web_URL&gt;PM:21521787&lt;/Web_URL&gt;&lt;ZZ_JournalStdAbbrev&gt;&lt;f name="System"&gt;Genome Res.&lt;/f&gt;&lt;/ZZ_JournalStdAbbrev&gt;&lt;ZZ_WorkformID&gt;1&lt;/ZZ_WorkformID&gt;&lt;/MDL&gt;&lt;/Cite&gt;&lt;/Refman&gt;</w:instrText>
      </w:r>
      <w:r w:rsidR="004E0538">
        <w:fldChar w:fldCharType="separate"/>
      </w:r>
      <w:r w:rsidR="004E0538" w:rsidRPr="004E0538">
        <w:rPr>
          <w:noProof/>
          <w:vertAlign w:val="superscript"/>
        </w:rPr>
        <w:t>63</w:t>
      </w:r>
      <w:r w:rsidR="004E0538">
        <w:fldChar w:fldCharType="end"/>
      </w:r>
      <w:r w:rsidRPr="000A393D">
        <w:t xml:space="preserve"> the weighted sum (WSS )</w:t>
      </w:r>
      <w:r w:rsidR="00524EDE">
        <w:t>,</w:t>
      </w:r>
      <w:r w:rsidR="00524EDE">
        <w:fldChar w:fldCharType="begin"/>
      </w:r>
      <w:r w:rsidR="00524EDE">
        <w:instrText xml:space="preserve"> ADDIN REFMGR.CITE &lt;Refman&gt;&lt;Cite&gt;&lt;Author&gt;Madsen&lt;/Author&gt;&lt;Year&gt;2009&lt;/Year&gt;&lt;RecNum&gt;1669&lt;/RecNum&gt;&lt;IDText&gt;A groupwise association test for rare mutations using a weighted sum statistic&lt;/IDText&gt;&lt;MDL Ref_Type="Journal"&gt;&lt;Ref_Type&gt;Journal&lt;/Ref_Type&gt;&lt;Ref_ID&gt;1669&lt;/Ref_ID&gt;&lt;Title_Primary&gt;A groupwise association test for rare mutations using a weighted sum statistic&lt;/Title_Primary&gt;&lt;Authors_Primary&gt;Madsen,B.E.&lt;/Authors_Primary&gt;&lt;Authors_Primary&gt;Browning,S.R.&lt;/Authors_Primary&gt;&lt;Date_Primary&gt;2009/2&lt;/Date_Primary&gt;&lt;Keywords&gt;analysis&lt;/Keywords&gt;&lt;Keywords&gt;Article&lt;/Keywords&gt;&lt;Keywords&gt;Association&lt;/Keywords&gt;&lt;Keywords&gt;Denmark&lt;/Keywords&gt;&lt;Keywords&gt;Disease&lt;/Keywords&gt;&lt;Keywords&gt;DNA Mutational Analysis&lt;/Keywords&gt;&lt;Keywords&gt;Evaluation Studies&lt;/Keywords&gt;&lt;Keywords&gt;Genes&lt;/Keywords&gt;&lt;Keywords&gt;Genetic Heterogeneity&lt;/Keywords&gt;&lt;Keywords&gt;Genetic Predisposition to Disease&lt;/Keywords&gt;&lt;Keywords&gt;Genetic Testing&lt;/Keywords&gt;&lt;Keywords&gt;Genetic Variation&lt;/Keywords&gt;&lt;Keywords&gt;Genetics,Population&lt;/Keywords&gt;&lt;Keywords&gt;Humans&lt;/Keywords&gt;&lt;Keywords&gt;methods&lt;/Keywords&gt;&lt;Keywords&gt;Models,Statistical&lt;/Keywords&gt;&lt;Keywords&gt;Mutation&lt;/Keywords&gt;&lt;Keywords&gt;Population&lt;/Keywords&gt;&lt;Keywords&gt;Research&lt;/Keywords&gt;&lt;Keywords&gt;Research Support&lt;/Keywords&gt;&lt;Keywords&gt;Risk&lt;/Keywords&gt;&lt;Reprint&gt;Not in File&lt;/Reprint&gt;&lt;Start_Page&gt;e1000384&lt;/Start_Page&gt;&lt;Periodical&gt;PLoS.Genet.&lt;/Periodical&gt;&lt;Volume&gt;5&lt;/Volume&gt;&lt;Issue&gt;2&lt;/Issue&gt;&lt;Address&gt;Bioinformatics Research Center, University of Aarhus, Aarhus C, Denmark&lt;/Address&gt;&lt;Web_URL&gt;PM:19214210&lt;/Web_URL&gt;&lt;ZZ_JournalStdAbbrev&gt;&lt;f name="System"&gt;PLoS.Genet.&lt;/f&gt;&lt;/ZZ_JournalStdAbbrev&gt;&lt;ZZ_WorkformID&gt;1&lt;/ZZ_WorkformID&gt;&lt;/MDL&gt;&lt;/Cite&gt;&lt;/Refman&gt;</w:instrText>
      </w:r>
      <w:r w:rsidR="00524EDE">
        <w:fldChar w:fldCharType="separate"/>
      </w:r>
      <w:r w:rsidR="00524EDE" w:rsidRPr="00524EDE">
        <w:rPr>
          <w:noProof/>
          <w:vertAlign w:val="superscript"/>
        </w:rPr>
        <w:t>64</w:t>
      </w:r>
      <w:r w:rsidR="00524EDE">
        <w:fldChar w:fldCharType="end"/>
      </w:r>
      <w:r w:rsidR="00524EDE">
        <w:t xml:space="preserve"> </w:t>
      </w:r>
      <w:r w:rsidRPr="000A393D">
        <w:t>variable-threshold (VT)</w:t>
      </w:r>
      <w:r w:rsidR="00524EDE">
        <w:t>,</w:t>
      </w:r>
      <w:r w:rsidR="00524EDE">
        <w:fldChar w:fldCharType="begin"/>
      </w:r>
      <w:r w:rsidR="00524EDE">
        <w:instrText xml:space="preserve"> ADDIN REFMGR.CITE &lt;Refman&gt;&lt;Cite&gt;&lt;Author&gt;Price&lt;/Author&gt;&lt;Year&gt;2010&lt;/Year&gt;&lt;RecNum&gt;2352&lt;/RecNum&gt;&lt;IDText&gt;Pooled association tests for rare variants in exon-resequencing studies&lt;/IDText&gt;&lt;MDL Ref_Type="Journal"&gt;&lt;Ref_Type&gt;Journal&lt;/Ref_Type&gt;&lt;Ref_ID&gt;2352&lt;/Ref_ID&gt;&lt;Title_Primary&gt;Pooled association tests for rare variants in exon-resequencing studies&lt;/Title_Primary&gt;&lt;Authors_Primary&gt;Price,A.L.&lt;/Authors_Primary&gt;&lt;Authors_Primary&gt;Kryukov,G.V.&lt;/Authors_Primary&gt;&lt;Authors_Primary&gt;de Bakker,P.I.&lt;/Authors_Primary&gt;&lt;Authors_Primary&gt;Purcell,S.M.&lt;/Authors_Primary&gt;&lt;Authors_Primary&gt;Staples,J.&lt;/Authors_Primary&gt;&lt;Authors_Primary&gt;Wei,L.J.&lt;/Authors_Primary&gt;&lt;Authors_Primary&gt;Sunyaev,S.R.&lt;/Authors_Primary&gt;&lt;Date_Primary&gt;2010/6/11&lt;/Date_Primary&gt;&lt;Keywords&gt;Article&lt;/Keywords&gt;&lt;Keywords&gt;Association&lt;/Keywords&gt;&lt;Keywords&gt;Boston&lt;/Keywords&gt;&lt;Keywords&gt;Disease&lt;/Keywords&gt;&lt;Keywords&gt;epidemiology&lt;/Keywords&gt;&lt;Keywords&gt;Exons&lt;/Keywords&gt;&lt;Keywords&gt;Gene Frequency&lt;/Keywords&gt;&lt;Keywords&gt;Genes&lt;/Keywords&gt;&lt;Keywords&gt;Genetic Variation&lt;/Keywords&gt;&lt;Keywords&gt;Genetics,Population&lt;/Keywords&gt;&lt;Keywords&gt;Genome-Wide Association Study&lt;/Keywords&gt;&lt;Keywords&gt;Genotype&lt;/Keywords&gt;&lt;Keywords&gt;Humans&lt;/Keywords&gt;&lt;Keywords&gt;methods&lt;/Keywords&gt;&lt;Keywords&gt;Models,Genetic&lt;/Keywords&gt;&lt;Keywords&gt;Models,Statistical&lt;/Keywords&gt;&lt;Keywords&gt;Research&lt;/Keywords&gt;&lt;Keywords&gt;Research Support&lt;/Keywords&gt;&lt;Reprint&gt;Not in File&lt;/Reprint&gt;&lt;Start_Page&gt;832&lt;/Start_Page&gt;&lt;End_Page&gt;838&lt;/End_Page&gt;&lt;Periodical&gt;Am.J.Hum.Genet.&lt;/Periodical&gt;&lt;Volume&gt;86&lt;/Volume&gt;&lt;Issue&gt;6&lt;/Issue&gt;&lt;User_Def_5&gt;PMC3032073&lt;/User_Def_5&gt;&lt;Misc_3&gt;S0002-9297(10)00207-7 [pii];10.1016/j.ajhg.2010.04.005 [doi]&lt;/Misc_3&gt;&lt;Address&gt;Department of Epidemiology, Harvard School of Public Health, Boston, MA 02115, USA&lt;/Address&gt;&lt;Web_URL&gt;PM:20471002&lt;/Web_URL&gt;&lt;ZZ_JournalStdAbbrev&gt;&lt;f name="System"&gt;Am.J.Hum.Genet.&lt;/f&gt;&lt;/ZZ_JournalStdAbbrev&gt;&lt;ZZ_WorkformID&gt;1&lt;/ZZ_WorkformID&gt;&lt;/MDL&gt;&lt;/Cite&gt;&lt;/Refman&gt;</w:instrText>
      </w:r>
      <w:r w:rsidR="00524EDE">
        <w:fldChar w:fldCharType="separate"/>
      </w:r>
      <w:r w:rsidR="00524EDE" w:rsidRPr="00524EDE">
        <w:rPr>
          <w:noProof/>
          <w:vertAlign w:val="superscript"/>
        </w:rPr>
        <w:t>65</w:t>
      </w:r>
      <w:r w:rsidR="00524EDE">
        <w:fldChar w:fldCharType="end"/>
      </w:r>
      <w:r w:rsidRPr="000A393D">
        <w:t xml:space="preserve"> combined multivariate and collapsing (CMC)</w:t>
      </w:r>
      <w:r w:rsidR="00524EDE">
        <w:t>,</w:t>
      </w:r>
      <w:r w:rsidR="00524EDE">
        <w:fldChar w:fldCharType="begin"/>
      </w:r>
      <w:r w:rsidR="00524EDE">
        <w:instrText xml:space="preserve"> ADDIN REFMGR.CITE &lt;Refman&gt;&lt;Cite&gt;&lt;Author&gt;Li&lt;/Author&gt;&lt;Year&gt;2008&lt;/Year&gt;&lt;RecNum&gt;1674&lt;/RecNum&gt;&lt;IDText&gt;Methods for detecting associations with rare variants for common diseases: application to analysis of sequence data&lt;/IDText&gt;&lt;MDL Ref_Type="Journal"&gt;&lt;Ref_Type&gt;Journal&lt;/Ref_Type&gt;&lt;Ref_ID&gt;1674&lt;/Ref_ID&gt;&lt;Title_Primary&gt;Methods for detecting associations with rare variants for common diseases: application to analysis of sequence data&lt;/Title_Primary&gt;&lt;Authors_Primary&gt;Li,B.&lt;/Authors_Primary&gt;&lt;Authors_Primary&gt;Leal,S.M.&lt;/Authors_Primary&gt;&lt;Date_Primary&gt;2008/9&lt;/Date_Primary&gt;&lt;Keywords&gt;Allele&lt;/Keywords&gt;&lt;Keywords&gt;analysis&lt;/Keywords&gt;&lt;Keywords&gt;Article&lt;/Keywords&gt;&lt;Keywords&gt;Association&lt;/Keywords&gt;&lt;Keywords&gt;Disease&lt;/Keywords&gt;&lt;Keywords&gt;Genes&lt;/Keywords&gt;&lt;Keywords&gt;Genetic Markers&lt;/Keywords&gt;&lt;Keywords&gt;Genetic Predisposition to Disease&lt;/Keywords&gt;&lt;Keywords&gt;Genetic Variation&lt;/Keywords&gt;&lt;Keywords&gt;genetics&lt;/Keywords&gt;&lt;Keywords&gt;Genome&lt;/Keywords&gt;&lt;Keywords&gt;Genome,Human&lt;/Keywords&gt;&lt;Keywords&gt;Genotype&lt;/Keywords&gt;&lt;Keywords&gt;Haplotypes&lt;/Keywords&gt;&lt;Keywords&gt;Human&lt;/Keywords&gt;&lt;Keywords&gt;Humans&lt;/Keywords&gt;&lt;Keywords&gt;Linkage Disequilibrium&lt;/Keywords&gt;&lt;Keywords&gt;methods&lt;/Keywords&gt;&lt;Keywords&gt;Models,Genetic&lt;/Keywords&gt;&lt;Keywords&gt;Multivariate Analysis&lt;/Keywords&gt;&lt;Keywords&gt;Polymorphism,Single Nucleotide&lt;/Keywords&gt;&lt;Keywords&gt;Research&lt;/Keywords&gt;&lt;Keywords&gt;Research Support&lt;/Keywords&gt;&lt;Reprint&gt;Not in File&lt;/Reprint&gt;&lt;Start_Page&gt;311&lt;/Start_Page&gt;&lt;End_Page&gt;321&lt;/End_Page&gt;&lt;Periodical&gt;Am.J Hum.Genet.&lt;/Periodical&gt;&lt;Volume&gt;83&lt;/Volume&gt;&lt;Issue&gt;3&lt;/Issue&gt;&lt;Address&gt;Department of Molecular and Human Genetics, Baylor College of Medicine, Houston, TX 77030, USA&lt;/Address&gt;&lt;Web_URL&gt;PM:18691683&lt;/Web_URL&gt;&lt;ZZ_JournalStdAbbrev&gt;&lt;f name="System"&gt;Am.J Hum.Genet.&lt;/f&gt;&lt;/ZZ_JournalStdAbbrev&gt;&lt;ZZ_WorkformID&gt;1&lt;/ZZ_WorkformID&gt;&lt;/MDL&gt;&lt;/Cite&gt;&lt;/Refman&gt;</w:instrText>
      </w:r>
      <w:r w:rsidR="00524EDE">
        <w:fldChar w:fldCharType="separate"/>
      </w:r>
      <w:r w:rsidR="00524EDE" w:rsidRPr="00524EDE">
        <w:rPr>
          <w:noProof/>
          <w:vertAlign w:val="superscript"/>
        </w:rPr>
        <w:t>66</w:t>
      </w:r>
      <w:r w:rsidR="00524EDE">
        <w:fldChar w:fldCharType="end"/>
      </w:r>
      <w:r w:rsidRPr="000A393D">
        <w:t xml:space="preserve"> linear combination test (LCT/LCT)</w:t>
      </w:r>
      <w:r w:rsidR="00524EDE">
        <w:t>,</w:t>
      </w:r>
      <w:r w:rsidR="00524EDE">
        <w:fldChar w:fldCharType="begin"/>
      </w:r>
      <w:r w:rsidR="00524EDE">
        <w:instrText xml:space="preserve"> ADDIN REFMGR.CITE &lt;Refman&gt;&lt;Cite&gt;&lt;Author&gt;Luo&lt;/Author&gt;&lt;Year&gt;2010&lt;/Year&gt;&lt;RecNum&gt;2356&lt;/RecNum&gt;&lt;IDText&gt;Genome-wide gene and pathway analysis&lt;/IDText&gt;&lt;MDL Ref_Type="Journal"&gt;&lt;Ref_Type&gt;Journal&lt;/Ref_Type&gt;&lt;Ref_ID&gt;2356&lt;/Ref_ID&gt;&lt;Title_Primary&gt;Genome-wide gene and pathway analysis&lt;/Title_Primary&gt;&lt;Authors_Primary&gt;Luo,L.&lt;/Authors_Primary&gt;&lt;Authors_Primary&gt;Peng,G.&lt;/Authors_Primary&gt;&lt;Authors_Primary&gt;Zhu,Y.&lt;/Authors_Primary&gt;&lt;Authors_Primary&gt;Dong,H.&lt;/Authors_Primary&gt;&lt;Authors_Primary&gt;Amos,C.I.&lt;/Authors_Primary&gt;&lt;Authors_Primary&gt;Xiong,M.&lt;/Authors_Primary&gt;&lt;Date_Primary&gt;2010/9&lt;/Date_Primary&gt;&lt;Keywords&gt;analysis&lt;/Keywords&gt;&lt;Keywords&gt;Arthritis&lt;/Keywords&gt;&lt;Keywords&gt;Article&lt;/Keywords&gt;&lt;Keywords&gt;Association&lt;/Keywords&gt;&lt;Keywords&gt;Case-Control Studies&lt;/Keywords&gt;&lt;Keywords&gt;Disease&lt;/Keywords&gt;&lt;Keywords&gt;Genes&lt;/Keywords&gt;&lt;Keywords&gt;genetics&lt;/Keywords&gt;&lt;Keywords&gt;Genome,Human&lt;/Keywords&gt;&lt;Keywords&gt;Genome-Wide Association Study&lt;/Keywords&gt;&lt;Keywords&gt;Human&lt;/Keywords&gt;&lt;Keywords&gt;Humans&lt;/Keywords&gt;&lt;Keywords&gt;Polymorphism,Single Nucleotide&lt;/Keywords&gt;&lt;Keywords&gt;Research&lt;/Keywords&gt;&lt;Keywords&gt;Research Support&lt;/Keywords&gt;&lt;Keywords&gt;Risk&lt;/Keywords&gt;&lt;Keywords&gt;Statistics&lt;/Keywords&gt;&lt;Keywords&gt;Texas&lt;/Keywords&gt;&lt;Keywords&gt;Universities&lt;/Keywords&gt;&lt;Reprint&gt;Not in File&lt;/Reprint&gt;&lt;Start_Page&gt;1045&lt;/Start_Page&gt;&lt;End_Page&gt;1053&lt;/End_Page&gt;&lt;Periodical&gt;Eur.J.Hum.Genet.&lt;/Periodical&gt;&lt;Volume&gt;18&lt;/Volume&gt;&lt;Issue&gt;9&lt;/Issue&gt;&lt;User_Def_5&gt;PMC2924916&lt;/User_Def_5&gt;&lt;Misc_3&gt;ejhg201062 [pii];10.1038/ejhg.2010.62 [doi]&lt;/Misc_3&gt;&lt;Address&gt;Human Genetics Center, School of Public Health, The University of Texas, Houston, TX 77225, USA&lt;/Address&gt;&lt;Web_URL&gt;PM:20442747&lt;/Web_URL&gt;&lt;ZZ_JournalStdAbbrev&gt;&lt;f name="System"&gt;Eur.J.Hum.Genet.&lt;/f&gt;&lt;/ZZ_JournalStdAbbrev&gt;&lt;ZZ_WorkformID&gt;1&lt;/ZZ_WorkformID&gt;&lt;/MDL&gt;&lt;/Cite&gt;&lt;/Refman&gt;</w:instrText>
      </w:r>
      <w:r w:rsidR="00524EDE">
        <w:fldChar w:fldCharType="separate"/>
      </w:r>
      <w:r w:rsidR="00524EDE" w:rsidRPr="00524EDE">
        <w:rPr>
          <w:noProof/>
          <w:vertAlign w:val="superscript"/>
        </w:rPr>
        <w:t>67</w:t>
      </w:r>
      <w:r w:rsidR="00524EDE">
        <w:fldChar w:fldCharType="end"/>
      </w:r>
      <w:r w:rsidRPr="000A393D">
        <w:t xml:space="preserve">  quadratic test (QT/QT)</w:t>
      </w:r>
      <w:r w:rsidR="00524EDE">
        <w:t>,</w:t>
      </w:r>
      <w:r w:rsidR="00524EDE">
        <w:fldChar w:fldCharType="begin"/>
      </w:r>
      <w:r w:rsidR="00524EDE">
        <w:instrText xml:space="preserve"> ADDIN REFMGR.CITE &lt;Refman&gt;&lt;Cite&gt;&lt;Author&gt;Luo&lt;/Author&gt;&lt;Year&gt;2010&lt;/Year&gt;&lt;RecNum&gt;2356&lt;/RecNum&gt;&lt;IDText&gt;Genome-wide gene and pathway analysis&lt;/IDText&gt;&lt;MDL Ref_Type="Journal"&gt;&lt;Ref_Type&gt;Journal&lt;/Ref_Type&gt;&lt;Ref_ID&gt;2356&lt;/Ref_ID&gt;&lt;Title_Primary&gt;Genome-wide gene and pathway analysis&lt;/Title_Primary&gt;&lt;Authors_Primary&gt;Luo,L.&lt;/Authors_Primary&gt;&lt;Authors_Primary&gt;Peng,G.&lt;/Authors_Primary&gt;&lt;Authors_Primary&gt;Zhu,Y.&lt;/Authors_Primary&gt;&lt;Authors_Primary&gt;Dong,H.&lt;/Authors_Primary&gt;&lt;Authors_Primary&gt;Amos,C.I.&lt;/Authors_Primary&gt;&lt;Authors_Primary&gt;Xiong,M.&lt;/Authors_Primary&gt;&lt;Date_Primary&gt;2010/9&lt;/Date_Primary&gt;&lt;Keywords&gt;analysis&lt;/Keywords&gt;&lt;Keywords&gt;Arthritis&lt;/Keywords&gt;&lt;Keywords&gt;Article&lt;/Keywords&gt;&lt;Keywords&gt;Association&lt;/Keywords&gt;&lt;Keywords&gt;Case-Control Studies&lt;/Keywords&gt;&lt;Keywords&gt;Disease&lt;/Keywords&gt;&lt;Keywords&gt;Genes&lt;/Keywords&gt;&lt;Keywords&gt;genetics&lt;/Keywords&gt;&lt;Keywords&gt;Genome,Human&lt;/Keywords&gt;&lt;Keywords&gt;Genome-Wide Association Study&lt;/Keywords&gt;&lt;Keywords&gt;Human&lt;/Keywords&gt;&lt;Keywords&gt;Humans&lt;/Keywords&gt;&lt;Keywords&gt;Polymorphism,Single Nucleotide&lt;/Keywords&gt;&lt;Keywords&gt;Research&lt;/Keywords&gt;&lt;Keywords&gt;Research Support&lt;/Keywords&gt;&lt;Keywords&gt;Risk&lt;/Keywords&gt;&lt;Keywords&gt;Statistics&lt;/Keywords&gt;&lt;Keywords&gt;Texas&lt;/Keywords&gt;&lt;Keywords&gt;Universities&lt;/Keywords&gt;&lt;Reprint&gt;Not in File&lt;/Reprint&gt;&lt;Start_Page&gt;1045&lt;/Start_Page&gt;&lt;End_Page&gt;1053&lt;/End_Page&gt;&lt;Periodical&gt;Eur.J.Hum.Genet.&lt;/Periodical&gt;&lt;Volume&gt;18&lt;/Volume&gt;&lt;Issue&gt;9&lt;/Issue&gt;&lt;User_Def_5&gt;PMC2924916&lt;/User_Def_5&gt;&lt;Misc_3&gt;ejhg201062 [pii];10.1038/ejhg.2010.62 [doi]&lt;/Misc_3&gt;&lt;Address&gt;Human Genetics Center, School of Public Health, The University of Texas, Houston, TX 77225, USA&lt;/Address&gt;&lt;Web_URL&gt;PM:20442747&lt;/Web_URL&gt;&lt;ZZ_JournalStdAbbrev&gt;&lt;f name="System"&gt;Eur.J.Hum.Genet.&lt;/f&gt;&lt;/ZZ_JournalStdAbbrev&gt;&lt;ZZ_WorkformID&gt;1&lt;/ZZ_WorkformID&gt;&lt;/MDL&gt;&lt;/Cite&gt;&lt;/Refman&gt;</w:instrText>
      </w:r>
      <w:r w:rsidR="00524EDE">
        <w:fldChar w:fldCharType="separate"/>
      </w:r>
      <w:r w:rsidR="00524EDE" w:rsidRPr="00524EDE">
        <w:rPr>
          <w:noProof/>
          <w:vertAlign w:val="superscript"/>
        </w:rPr>
        <w:t>67</w:t>
      </w:r>
      <w:r w:rsidR="00524EDE">
        <w:fldChar w:fldCharType="end"/>
      </w:r>
      <w:r w:rsidRPr="000A393D">
        <w:t xml:space="preserve">  decoration test (DT/DT)</w:t>
      </w:r>
      <w:r w:rsidR="00524EDE">
        <w:t>,</w:t>
      </w:r>
      <w:r w:rsidR="00524EDE">
        <w:fldChar w:fldCharType="begin"/>
      </w:r>
      <w:r w:rsidR="00524EDE">
        <w:instrText xml:space="preserve"> ADDIN REFMGR.CITE &lt;Refman&gt;&lt;Cite&gt;&lt;Author&gt;Luo&lt;/Author&gt;&lt;Year&gt;2010&lt;/Year&gt;&lt;RecNum&gt;2356&lt;/RecNum&gt;&lt;IDText&gt;Genome-wide gene and pathway analysis&lt;/IDText&gt;&lt;MDL Ref_Type="Journal"&gt;&lt;Ref_Type&gt;Journal&lt;/Ref_Type&gt;&lt;Ref_ID&gt;2356&lt;/Ref_ID&gt;&lt;Title_Primary&gt;Genome-wide gene and pathway analysis&lt;/Title_Primary&gt;&lt;Authors_Primary&gt;Luo,L.&lt;/Authors_Primary&gt;&lt;Authors_Primary&gt;Peng,G.&lt;/Authors_Primary&gt;&lt;Authors_Primary&gt;Zhu,Y.&lt;/Authors_Primary&gt;&lt;Authors_Primary&gt;Dong,H.&lt;/Authors_Primary&gt;&lt;Authors_Primary&gt;Amos,C.I.&lt;/Authors_Primary&gt;&lt;Authors_Primary&gt;Xiong,M.&lt;/Authors_Primary&gt;&lt;Date_Primary&gt;2010/9&lt;/Date_Primary&gt;&lt;Keywords&gt;analysis&lt;/Keywords&gt;&lt;Keywords&gt;Arthritis&lt;/Keywords&gt;&lt;Keywords&gt;Article&lt;/Keywords&gt;&lt;Keywords&gt;Association&lt;/Keywords&gt;&lt;Keywords&gt;Case-Control Studies&lt;/Keywords&gt;&lt;Keywords&gt;Disease&lt;/Keywords&gt;&lt;Keywords&gt;Genes&lt;/Keywords&gt;&lt;Keywords&gt;genetics&lt;/Keywords&gt;&lt;Keywords&gt;Genome,Human&lt;/Keywords&gt;&lt;Keywords&gt;Genome-Wide Association Study&lt;/Keywords&gt;&lt;Keywords&gt;Human&lt;/Keywords&gt;&lt;Keywords&gt;Humans&lt;/Keywords&gt;&lt;Keywords&gt;Polymorphism,Single Nucleotide&lt;/Keywords&gt;&lt;Keywords&gt;Research&lt;/Keywords&gt;&lt;Keywords&gt;Research Support&lt;/Keywords&gt;&lt;Keywords&gt;Risk&lt;/Keywords&gt;&lt;Keywords&gt;Statistics&lt;/Keywords&gt;&lt;Keywords&gt;Texas&lt;/Keywords&gt;&lt;Keywords&gt;Universities&lt;/Keywords&gt;&lt;Reprint&gt;Not in File&lt;/Reprint&gt;&lt;Start_Page&gt;1045&lt;/Start_Page&gt;&lt;End_Page&gt;1053&lt;/End_Page&gt;&lt;Periodical&gt;Eur.J.Hum.Genet.&lt;/Periodical&gt;&lt;Volume&gt;18&lt;/Volume&gt;&lt;Issue&gt;9&lt;/Issue&gt;&lt;User_Def_5&gt;PMC2924916&lt;/User_Def_5&gt;&lt;Misc_3&gt;ejhg201062 [pii];10.1038/ejhg.2010.62 [doi]&lt;/Misc_3&gt;&lt;Address&gt;Human Genetics Center, School of Public Health, The University of Texas, Houston, TX 77225, USA&lt;/Address&gt;&lt;Web_URL&gt;PM:20442747&lt;/Web_URL&gt;&lt;ZZ_JournalStdAbbrev&gt;&lt;f name="System"&gt;Eur.J.Hum.Genet.&lt;/f&gt;&lt;/ZZ_JournalStdAbbrev&gt;&lt;ZZ_WorkformID&gt;1&lt;/ZZ_WorkformID&gt;&lt;/MDL&gt;&lt;/Cite&gt;&lt;/Refman&gt;</w:instrText>
      </w:r>
      <w:r w:rsidR="00524EDE">
        <w:fldChar w:fldCharType="separate"/>
      </w:r>
      <w:r w:rsidR="00524EDE" w:rsidRPr="00524EDE">
        <w:rPr>
          <w:noProof/>
          <w:vertAlign w:val="superscript"/>
        </w:rPr>
        <w:t>67</w:t>
      </w:r>
      <w:r w:rsidR="00524EDE">
        <w:fldChar w:fldCharType="end"/>
      </w:r>
      <w:r w:rsidRPr="000A393D">
        <w:t xml:space="preserve"> WSS/Sidak, WSS/Fisher combination, WSS/Fisher Exact, WSS/GESA,VT/Sidak, VT/Fisher combination, VT/Fisher Exact, VT/GESA, CMC/Sidak, CMC/Fisher combination, CMC/Fisher Exact, CMC/GESA, </w:t>
      </w:r>
      <w:commentRangeStart w:id="48"/>
      <w:r w:rsidRPr="000A393D">
        <w:t>PCA</w:t>
      </w:r>
      <w:commentRangeEnd w:id="48"/>
      <w:r w:rsidR="009066AB">
        <w:rPr>
          <w:rStyle w:val="CommentReference"/>
        </w:rPr>
        <w:commentReference w:id="48"/>
      </w:r>
      <w:ins w:id="49" w:author="hao xiong" w:date="2012-09-09T15:00:00Z">
        <w:r w:rsidR="003864E6">
          <w:t xml:space="preserve"> (</w:t>
        </w:r>
      </w:ins>
      <w:ins w:id="50" w:author="hao xiong" w:date="2012-09-09T15:02:00Z">
        <w:r w:rsidR="003864E6">
          <w:t xml:space="preserve"> Alan Hulian </w:t>
        </w:r>
      </w:ins>
      <w:ins w:id="51" w:author="hao xiong" w:date="2012-09-09T15:00:00Z">
        <w:r w:rsidR="003864E6">
          <w:t>Lzenman 2008</w:t>
        </w:r>
      </w:ins>
      <w:ins w:id="52" w:author="hao xiong" w:date="2012-09-09T15:02:00Z">
        <w:r w:rsidR="003864E6">
          <w:t>, Modern multivariate statistical techniques: regression, classification, and manifold learning, Springer</w:t>
        </w:r>
      </w:ins>
      <w:ins w:id="53" w:author="hao xiong" w:date="2012-09-09T15:00:00Z">
        <w:r w:rsidR="003864E6">
          <w:t>)</w:t>
        </w:r>
      </w:ins>
      <w:r w:rsidRPr="000A393D">
        <w:t>, SKAT</w:t>
      </w:r>
      <w:r w:rsidR="00524EDE">
        <w:t>,</w:t>
      </w:r>
      <w:r w:rsidR="00524EDE">
        <w:fldChar w:fldCharType="begin"/>
      </w:r>
      <w:r w:rsidR="00524EDE">
        <w:instrText xml:space="preserve"> ADDIN REFMGR.CITE &lt;Refman&gt;&lt;Cite&gt;&lt;Author&gt;Wu&lt;/Author&gt;&lt;Year&gt;2011&lt;/Year&gt;&lt;RecNum&gt;2358&lt;/RecNum&gt;&lt;IDText&gt;Rare-variant association testing for sequencing data with the sequence kernel association test&lt;/IDText&gt;&lt;MDL Ref_Type="Journal"&gt;&lt;Ref_Type&gt;Journal&lt;/Ref_Type&gt;&lt;Ref_ID&gt;2358&lt;/Ref_ID&gt;&lt;Title_Primary&gt;Rare-variant association testing for sequencing data with the sequence kernel association test&lt;/Title_Primary&gt;&lt;Authors_Primary&gt;Wu,M.C.&lt;/Authors_Primary&gt;&lt;Authors_Primary&gt;Lee,S.&lt;/Authors_Primary&gt;&lt;Authors_Primary&gt;Cai,T.&lt;/Authors_Primary&gt;&lt;Authors_Primary&gt;Li,Y.&lt;/Authors_Primary&gt;&lt;Authors_Primary&gt;Boehnke,M.&lt;/Authors_Primary&gt;&lt;Authors_Primary&gt;Lin,X.&lt;/Authors_Primary&gt;&lt;Date_Primary&gt;2011/7/15&lt;/Date_Primary&gt;&lt;Keywords&gt;analysis&lt;/Keywords&gt;&lt;Keywords&gt;Article&lt;/Keywords&gt;&lt;Keywords&gt;Association&lt;/Keywords&gt;&lt;Keywords&gt;candidate gene&lt;/Keywords&gt;&lt;Keywords&gt;Computer Simulation&lt;/Keywords&gt;&lt;Keywords&gt;Databases,Genetic&lt;/Keywords&gt;&lt;Keywords&gt;Gene Frequency&lt;/Keywords&gt;&lt;Keywords&gt;Genetic Association Studies&lt;/Keywords&gt;&lt;Keywords&gt;Genetic Loci&lt;/Keywords&gt;&lt;Keywords&gt;Genetic Variation&lt;/Keywords&gt;&lt;Keywords&gt;Genome&lt;/Keywords&gt;&lt;Keywords&gt;Heart&lt;/Keywords&gt;&lt;Keywords&gt;Humans&lt;/Keywords&gt;&lt;Keywords&gt;methods&lt;/Keywords&gt;&lt;Keywords&gt;Models,Genetic&lt;/Keywords&gt;&lt;Keywords&gt;Research&lt;/Keywords&gt;&lt;Keywords&gt;Research Support&lt;/Keywords&gt;&lt;Keywords&gt;Sample Size&lt;/Keywords&gt;&lt;Keywords&gt;Sequence Analysis&lt;/Keywords&gt;&lt;Keywords&gt;Software&lt;/Keywords&gt;&lt;Keywords&gt;Universities&lt;/Keywords&gt;&lt;Reprint&gt;Not in File&lt;/Reprint&gt;&lt;Start_Page&gt;82&lt;/Start_Page&gt;&lt;End_Page&gt;93&lt;/End_Page&gt;&lt;Periodical&gt;Am.J.Hum.Genet.&lt;/Periodical&gt;&lt;Volume&gt;89&lt;/Volume&gt;&lt;Issue&gt;1&lt;/Issue&gt;&lt;User_Def_5&gt;PMC3135811&lt;/User_Def_5&gt;&lt;Misc_3&gt;S0002-9297(11)00222-9 [pii];10.1016/j.ajhg.2011.05.029 [doi]&lt;/Misc_3&gt;&lt;Address&gt;Department of Biostatistics, The University of North Carolina at Chapel Hill, 27599, USA&lt;/Address&gt;&lt;Web_URL&gt;PM:21737059&lt;/Web_URL&gt;&lt;ZZ_JournalStdAbbrev&gt;&lt;f name="System"&gt;Am.J.Hum.Genet.&lt;/f&gt;&lt;/ZZ_JournalStdAbbrev&gt;&lt;ZZ_WorkformID&gt;1&lt;/ZZ_WorkformID&gt;&lt;/MDL&gt;&lt;/Cite&gt;&lt;/Refman&gt;</w:instrText>
      </w:r>
      <w:r w:rsidR="00524EDE">
        <w:fldChar w:fldCharType="separate"/>
      </w:r>
      <w:r w:rsidR="00524EDE" w:rsidRPr="00524EDE">
        <w:rPr>
          <w:noProof/>
          <w:vertAlign w:val="superscript"/>
        </w:rPr>
        <w:t>68</w:t>
      </w:r>
      <w:r w:rsidR="00524EDE">
        <w:fldChar w:fldCharType="end"/>
      </w:r>
      <w:r w:rsidR="00524EDE">
        <w:t xml:space="preserve">   and GESA.</w:t>
      </w:r>
      <w:r w:rsidR="00524EDE">
        <w:fldChar w:fldCharType="begin">
          <w:fldData xml:space="preserve">PFJlZm1hbj48Q2l0ZT48QXV0aG9yPlN1YnJhbWFuaWFuPC9BdXRob3I+PFllYXI+MjAwNTwvWWVh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</w:fldData>
        </w:fldChar>
      </w:r>
      <w:r w:rsidR="00524EDE">
        <w:instrText xml:space="preserve"> ADDIN REFMGR.CITE </w:instrText>
      </w:r>
      <w:r w:rsidR="00524EDE">
        <w:fldChar w:fldCharType="begin">
          <w:fldData xml:space="preserve">PFJlZm1hbj48Q2l0ZT48QXV0aG9yPlN1YnJhbWFuaWFuPC9BdXRob3I+PFllYXI+MjAwNTwvWWVh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</w:fldData>
        </w:fldChar>
      </w:r>
      <w:r w:rsidR="00524EDE">
        <w:instrText xml:space="preserve"> ADDIN EN.CITE.DATA </w:instrText>
      </w:r>
      <w:r w:rsidR="00524EDE">
        <w:fldChar w:fldCharType="end"/>
      </w:r>
      <w:r w:rsidR="00524EDE">
        <w:fldChar w:fldCharType="separate"/>
      </w:r>
      <w:r w:rsidR="00524EDE" w:rsidRPr="00524EDE">
        <w:rPr>
          <w:noProof/>
          <w:vertAlign w:val="superscript"/>
        </w:rPr>
        <w:t>69</w:t>
      </w:r>
      <w:r w:rsidR="00524EDE">
        <w:fldChar w:fldCharType="end"/>
      </w:r>
      <w:r w:rsidR="00524EDE">
        <w:t xml:space="preserve"> </w:t>
      </w:r>
      <w:r w:rsidRPr="000A393D">
        <w:t xml:space="preserve"> </w:t>
      </w:r>
      <w:r>
        <w:t xml:space="preserve">Using simulation, we demonstrate that SFPCA has appropriate type I error rate (data not shown) and has </w:t>
      </w:r>
      <w:ins w:id="54" w:author="hao xiong" w:date="2012-09-09T15:04:00Z">
        <w:r w:rsidR="003864E6">
          <w:t xml:space="preserve">higher </w:t>
        </w:r>
      </w:ins>
      <w:del w:id="55" w:author="hao xiong" w:date="2012-09-09T15:04:00Z">
        <w:r w:rsidDel="003864E6">
          <w:delText>more</w:delText>
        </w:r>
      </w:del>
      <w:r>
        <w:t xml:space="preserve"> power than other te</w:t>
      </w:r>
      <w:r w:rsidR="00DD3338">
        <w:t>st statistics compared (Figure 2</w:t>
      </w:r>
      <w:r>
        <w:t>).</w:t>
      </w:r>
      <w:r w:rsidR="004A611A">
        <w:t xml:space="preserve"> We applied the SFPCA </w:t>
      </w:r>
      <w:r w:rsidRPr="000A393D">
        <w:t>and other popular statistics f</w:t>
      </w:r>
      <w:r w:rsidR="004A611A">
        <w:t xml:space="preserve">or pathway analysis </w:t>
      </w:r>
      <w:r w:rsidRPr="000A393D">
        <w:t>to the early-onset myocardial infarction (EOMI) exome sequence datasets with</w:t>
      </w:r>
      <w:r w:rsidR="003A259C">
        <w:t xml:space="preserve"> subjects of</w:t>
      </w:r>
      <w:r w:rsidRPr="000A393D">
        <w:t xml:space="preserve"> European origin (EA</w:t>
      </w:r>
      <w:r w:rsidR="004A611A">
        <w:t>, n = 544, 188 cases and 356 controls</w:t>
      </w:r>
      <w:r w:rsidR="003A259C">
        <w:t>)</w:t>
      </w:r>
      <w:r w:rsidR="004A611A">
        <w:t xml:space="preserve"> </w:t>
      </w:r>
      <w:r w:rsidR="0018565E">
        <w:t xml:space="preserve">and African origin (AA, n = 312, </w:t>
      </w:r>
      <w:r w:rsidR="0018565E" w:rsidRPr="0018565E">
        <w:t>39 cases and 273 controls)</w:t>
      </w:r>
      <w:r w:rsidR="0018565E">
        <w:t xml:space="preserve"> </w:t>
      </w:r>
      <w:r w:rsidR="004A611A">
        <w:t xml:space="preserve">from </w:t>
      </w:r>
      <w:r w:rsidRPr="000A393D">
        <w:t>the NHLBI’</w:t>
      </w:r>
      <w:r w:rsidR="004A611A">
        <w:t>s Exome Sequencing Project</w:t>
      </w:r>
      <w:r w:rsidR="003A259C">
        <w:t xml:space="preserve">, and found that </w:t>
      </w:r>
      <w:r w:rsidR="007458A9">
        <w:t xml:space="preserve">VEGF </w:t>
      </w:r>
      <w:r w:rsidR="007458A9" w:rsidRPr="007458A9">
        <w:rPr>
          <w:rFonts w:hint="eastAsia"/>
        </w:rPr>
        <w:t>and TGF</w:t>
      </w:r>
      <w:r w:rsidR="007458A9">
        <w:rPr>
          <w:rFonts w:cs="Arial"/>
        </w:rPr>
        <w:t xml:space="preserve">β </w:t>
      </w:r>
      <w:r w:rsidR="007458A9">
        <w:rPr>
          <w:rFonts w:hint="eastAsia"/>
        </w:rPr>
        <w:t>signaling</w:t>
      </w:r>
      <w:r w:rsidR="0018565E">
        <w:t xml:space="preserve"> pathways</w:t>
      </w:r>
      <w:r w:rsidR="003A259C" w:rsidRPr="003A259C">
        <w:rPr>
          <w:rFonts w:hint="eastAsia"/>
        </w:rPr>
        <w:t xml:space="preserve"> were significantly associated with EOMI in EA population</w:t>
      </w:r>
      <w:r w:rsidR="005E6B73">
        <w:t xml:space="preserve"> by SFPCA but not by other methods</w:t>
      </w:r>
      <w:r w:rsidR="007271F4">
        <w:t xml:space="preserve"> (Table 3)</w:t>
      </w:r>
      <w:r w:rsidR="005E6B73">
        <w:t xml:space="preserve">. </w:t>
      </w:r>
      <w:r w:rsidR="007458A9">
        <w:t>Both VEGF</w:t>
      </w:r>
      <w:r w:rsidR="00C054CA">
        <w:fldChar w:fldCharType="begin">
          <w:fldData xml:space="preserve">PFJlZm1hbj48Q2l0ZT48QXV0aG9yPkdpYWNjYTwvQXV0aG9yPjxZZWFyPjIwMTI8L1llYXI+PFJl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</w:fldData>
        </w:fldChar>
      </w:r>
      <w:r w:rsidR="00524EDE">
        <w:instrText xml:space="preserve"> ADDIN REFMGR.CITE </w:instrText>
      </w:r>
      <w:r w:rsidR="00524EDE">
        <w:fldChar w:fldCharType="begin">
          <w:fldData xml:space="preserve">PFJlZm1hbj48Q2l0ZT48QXV0aG9yPkdpYWNjYTwvQXV0aG9yPjxZZWFyPjIwMTI8L1llYXI+PFJl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</w:fldData>
        </w:fldChar>
      </w:r>
      <w:r w:rsidR="00524EDE">
        <w:instrText xml:space="preserve"> ADDIN EN.CITE.DATA </w:instrText>
      </w:r>
      <w:r w:rsidR="00524EDE">
        <w:fldChar w:fldCharType="end"/>
      </w:r>
      <w:r w:rsidR="00C054CA">
        <w:fldChar w:fldCharType="separate"/>
      </w:r>
      <w:r w:rsidR="00524EDE" w:rsidRPr="00524EDE">
        <w:rPr>
          <w:noProof/>
          <w:vertAlign w:val="superscript"/>
        </w:rPr>
        <w:t>70,71</w:t>
      </w:r>
      <w:r w:rsidR="00C054CA">
        <w:fldChar w:fldCharType="end"/>
      </w:r>
      <w:r w:rsidR="007458A9">
        <w:t xml:space="preserve"> </w:t>
      </w:r>
      <w:r w:rsidR="007458A9" w:rsidRPr="007458A9">
        <w:rPr>
          <w:rFonts w:hint="eastAsia"/>
        </w:rPr>
        <w:t>and TGF</w:t>
      </w:r>
      <w:r w:rsidR="007458A9">
        <w:rPr>
          <w:rFonts w:cs="Arial"/>
        </w:rPr>
        <w:t>β</w:t>
      </w:r>
      <w:r w:rsidR="00C054CA">
        <w:rPr>
          <w:rFonts w:cs="Arial"/>
        </w:rPr>
        <w:fldChar w:fldCharType="begin">
          <w:fldData xml:space="preserve">PFJlZm1hbj48Q2l0ZT48QXV0aG9yPkRvYmFjemV3c2tpPC9BdXRob3I+PFllYXI+MjAxMTwvWWVh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</w:fldData>
        </w:fldChar>
      </w:r>
      <w:r w:rsidR="00524EDE">
        <w:rPr>
          <w:rFonts w:cs="Arial"/>
        </w:rPr>
        <w:instrText xml:space="preserve"> ADDIN REFMGR.CITE </w:instrText>
      </w:r>
      <w:r w:rsidR="00524EDE">
        <w:rPr>
          <w:rFonts w:cs="Arial"/>
        </w:rPr>
        <w:fldChar w:fldCharType="begin">
          <w:fldData xml:space="preserve">PFJlZm1hbj48Q2l0ZT48QXV0aG9yPkRvYmFjemV3c2tpPC9BdXRob3I+PFllYXI+MjAxMTwvWWVh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</w:fldData>
        </w:fldChar>
      </w:r>
      <w:r w:rsidR="00524EDE">
        <w:rPr>
          <w:rFonts w:cs="Arial"/>
        </w:rPr>
        <w:instrText xml:space="preserve"> ADDIN EN.CITE.DATA </w:instrText>
      </w:r>
      <w:r w:rsidR="00524EDE">
        <w:rPr>
          <w:rFonts w:cs="Arial"/>
        </w:rPr>
      </w:r>
      <w:r w:rsidR="00524EDE">
        <w:rPr>
          <w:rFonts w:cs="Arial"/>
        </w:rPr>
        <w:fldChar w:fldCharType="end"/>
      </w:r>
      <w:r w:rsidR="00C054CA">
        <w:rPr>
          <w:rFonts w:cs="Arial"/>
        </w:rPr>
      </w:r>
      <w:r w:rsidR="00C054CA">
        <w:rPr>
          <w:rFonts w:cs="Arial"/>
        </w:rPr>
        <w:fldChar w:fldCharType="separate"/>
      </w:r>
      <w:r w:rsidR="00524EDE" w:rsidRPr="00524EDE">
        <w:rPr>
          <w:rFonts w:cs="Arial"/>
          <w:noProof/>
          <w:vertAlign w:val="superscript"/>
        </w:rPr>
        <w:t>72,73</w:t>
      </w:r>
      <w:r w:rsidR="00C054CA">
        <w:rPr>
          <w:rFonts w:cs="Arial"/>
        </w:rPr>
        <w:fldChar w:fldCharType="end"/>
      </w:r>
      <w:r w:rsidR="007458A9">
        <w:rPr>
          <w:rFonts w:cs="Arial"/>
        </w:rPr>
        <w:t xml:space="preserve"> </w:t>
      </w:r>
      <w:r w:rsidR="007458A9">
        <w:rPr>
          <w:rFonts w:hint="eastAsia"/>
        </w:rPr>
        <w:t>signaling</w:t>
      </w:r>
      <w:r w:rsidR="007458A9">
        <w:t xml:space="preserve"> pathways</w:t>
      </w:r>
      <w:r w:rsidR="007458A9" w:rsidRPr="003A259C">
        <w:rPr>
          <w:rFonts w:hint="eastAsia"/>
        </w:rPr>
        <w:t xml:space="preserve"> </w:t>
      </w:r>
      <w:r w:rsidR="007458A9">
        <w:t xml:space="preserve">have been implicated in cardiovascular diseases and myocardial infarction.  </w:t>
      </w:r>
      <w:r w:rsidR="007C50FA">
        <w:t xml:space="preserve">These results demonstrate that SFPCA is more powerful </w:t>
      </w:r>
      <w:r w:rsidR="00C054CA">
        <w:t xml:space="preserve">than other popular statistics </w:t>
      </w:r>
      <w:r w:rsidR="007C50FA">
        <w:t>in discovery of association at the level of pathways</w:t>
      </w:r>
      <w:r w:rsidR="00DE5AD8">
        <w:t xml:space="preserve"> as well</w:t>
      </w:r>
      <w:r w:rsidR="007C50FA">
        <w:t xml:space="preserve">. </w:t>
      </w:r>
    </w:p>
    <w:p w14:paraId="10E8D810" w14:textId="77777777" w:rsidR="00DD3338" w:rsidRDefault="00DD3338" w:rsidP="000A393D"/>
    <w:p w14:paraId="4FB58DFE" w14:textId="77777777" w:rsidR="002C1603" w:rsidRPr="00D42CF7" w:rsidRDefault="00D42CF7" w:rsidP="00D42CF7">
      <w:pPr>
        <w:ind w:firstLine="0"/>
        <w:rPr>
          <w:b/>
        </w:rPr>
      </w:pPr>
      <w:r>
        <w:rPr>
          <w:b/>
        </w:rPr>
        <w:t xml:space="preserve">Table 3. P-values </w:t>
      </w:r>
      <w:r w:rsidRPr="00D42CF7">
        <w:rPr>
          <w:b/>
        </w:rPr>
        <w:t>associated with EOMI</w:t>
      </w:r>
    </w:p>
    <w:tbl>
      <w:tblPr>
        <w:tblW w:w="4605" w:type="dxa"/>
        <w:tblInd w:w="93" w:type="dxa"/>
        <w:tblLook w:val="04A0" w:firstRow="1" w:lastRow="0" w:firstColumn="1" w:lastColumn="0" w:noHBand="0" w:noVBand="1"/>
      </w:tblPr>
      <w:tblGrid>
        <w:gridCol w:w="563"/>
        <w:gridCol w:w="1702"/>
        <w:gridCol w:w="1080"/>
        <w:gridCol w:w="1260"/>
      </w:tblGrid>
      <w:tr w:rsidR="002C1603" w:rsidRPr="002C1603" w14:paraId="1B50C6EE" w14:textId="77777777" w:rsidTr="002C1603">
        <w:trPr>
          <w:cantSplit/>
          <w:trHeight w:val="404"/>
        </w:trPr>
        <w:tc>
          <w:tcPr>
            <w:tcW w:w="563" w:type="dxa"/>
            <w:tcBorders>
              <w:top w:val="single" w:sz="4" w:space="0" w:color="auto"/>
              <w:left w:val="nil"/>
              <w:bottom w:val="nil"/>
              <w:right w:val="single" w:sz="4" w:space="0" w:color="auto"/>
            </w:tcBorders>
            <w:shd w:val="clear" w:color="auto" w:fill="auto"/>
            <w:noWrap/>
            <w:hideMark/>
          </w:tcPr>
          <w:p w14:paraId="03151B4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single" w:sz="4" w:space="0" w:color="auto"/>
              <w:left w:val="nil"/>
              <w:bottom w:val="nil"/>
              <w:right w:val="nil"/>
            </w:tcBorders>
            <w:shd w:val="clear" w:color="auto" w:fill="auto"/>
            <w:noWrap/>
            <w:hideMark/>
          </w:tcPr>
          <w:p w14:paraId="5BC30EC9"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Name of Pathway</w:t>
            </w:r>
          </w:p>
        </w:tc>
        <w:tc>
          <w:tcPr>
            <w:tcW w:w="1080" w:type="dxa"/>
            <w:tcBorders>
              <w:top w:val="single" w:sz="4" w:space="0" w:color="auto"/>
              <w:left w:val="nil"/>
              <w:bottom w:val="nil"/>
              <w:right w:val="nil"/>
            </w:tcBorders>
            <w:shd w:val="clear" w:color="auto" w:fill="auto"/>
            <w:noWrap/>
            <w:hideMark/>
          </w:tcPr>
          <w:p w14:paraId="651B192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xml:space="preserve">VEGF signaling pathway </w:t>
            </w:r>
          </w:p>
        </w:tc>
        <w:tc>
          <w:tcPr>
            <w:tcW w:w="1260" w:type="dxa"/>
            <w:tcBorders>
              <w:top w:val="single" w:sz="4" w:space="0" w:color="auto"/>
              <w:left w:val="nil"/>
              <w:bottom w:val="nil"/>
              <w:right w:val="nil"/>
            </w:tcBorders>
            <w:shd w:val="clear" w:color="auto" w:fill="auto"/>
            <w:noWrap/>
            <w:hideMark/>
          </w:tcPr>
          <w:p w14:paraId="5B9FC4E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xml:space="preserve">TGF beta signaling pathway </w:t>
            </w:r>
          </w:p>
        </w:tc>
      </w:tr>
      <w:tr w:rsidR="002C1603" w:rsidRPr="002C1603" w14:paraId="6E0A0326" w14:textId="77777777" w:rsidTr="002C1603">
        <w:trPr>
          <w:cantSplit/>
          <w:trHeight w:val="224"/>
        </w:trPr>
        <w:tc>
          <w:tcPr>
            <w:tcW w:w="563" w:type="dxa"/>
            <w:tcBorders>
              <w:top w:val="single" w:sz="4" w:space="0" w:color="auto"/>
              <w:left w:val="nil"/>
              <w:bottom w:val="nil"/>
              <w:right w:val="single" w:sz="4" w:space="0" w:color="auto"/>
            </w:tcBorders>
            <w:shd w:val="clear" w:color="auto" w:fill="auto"/>
            <w:noWrap/>
            <w:hideMark/>
          </w:tcPr>
          <w:p w14:paraId="04EC4E1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single" w:sz="4" w:space="0" w:color="auto"/>
              <w:left w:val="nil"/>
              <w:bottom w:val="nil"/>
              <w:right w:val="nil"/>
            </w:tcBorders>
            <w:shd w:val="clear" w:color="auto" w:fill="auto"/>
            <w:noWrap/>
            <w:hideMark/>
          </w:tcPr>
          <w:p w14:paraId="787D641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Number of Genes</w:t>
            </w:r>
          </w:p>
        </w:tc>
        <w:tc>
          <w:tcPr>
            <w:tcW w:w="1080" w:type="dxa"/>
            <w:tcBorders>
              <w:top w:val="single" w:sz="4" w:space="0" w:color="auto"/>
              <w:left w:val="nil"/>
              <w:bottom w:val="nil"/>
              <w:right w:val="nil"/>
            </w:tcBorders>
            <w:shd w:val="clear" w:color="auto" w:fill="auto"/>
            <w:noWrap/>
            <w:hideMark/>
          </w:tcPr>
          <w:p w14:paraId="7D765B23"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68</w:t>
            </w:r>
          </w:p>
        </w:tc>
        <w:tc>
          <w:tcPr>
            <w:tcW w:w="1260" w:type="dxa"/>
            <w:tcBorders>
              <w:top w:val="single" w:sz="4" w:space="0" w:color="auto"/>
              <w:left w:val="nil"/>
              <w:bottom w:val="nil"/>
              <w:right w:val="nil"/>
            </w:tcBorders>
            <w:shd w:val="clear" w:color="auto" w:fill="auto"/>
            <w:noWrap/>
            <w:hideMark/>
          </w:tcPr>
          <w:p w14:paraId="40934D5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17</w:t>
            </w:r>
          </w:p>
        </w:tc>
      </w:tr>
      <w:tr w:rsidR="002C1603" w:rsidRPr="002C1603" w14:paraId="5EF47645" w14:textId="77777777" w:rsidTr="002C1603">
        <w:trPr>
          <w:cantSplit/>
          <w:trHeight w:val="216"/>
        </w:trPr>
        <w:tc>
          <w:tcPr>
            <w:tcW w:w="563" w:type="dxa"/>
            <w:tcBorders>
              <w:top w:val="single" w:sz="4" w:space="0" w:color="auto"/>
              <w:left w:val="nil"/>
              <w:bottom w:val="nil"/>
              <w:right w:val="single" w:sz="4" w:space="0" w:color="auto"/>
            </w:tcBorders>
            <w:shd w:val="clear" w:color="auto" w:fill="auto"/>
            <w:noWrap/>
            <w:hideMark/>
          </w:tcPr>
          <w:p w14:paraId="1127CA22"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single" w:sz="4" w:space="0" w:color="auto"/>
              <w:left w:val="nil"/>
              <w:bottom w:val="nil"/>
              <w:right w:val="nil"/>
            </w:tcBorders>
            <w:shd w:val="clear" w:color="auto" w:fill="auto"/>
            <w:noWrap/>
            <w:hideMark/>
          </w:tcPr>
          <w:p w14:paraId="3E82419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SFPCA</w:t>
            </w:r>
          </w:p>
        </w:tc>
        <w:tc>
          <w:tcPr>
            <w:tcW w:w="1080" w:type="dxa"/>
            <w:tcBorders>
              <w:top w:val="single" w:sz="4" w:space="0" w:color="auto"/>
              <w:left w:val="nil"/>
              <w:bottom w:val="nil"/>
              <w:right w:val="nil"/>
            </w:tcBorders>
            <w:shd w:val="clear" w:color="auto" w:fill="auto"/>
            <w:noWrap/>
            <w:hideMark/>
          </w:tcPr>
          <w:p w14:paraId="261BCD8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7.26E-06</w:t>
            </w:r>
          </w:p>
        </w:tc>
        <w:tc>
          <w:tcPr>
            <w:tcW w:w="1260" w:type="dxa"/>
            <w:tcBorders>
              <w:top w:val="single" w:sz="4" w:space="0" w:color="auto"/>
              <w:left w:val="nil"/>
              <w:bottom w:val="nil"/>
              <w:right w:val="nil"/>
            </w:tcBorders>
            <w:shd w:val="clear" w:color="auto" w:fill="auto"/>
            <w:noWrap/>
            <w:hideMark/>
          </w:tcPr>
          <w:p w14:paraId="13A93F77"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2.00E-05</w:t>
            </w:r>
          </w:p>
        </w:tc>
      </w:tr>
      <w:tr w:rsidR="002C1603" w:rsidRPr="002C1603" w14:paraId="4F185140"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636A1E3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7915119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FPCA</w:t>
            </w:r>
          </w:p>
        </w:tc>
        <w:tc>
          <w:tcPr>
            <w:tcW w:w="1080" w:type="dxa"/>
            <w:tcBorders>
              <w:top w:val="nil"/>
              <w:left w:val="nil"/>
              <w:bottom w:val="nil"/>
              <w:right w:val="nil"/>
            </w:tcBorders>
            <w:shd w:val="clear" w:color="auto" w:fill="auto"/>
            <w:noWrap/>
            <w:hideMark/>
          </w:tcPr>
          <w:p w14:paraId="384FEABA"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4.17E-03</w:t>
            </w:r>
          </w:p>
        </w:tc>
        <w:tc>
          <w:tcPr>
            <w:tcW w:w="1260" w:type="dxa"/>
            <w:tcBorders>
              <w:top w:val="nil"/>
              <w:left w:val="nil"/>
              <w:bottom w:val="nil"/>
              <w:right w:val="nil"/>
            </w:tcBorders>
            <w:shd w:val="clear" w:color="auto" w:fill="auto"/>
            <w:noWrap/>
            <w:hideMark/>
          </w:tcPr>
          <w:p w14:paraId="6CECAF9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8.30E-04</w:t>
            </w:r>
          </w:p>
        </w:tc>
      </w:tr>
      <w:tr w:rsidR="002C1603" w:rsidRPr="002C1603" w14:paraId="1681E0E1"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72F1DC96"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43A86C9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LCT/LCT</w:t>
            </w:r>
          </w:p>
        </w:tc>
        <w:tc>
          <w:tcPr>
            <w:tcW w:w="1080" w:type="dxa"/>
            <w:tcBorders>
              <w:top w:val="nil"/>
              <w:left w:val="nil"/>
              <w:bottom w:val="nil"/>
              <w:right w:val="nil"/>
            </w:tcBorders>
            <w:shd w:val="clear" w:color="auto" w:fill="auto"/>
            <w:noWrap/>
            <w:hideMark/>
          </w:tcPr>
          <w:p w14:paraId="2F5BA24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3.41E-01</w:t>
            </w:r>
          </w:p>
        </w:tc>
        <w:tc>
          <w:tcPr>
            <w:tcW w:w="1260" w:type="dxa"/>
            <w:tcBorders>
              <w:top w:val="nil"/>
              <w:left w:val="nil"/>
              <w:bottom w:val="nil"/>
              <w:right w:val="nil"/>
            </w:tcBorders>
            <w:shd w:val="clear" w:color="auto" w:fill="auto"/>
            <w:noWrap/>
            <w:hideMark/>
          </w:tcPr>
          <w:p w14:paraId="696D05B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6.93E-03</w:t>
            </w:r>
          </w:p>
        </w:tc>
      </w:tr>
      <w:tr w:rsidR="002C1603" w:rsidRPr="002C1603" w14:paraId="6E45CE3E"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0F9CDA94"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0F7A142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QT/QT</w:t>
            </w:r>
          </w:p>
        </w:tc>
        <w:tc>
          <w:tcPr>
            <w:tcW w:w="1080" w:type="dxa"/>
            <w:tcBorders>
              <w:top w:val="nil"/>
              <w:left w:val="nil"/>
              <w:bottom w:val="nil"/>
              <w:right w:val="nil"/>
            </w:tcBorders>
            <w:shd w:val="clear" w:color="auto" w:fill="auto"/>
            <w:noWrap/>
            <w:hideMark/>
          </w:tcPr>
          <w:p w14:paraId="596381A4"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6.96E-01</w:t>
            </w:r>
          </w:p>
        </w:tc>
        <w:tc>
          <w:tcPr>
            <w:tcW w:w="1260" w:type="dxa"/>
            <w:tcBorders>
              <w:top w:val="nil"/>
              <w:left w:val="nil"/>
              <w:bottom w:val="nil"/>
              <w:right w:val="nil"/>
            </w:tcBorders>
            <w:shd w:val="clear" w:color="auto" w:fill="auto"/>
            <w:noWrap/>
            <w:hideMark/>
          </w:tcPr>
          <w:p w14:paraId="5971653E"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5.51E-02</w:t>
            </w:r>
          </w:p>
        </w:tc>
      </w:tr>
      <w:tr w:rsidR="002C1603" w:rsidRPr="002C1603" w14:paraId="04424432"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07060EBF"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EA</w:t>
            </w:r>
          </w:p>
        </w:tc>
        <w:tc>
          <w:tcPr>
            <w:tcW w:w="1702" w:type="dxa"/>
            <w:tcBorders>
              <w:top w:val="nil"/>
              <w:left w:val="nil"/>
              <w:bottom w:val="nil"/>
              <w:right w:val="nil"/>
            </w:tcBorders>
            <w:shd w:val="clear" w:color="auto" w:fill="auto"/>
            <w:noWrap/>
            <w:hideMark/>
          </w:tcPr>
          <w:p w14:paraId="0E70705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DT/DT</w:t>
            </w:r>
          </w:p>
        </w:tc>
        <w:tc>
          <w:tcPr>
            <w:tcW w:w="1080" w:type="dxa"/>
            <w:tcBorders>
              <w:top w:val="nil"/>
              <w:left w:val="nil"/>
              <w:bottom w:val="nil"/>
              <w:right w:val="nil"/>
            </w:tcBorders>
            <w:shd w:val="clear" w:color="auto" w:fill="auto"/>
            <w:noWrap/>
            <w:hideMark/>
          </w:tcPr>
          <w:p w14:paraId="0A932B07"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2.45E-01</w:t>
            </w:r>
          </w:p>
        </w:tc>
        <w:tc>
          <w:tcPr>
            <w:tcW w:w="1260" w:type="dxa"/>
            <w:tcBorders>
              <w:top w:val="nil"/>
              <w:left w:val="nil"/>
              <w:bottom w:val="nil"/>
              <w:right w:val="nil"/>
            </w:tcBorders>
            <w:shd w:val="clear" w:color="auto" w:fill="auto"/>
            <w:noWrap/>
            <w:hideMark/>
          </w:tcPr>
          <w:p w14:paraId="4AE66876"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3.92E-01</w:t>
            </w:r>
          </w:p>
        </w:tc>
      </w:tr>
      <w:tr w:rsidR="002C1603" w:rsidRPr="002C1603" w14:paraId="73E5A6D8"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7D3EF70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7397783E"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WSS/Fisher Exact</w:t>
            </w:r>
          </w:p>
        </w:tc>
        <w:tc>
          <w:tcPr>
            <w:tcW w:w="1080" w:type="dxa"/>
            <w:tcBorders>
              <w:top w:val="nil"/>
              <w:left w:val="nil"/>
              <w:bottom w:val="nil"/>
              <w:right w:val="nil"/>
            </w:tcBorders>
            <w:shd w:val="clear" w:color="auto" w:fill="auto"/>
            <w:noWrap/>
            <w:hideMark/>
          </w:tcPr>
          <w:p w14:paraId="14ECE56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1.18E-02</w:t>
            </w:r>
          </w:p>
        </w:tc>
        <w:tc>
          <w:tcPr>
            <w:tcW w:w="1260" w:type="dxa"/>
            <w:tcBorders>
              <w:top w:val="nil"/>
              <w:left w:val="nil"/>
              <w:bottom w:val="nil"/>
              <w:right w:val="nil"/>
            </w:tcBorders>
            <w:shd w:val="clear" w:color="auto" w:fill="auto"/>
            <w:noWrap/>
            <w:hideMark/>
          </w:tcPr>
          <w:p w14:paraId="5F2A46A9"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2.87E-01</w:t>
            </w:r>
          </w:p>
        </w:tc>
      </w:tr>
      <w:tr w:rsidR="002C1603" w:rsidRPr="002C1603" w14:paraId="5EEB8E40"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4C3EAA6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1B1CD81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VT/Fisher Exact</w:t>
            </w:r>
          </w:p>
        </w:tc>
        <w:tc>
          <w:tcPr>
            <w:tcW w:w="1080" w:type="dxa"/>
            <w:tcBorders>
              <w:top w:val="nil"/>
              <w:left w:val="nil"/>
              <w:bottom w:val="nil"/>
              <w:right w:val="nil"/>
            </w:tcBorders>
            <w:shd w:val="clear" w:color="auto" w:fill="auto"/>
            <w:noWrap/>
            <w:hideMark/>
          </w:tcPr>
          <w:p w14:paraId="3C9B9312"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2.37E-01</w:t>
            </w:r>
          </w:p>
        </w:tc>
        <w:tc>
          <w:tcPr>
            <w:tcW w:w="1260" w:type="dxa"/>
            <w:tcBorders>
              <w:top w:val="nil"/>
              <w:left w:val="nil"/>
              <w:bottom w:val="nil"/>
              <w:right w:val="nil"/>
            </w:tcBorders>
            <w:shd w:val="clear" w:color="auto" w:fill="auto"/>
            <w:noWrap/>
            <w:hideMark/>
          </w:tcPr>
          <w:p w14:paraId="3765FEC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4.75E-02</w:t>
            </w:r>
          </w:p>
        </w:tc>
      </w:tr>
      <w:tr w:rsidR="002C1603" w:rsidRPr="002C1603" w14:paraId="3C3DB432"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0DBD206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2B91635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CMC/Fisher Exact</w:t>
            </w:r>
          </w:p>
        </w:tc>
        <w:tc>
          <w:tcPr>
            <w:tcW w:w="1080" w:type="dxa"/>
            <w:tcBorders>
              <w:top w:val="nil"/>
              <w:left w:val="nil"/>
              <w:bottom w:val="nil"/>
              <w:right w:val="nil"/>
            </w:tcBorders>
            <w:shd w:val="clear" w:color="auto" w:fill="auto"/>
            <w:noWrap/>
            <w:hideMark/>
          </w:tcPr>
          <w:p w14:paraId="039BE7F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4.81E-01</w:t>
            </w:r>
          </w:p>
        </w:tc>
        <w:tc>
          <w:tcPr>
            <w:tcW w:w="1260" w:type="dxa"/>
            <w:tcBorders>
              <w:top w:val="nil"/>
              <w:left w:val="nil"/>
              <w:bottom w:val="nil"/>
              <w:right w:val="nil"/>
            </w:tcBorders>
            <w:shd w:val="clear" w:color="auto" w:fill="auto"/>
            <w:noWrap/>
            <w:hideMark/>
          </w:tcPr>
          <w:p w14:paraId="0F1F3B96"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5.79E-02</w:t>
            </w:r>
          </w:p>
        </w:tc>
      </w:tr>
      <w:tr w:rsidR="002C1603" w:rsidRPr="002C1603" w14:paraId="36116B99"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2636BFA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1D641DB3"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CMC</w:t>
            </w:r>
          </w:p>
        </w:tc>
        <w:tc>
          <w:tcPr>
            <w:tcW w:w="1080" w:type="dxa"/>
            <w:tcBorders>
              <w:top w:val="nil"/>
              <w:left w:val="nil"/>
              <w:bottom w:val="nil"/>
              <w:right w:val="nil"/>
            </w:tcBorders>
            <w:shd w:val="clear" w:color="auto" w:fill="auto"/>
            <w:noWrap/>
            <w:hideMark/>
          </w:tcPr>
          <w:p w14:paraId="24D42B4E"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7.40E-01</w:t>
            </w:r>
          </w:p>
        </w:tc>
        <w:tc>
          <w:tcPr>
            <w:tcW w:w="1260" w:type="dxa"/>
            <w:tcBorders>
              <w:top w:val="nil"/>
              <w:left w:val="nil"/>
              <w:bottom w:val="nil"/>
              <w:right w:val="nil"/>
            </w:tcBorders>
            <w:shd w:val="clear" w:color="auto" w:fill="auto"/>
            <w:noWrap/>
            <w:hideMark/>
          </w:tcPr>
          <w:p w14:paraId="7A8E098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8.94E-01</w:t>
            </w:r>
          </w:p>
        </w:tc>
      </w:tr>
      <w:tr w:rsidR="002C1603" w:rsidRPr="002C1603" w14:paraId="0155DC77"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55598C58"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6769FBE9"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SKAT</w:t>
            </w:r>
          </w:p>
        </w:tc>
        <w:tc>
          <w:tcPr>
            <w:tcW w:w="1080" w:type="dxa"/>
            <w:tcBorders>
              <w:top w:val="nil"/>
              <w:left w:val="nil"/>
              <w:bottom w:val="nil"/>
              <w:right w:val="nil"/>
            </w:tcBorders>
            <w:shd w:val="clear" w:color="auto" w:fill="auto"/>
            <w:noWrap/>
            <w:hideMark/>
          </w:tcPr>
          <w:p w14:paraId="67F201B8"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4.07E-02</w:t>
            </w:r>
          </w:p>
        </w:tc>
        <w:tc>
          <w:tcPr>
            <w:tcW w:w="1260" w:type="dxa"/>
            <w:tcBorders>
              <w:top w:val="nil"/>
              <w:left w:val="nil"/>
              <w:bottom w:val="nil"/>
              <w:right w:val="nil"/>
            </w:tcBorders>
            <w:shd w:val="clear" w:color="auto" w:fill="auto"/>
            <w:noWrap/>
            <w:hideMark/>
          </w:tcPr>
          <w:p w14:paraId="4A38D526"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2.44E-03</w:t>
            </w:r>
          </w:p>
        </w:tc>
      </w:tr>
      <w:tr w:rsidR="002C1603" w:rsidRPr="002C1603" w14:paraId="42A40B3D"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55F7638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0EB2D30C" w14:textId="77777777" w:rsidR="002C1603" w:rsidRPr="002C1603" w:rsidRDefault="002C1603" w:rsidP="002C1603">
            <w:pPr>
              <w:adjustRightInd w:val="0"/>
              <w:snapToGrid w:val="0"/>
              <w:spacing w:before="0"/>
              <w:ind w:firstLine="0"/>
              <w:rPr>
                <w:rFonts w:cs="Arial"/>
                <w:color w:val="000000"/>
                <w:sz w:val="18"/>
                <w:szCs w:val="18"/>
              </w:rPr>
            </w:pPr>
            <w:r w:rsidRPr="002C1603">
              <w:rPr>
                <w:rFonts w:eastAsia="Times New Roman" w:cs="Arial"/>
                <w:color w:val="000000"/>
                <w:sz w:val="18"/>
                <w:szCs w:val="18"/>
              </w:rPr>
              <w:t>G</w:t>
            </w:r>
            <w:r w:rsidRPr="002C1603">
              <w:rPr>
                <w:rFonts w:cs="Arial"/>
                <w:color w:val="000000"/>
                <w:sz w:val="18"/>
                <w:szCs w:val="18"/>
              </w:rPr>
              <w:t>SEA</w:t>
            </w:r>
          </w:p>
        </w:tc>
        <w:tc>
          <w:tcPr>
            <w:tcW w:w="1080" w:type="dxa"/>
            <w:tcBorders>
              <w:top w:val="nil"/>
              <w:left w:val="nil"/>
              <w:bottom w:val="nil"/>
              <w:right w:val="nil"/>
            </w:tcBorders>
            <w:shd w:val="clear" w:color="auto" w:fill="auto"/>
            <w:noWrap/>
            <w:hideMark/>
          </w:tcPr>
          <w:p w14:paraId="7D57227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7.40E-01</w:t>
            </w:r>
          </w:p>
        </w:tc>
        <w:tc>
          <w:tcPr>
            <w:tcW w:w="1260" w:type="dxa"/>
            <w:tcBorders>
              <w:top w:val="nil"/>
              <w:left w:val="nil"/>
              <w:bottom w:val="nil"/>
              <w:right w:val="nil"/>
            </w:tcBorders>
            <w:shd w:val="clear" w:color="auto" w:fill="auto"/>
            <w:noWrap/>
            <w:hideMark/>
          </w:tcPr>
          <w:p w14:paraId="12D2F8E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7.04E-02</w:t>
            </w:r>
          </w:p>
        </w:tc>
      </w:tr>
      <w:tr w:rsidR="002C1603" w:rsidRPr="002C1603" w14:paraId="3685396C" w14:textId="77777777" w:rsidTr="002C1603">
        <w:trPr>
          <w:cantSplit/>
          <w:trHeight w:val="216"/>
        </w:trPr>
        <w:tc>
          <w:tcPr>
            <w:tcW w:w="563" w:type="dxa"/>
            <w:tcBorders>
              <w:top w:val="nil"/>
              <w:left w:val="nil"/>
              <w:bottom w:val="nil"/>
              <w:right w:val="single" w:sz="4" w:space="0" w:color="auto"/>
            </w:tcBorders>
            <w:shd w:val="clear" w:color="auto" w:fill="auto"/>
            <w:noWrap/>
          </w:tcPr>
          <w:p w14:paraId="2A500205" w14:textId="77777777" w:rsidR="002C1603" w:rsidRPr="002C1603" w:rsidRDefault="002C1603" w:rsidP="002C1603">
            <w:pPr>
              <w:adjustRightInd w:val="0"/>
              <w:snapToGrid w:val="0"/>
              <w:spacing w:before="0"/>
              <w:ind w:firstLine="0"/>
              <w:rPr>
                <w:rFonts w:eastAsia="Times New Roman" w:cs="Arial"/>
                <w:color w:val="000000"/>
                <w:sz w:val="18"/>
                <w:szCs w:val="18"/>
              </w:rPr>
            </w:pPr>
          </w:p>
        </w:tc>
        <w:tc>
          <w:tcPr>
            <w:tcW w:w="1702" w:type="dxa"/>
            <w:tcBorders>
              <w:top w:val="nil"/>
              <w:left w:val="nil"/>
              <w:bottom w:val="nil"/>
              <w:right w:val="nil"/>
            </w:tcBorders>
            <w:shd w:val="clear" w:color="auto" w:fill="auto"/>
            <w:noWrap/>
          </w:tcPr>
          <w:p w14:paraId="5A6A520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PCA</w:t>
            </w:r>
          </w:p>
        </w:tc>
        <w:tc>
          <w:tcPr>
            <w:tcW w:w="1080" w:type="dxa"/>
            <w:tcBorders>
              <w:top w:val="nil"/>
              <w:left w:val="nil"/>
              <w:bottom w:val="nil"/>
              <w:right w:val="nil"/>
            </w:tcBorders>
            <w:shd w:val="clear" w:color="auto" w:fill="auto"/>
            <w:noWrap/>
          </w:tcPr>
          <w:p w14:paraId="3BD8E88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4.40E-03</w:t>
            </w:r>
          </w:p>
        </w:tc>
        <w:tc>
          <w:tcPr>
            <w:tcW w:w="1260" w:type="dxa"/>
            <w:tcBorders>
              <w:top w:val="nil"/>
              <w:left w:val="nil"/>
              <w:bottom w:val="nil"/>
              <w:right w:val="nil"/>
            </w:tcBorders>
            <w:shd w:val="clear" w:color="auto" w:fill="auto"/>
            <w:noWrap/>
          </w:tcPr>
          <w:p w14:paraId="0B5E2A3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1.20E-03</w:t>
            </w:r>
          </w:p>
        </w:tc>
      </w:tr>
      <w:tr w:rsidR="002C1603" w:rsidRPr="002C1603" w14:paraId="56EE4166" w14:textId="77777777" w:rsidTr="002C1603">
        <w:trPr>
          <w:cantSplit/>
          <w:trHeight w:val="216"/>
        </w:trPr>
        <w:tc>
          <w:tcPr>
            <w:tcW w:w="563" w:type="dxa"/>
            <w:tcBorders>
              <w:top w:val="single" w:sz="4" w:space="0" w:color="auto"/>
              <w:left w:val="nil"/>
              <w:bottom w:val="nil"/>
              <w:right w:val="single" w:sz="4" w:space="0" w:color="auto"/>
            </w:tcBorders>
            <w:shd w:val="clear" w:color="auto" w:fill="auto"/>
            <w:noWrap/>
            <w:hideMark/>
          </w:tcPr>
          <w:p w14:paraId="2FF8B0B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single" w:sz="4" w:space="0" w:color="auto"/>
              <w:left w:val="nil"/>
              <w:bottom w:val="nil"/>
              <w:right w:val="nil"/>
            </w:tcBorders>
            <w:shd w:val="clear" w:color="auto" w:fill="auto"/>
            <w:noWrap/>
            <w:hideMark/>
          </w:tcPr>
          <w:p w14:paraId="72A10797"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SFPCA</w:t>
            </w:r>
          </w:p>
        </w:tc>
        <w:tc>
          <w:tcPr>
            <w:tcW w:w="1080" w:type="dxa"/>
            <w:tcBorders>
              <w:top w:val="single" w:sz="4" w:space="0" w:color="auto"/>
              <w:left w:val="nil"/>
              <w:bottom w:val="nil"/>
              <w:right w:val="nil"/>
            </w:tcBorders>
            <w:shd w:val="clear" w:color="auto" w:fill="auto"/>
            <w:noWrap/>
            <w:hideMark/>
          </w:tcPr>
          <w:p w14:paraId="26AD304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2.85E-01</w:t>
            </w:r>
          </w:p>
        </w:tc>
        <w:tc>
          <w:tcPr>
            <w:tcW w:w="1260" w:type="dxa"/>
            <w:tcBorders>
              <w:top w:val="single" w:sz="4" w:space="0" w:color="auto"/>
              <w:left w:val="nil"/>
              <w:bottom w:val="nil"/>
              <w:right w:val="nil"/>
            </w:tcBorders>
            <w:shd w:val="clear" w:color="auto" w:fill="auto"/>
            <w:noWrap/>
            <w:vAlign w:val="bottom"/>
            <w:hideMark/>
          </w:tcPr>
          <w:p w14:paraId="5D2105F4"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9.04E-05</w:t>
            </w:r>
          </w:p>
        </w:tc>
      </w:tr>
      <w:tr w:rsidR="002C1603" w:rsidRPr="002C1603" w14:paraId="4BBFFFA2"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0D4FC524"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484ABCCF"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FPCA</w:t>
            </w:r>
          </w:p>
        </w:tc>
        <w:tc>
          <w:tcPr>
            <w:tcW w:w="1080" w:type="dxa"/>
            <w:tcBorders>
              <w:top w:val="nil"/>
              <w:left w:val="nil"/>
              <w:bottom w:val="nil"/>
              <w:right w:val="nil"/>
            </w:tcBorders>
            <w:shd w:val="clear" w:color="auto" w:fill="auto"/>
            <w:noWrap/>
            <w:hideMark/>
          </w:tcPr>
          <w:p w14:paraId="763A3D0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3.32E-01</w:t>
            </w:r>
          </w:p>
        </w:tc>
        <w:tc>
          <w:tcPr>
            <w:tcW w:w="1260" w:type="dxa"/>
            <w:tcBorders>
              <w:top w:val="nil"/>
              <w:left w:val="nil"/>
              <w:bottom w:val="nil"/>
              <w:right w:val="nil"/>
            </w:tcBorders>
            <w:shd w:val="clear" w:color="auto" w:fill="auto"/>
            <w:noWrap/>
            <w:vAlign w:val="bottom"/>
            <w:hideMark/>
          </w:tcPr>
          <w:p w14:paraId="3343D144"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5.48E-04</w:t>
            </w:r>
          </w:p>
        </w:tc>
      </w:tr>
      <w:tr w:rsidR="002C1603" w:rsidRPr="002C1603" w14:paraId="0E7C6E96"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1FBED334"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76B93433"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LCT/LCT</w:t>
            </w:r>
          </w:p>
        </w:tc>
        <w:tc>
          <w:tcPr>
            <w:tcW w:w="1080" w:type="dxa"/>
            <w:tcBorders>
              <w:top w:val="nil"/>
              <w:left w:val="nil"/>
              <w:bottom w:val="nil"/>
              <w:right w:val="nil"/>
            </w:tcBorders>
            <w:shd w:val="clear" w:color="auto" w:fill="auto"/>
            <w:noWrap/>
            <w:hideMark/>
          </w:tcPr>
          <w:p w14:paraId="3A147F37"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4.09E-01</w:t>
            </w:r>
          </w:p>
        </w:tc>
        <w:tc>
          <w:tcPr>
            <w:tcW w:w="1260" w:type="dxa"/>
            <w:tcBorders>
              <w:top w:val="nil"/>
              <w:left w:val="nil"/>
              <w:bottom w:val="nil"/>
              <w:right w:val="nil"/>
            </w:tcBorders>
            <w:shd w:val="clear" w:color="auto" w:fill="auto"/>
            <w:noWrap/>
            <w:vAlign w:val="bottom"/>
            <w:hideMark/>
          </w:tcPr>
          <w:p w14:paraId="3F613008"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4.28E-02</w:t>
            </w:r>
          </w:p>
        </w:tc>
      </w:tr>
      <w:tr w:rsidR="002C1603" w:rsidRPr="002C1603" w14:paraId="078A5BFB"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56AB358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01305482"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QT/QT</w:t>
            </w:r>
          </w:p>
        </w:tc>
        <w:tc>
          <w:tcPr>
            <w:tcW w:w="1080" w:type="dxa"/>
            <w:tcBorders>
              <w:top w:val="nil"/>
              <w:left w:val="nil"/>
              <w:bottom w:val="nil"/>
              <w:right w:val="nil"/>
            </w:tcBorders>
            <w:shd w:val="clear" w:color="auto" w:fill="auto"/>
            <w:noWrap/>
            <w:hideMark/>
          </w:tcPr>
          <w:p w14:paraId="3626AD02"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1.11E-01</w:t>
            </w:r>
          </w:p>
        </w:tc>
        <w:tc>
          <w:tcPr>
            <w:tcW w:w="1260" w:type="dxa"/>
            <w:tcBorders>
              <w:top w:val="nil"/>
              <w:left w:val="nil"/>
              <w:bottom w:val="nil"/>
              <w:right w:val="nil"/>
            </w:tcBorders>
            <w:shd w:val="clear" w:color="auto" w:fill="auto"/>
            <w:noWrap/>
            <w:vAlign w:val="bottom"/>
            <w:hideMark/>
          </w:tcPr>
          <w:p w14:paraId="04C7FEE5"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1.09E-01</w:t>
            </w:r>
          </w:p>
        </w:tc>
      </w:tr>
      <w:tr w:rsidR="002C1603" w:rsidRPr="002C1603" w14:paraId="66B908B3"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61F755E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AA</w:t>
            </w:r>
          </w:p>
        </w:tc>
        <w:tc>
          <w:tcPr>
            <w:tcW w:w="1702" w:type="dxa"/>
            <w:tcBorders>
              <w:top w:val="nil"/>
              <w:left w:val="nil"/>
              <w:bottom w:val="nil"/>
              <w:right w:val="nil"/>
            </w:tcBorders>
            <w:shd w:val="clear" w:color="auto" w:fill="auto"/>
            <w:noWrap/>
            <w:hideMark/>
          </w:tcPr>
          <w:p w14:paraId="68A7F8E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DT/DT</w:t>
            </w:r>
          </w:p>
        </w:tc>
        <w:tc>
          <w:tcPr>
            <w:tcW w:w="1080" w:type="dxa"/>
            <w:tcBorders>
              <w:top w:val="nil"/>
              <w:left w:val="nil"/>
              <w:bottom w:val="nil"/>
              <w:right w:val="nil"/>
            </w:tcBorders>
            <w:shd w:val="clear" w:color="auto" w:fill="auto"/>
            <w:noWrap/>
            <w:hideMark/>
          </w:tcPr>
          <w:p w14:paraId="0F03A7C8"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6.20E-01</w:t>
            </w:r>
          </w:p>
        </w:tc>
        <w:tc>
          <w:tcPr>
            <w:tcW w:w="1260" w:type="dxa"/>
            <w:tcBorders>
              <w:top w:val="nil"/>
              <w:left w:val="nil"/>
              <w:bottom w:val="nil"/>
              <w:right w:val="nil"/>
            </w:tcBorders>
            <w:shd w:val="clear" w:color="auto" w:fill="auto"/>
            <w:noWrap/>
            <w:vAlign w:val="bottom"/>
            <w:hideMark/>
          </w:tcPr>
          <w:p w14:paraId="1A48678B"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1.91E-01</w:t>
            </w:r>
          </w:p>
        </w:tc>
      </w:tr>
      <w:tr w:rsidR="002C1603" w:rsidRPr="002C1603" w14:paraId="2B198C65"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638FA69F"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18F81BA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WSS/Fisher Exact</w:t>
            </w:r>
          </w:p>
        </w:tc>
        <w:tc>
          <w:tcPr>
            <w:tcW w:w="1080" w:type="dxa"/>
            <w:tcBorders>
              <w:top w:val="nil"/>
              <w:left w:val="nil"/>
              <w:bottom w:val="nil"/>
              <w:right w:val="nil"/>
            </w:tcBorders>
            <w:shd w:val="clear" w:color="auto" w:fill="auto"/>
            <w:noWrap/>
            <w:hideMark/>
          </w:tcPr>
          <w:p w14:paraId="014A5D4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2.04E-01</w:t>
            </w:r>
          </w:p>
        </w:tc>
        <w:tc>
          <w:tcPr>
            <w:tcW w:w="1260" w:type="dxa"/>
            <w:tcBorders>
              <w:top w:val="nil"/>
              <w:left w:val="nil"/>
              <w:bottom w:val="nil"/>
              <w:right w:val="nil"/>
            </w:tcBorders>
            <w:shd w:val="clear" w:color="auto" w:fill="auto"/>
            <w:noWrap/>
            <w:vAlign w:val="bottom"/>
            <w:hideMark/>
          </w:tcPr>
          <w:p w14:paraId="1CE8D3FF"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2.61E-01</w:t>
            </w:r>
          </w:p>
        </w:tc>
      </w:tr>
      <w:tr w:rsidR="002C1603" w:rsidRPr="002C1603" w14:paraId="3196B4D3"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0E2BCADC"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411212AE"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VT/Fisher Exact</w:t>
            </w:r>
          </w:p>
        </w:tc>
        <w:tc>
          <w:tcPr>
            <w:tcW w:w="1080" w:type="dxa"/>
            <w:tcBorders>
              <w:top w:val="nil"/>
              <w:left w:val="nil"/>
              <w:bottom w:val="nil"/>
              <w:right w:val="nil"/>
            </w:tcBorders>
            <w:shd w:val="clear" w:color="auto" w:fill="auto"/>
            <w:noWrap/>
            <w:hideMark/>
          </w:tcPr>
          <w:p w14:paraId="6D637A9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3.98E-01</w:t>
            </w:r>
          </w:p>
        </w:tc>
        <w:tc>
          <w:tcPr>
            <w:tcW w:w="1260" w:type="dxa"/>
            <w:tcBorders>
              <w:top w:val="nil"/>
              <w:left w:val="nil"/>
              <w:bottom w:val="nil"/>
              <w:right w:val="nil"/>
            </w:tcBorders>
            <w:shd w:val="clear" w:color="auto" w:fill="auto"/>
            <w:noWrap/>
            <w:vAlign w:val="bottom"/>
            <w:hideMark/>
          </w:tcPr>
          <w:p w14:paraId="1C63894B"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2.62E-01</w:t>
            </w:r>
          </w:p>
        </w:tc>
      </w:tr>
      <w:tr w:rsidR="002C1603" w:rsidRPr="002C1603" w14:paraId="798F5449"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7DA3CD6D"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100CD971"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CMC/Fisher Exact</w:t>
            </w:r>
          </w:p>
        </w:tc>
        <w:tc>
          <w:tcPr>
            <w:tcW w:w="1080" w:type="dxa"/>
            <w:tcBorders>
              <w:top w:val="nil"/>
              <w:left w:val="nil"/>
              <w:bottom w:val="nil"/>
              <w:right w:val="nil"/>
            </w:tcBorders>
            <w:shd w:val="clear" w:color="auto" w:fill="auto"/>
            <w:noWrap/>
            <w:hideMark/>
          </w:tcPr>
          <w:p w14:paraId="57FE8DDB"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5.45E-02</w:t>
            </w:r>
          </w:p>
        </w:tc>
        <w:tc>
          <w:tcPr>
            <w:tcW w:w="1260" w:type="dxa"/>
            <w:tcBorders>
              <w:top w:val="nil"/>
              <w:left w:val="nil"/>
              <w:bottom w:val="nil"/>
              <w:right w:val="nil"/>
            </w:tcBorders>
            <w:shd w:val="clear" w:color="auto" w:fill="auto"/>
            <w:noWrap/>
            <w:vAlign w:val="bottom"/>
            <w:hideMark/>
          </w:tcPr>
          <w:p w14:paraId="5B94E12D"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1.99E-02</w:t>
            </w:r>
          </w:p>
        </w:tc>
      </w:tr>
      <w:tr w:rsidR="002C1603" w:rsidRPr="002C1603" w14:paraId="62104FC9"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0AA165AA"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6CC5E905"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CMC</w:t>
            </w:r>
          </w:p>
        </w:tc>
        <w:tc>
          <w:tcPr>
            <w:tcW w:w="1080" w:type="dxa"/>
            <w:tcBorders>
              <w:top w:val="nil"/>
              <w:left w:val="nil"/>
              <w:bottom w:val="nil"/>
              <w:right w:val="nil"/>
            </w:tcBorders>
            <w:shd w:val="clear" w:color="auto" w:fill="auto"/>
            <w:noWrap/>
            <w:hideMark/>
          </w:tcPr>
          <w:p w14:paraId="7F8962D8"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1.73E-01</w:t>
            </w:r>
          </w:p>
        </w:tc>
        <w:tc>
          <w:tcPr>
            <w:tcW w:w="1260" w:type="dxa"/>
            <w:tcBorders>
              <w:top w:val="nil"/>
              <w:left w:val="nil"/>
              <w:bottom w:val="nil"/>
              <w:right w:val="nil"/>
            </w:tcBorders>
            <w:shd w:val="clear" w:color="auto" w:fill="auto"/>
            <w:noWrap/>
            <w:vAlign w:val="bottom"/>
            <w:hideMark/>
          </w:tcPr>
          <w:p w14:paraId="54A1E663"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4.68E-02</w:t>
            </w:r>
          </w:p>
        </w:tc>
      </w:tr>
      <w:tr w:rsidR="002C1603" w:rsidRPr="002C1603" w14:paraId="43AB2E43"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26D1BA79"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56EB6F60"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SKAT</w:t>
            </w:r>
          </w:p>
        </w:tc>
        <w:tc>
          <w:tcPr>
            <w:tcW w:w="1080" w:type="dxa"/>
            <w:tcBorders>
              <w:top w:val="nil"/>
              <w:left w:val="nil"/>
              <w:bottom w:val="nil"/>
              <w:right w:val="nil"/>
            </w:tcBorders>
            <w:shd w:val="clear" w:color="auto" w:fill="auto"/>
            <w:noWrap/>
            <w:hideMark/>
          </w:tcPr>
          <w:p w14:paraId="211C914A"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1.25E-01</w:t>
            </w:r>
          </w:p>
        </w:tc>
        <w:tc>
          <w:tcPr>
            <w:tcW w:w="1260" w:type="dxa"/>
            <w:tcBorders>
              <w:top w:val="nil"/>
              <w:left w:val="nil"/>
              <w:bottom w:val="nil"/>
              <w:right w:val="nil"/>
            </w:tcBorders>
            <w:shd w:val="clear" w:color="auto" w:fill="auto"/>
            <w:noWrap/>
            <w:vAlign w:val="bottom"/>
            <w:hideMark/>
          </w:tcPr>
          <w:p w14:paraId="5FFE8E6F"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1.72E-02</w:t>
            </w:r>
          </w:p>
        </w:tc>
      </w:tr>
      <w:tr w:rsidR="002C1603" w:rsidRPr="002C1603" w14:paraId="346A9FCE" w14:textId="77777777" w:rsidTr="002C1603">
        <w:trPr>
          <w:cantSplit/>
          <w:trHeight w:val="216"/>
        </w:trPr>
        <w:tc>
          <w:tcPr>
            <w:tcW w:w="563" w:type="dxa"/>
            <w:tcBorders>
              <w:top w:val="nil"/>
              <w:left w:val="nil"/>
              <w:bottom w:val="nil"/>
              <w:right w:val="single" w:sz="4" w:space="0" w:color="auto"/>
            </w:tcBorders>
            <w:shd w:val="clear" w:color="auto" w:fill="auto"/>
            <w:noWrap/>
            <w:hideMark/>
          </w:tcPr>
          <w:p w14:paraId="191A966F"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 </w:t>
            </w:r>
          </w:p>
        </w:tc>
        <w:tc>
          <w:tcPr>
            <w:tcW w:w="1702" w:type="dxa"/>
            <w:tcBorders>
              <w:top w:val="nil"/>
              <w:left w:val="nil"/>
              <w:bottom w:val="nil"/>
              <w:right w:val="nil"/>
            </w:tcBorders>
            <w:shd w:val="clear" w:color="auto" w:fill="auto"/>
            <w:noWrap/>
            <w:hideMark/>
          </w:tcPr>
          <w:p w14:paraId="2C09EEDA" w14:textId="77777777" w:rsidR="002C1603" w:rsidRPr="002C1603" w:rsidRDefault="002C1603" w:rsidP="002C1603">
            <w:pPr>
              <w:adjustRightInd w:val="0"/>
              <w:snapToGrid w:val="0"/>
              <w:spacing w:before="0"/>
              <w:ind w:firstLine="0"/>
              <w:rPr>
                <w:rFonts w:cs="Arial"/>
                <w:color w:val="000000"/>
                <w:sz w:val="18"/>
                <w:szCs w:val="18"/>
              </w:rPr>
            </w:pPr>
            <w:r w:rsidRPr="002C1603">
              <w:rPr>
                <w:rFonts w:eastAsia="Times New Roman" w:cs="Arial"/>
                <w:color w:val="000000"/>
                <w:sz w:val="18"/>
                <w:szCs w:val="18"/>
              </w:rPr>
              <w:t>G</w:t>
            </w:r>
            <w:r w:rsidRPr="002C1603">
              <w:rPr>
                <w:rFonts w:cs="Arial"/>
                <w:color w:val="000000"/>
                <w:sz w:val="18"/>
                <w:szCs w:val="18"/>
              </w:rPr>
              <w:t>SEA</w:t>
            </w:r>
          </w:p>
        </w:tc>
        <w:tc>
          <w:tcPr>
            <w:tcW w:w="1080" w:type="dxa"/>
            <w:tcBorders>
              <w:top w:val="nil"/>
              <w:left w:val="nil"/>
              <w:bottom w:val="nil"/>
              <w:right w:val="nil"/>
            </w:tcBorders>
            <w:shd w:val="clear" w:color="auto" w:fill="auto"/>
            <w:noWrap/>
            <w:hideMark/>
          </w:tcPr>
          <w:p w14:paraId="141CE276"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1.02E-01</w:t>
            </w:r>
          </w:p>
        </w:tc>
        <w:tc>
          <w:tcPr>
            <w:tcW w:w="1260" w:type="dxa"/>
            <w:tcBorders>
              <w:top w:val="nil"/>
              <w:left w:val="nil"/>
              <w:bottom w:val="nil"/>
              <w:right w:val="nil"/>
            </w:tcBorders>
            <w:shd w:val="clear" w:color="auto" w:fill="auto"/>
            <w:noWrap/>
            <w:vAlign w:val="bottom"/>
            <w:hideMark/>
          </w:tcPr>
          <w:p w14:paraId="3328845D"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6.06E-02</w:t>
            </w:r>
          </w:p>
        </w:tc>
      </w:tr>
      <w:tr w:rsidR="002C1603" w:rsidRPr="002C1603" w14:paraId="297C4721" w14:textId="77777777" w:rsidTr="002C1603">
        <w:trPr>
          <w:cantSplit/>
          <w:trHeight w:val="216"/>
        </w:trPr>
        <w:tc>
          <w:tcPr>
            <w:tcW w:w="563" w:type="dxa"/>
            <w:tcBorders>
              <w:top w:val="nil"/>
              <w:left w:val="nil"/>
              <w:bottom w:val="single" w:sz="4" w:space="0" w:color="auto"/>
              <w:right w:val="single" w:sz="4" w:space="0" w:color="auto"/>
            </w:tcBorders>
            <w:shd w:val="clear" w:color="auto" w:fill="auto"/>
            <w:noWrap/>
          </w:tcPr>
          <w:p w14:paraId="79816844" w14:textId="77777777" w:rsidR="002C1603" w:rsidRPr="002C1603" w:rsidRDefault="002C1603" w:rsidP="002C1603">
            <w:pPr>
              <w:adjustRightInd w:val="0"/>
              <w:snapToGrid w:val="0"/>
              <w:spacing w:before="0"/>
              <w:ind w:firstLine="0"/>
              <w:rPr>
                <w:rFonts w:eastAsia="Times New Roman" w:cs="Arial"/>
                <w:color w:val="000000"/>
                <w:sz w:val="18"/>
                <w:szCs w:val="18"/>
              </w:rPr>
            </w:pPr>
          </w:p>
        </w:tc>
        <w:tc>
          <w:tcPr>
            <w:tcW w:w="1702" w:type="dxa"/>
            <w:tcBorders>
              <w:top w:val="nil"/>
              <w:left w:val="nil"/>
              <w:bottom w:val="single" w:sz="4" w:space="0" w:color="auto"/>
              <w:right w:val="nil"/>
            </w:tcBorders>
            <w:shd w:val="clear" w:color="auto" w:fill="auto"/>
            <w:noWrap/>
          </w:tcPr>
          <w:p w14:paraId="7489EF03"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PCA</w:t>
            </w:r>
          </w:p>
        </w:tc>
        <w:tc>
          <w:tcPr>
            <w:tcW w:w="1080" w:type="dxa"/>
            <w:tcBorders>
              <w:top w:val="nil"/>
              <w:left w:val="nil"/>
              <w:bottom w:val="single" w:sz="4" w:space="0" w:color="auto"/>
              <w:right w:val="nil"/>
            </w:tcBorders>
            <w:shd w:val="clear" w:color="auto" w:fill="auto"/>
            <w:noWrap/>
          </w:tcPr>
          <w:p w14:paraId="6AA33F19" w14:textId="77777777" w:rsidR="002C1603" w:rsidRPr="002C1603" w:rsidRDefault="002C1603" w:rsidP="002C1603">
            <w:pPr>
              <w:adjustRightInd w:val="0"/>
              <w:snapToGrid w:val="0"/>
              <w:spacing w:before="0"/>
              <w:ind w:firstLine="0"/>
              <w:rPr>
                <w:rFonts w:eastAsia="Times New Roman" w:cs="Arial"/>
                <w:color w:val="000000"/>
                <w:sz w:val="18"/>
                <w:szCs w:val="18"/>
              </w:rPr>
            </w:pPr>
            <w:r w:rsidRPr="002C1603">
              <w:rPr>
                <w:rFonts w:eastAsia="Times New Roman" w:cs="Arial"/>
                <w:color w:val="000000"/>
                <w:sz w:val="18"/>
                <w:szCs w:val="18"/>
              </w:rPr>
              <w:t>8.70E-01</w:t>
            </w:r>
          </w:p>
        </w:tc>
        <w:tc>
          <w:tcPr>
            <w:tcW w:w="1260" w:type="dxa"/>
            <w:tcBorders>
              <w:top w:val="nil"/>
              <w:left w:val="nil"/>
              <w:bottom w:val="single" w:sz="4" w:space="0" w:color="auto"/>
              <w:right w:val="nil"/>
            </w:tcBorders>
            <w:shd w:val="clear" w:color="auto" w:fill="auto"/>
            <w:noWrap/>
            <w:vAlign w:val="bottom"/>
          </w:tcPr>
          <w:p w14:paraId="13B88969" w14:textId="77777777" w:rsidR="002C1603" w:rsidRPr="002C1603" w:rsidRDefault="002C1603" w:rsidP="002C1603">
            <w:pPr>
              <w:adjustRightInd w:val="0"/>
              <w:snapToGrid w:val="0"/>
              <w:spacing w:before="0"/>
              <w:ind w:firstLine="0"/>
              <w:rPr>
                <w:rFonts w:cs="Arial"/>
                <w:color w:val="000000"/>
                <w:sz w:val="18"/>
                <w:szCs w:val="18"/>
              </w:rPr>
            </w:pPr>
            <w:r w:rsidRPr="002C1603">
              <w:rPr>
                <w:rFonts w:cs="Arial"/>
                <w:color w:val="000000"/>
                <w:sz w:val="18"/>
                <w:szCs w:val="18"/>
              </w:rPr>
              <w:t>3.20E-02</w:t>
            </w:r>
          </w:p>
        </w:tc>
      </w:tr>
    </w:tbl>
    <w:p w14:paraId="1FC1897E" w14:textId="77777777" w:rsidR="0024111B" w:rsidRDefault="0024111B" w:rsidP="0024111B">
      <w:pPr>
        <w:pStyle w:val="Heading3"/>
      </w:pPr>
      <w:r>
        <w:t>Statistic genetics studies</w:t>
      </w:r>
    </w:p>
    <w:p w14:paraId="5EC46BB5" w14:textId="77777777" w:rsidR="0024111B" w:rsidRDefault="00B864DE" w:rsidP="00B864DE">
      <w:pPr>
        <w:ind w:firstLine="0"/>
      </w:pPr>
      <w:ins w:id="56" w:author="hao xiong" w:date="2012-09-09T15:08:00Z">
        <w:r>
          <w:t xml:space="preserve">        Dr. Momiao Xiong, </w:t>
        </w:r>
        <w:r w:rsidRPr="00B864DE">
          <w:t>Professor, Division of Biostatistics, Human Genetics Center, at the School of Public Health at The University of Texas Health Science Center at Houston</w:t>
        </w:r>
        <w:r>
          <w:t xml:space="preserve">, is trained </w:t>
        </w:r>
      </w:ins>
      <w:ins w:id="57" w:author="hao xiong" w:date="2012-09-09T15:09:00Z">
        <w:r>
          <w:t xml:space="preserve">in genetic epidemiology and bioinformatics. </w:t>
        </w:r>
      </w:ins>
      <w:ins w:id="58" w:author="hao xiong" w:date="2012-09-09T15:14:00Z">
        <w:r w:rsidRPr="00B864DE">
          <w:t>As PI or co-</w:t>
        </w:r>
        <w:r>
          <w:t xml:space="preserve">Investigator on a number of </w:t>
        </w:r>
        <w:r w:rsidRPr="00B864DE">
          <w:t xml:space="preserve"> NIH-funded grants</w:t>
        </w:r>
        <w:r>
          <w:t>, h</w:t>
        </w:r>
      </w:ins>
      <w:ins w:id="59" w:author="hao xiong" w:date="2012-09-09T15:10:00Z">
        <w:r w:rsidRPr="00B864DE">
          <w:t>e has developed numerous statistical methods  and computational algorithms for genetic studies of complex diseases involved in both qualitative and quantitative traits, DNA sequence analysis, detection of gene-gene interaction a</w:t>
        </w:r>
        <w:r>
          <w:t>nd gene-environment interaction</w:t>
        </w:r>
      </w:ins>
      <w:ins w:id="60" w:author="hao xiong" w:date="2012-09-09T15:13:00Z">
        <w:r>
          <w:t xml:space="preserve">, </w:t>
        </w:r>
      </w:ins>
      <w:ins w:id="61" w:author="hao xiong" w:date="2012-09-09T15:10:00Z">
        <w:r w:rsidRPr="00B864DE">
          <w:t>disease risk prediction</w:t>
        </w:r>
      </w:ins>
      <w:ins w:id="62" w:author="hao xiong" w:date="2012-09-09T15:13:00Z">
        <w:r>
          <w:t xml:space="preserve"> and computational systems biology</w:t>
        </w:r>
      </w:ins>
      <w:ins w:id="63" w:author="hao xiong" w:date="2012-09-09T15:10:00Z">
        <w:r>
          <w:t xml:space="preserve">. </w:t>
        </w:r>
      </w:ins>
      <w:ins w:id="64" w:author="hao xiong" w:date="2012-09-09T15:12:00Z">
        <w:r>
          <w:t>Recently, his</w:t>
        </w:r>
        <w:r w:rsidRPr="00B864DE">
          <w:t xml:space="preserve"> researches are to focus on developing methods for population and family-based association studies with next-generation sequencing data.</w:t>
        </w:r>
      </w:ins>
      <w:ins w:id="65" w:author="hao xiong" w:date="2012-09-09T15:14:00Z">
        <w:r>
          <w:t xml:space="preserve"> </w:t>
        </w:r>
      </w:ins>
    </w:p>
    <w:p w14:paraId="3064DCCA" w14:textId="77777777" w:rsidR="0024111B" w:rsidRDefault="0024111B" w:rsidP="00B864DE">
      <w:pPr>
        <w:ind w:firstLine="0"/>
      </w:pPr>
    </w:p>
    <w:p w14:paraId="287709A6" w14:textId="77777777" w:rsidR="00091DAF" w:rsidRDefault="00535CE9" w:rsidP="002C4338">
      <w:pPr>
        <w:pStyle w:val="Heading2"/>
      </w:pPr>
      <w:r>
        <w:t xml:space="preserve">Aim 1: </w:t>
      </w:r>
      <w:r w:rsidR="003739E7">
        <w:t>To conduct exome s</w:t>
      </w:r>
      <w:r w:rsidR="00446775">
        <w:t xml:space="preserve">equencing of nuclear </w:t>
      </w:r>
      <w:r w:rsidR="00091DAF">
        <w:t xml:space="preserve">families to discover risk variants to </w:t>
      </w:r>
      <w:r w:rsidR="003E31D0">
        <w:t>SCZ</w:t>
      </w:r>
      <w:r w:rsidR="00091DAF">
        <w:t xml:space="preserve"> in Chinese population</w:t>
      </w:r>
    </w:p>
    <w:p w14:paraId="79B9FE17" w14:textId="77777777" w:rsidR="00091DAF" w:rsidRDefault="0044267E" w:rsidP="001B5E3B">
      <w:r>
        <w:t>The primary goal of Aim 1 is to discover risk variants (both transmitted and de novo variants) for association testing in Aim 2. Towards this goal, we</w:t>
      </w:r>
      <w:r w:rsidR="003739E7">
        <w:t xml:space="preserve"> propose to conduct </w:t>
      </w:r>
      <w:r w:rsidR="0096276C">
        <w:t>exome sequencing of 200</w:t>
      </w:r>
      <w:r w:rsidR="003739E7">
        <w:t xml:space="preserve"> nuclear families with multiple affected individuals and one unaffected individual. </w:t>
      </w:r>
      <w:r w:rsidR="00AF46CB">
        <w:t>In the literature, families with multiple affected individuals have been shown to enrich in variants</w:t>
      </w:r>
      <w:ins w:id="66" w:author="hao xiong" w:date="2012-09-09T15:34:00Z">
        <w:r w:rsidR="00A47F62">
          <w:t>,</w:t>
        </w:r>
      </w:ins>
      <w:ins w:id="67" w:author="hao xiong" w:date="2012-09-09T15:35:00Z">
        <w:r w:rsidR="00A47F62">
          <w:t xml:space="preserve"> </w:t>
        </w:r>
      </w:ins>
      <w:ins w:id="68" w:author="hao xiong" w:date="2012-09-09T15:34:00Z">
        <w:r w:rsidR="004B34CC">
          <w:t xml:space="preserve">particulary </w:t>
        </w:r>
      </w:ins>
      <w:ins w:id="69" w:author="hao xiong" w:date="2012-09-09T15:35:00Z">
        <w:r w:rsidR="00A47F62">
          <w:t>rare variants,</w:t>
        </w:r>
      </w:ins>
      <w:r w:rsidR="00AF46CB">
        <w:t xml:space="preserve"> associated with the disorder</w:t>
      </w:r>
      <w:r w:rsidR="00D374F8">
        <w:t xml:space="preserve">. </w:t>
      </w:r>
      <w:r w:rsidR="006260B8">
        <w:t>It is also shown that using multiple affected in the family could significant improve power in association analyses with both common and rare variants.</w:t>
      </w:r>
      <w:r w:rsidR="006260B8">
        <w:fldChar w:fldCharType="begin"/>
      </w:r>
      <w:r w:rsidR="00524EDE">
        <w:instrText xml:space="preserve"> ADDIN REFMGR.CITE &lt;Refman&gt;&lt;Cite&gt;&lt;Author&gt;Zhu&lt;/Author&gt;&lt;Year&gt;2012&lt;/Year&gt;&lt;RecNum&gt;2244&lt;/RecNum&gt;&lt;IDText&gt;Family-based association studies for next-generation sequencing&lt;/IDText&gt;&lt;MDL Ref_Type="Journal"&gt;&lt;Ref_Type&gt;Journal&lt;/Ref_Type&gt;&lt;Ref_ID&gt;2244&lt;/Ref_ID&gt;&lt;Title_Primary&gt;Family-based association studies for next-generation sequencing&lt;/Title_Primary&gt;&lt;Authors_Primary&gt;Zhu,Y.&lt;/Authors_Primary&gt;&lt;Authors_Primary&gt;Xiong,M.&lt;/Authors_Primary&gt;&lt;Date_Primary&gt;2012/6/8&lt;/Date_Primary&gt;&lt;Keywords&gt;analysis&lt;/Keywords&gt;&lt;Keywords&gt;Article&lt;/Keywords&gt;&lt;Keywords&gt;Association&lt;/Keywords&gt;&lt;Keywords&gt;Disease&lt;/Keywords&gt;&lt;Keywords&gt;Family&lt;/Keywords&gt;&lt;Keywords&gt;Genetic Variation&lt;/Keywords&gt;&lt;Keywords&gt;genetics&lt;/Keywords&gt;&lt;Keywords&gt;Human&lt;/Keywords&gt;&lt;Keywords&gt;methods&lt;/Keywords&gt;&lt;Keywords&gt;Pedigree&lt;/Keywords&gt;&lt;Keywords&gt;Population&lt;/Keywords&gt;&lt;Keywords&gt;Principal Component Analysis&lt;/Keywords&gt;&lt;Keywords&gt;Research&lt;/Keywords&gt;&lt;Keywords&gt;Research Support&lt;/Keywords&gt;&lt;Keywords&gt;Risk&lt;/Keywords&gt;&lt;Keywords&gt;Statistics&lt;/Keywords&gt;&lt;Keywords&gt;Technology&lt;/Keywords&gt;&lt;Keywords&gt;Texas&lt;/Keywords&gt;&lt;Keywords&gt;Universities&lt;/Keywords&gt;&lt;Reprint&gt;Not in File&lt;/Reprint&gt;&lt;Start_Page&gt;1028&lt;/Start_Page&gt;&lt;End_Page&gt;1045&lt;/End_Page&gt;&lt;Periodical&gt;Am.J.Hum.Genet.&lt;/Periodical&gt;&lt;Volume&gt;90&lt;/Volume&gt;&lt;Issue&gt;6&lt;/Issue&gt;&lt;User_Def_5&gt;PMC3370281&lt;/User_Def_5&gt;&lt;Misc_3&gt;S0002-9297(12)00257-1 [pii];10.1016/j.ajhg.2012.04.022 [doi]&lt;/Misc_3&gt;&lt;Address&gt;Human Genetics Center and Division of Biostatistics, The University of Texas School of Public Health, Houston, 77030, USA&lt;/Address&gt;&lt;Web_URL&gt;PM:22682329&lt;/Web_URL&gt;&lt;ZZ_JournalStdAbbrev&gt;&lt;f name="System"&gt;Am.J.Hum.Genet.&lt;/f&gt;&lt;/ZZ_JournalStdAbbrev&gt;&lt;ZZ_WorkformID&gt;1&lt;/ZZ_WorkformID&gt;&lt;/MDL&gt;&lt;/Cite&gt;&lt;/Refman&gt;</w:instrText>
      </w:r>
      <w:r w:rsidR="006260B8">
        <w:fldChar w:fldCharType="separate"/>
      </w:r>
      <w:r w:rsidR="00D66341" w:rsidRPr="00D66341">
        <w:rPr>
          <w:noProof/>
          <w:vertAlign w:val="superscript"/>
        </w:rPr>
        <w:t>32</w:t>
      </w:r>
      <w:r w:rsidR="006260B8">
        <w:fldChar w:fldCharType="end"/>
      </w:r>
      <w:r w:rsidR="006260B8">
        <w:t xml:space="preserve"> </w:t>
      </w:r>
      <w:r w:rsidR="0032448C">
        <w:t xml:space="preserve">With a family design, we can identify transmitted and de novo variants. Inclusion of an unaffected sibling can effectively </w:t>
      </w:r>
      <w:r w:rsidR="002F6211">
        <w:t xml:space="preserve">exclude a large number </w:t>
      </w:r>
      <w:r w:rsidR="0032448C">
        <w:t xml:space="preserve">of non-causal variants observed in in families, and significantly reduce the burden of association testing in Aim 2. </w:t>
      </w:r>
    </w:p>
    <w:p w14:paraId="6F55C1EC" w14:textId="77777777" w:rsidR="009C4F88" w:rsidRDefault="009C4F88" w:rsidP="009C4F88">
      <w:pPr>
        <w:pStyle w:val="Heading3"/>
      </w:pPr>
      <w:r>
        <w:t>Subject selection</w:t>
      </w:r>
    </w:p>
    <w:p w14:paraId="47FD6775" w14:textId="77777777" w:rsidR="00F23132" w:rsidRDefault="009C4F88" w:rsidP="001B5E3B">
      <w:r>
        <w:t>We propose to use the Chinese family samples from the NIMH Genetics Initiative Repository (</w:t>
      </w:r>
      <w:hyperlink r:id="rId11" w:history="1">
        <w:r>
          <w:rPr>
            <w:rStyle w:val="Hyperlink"/>
          </w:rPr>
          <w:t>https://www.nimhgenetics.org/</w:t>
        </w:r>
      </w:hyperlink>
      <w:r>
        <w:t xml:space="preserve">). </w:t>
      </w:r>
      <w:r w:rsidR="004A297A">
        <w:t>We have applied and obtained approval to use the samples in NIH app</w:t>
      </w:r>
      <w:r w:rsidR="008066B4">
        <w:t xml:space="preserve">lications. </w:t>
      </w:r>
      <w:r w:rsidR="00634AA3">
        <w:t>There are two types of DNA samples available from Rutgers Coriell Repository (</w:t>
      </w:r>
      <w:hyperlink r:id="rId12" w:history="1">
        <w:r w:rsidR="00634AA3">
          <w:rPr>
            <w:rStyle w:val="Hyperlink"/>
          </w:rPr>
          <w:t>http://ccr.coriell.org/</w:t>
        </w:r>
      </w:hyperlink>
      <w:r w:rsidR="00634AA3">
        <w:t xml:space="preserve">) for the Chinese samples. One is the DNA isolated from </w:t>
      </w:r>
      <w:r w:rsidR="00F23132">
        <w:t>lymphoblastoid</w:t>
      </w:r>
      <w:r w:rsidR="00634AA3">
        <w:t xml:space="preserve"> cell lines</w:t>
      </w:r>
      <w:r w:rsidR="00F23132">
        <w:t xml:space="preserve"> produced by the Ep</w:t>
      </w:r>
      <w:r w:rsidR="00634AA3">
        <w:t xml:space="preserve">stein </w:t>
      </w:r>
      <w:r w:rsidR="00F23132">
        <w:t xml:space="preserve">Barr </w:t>
      </w:r>
      <w:r w:rsidR="00634AA3">
        <w:t xml:space="preserve">Virus transfection. </w:t>
      </w:r>
      <w:r w:rsidR="00F23132">
        <w:t xml:space="preserve">The other is cryopreserved lymphocytes. We plan to use DNA isolated from cell lines to conduct the first pass sequencing since cryopreserved lymphocytes are limited. We will use cryopreserved lymphocytes to isolate DNA to verify de novo mutation (see below). </w:t>
      </w:r>
    </w:p>
    <w:p w14:paraId="5F76BC8F" w14:textId="77777777" w:rsidR="009C4F88" w:rsidRDefault="008066B4" w:rsidP="001B5E3B">
      <w:r>
        <w:t xml:space="preserve">Briefly, the </w:t>
      </w:r>
      <w:r w:rsidR="004A297A">
        <w:t xml:space="preserve">samples were </w:t>
      </w:r>
      <w:r>
        <w:t xml:space="preserve">Chinese </w:t>
      </w:r>
      <w:r w:rsidR="004A297A">
        <w:t>Han families collected by Dr. Ming Tsuang and his colleagues in Taiwan.</w:t>
      </w:r>
      <w:r w:rsidR="004A297A">
        <w:fldChar w:fldCharType="begin">
          <w:fldData xml:space="preserve">PFJlZm1hbj48Q2l0ZT48QXV0aG9yPkh3dTwvQXV0aG9yPjxZZWFyPjIwMDU8L1llYXI+PFJlY051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</w:fldData>
        </w:fldChar>
      </w:r>
      <w:r w:rsidR="00524EDE">
        <w:instrText xml:space="preserve"> ADDIN REFMGR.CITE </w:instrText>
      </w:r>
      <w:r w:rsidR="00524EDE">
        <w:fldChar w:fldCharType="begin">
          <w:fldData xml:space="preserve">PFJlZm1hbj48Q2l0ZT48QXV0aG9yPkh3dTwvQXV0aG9yPjxZZWFyPjIwMDU8L1llYXI+PFJlY051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</w:fldData>
        </w:fldChar>
      </w:r>
      <w:r w:rsidR="00524EDE">
        <w:instrText xml:space="preserve"> ADDIN EN.CITE.DATA </w:instrText>
      </w:r>
      <w:r w:rsidR="00524EDE">
        <w:fldChar w:fldCharType="end"/>
      </w:r>
      <w:r w:rsidR="004A297A">
        <w:fldChar w:fldCharType="separate"/>
      </w:r>
      <w:r w:rsidR="00524EDE" w:rsidRPr="00524EDE">
        <w:rPr>
          <w:noProof/>
          <w:vertAlign w:val="superscript"/>
        </w:rPr>
        <w:t>74</w:t>
      </w:r>
      <w:r w:rsidR="004A297A">
        <w:fldChar w:fldCharType="end"/>
      </w:r>
      <w:r w:rsidR="004A297A">
        <w:t xml:space="preserve"> The recruitment covers the entire Taiwan Island, </w:t>
      </w:r>
      <w:r w:rsidR="00B23FE0">
        <w:t>and the i</w:t>
      </w:r>
      <w:r w:rsidR="004A297A">
        <w:t xml:space="preserve">nclusion criteria include </w:t>
      </w:r>
      <w:r w:rsidR="002F6211">
        <w:t xml:space="preserve">a requirement of </w:t>
      </w:r>
      <w:r w:rsidR="004A297A">
        <w:t xml:space="preserve">at least two </w:t>
      </w:r>
      <w:r w:rsidR="003C3F8D">
        <w:t xml:space="preserve">DSM-IV </w:t>
      </w:r>
      <w:r w:rsidR="004A297A">
        <w:t>affected individuals in a family</w:t>
      </w:r>
      <w:r w:rsidR="0034656C">
        <w:t xml:space="preserve">, indicating all are multiplex families, i.e. all cases have positive family history of </w:t>
      </w:r>
      <w:r w:rsidR="003E31D0">
        <w:t>SCZ</w:t>
      </w:r>
      <w:r w:rsidR="004A297A">
        <w:t>.</w:t>
      </w:r>
      <w:r w:rsidR="002F6211">
        <w:t xml:space="preserve"> </w:t>
      </w:r>
      <w:r w:rsidR="00B23FE0">
        <w:t>A total of 607 fami</w:t>
      </w:r>
      <w:r w:rsidR="00DD21D1">
        <w:t xml:space="preserve">lies were recruited, </w:t>
      </w:r>
      <w:r w:rsidR="00535CE9">
        <w:t xml:space="preserve">including 1258 affected individuals. The mean age of onset was 22.6 </w:t>
      </w:r>
      <w:r w:rsidR="00535CE9">
        <w:rPr>
          <w:rFonts w:cs="Arial"/>
        </w:rPr>
        <w:t>±</w:t>
      </w:r>
      <w:r w:rsidR="00535CE9">
        <w:t xml:space="preserve"> 6.3. Of these families,</w:t>
      </w:r>
      <w:r w:rsidR="00DD21D1">
        <w:t xml:space="preserve"> 315</w:t>
      </w:r>
      <w:r w:rsidR="00B23FE0">
        <w:t xml:space="preserve"> have both parents</w:t>
      </w:r>
      <w:r w:rsidR="003739E7">
        <w:t>, and 292</w:t>
      </w:r>
      <w:r w:rsidR="00DD21D1">
        <w:t xml:space="preserve"> have one </w:t>
      </w:r>
      <w:r w:rsidR="003739E7">
        <w:t xml:space="preserve">parent. </w:t>
      </w:r>
      <w:r w:rsidR="0067686D">
        <w:t>Based on the study</w:t>
      </w:r>
      <w:r w:rsidR="0096276C">
        <w:fldChar w:fldCharType="begin"/>
      </w:r>
      <w:r w:rsidR="00524EDE">
        <w:instrText xml:space="preserve"> ADDIN REFMGR.CITE &lt;Refman&gt;&lt;Cite&gt;&lt;Author&gt;Zhu&lt;/Author&gt;&lt;Year&gt;2012&lt;/Year&gt;&lt;RecNum&gt;2244&lt;/RecNum&gt;&lt;IDText&gt;Family-based association studies for next-generation sequencing&lt;/IDText&gt;&lt;MDL Ref_Type="Journal"&gt;&lt;Ref_Type&gt;Journal&lt;/Ref_Type&gt;&lt;Ref_ID&gt;2244&lt;/Ref_ID&gt;&lt;Title_Primary&gt;Family-based association studies for next-generation sequencing&lt;/Title_Primary&gt;&lt;Authors_Primary&gt;Zhu,Y.&lt;/Authors_Primary&gt;&lt;Authors_Primary&gt;Xiong,M.&lt;/Authors_Primary&gt;&lt;Date_Primary&gt;2012/6/8&lt;/Date_Primary&gt;&lt;Keywords&gt;analysis&lt;/Keywords&gt;&lt;Keywords&gt;Article&lt;/Keywords&gt;&lt;Keywords&gt;Association&lt;/Keywords&gt;&lt;Keywords&gt;Disease&lt;/Keywords&gt;&lt;Keywords&gt;Family&lt;/Keywords&gt;&lt;Keywords&gt;Genetic Variation&lt;/Keywords&gt;&lt;Keywords&gt;genetics&lt;/Keywords&gt;&lt;Keywords&gt;Human&lt;/Keywords&gt;&lt;Keywords&gt;methods&lt;/Keywords&gt;&lt;Keywords&gt;Pedigree&lt;/Keywords&gt;&lt;Keywords&gt;Population&lt;/Keywords&gt;&lt;Keywords&gt;Principal Component Analysis&lt;/Keywords&gt;&lt;Keywords&gt;Research&lt;/Keywords&gt;&lt;Keywords&gt;Research Support&lt;/Keywords&gt;&lt;Keywords&gt;Risk&lt;/Keywords&gt;&lt;Keywords&gt;Statistics&lt;/Keywords&gt;&lt;Keywords&gt;Technology&lt;/Keywords&gt;&lt;Keywords&gt;Texas&lt;/Keywords&gt;&lt;Keywords&gt;Universities&lt;/Keywords&gt;&lt;Reprint&gt;Not in File&lt;/Reprint&gt;&lt;Start_Page&gt;1028&lt;/Start_Page&gt;&lt;End_Page&gt;1045&lt;/End_Page&gt;&lt;Periodical&gt;Am.J.Hum.Genet.&lt;/Periodical&gt;&lt;Volume&gt;90&lt;/Volume&gt;&lt;Issue&gt;6&lt;/Issue&gt;&lt;User_Def_5&gt;PMC3370281&lt;/User_Def_5&gt;&lt;Misc_3&gt;S0002-9297(12)00257-1 [pii];10.1016/j.ajhg.2012.04.022 [doi]&lt;/Misc_3&gt;&lt;Address&gt;Human Genetics Center and Division of Biostatistics, The University of Texas School of Public Health, Houston, 77030, USA&lt;/Address&gt;&lt;Web_URL&gt;PM:22682329&lt;/Web_URL&gt;&lt;ZZ_JournalStdAbbrev&gt;&lt;f name="System"&gt;Am.J.Hum.Genet.&lt;/f&gt;&lt;/ZZ_JournalStdAbbrev&gt;&lt;ZZ_WorkformID&gt;1&lt;/ZZ_WorkformID&gt;&lt;/MDL&gt;&lt;/Cite&gt;&lt;/Refman&gt;</w:instrText>
      </w:r>
      <w:r w:rsidR="0096276C">
        <w:fldChar w:fldCharType="separate"/>
      </w:r>
      <w:r w:rsidR="00D66341" w:rsidRPr="00D66341">
        <w:rPr>
          <w:noProof/>
          <w:vertAlign w:val="superscript"/>
        </w:rPr>
        <w:t>32</w:t>
      </w:r>
      <w:r w:rsidR="0096276C">
        <w:fldChar w:fldCharType="end"/>
      </w:r>
      <w:r w:rsidR="0067686D">
        <w:t xml:space="preserve"> of Dr. Momiao Xiong, one of our investigators, </w:t>
      </w:r>
      <w:r w:rsidR="00535CE9">
        <w:t>we pl</w:t>
      </w:r>
      <w:r w:rsidR="00CD30D9">
        <w:t xml:space="preserve">an to select all 179 families with one or both </w:t>
      </w:r>
      <w:r w:rsidR="0067686D">
        <w:t xml:space="preserve">parents, </w:t>
      </w:r>
      <w:r>
        <w:t>two or</w:t>
      </w:r>
      <w:r w:rsidR="0067686D">
        <w:t xml:space="preserve"> more affected </w:t>
      </w:r>
      <w:r w:rsidR="00CD30D9">
        <w:t>siblings</w:t>
      </w:r>
      <w:r w:rsidR="0067686D">
        <w:t xml:space="preserve"> and one unaffected sibling, with the unaffected sibling</w:t>
      </w:r>
      <w:r w:rsidR="00506BF6">
        <w:t xml:space="preserve"> being examined </w:t>
      </w:r>
      <w:r w:rsidR="00CD30D9">
        <w:t xml:space="preserve">as never mentally ill </w:t>
      </w:r>
      <w:r w:rsidR="00506BF6">
        <w:t xml:space="preserve">at age 32 or older (10 years </w:t>
      </w:r>
      <w:r>
        <w:t xml:space="preserve">older </w:t>
      </w:r>
      <w:r w:rsidR="00506BF6">
        <w:t xml:space="preserve">than the average age of onset in this collection). We will also include </w:t>
      </w:r>
      <w:r w:rsidR="0067686D">
        <w:t>21</w:t>
      </w:r>
      <w:r w:rsidR="00506BF6">
        <w:t xml:space="preserve"> families with </w:t>
      </w:r>
      <w:r w:rsidR="00D94C24">
        <w:t>both parent</w:t>
      </w:r>
      <w:r w:rsidR="0067686D">
        <w:t>s and multiple affected offspring</w:t>
      </w:r>
      <w:r w:rsidR="00D94C24">
        <w:t>.</w:t>
      </w:r>
      <w:r w:rsidR="0044267E">
        <w:t xml:space="preserve"> </w:t>
      </w:r>
      <w:r w:rsidR="00D94C24">
        <w:t>A total of</w:t>
      </w:r>
      <w:r w:rsidR="00524DCD">
        <w:t xml:space="preserve"> 140</w:t>
      </w:r>
      <w:r w:rsidR="001213CE">
        <w:t xml:space="preserve"> </w:t>
      </w:r>
      <w:r w:rsidR="00D94C24">
        <w:t xml:space="preserve">families </w:t>
      </w:r>
      <w:r w:rsidR="00524DCD">
        <w:t>and about 7</w:t>
      </w:r>
      <w:r w:rsidR="001213CE">
        <w:t>00</w:t>
      </w:r>
      <w:r w:rsidR="00D94C24">
        <w:t xml:space="preserve"> individuals will be selected. </w:t>
      </w:r>
      <w:r w:rsidR="00522C1F">
        <w:t xml:space="preserve">The rationales for these selections are: 1). The inclusion of both parents are necessary to discover de novo mutations in the </w:t>
      </w:r>
      <w:r w:rsidR="00D94C24">
        <w:t xml:space="preserve">affected </w:t>
      </w:r>
      <w:r w:rsidR="00522C1F">
        <w:t>offspring</w:t>
      </w:r>
      <w:r w:rsidR="001213CE">
        <w:t>;</w:t>
      </w:r>
      <w:r w:rsidR="00522C1F">
        <w:t xml:space="preserve"> 2). The inclusion of an unaffected sibling is to </w:t>
      </w:r>
      <w:r w:rsidR="00733F11">
        <w:t xml:space="preserve">filter out a majority of non-causal variants found in the affected sibling. Since </w:t>
      </w:r>
      <w:r w:rsidR="003E31D0">
        <w:t>SCZ</w:t>
      </w:r>
      <w:r w:rsidR="00733F11">
        <w:t xml:space="preserve"> is a developmental disorder and most patients receive diagnosis in early 20s, we specify the age of unaffected individuals</w:t>
      </w:r>
      <w:r w:rsidR="00D94C24">
        <w:t xml:space="preserve"> (never mentally ill)</w:t>
      </w:r>
      <w:r>
        <w:t xml:space="preserve"> to be of 32 years or older</w:t>
      </w:r>
      <w:r w:rsidR="00733F11">
        <w:t xml:space="preserve"> to reduce the chance that these individual may devel</w:t>
      </w:r>
      <w:r w:rsidR="0034656C">
        <w:t xml:space="preserve">op </w:t>
      </w:r>
      <w:r w:rsidR="003E31D0">
        <w:t>SCZ</w:t>
      </w:r>
      <w:r w:rsidR="0034656C">
        <w:t xml:space="preserve"> in a late age; 3)</w:t>
      </w:r>
      <w:r w:rsidR="001213CE">
        <w:t>. For those families no eligible unaffected individuals, we will first select</w:t>
      </w:r>
      <w:r w:rsidR="0034656C">
        <w:t xml:space="preserve"> families with </w:t>
      </w:r>
      <w:r w:rsidR="001213CE">
        <w:t xml:space="preserve">more affected individuals because these families have more power. </w:t>
      </w:r>
      <w:r w:rsidR="00D94C24">
        <w:t>T</w:t>
      </w:r>
      <w:r w:rsidR="001213CE">
        <w:t>hese selection criteria aim to serve our goal of discovery of rare and de novo risk variants and to maximize our power in joint association analyses of both common and rare variants</w:t>
      </w:r>
      <w:r w:rsidR="000033AB">
        <w:t xml:space="preserve">. </w:t>
      </w:r>
    </w:p>
    <w:p w14:paraId="692C979B" w14:textId="77777777" w:rsidR="00F97A73" w:rsidRDefault="00F97A73" w:rsidP="00AA3714">
      <w:pPr>
        <w:pStyle w:val="Heading3"/>
        <w:rPr>
          <w:ins w:id="70" w:author="hao xiong" w:date="2012-09-14T09:09:00Z"/>
        </w:rPr>
      </w:pPr>
      <w:r>
        <w:t>Power estimate</w:t>
      </w:r>
    </w:p>
    <w:p w14:paraId="6EC11775" w14:textId="77777777" w:rsidR="005C0440" w:rsidRDefault="00CB5AF9" w:rsidP="005C0440">
      <w:pPr>
        <w:ind w:firstLine="0"/>
      </w:pPr>
      <w:r>
        <w:t xml:space="preserve">140 family with two parents and three children (at least one child is ubaffected) and 5000 cases and 5000 controls. Five statistics: SFPCA, FPCA, CMC, VT and individual </w:t>
      </w:r>
      <w:r w:rsidRPr="00CB5AF9">
        <w:rPr>
          <w:position w:val="-10"/>
        </w:rPr>
        <w:object w:dxaOrig="279" w:dyaOrig="360" w14:anchorId="438CF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13" o:title=""/>
          </v:shape>
          <o:OLEObject Type="Embed" ProgID="Equation.3" ShapeID="_x0000_i1025" DrawAspect="Content" ObjectID="_1609698900" r:id="rId14"/>
        </w:object>
      </w:r>
      <w:r>
        <w:t>test (permutation was used to adjust for multiple test) were used to test association of a gene. We used the software ForSim software (</w:t>
      </w:r>
    </w:p>
    <w:p w14:paraId="00ADD0E7" w14:textId="77777777" w:rsidR="00CB5AF9" w:rsidRPr="00CB5AF9" w:rsidRDefault="00CB5AF9" w:rsidP="005C0440">
      <w:pPr>
        <w:ind w:firstLine="0"/>
      </w:pPr>
      <w:r w:rsidRPr="00CB5AF9">
        <w:t xml:space="preserve"> </w:t>
      </w:r>
      <w:r w:rsidR="005C0440" w:rsidRPr="005C0440">
        <w:t>Lambert, B.W., Joseph, D., Terwilliger, J.D., and Weiss  KM (2008). ForSim: a tool for exploring the genetic architecture of complex traits with controlled truth. Bioinformatics 24:1821–1822</w:t>
      </w:r>
      <w:r w:rsidR="005C0440">
        <w:t xml:space="preserve">) </w:t>
      </w:r>
      <w:r w:rsidRPr="00CB5AF9">
        <w:t>to simulate  pedigrees. Each individual in the pedigree has 189 variant sites with the MAF of all sites less than 0.01, but larger than 0.0001.</w:t>
      </w:r>
      <w:r>
        <w:t>Figure shows the power of tests as a function of proportion of risk variants</w:t>
      </w:r>
      <w:ins w:id="71" w:author="hao xiong" w:date="2012-09-14T09:24:00Z">
        <w:r w:rsidR="0036623D">
          <w:t xml:space="preserve"> </w:t>
        </w:r>
        <w:r w:rsidR="0036623D" w:rsidRPr="0036623D">
          <w:t>under dominatn model</w:t>
        </w:r>
        <w:r w:rsidR="0036623D">
          <w:t xml:space="preserve"> </w:t>
        </w:r>
      </w:ins>
      <w:r>
        <w:t xml:space="preserve">. </w:t>
      </w:r>
      <w:ins w:id="72" w:author="hao xiong" w:date="2012-09-14T09:21:00Z">
        <w:r w:rsidR="005C0440">
          <w:t xml:space="preserve">When we one quarter of risk variants we can reach </w:t>
        </w:r>
      </w:ins>
      <w:ins w:id="73" w:author="hao xiong" w:date="2012-09-14T09:22:00Z">
        <w:r w:rsidR="005C0440">
          <w:t xml:space="preserve">more than 80% power. </w:t>
        </w:r>
      </w:ins>
    </w:p>
    <w:p w14:paraId="2733E8E3" w14:textId="77777777" w:rsidR="00F97A73" w:rsidRPr="00F97A73" w:rsidRDefault="00F97A73" w:rsidP="00F97A73">
      <w:r w:rsidRPr="00F97A73">
        <w:rPr>
          <w:highlight w:val="yellow"/>
        </w:rPr>
        <w:t>Momiao, plea</w:t>
      </w:r>
      <w:r w:rsidR="00524DCD">
        <w:rPr>
          <w:highlight w:val="yellow"/>
        </w:rPr>
        <w:t>se so a power analysis using 140</w:t>
      </w:r>
      <w:r w:rsidRPr="00F97A73">
        <w:rPr>
          <w:highlight w:val="yellow"/>
        </w:rPr>
        <w:t xml:space="preserve"> families with two or more affected and one unaffected</w:t>
      </w:r>
      <w:r w:rsidR="00A74CF6">
        <w:rPr>
          <w:highlight w:val="yellow"/>
        </w:rPr>
        <w:t xml:space="preserve"> (total 700 subjects). You should i</w:t>
      </w:r>
      <w:r w:rsidRPr="00F97A73">
        <w:rPr>
          <w:highlight w:val="yellow"/>
        </w:rPr>
        <w:t>nclude the replic</w:t>
      </w:r>
      <w:r w:rsidR="00784858">
        <w:rPr>
          <w:highlight w:val="yellow"/>
        </w:rPr>
        <w:t xml:space="preserve">ation sample of </w:t>
      </w:r>
      <w:r w:rsidRPr="00F97A73">
        <w:rPr>
          <w:highlight w:val="yellow"/>
        </w:rPr>
        <w:t>5000 cases and 5000 contr</w:t>
      </w:r>
      <w:r w:rsidR="00784858">
        <w:rPr>
          <w:highlight w:val="yellow"/>
        </w:rPr>
        <w:t>ols</w:t>
      </w:r>
      <w:r w:rsidRPr="00F97A73">
        <w:rPr>
          <w:highlight w:val="yellow"/>
        </w:rPr>
        <w:t>.</w:t>
      </w:r>
      <w:r>
        <w:t xml:space="preserve">  </w:t>
      </w:r>
    </w:p>
    <w:p w14:paraId="0D7A246F" w14:textId="77777777" w:rsidR="00D35004" w:rsidRDefault="00446775" w:rsidP="00AA3714">
      <w:pPr>
        <w:pStyle w:val="Heading3"/>
      </w:pPr>
      <w:r>
        <w:t>Exome</w:t>
      </w:r>
      <w:r w:rsidR="00AA3714">
        <w:t xml:space="preserve"> sequencing</w:t>
      </w:r>
    </w:p>
    <w:p w14:paraId="21D47EBF" w14:textId="77777777" w:rsidR="00AA3714" w:rsidRDefault="00E30A69" w:rsidP="001B5E3B">
      <w:r w:rsidRPr="00E30A69">
        <w:rPr>
          <w:b/>
          <w:u w:val="single"/>
        </w:rPr>
        <w:t>Justification for BGI contract:</w:t>
      </w:r>
      <w:r>
        <w:t xml:space="preserve"> </w:t>
      </w:r>
      <w:r w:rsidR="00AA3714">
        <w:t>The technology for high throughput DNA sequencing has made significant progress</w:t>
      </w:r>
      <w:r w:rsidR="008066B4">
        <w:t xml:space="preserve"> in recent years</w:t>
      </w:r>
      <w:r w:rsidR="00AA3714">
        <w:t xml:space="preserve">, </w:t>
      </w:r>
      <w:r w:rsidR="000A7547">
        <w:t xml:space="preserve">and </w:t>
      </w:r>
      <w:r w:rsidR="003F6F5B">
        <w:t>it is now common practice to conduct exome</w:t>
      </w:r>
      <w:r w:rsidR="00AA3714">
        <w:t xml:space="preserve"> sequencing at a reasonable cost. </w:t>
      </w:r>
      <w:r w:rsidR="00C24668">
        <w:t xml:space="preserve">Exome sequencing starts with coding sequence extraction/enrichment, followed by library construction, and sequencing.  </w:t>
      </w:r>
      <w:r w:rsidR="000A7547">
        <w:t xml:space="preserve">In this application, we plan to subcontract the sequencing work to BGI, Beijing Genomics Institute, a worldwide leader in </w:t>
      </w:r>
      <w:r w:rsidR="008066B4">
        <w:t xml:space="preserve">high throughput </w:t>
      </w:r>
      <w:r w:rsidR="000A7547">
        <w:t xml:space="preserve">DNA sequencing market. </w:t>
      </w:r>
      <w:r w:rsidR="00246F54">
        <w:t xml:space="preserve">One of the PIs of this application, Dr. Chen, has an on-going transcription sequencing project at BGI, and we have established a good working relationship with the people in BGI. For this application, we have obtained a favorable quote for </w:t>
      </w:r>
      <w:r w:rsidR="00C24668">
        <w:t>exome</w:t>
      </w:r>
      <w:r w:rsidR="004332B7">
        <w:t xml:space="preserve"> sequencing</w:t>
      </w:r>
      <w:r w:rsidR="00524DCD">
        <w:t xml:space="preserve"> at a cost of $6</w:t>
      </w:r>
      <w:r w:rsidR="00C24668">
        <w:t>50</w:t>
      </w:r>
      <w:r w:rsidR="004332B7">
        <w:t>/subject</w:t>
      </w:r>
      <w:r w:rsidR="00246F54">
        <w:t xml:space="preserve">. </w:t>
      </w:r>
      <w:r w:rsidR="008066B4">
        <w:t>The subcontracted j</w:t>
      </w:r>
      <w:r w:rsidR="0075710A">
        <w:t>obs i</w:t>
      </w:r>
      <w:r w:rsidR="00D75287">
        <w:t>nclude</w:t>
      </w:r>
      <w:r w:rsidR="00246F54">
        <w:t xml:space="preserve"> DNA </w:t>
      </w:r>
      <w:r w:rsidR="00D75287">
        <w:t xml:space="preserve">sample </w:t>
      </w:r>
      <w:r w:rsidR="00246F54">
        <w:t xml:space="preserve">preparation, library construction, </w:t>
      </w:r>
      <w:r w:rsidR="0075710A">
        <w:t xml:space="preserve">DNA </w:t>
      </w:r>
      <w:r w:rsidR="00246F54">
        <w:t xml:space="preserve">sequencing, </w:t>
      </w:r>
      <w:r w:rsidR="0075710A">
        <w:t>genome alignment, gene mapping and SNV identification</w:t>
      </w:r>
      <w:r w:rsidR="00D75287">
        <w:t xml:space="preserve"> (see Appendix 1, BGI subcontract)</w:t>
      </w:r>
      <w:r w:rsidR="0075710A">
        <w:t xml:space="preserve">. </w:t>
      </w:r>
      <w:r w:rsidR="00AD53AF">
        <w:t xml:space="preserve">The advantages of using the service of BGI are its experience in high throughput DNA sequencing, established pipeline of genomic analyses, sequence alignment, genome mapping and assembly, SNV calling and identification and cloud-computing support. </w:t>
      </w:r>
      <w:r w:rsidR="009A6424">
        <w:t xml:space="preserve">Handling the large sequencing data and performing standard quality control, alignment to genomic reference, and identification of SNPs are challenging jobs, and require specialty training and experience. Since BGI has built the infrastructure and has expertise in these areas, we plan to include these tasks in the contract.  It is our belief that contracting the sequencing and standard bioinformatics work to BGI will greatly increase our efficiency, reduce cost, and give us more time to focus on genetic analyses directly relevant to </w:t>
      </w:r>
      <w:r w:rsidR="003E31D0">
        <w:t>SCZ</w:t>
      </w:r>
      <w:r w:rsidR="009A6424">
        <w:t>.</w:t>
      </w:r>
    </w:p>
    <w:p w14:paraId="700F1AFF" w14:textId="77777777" w:rsidR="00AA3714" w:rsidRDefault="00E30A69" w:rsidP="001B5E3B">
      <w:r w:rsidRPr="00E30A69">
        <w:rPr>
          <w:b/>
          <w:u w:val="single"/>
        </w:rPr>
        <w:t>Exome coverage:</w:t>
      </w:r>
      <w:r>
        <w:t xml:space="preserve"> </w:t>
      </w:r>
      <w:r w:rsidR="00964CD5">
        <w:t>Sp</w:t>
      </w:r>
      <w:r w:rsidR="004260CD">
        <w:t>e</w:t>
      </w:r>
      <w:r w:rsidR="00964CD5">
        <w:t xml:space="preserve">cifically, the </w:t>
      </w:r>
      <w:r w:rsidR="000D7DF5">
        <w:t xml:space="preserve">DNA samples will be randomly fragmented into sizes of 150-300 base-pair length, coding sequences (including 5 KB promoter sequences) will be enrich and extracted with the SureSeletct II microarray from Agilent Company. These extracted DNA will be used to construct library for </w:t>
      </w:r>
      <w:r w:rsidR="004260CD">
        <w:t xml:space="preserve">sequencing </w:t>
      </w:r>
      <w:r w:rsidR="008A374B">
        <w:t>with Illimina’s HiSeq 2000 platform using paired-end chemistry. The sequencing will cover the coding sequences 50</w:t>
      </w:r>
      <w:r w:rsidR="004260CD">
        <w:t xml:space="preserve"> times on average</w:t>
      </w:r>
      <w:r w:rsidR="008A374B">
        <w:t xml:space="preserve"> for each individual</w:t>
      </w:r>
      <w:r w:rsidR="004260CD">
        <w:t>. Based on the estimate, this will enable us to detect 99</w:t>
      </w:r>
      <w:r w:rsidR="008A374B">
        <w:t>.9</w:t>
      </w:r>
      <w:r w:rsidR="004260CD">
        <w:t>%</w:t>
      </w:r>
      <w:r w:rsidR="00994396">
        <w:t xml:space="preserve"> of variants with frequency of 0.5</w:t>
      </w:r>
      <w:r w:rsidR="008A374B">
        <w:t xml:space="preserve">% or higher in the selected population. </w:t>
      </w:r>
    </w:p>
    <w:p w14:paraId="0E8B9446" w14:textId="77777777" w:rsidR="009A6424" w:rsidRDefault="009A6424" w:rsidP="009A6424">
      <w:r w:rsidRPr="00AA0FE7">
        <w:rPr>
          <w:b/>
          <w:u w:val="single"/>
        </w:rPr>
        <w:t>DNA Sequence Alignment and Polymorphism Identification:</w:t>
      </w:r>
      <w:r>
        <w:t xml:space="preserve"> The raw data produced from the sequencers will be quality-controlled using the pipeline procedures established at BGI. Specifically, we will use Illumina’s software to perform primary q</w:t>
      </w:r>
      <w:r w:rsidR="00E30A69">
        <w:t xml:space="preserve">uality control for base calling </w:t>
      </w:r>
      <w:r>
        <w:t>and export sequence reads. The output sequence reads are then mapped to human genome reference. BGI has developed its own software</w:t>
      </w:r>
      <w:r w:rsidR="00E30A69">
        <w:t xml:space="preserve"> </w:t>
      </w:r>
      <w:r>
        <w:t>(SOAP package)</w:t>
      </w:r>
      <w:r>
        <w:fldChar w:fldCharType="begin"/>
      </w:r>
      <w:r w:rsidR="00524EDE">
        <w:instrText xml:space="preserve"> ADDIN REFMGR.CITE &lt;Refman&gt;&lt;Cite&gt;&lt;Author&gt;Li&lt;/Author&gt;&lt;Year&gt;2008&lt;/Year&gt;&lt;RecNum&gt;1668&lt;/RecNum&gt;&lt;IDText&gt;SOAP: short oligonucleotide alignment program&lt;/IDText&gt;&lt;MDL Ref_Type="Journal"&gt;&lt;Ref_Type&gt;Journal&lt;/Ref_Type&gt;&lt;Ref_ID&gt;1668&lt;/Ref_ID&gt;&lt;Title_Primary&gt;SOAP: short oligonucleotide alignment program&lt;/Title_Primary&gt;&lt;Authors_Primary&gt;Li,R.&lt;/Authors_Primary&gt;&lt;Authors_Primary&gt;Li,Y.&lt;/Authors_Primary&gt;&lt;Authors_Primary&gt;Kristiansen,K.&lt;/Authors_Primary&gt;&lt;Authors_Primary&gt;Wang,J.&lt;/Authors_Primary&gt;&lt;Date_Primary&gt;2008/3/1&lt;/Date_Primary&gt;&lt;Keywords&gt;Article&lt;/Keywords&gt;&lt;Keywords&gt;China&lt;/Keywords&gt;&lt;Keywords&gt;Genomics&lt;/Keywords&gt;&lt;Keywords&gt;Oligonucleotides&lt;/Keywords&gt;&lt;Keywords&gt;program&lt;/Keywords&gt;&lt;Keywords&gt;Research&lt;/Keywords&gt;&lt;Keywords&gt;Research Support&lt;/Keywords&gt;&lt;Keywords&gt;Rna&lt;/Keywords&gt;&lt;Keywords&gt;Sequence Alignment&lt;/Keywords&gt;&lt;Keywords&gt;Sequence Analysis,DNA&lt;/Keywords&gt;&lt;Keywords&gt;Sequence Homology,Amino Acid&lt;/Keywords&gt;&lt;Reprint&gt;Not in File&lt;/Reprint&gt;&lt;Start_Page&gt;713&lt;/Start_Page&gt;&lt;End_Page&gt;714&lt;/End_Page&gt;&lt;Periodical&gt;Bioinformatics.&lt;/Periodical&gt;&lt;Volume&gt;24&lt;/Volume&gt;&lt;Issue&gt;5&lt;/Issue&gt;&lt;Address&gt;Beijing Genomics Institute at Shenzhen, Shenzhen 518083, China&lt;/Address&gt;&lt;Web_URL&gt;PM:18227114&lt;/Web_URL&gt;&lt;ZZ_JournalStdAbbrev&gt;&lt;f name="System"&gt;Bioinformatics.&lt;/f&gt;&lt;/ZZ_JournalStdAbbrev&gt;&lt;ZZ_WorkformID&gt;1&lt;/ZZ_WorkformID&gt;&lt;/MDL&gt;&lt;/Cite&gt;&lt;/Refman&gt;</w:instrText>
      </w:r>
      <w:r>
        <w:fldChar w:fldCharType="separate"/>
      </w:r>
      <w:r w:rsidR="00524EDE" w:rsidRPr="00524EDE">
        <w:rPr>
          <w:noProof/>
          <w:vertAlign w:val="superscript"/>
        </w:rPr>
        <w:t>75</w:t>
      </w:r>
      <w:r>
        <w:fldChar w:fldCharType="end"/>
      </w:r>
      <w:r>
        <w:t xml:space="preserve"> to handle downstream analyses of sequence reads, including alignment to genomic reference and identification of polymorphisms.</w:t>
      </w:r>
      <w:r>
        <w:fldChar w:fldCharType="begin">
          <w:fldData xml:space="preserve">PFJlZm1hbj48Q2l0ZT48QXV0aG9yPkxpPC9BdXRob3I+PFllYXI+MjAwOTwvWWVhcj48UmVjTnVt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</w:fldData>
        </w:fldChar>
      </w:r>
      <w:r w:rsidR="00524EDE">
        <w:instrText xml:space="preserve"> ADDIN REFMGR.CITE </w:instrText>
      </w:r>
      <w:r w:rsidR="00524EDE">
        <w:fldChar w:fldCharType="begin">
          <w:fldData xml:space="preserve">PFJlZm1hbj48Q2l0ZT48QXV0aG9yPkxpPC9BdXRob3I+PFllYXI+MjAwOTwvWWVhcj48UmVjTnVt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</w:fldData>
        </w:fldChar>
      </w:r>
      <w:r w:rsidR="00524EDE">
        <w:instrText xml:space="preserve"> ADDIN EN.CITE.DATA </w:instrText>
      </w:r>
      <w:r w:rsidR="00524EDE">
        <w:fldChar w:fldCharType="end"/>
      </w:r>
      <w:r>
        <w:fldChar w:fldCharType="separate"/>
      </w:r>
      <w:r w:rsidR="00524EDE" w:rsidRPr="00524EDE">
        <w:rPr>
          <w:noProof/>
          <w:vertAlign w:val="superscript"/>
        </w:rPr>
        <w:t>76</w:t>
      </w:r>
      <w:r>
        <w:fldChar w:fldCharType="end"/>
      </w:r>
      <w:r>
        <w:t xml:space="preserve"> </w:t>
      </w:r>
      <w:r w:rsidR="00780A6C">
        <w:t>This first pass variant identification data will used for further analyses to minimize the false calls (see below).</w:t>
      </w:r>
      <w:r>
        <w:t xml:space="preserve">  </w:t>
      </w:r>
    </w:p>
    <w:p w14:paraId="1BC40564" w14:textId="77777777" w:rsidR="00AA3714" w:rsidRDefault="00780A6C" w:rsidP="00AA3714">
      <w:pPr>
        <w:pStyle w:val="Heading3"/>
      </w:pPr>
      <w:r>
        <w:t>Variant</w:t>
      </w:r>
      <w:r w:rsidR="00AA3714">
        <w:t xml:space="preserve"> ide</w:t>
      </w:r>
      <w:r w:rsidR="009D66B3">
        <w:t>ntification and characterization</w:t>
      </w:r>
    </w:p>
    <w:p w14:paraId="4A0F9D80" w14:textId="77777777" w:rsidR="00AA3714" w:rsidRDefault="00780A6C" w:rsidP="001B5E3B">
      <w:r>
        <w:t>Variant identification for NGS data is a challenge job. The 1000 Genomes Project and others have published methods for base-calling, sequence alignment and assembly, polymorphism identification for high throughput sequencing data.</w:t>
      </w:r>
      <w:r>
        <w:fldChar w:fldCharType="begin">
          <w:fldData xml:space="preserve">PFJlZm1hbj48Q2l0ZT48QXV0aG9yPjEwMDAgR2Vub21lcyBQcm9qZWN0IENvbnNvcnRpdW08L0F1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</w:fldData>
        </w:fldChar>
      </w:r>
      <w:r w:rsidR="00524EDE">
        <w:instrText xml:space="preserve"> ADDIN REFMGR.CITE </w:instrText>
      </w:r>
      <w:r w:rsidR="00524EDE">
        <w:fldChar w:fldCharType="begin">
          <w:fldData xml:space="preserve">PFJlZm1hbj48Q2l0ZT48QXV0aG9yPjEwMDAgR2Vub21lcyBQcm9qZWN0IENvbnNvcnRpdW08L0F1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</w:fldData>
        </w:fldChar>
      </w:r>
      <w:r w:rsidR="00524EDE">
        <w:instrText xml:space="preserve"> ADDIN EN.CITE.DATA </w:instrText>
      </w:r>
      <w:r w:rsidR="00524EDE">
        <w:fldChar w:fldCharType="end"/>
      </w:r>
      <w:r>
        <w:fldChar w:fldCharType="separate"/>
      </w:r>
      <w:r w:rsidR="00524EDE" w:rsidRPr="00524EDE">
        <w:rPr>
          <w:noProof/>
          <w:vertAlign w:val="superscript"/>
        </w:rPr>
        <w:t>77-84</w:t>
      </w:r>
      <w:r>
        <w:fldChar w:fldCharType="end"/>
      </w:r>
      <w:r>
        <w:t xml:space="preserve">  With these methods, the base-calling and SNP identification algorithms</w:t>
      </w:r>
      <w:r w:rsidR="00ED5C7D">
        <w:t xml:space="preserve"> incorporate not only base-calling</w:t>
      </w:r>
      <w:r>
        <w:t xml:space="preserve"> quality score</w:t>
      </w:r>
      <w:r w:rsidR="00ED5C7D">
        <w:t>s</w:t>
      </w:r>
      <w:r>
        <w:t xml:space="preserve"> but also population data (such as human genome reference sequences and dbSNP data), linkage disequilibrium</w:t>
      </w:r>
      <w:r w:rsidR="001F51CE">
        <w:t xml:space="preserve"> (LD)</w:t>
      </w:r>
      <w:r>
        <w:t xml:space="preserve"> and reads from multiple individuals. These fea</w:t>
      </w:r>
      <w:r w:rsidR="00ED5C7D">
        <w:t>tures minimize errors in SNP identification</w:t>
      </w:r>
      <w:r>
        <w:t>.</w:t>
      </w:r>
      <w:r w:rsidR="00651871">
        <w:fldChar w:fldCharType="begin">
          <w:fldData xml:space="preserve">PFJlZm1hbj48Q2l0ZT48QXV0aG9yPk5pZWxzZW48L0F1dGhvcj48WWVhcj4yMDExPC9ZZWFyPjxS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</w:fldData>
        </w:fldChar>
      </w:r>
      <w:r w:rsidR="00524EDE">
        <w:instrText xml:space="preserve"> ADDIN REFMGR.CITE </w:instrText>
      </w:r>
      <w:r w:rsidR="00524EDE">
        <w:fldChar w:fldCharType="begin">
          <w:fldData xml:space="preserve">PFJlZm1hbj48Q2l0ZT48QXV0aG9yPk5pZWxzZW48L0F1dGhvcj48WWVhcj4yMDExPC9ZZWFyPjxS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</w:fldData>
        </w:fldChar>
      </w:r>
      <w:r w:rsidR="00524EDE">
        <w:instrText xml:space="preserve"> ADDIN EN.CITE.DATA </w:instrText>
      </w:r>
      <w:r w:rsidR="00524EDE">
        <w:fldChar w:fldCharType="end"/>
      </w:r>
      <w:r w:rsidR="00651871">
        <w:fldChar w:fldCharType="separate"/>
      </w:r>
      <w:r w:rsidR="00524EDE" w:rsidRPr="00524EDE">
        <w:rPr>
          <w:noProof/>
          <w:vertAlign w:val="superscript"/>
        </w:rPr>
        <w:t>85,86</w:t>
      </w:r>
      <w:r w:rsidR="00651871">
        <w:fldChar w:fldCharType="end"/>
      </w:r>
      <w:r>
        <w:t xml:space="preserve"> </w:t>
      </w:r>
      <w:ins w:id="74" w:author="hao xiong" w:date="2012-09-09T22:05:00Z">
        <w:r w:rsidR="00D2064D">
          <w:t xml:space="preserve">Furthermore, transmission information among indiviudals in the pedigrees will also help to reduce base-calling errors. </w:t>
        </w:r>
      </w:ins>
      <w:r w:rsidR="00B4126B">
        <w:t>Based o</w:t>
      </w:r>
      <w:r w:rsidR="00ED5C7D">
        <w:t>n our design, we will be able to</w:t>
      </w:r>
      <w:r w:rsidR="00B4126B">
        <w:t xml:space="preserve"> discover</w:t>
      </w:r>
      <w:r w:rsidR="00ED5C7D">
        <w:t xml:space="preserve"> transmitted and de novo variants, including SNVs, InDels and </w:t>
      </w:r>
      <w:r w:rsidR="00B4126B">
        <w:t>CNV</w:t>
      </w:r>
      <w:r w:rsidR="00696327">
        <w:t>s. Due to the limitation of the resources available to this RFA, we will focus on SNVs and large CNVs because</w:t>
      </w:r>
      <w:r w:rsidR="00ED5C7D">
        <w:t xml:space="preserve"> the methods and protocols to identify</w:t>
      </w:r>
      <w:r w:rsidR="00696327">
        <w:t xml:space="preserve"> these variants are relatively </w:t>
      </w:r>
      <w:r w:rsidR="00AD17EF">
        <w:t>mature and stable</w:t>
      </w:r>
      <w:r w:rsidR="00696327">
        <w:t xml:space="preserve">. </w:t>
      </w:r>
      <w:r w:rsidR="00466753">
        <w:t>Other types of</w:t>
      </w:r>
      <w:r w:rsidR="00696327">
        <w:t xml:space="preserve"> variants will be explored when resources allow.</w:t>
      </w:r>
      <w:r w:rsidR="006C32A4">
        <w:t xml:space="preserve"> </w:t>
      </w:r>
    </w:p>
    <w:p w14:paraId="541A1EFA" w14:textId="77777777" w:rsidR="00AD17EF" w:rsidRDefault="006C32A4" w:rsidP="001B5E3B">
      <w:r w:rsidRPr="005A0177">
        <w:rPr>
          <w:b/>
          <w:u w:val="single"/>
        </w:rPr>
        <w:t>SNV identification:</w:t>
      </w:r>
      <w:r>
        <w:t xml:space="preserve"> We plan to use the GATK package</w:t>
      </w:r>
      <w:r w:rsidR="000D65EB">
        <w:fldChar w:fldCharType="begin">
          <w:fldData xml:space="preserve">PFJlZm1hbj48Q2l0ZT48QXV0aG9yPk1jS2VubmE8L0F1dGhvcj48WWVhcj4yMDEwPC9ZZWFyPjxS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</w:fldData>
        </w:fldChar>
      </w:r>
      <w:r w:rsidR="00524EDE">
        <w:instrText xml:space="preserve"> ADDIN REFMGR.CITE </w:instrText>
      </w:r>
      <w:r w:rsidR="00524EDE">
        <w:fldChar w:fldCharType="begin">
          <w:fldData xml:space="preserve">PFJlZm1hbj48Q2l0ZT48QXV0aG9yPk1jS2VubmE8L0F1dGhvcj48WWVhcj4yMDEwPC9ZZWFyPjxS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</w:fldData>
        </w:fldChar>
      </w:r>
      <w:r w:rsidR="00524EDE">
        <w:instrText xml:space="preserve"> ADDIN EN.CITE.DATA </w:instrText>
      </w:r>
      <w:r w:rsidR="00524EDE">
        <w:fldChar w:fldCharType="end"/>
      </w:r>
      <w:r w:rsidR="000D65EB">
        <w:fldChar w:fldCharType="separate"/>
      </w:r>
      <w:r w:rsidR="00524EDE" w:rsidRPr="00524EDE">
        <w:rPr>
          <w:noProof/>
          <w:vertAlign w:val="superscript"/>
        </w:rPr>
        <w:t>87</w:t>
      </w:r>
      <w:r w:rsidR="000D65EB">
        <w:fldChar w:fldCharType="end"/>
      </w:r>
      <w:r>
        <w:t xml:space="preserve"> to refine SNV identification. </w:t>
      </w:r>
      <w:r w:rsidR="000D65EB">
        <w:t>Specifically, we will export the SAM files for each individual from the SOAP software,</w:t>
      </w:r>
      <w:r w:rsidR="00DF5B43">
        <w:fldChar w:fldCharType="begin">
          <w:fldData xml:space="preserve">PFJlZm1hbj48Q2l0ZT48QXV0aG9yPkxpPC9BdXRob3I+PFllYXI+MjAwODwvWWVhcj48UmVjTnVt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</w:fldData>
        </w:fldChar>
      </w:r>
      <w:r w:rsidR="00524EDE">
        <w:instrText xml:space="preserve"> ADDIN REFMGR.CITE </w:instrText>
      </w:r>
      <w:r w:rsidR="00524EDE">
        <w:fldChar w:fldCharType="begin">
          <w:fldData xml:space="preserve">PFJlZm1hbj48Q2l0ZT48QXV0aG9yPkxpPC9BdXRob3I+PFllYXI+MjAwODwvWWVhcj48UmVjTnVt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</w:fldData>
        </w:fldChar>
      </w:r>
      <w:r w:rsidR="00524EDE">
        <w:instrText xml:space="preserve"> ADDIN EN.CITE.DATA </w:instrText>
      </w:r>
      <w:r w:rsidR="00524EDE">
        <w:fldChar w:fldCharType="end"/>
      </w:r>
      <w:r w:rsidR="00DF5B43">
        <w:fldChar w:fldCharType="separate"/>
      </w:r>
      <w:r w:rsidR="00524EDE" w:rsidRPr="00524EDE">
        <w:rPr>
          <w:noProof/>
          <w:vertAlign w:val="superscript"/>
        </w:rPr>
        <w:t>61,75</w:t>
      </w:r>
      <w:r w:rsidR="00DF5B43">
        <w:fldChar w:fldCharType="end"/>
      </w:r>
      <w:r w:rsidR="000D65EB">
        <w:t xml:space="preserve"> </w:t>
      </w:r>
      <w:r w:rsidR="00DF5B43">
        <w:t xml:space="preserve">and feed these files for variant discovery using </w:t>
      </w:r>
      <w:r w:rsidR="00A40902">
        <w:t xml:space="preserve">reads from </w:t>
      </w:r>
      <w:r w:rsidR="00DF5B43">
        <w:t>all sequenced individuals.</w:t>
      </w:r>
      <w:r w:rsidR="00A40902">
        <w:t xml:space="preserve"> We will adopt the algorithms developed by DePristo et al</w:t>
      </w:r>
      <w:r w:rsidR="00A40902">
        <w:fldChar w:fldCharType="begin">
          <w:fldData xml:space="preserve">PFJlZm1hbj48Q2l0ZT48QXV0aG9yPkRlUHJpc3RvPC9BdXRob3I+PFllYXI+MjAxMTwvWWVhcj48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==
</w:fldData>
        </w:fldChar>
      </w:r>
      <w:r w:rsidR="00524EDE">
        <w:instrText xml:space="preserve"> ADDIN REFMGR.CITE </w:instrText>
      </w:r>
      <w:r w:rsidR="00524EDE">
        <w:fldChar w:fldCharType="begin">
          <w:fldData xml:space="preserve">PFJlZm1hbj48Q2l0ZT48QXV0aG9yPkRlUHJpc3RvPC9BdXRob3I+PFllYXI+MjAxMTwvWWVhcj48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==
</w:fldData>
        </w:fldChar>
      </w:r>
      <w:r w:rsidR="00524EDE">
        <w:instrText xml:space="preserve"> ADDIN EN.CITE.DATA </w:instrText>
      </w:r>
      <w:r w:rsidR="00524EDE">
        <w:fldChar w:fldCharType="end"/>
      </w:r>
      <w:r w:rsidR="00A40902">
        <w:fldChar w:fldCharType="separate"/>
      </w:r>
      <w:r w:rsidR="00524EDE" w:rsidRPr="00524EDE">
        <w:rPr>
          <w:noProof/>
          <w:vertAlign w:val="superscript"/>
        </w:rPr>
        <w:t>86</w:t>
      </w:r>
      <w:r w:rsidR="00A40902">
        <w:fldChar w:fldCharType="end"/>
      </w:r>
      <w:r w:rsidR="00A40902">
        <w:t xml:space="preserve"> for local multiple sequence alignment, base-calling quality recalibration, multi-sample SNP calling and SNP quality score recalibration.</w:t>
      </w:r>
      <w:r w:rsidR="002D4DD5" w:rsidRPr="002D4DD5">
        <w:t xml:space="preserve"> </w:t>
      </w:r>
      <w:r w:rsidR="002D4DD5">
        <w:t xml:space="preserve">In this process, pedigree information, known polymorphic sites for Chinese from the dbSNP and 1000 Genomes Project will be incorporated into the analyses. </w:t>
      </w:r>
      <w:r w:rsidR="002C25C5">
        <w:t>A final evaluation of overall SNV calling quality for the entire dataset will be assessed by the transition and transversion ratio. Based on a previous study, a transition/transversion ratio of 3.0-3.5 is expected for coding sequences.</w:t>
      </w:r>
      <w:r w:rsidR="005A0177">
        <w:fldChar w:fldCharType="begin"/>
      </w:r>
      <w:r w:rsidR="00524EDE">
        <w:instrText xml:space="preserve"> ADDIN REFMGR.CITE &lt;Refman&gt;&lt;Cite&gt;&lt;Author&gt;Ebersberger&lt;/Author&gt;&lt;Year&gt;2002&lt;/Year&gt;&lt;RecNum&gt;2255&lt;/RecNum&gt;&lt;IDText&gt;Genomewide comparison of DNA sequences between humans and chimpanzees&lt;/IDText&gt;&lt;MDL Ref_Type="Journal"&gt;&lt;Ref_Type&gt;Journal&lt;/Ref_Type&gt;&lt;Ref_ID&gt;2255&lt;/Ref_ID&gt;&lt;Title_Primary&gt;Genomewide comparison of DNA sequences between humans and chimpanzees&lt;/Title_Primary&gt;&lt;Authors_Primary&gt;Ebersberger,I.&lt;/Authors_Primary&gt;&lt;Authors_Primary&gt;Metzler,D.&lt;/Authors_Primary&gt;&lt;Authors_Primary&gt;Schwarz,C.&lt;/Authors_Primary&gt;&lt;Authors_Primary&gt;Paabo,S.&lt;/Authors_Primary&gt;&lt;Date_Primary&gt;2002/6&lt;/Date_Primary&gt;&lt;Keywords&gt;Animals&lt;/Keywords&gt;&lt;Keywords&gt;Article&lt;/Keywords&gt;&lt;Keywords&gt;Chromosomes&lt;/Keywords&gt;&lt;Keywords&gt;Comparative Study&lt;/Keywords&gt;&lt;Keywords&gt;CpG Islands&lt;/Keywords&gt;&lt;Keywords&gt;Dna&lt;/Keywords&gt;&lt;Keywords&gt;Evolution,Molecular&lt;/Keywords&gt;&lt;Keywords&gt;Female&lt;/Keywords&gt;&lt;Keywords&gt;genetics&lt;/Keywords&gt;&lt;Keywords&gt;Genome&lt;/Keywords&gt;&lt;Keywords&gt;Genome,Human&lt;/Keywords&gt;&lt;Keywords&gt;Germany&lt;/Keywords&gt;&lt;Keywords&gt;Human&lt;/Keywords&gt;&lt;Keywords&gt;Humans&lt;/Keywords&gt;&lt;Keywords&gt;Kinetics&lt;/Keywords&gt;&lt;Keywords&gt;Male&lt;/Keywords&gt;&lt;Keywords&gt;Mutagenesis&lt;/Keywords&gt;&lt;Keywords&gt;Mutation&lt;/Keywords&gt;&lt;Keywords&gt;Pan troglodytes&lt;/Keywords&gt;&lt;Keywords&gt;Polymorphism,Genetic&lt;/Keywords&gt;&lt;Keywords&gt;Research&lt;/Keywords&gt;&lt;Keywords&gt;Research Support&lt;/Keywords&gt;&lt;Keywords&gt;Sex Characteristics&lt;/Keywords&gt;&lt;Keywords&gt;Time&lt;/Keywords&gt;&lt;Keywords&gt;Y Chromosome&lt;/Keywords&gt;&lt;Reprint&gt;Not in File&lt;/Reprint&gt;&lt;Start_Page&gt;1490&lt;/Start_Page&gt;&lt;End_Page&gt;1497&lt;/End_Page&gt;&lt;Periodical&gt;Am.J.Hum.Genet.&lt;/Periodical&gt;&lt;Volume&gt;70&lt;/Volume&gt;&lt;Issue&gt;6&lt;/Issue&gt;&lt;User_Def_5&gt;PMC379137&lt;/User_Def_5&gt;&lt;Misc_3&gt;S0002-9297(07)60701-0 [pii];10.1086/340787 [doi]&lt;/Misc_3&gt;&lt;Address&gt;Max Planck Institute for Evolutionary Anthropology, Inselstrasse 22, D-04103 Leipzig, Germany&lt;/Address&gt;&lt;Web_URL&gt;PM:11992255&lt;/Web_URL&gt;&lt;ZZ_JournalStdAbbrev&gt;&lt;f name="System"&gt;Am.J.Hum.Genet.&lt;/f&gt;&lt;/ZZ_JournalStdAbbrev&gt;&lt;ZZ_WorkformID&gt;1&lt;/ZZ_WorkformID&gt;&lt;/MDL&gt;&lt;/Cite&gt;&lt;/Refman&gt;</w:instrText>
      </w:r>
      <w:r w:rsidR="005A0177">
        <w:fldChar w:fldCharType="separate"/>
      </w:r>
      <w:r w:rsidR="00524EDE" w:rsidRPr="00524EDE">
        <w:rPr>
          <w:noProof/>
          <w:vertAlign w:val="superscript"/>
        </w:rPr>
        <w:t>88</w:t>
      </w:r>
      <w:r w:rsidR="005A0177">
        <w:fldChar w:fldCharType="end"/>
      </w:r>
      <w:r w:rsidR="002C25C5">
        <w:t xml:space="preserve"> A significant deviation from this expectation is an indication of high rate of false SNV calling, and further data-cleaning would be needed and SNV calling redone. </w:t>
      </w:r>
    </w:p>
    <w:p w14:paraId="092330BE" w14:textId="77777777" w:rsidR="005A0177" w:rsidRPr="00341F85" w:rsidRDefault="005A0177" w:rsidP="001B5E3B">
      <w:r w:rsidRPr="005A0177">
        <w:rPr>
          <w:b/>
          <w:u w:val="single"/>
        </w:rPr>
        <w:t xml:space="preserve">CNV identification: </w:t>
      </w:r>
      <w:r w:rsidR="00341F85">
        <w:t>CNV discovery is more challenge with exome sequencing data than that with whole genome sequencing data, mainly due to uneven coverage of exons. For whole genome sequencing, CNV discovery is largely determined by the depth of coverage, assumptions used in whole genome sequencing may not hold in exome sequencing.</w:t>
      </w:r>
      <w:r w:rsidR="00857EC0">
        <w:fldChar w:fldCharType="begin"/>
      </w:r>
      <w:r w:rsidR="00524EDE">
        <w:instrText xml:space="preserve"> ADDIN REFMGR.CITE &lt;Refman&gt;&lt;Cite&gt;&lt;Author&gt;Sathirapongsasuti&lt;/Author&gt;&lt;Year&gt;2011&lt;/Year&gt;&lt;RecNum&gt;2257&lt;/RecNum&gt;&lt;IDText&gt;Exome sequencing-based copy-number variation and loss of heterozygosity detection: ExomeCNV&lt;/IDText&gt;&lt;MDL Ref_Type="Journal"&gt;&lt;Ref_Type&gt;Journal&lt;/Ref_Type&gt;&lt;Ref_ID&gt;2257&lt;/Ref_ID&gt;&lt;Title_Primary&gt;Exome sequencing-based copy-number variation and loss of heterozygosity detection: ExomeCNV&lt;/Title_Primary&gt;&lt;Authors_Primary&gt;Sathirapongsasuti,J.F.&lt;/Authors_Primary&gt;&lt;Authors_Primary&gt;Lee,H.&lt;/Authors_Primary&gt;&lt;Authors_Primary&gt;Horst,B.A.&lt;/Authors_Primary&gt;&lt;Authors_Primary&gt;Brunner,G.&lt;/Authors_Primary&gt;&lt;Authors_Primary&gt;Cochran,A.J.&lt;/Authors_Primary&gt;&lt;Authors_Primary&gt;Binder,S.&lt;/Authors_Primary&gt;&lt;Authors_Primary&gt;Quackenbush,J.&lt;/Authors_Primary&gt;&lt;Authors_Primary&gt;Nelson,S.F.&lt;/Authors_Primary&gt;&lt;Date_Primary&gt;2011/10/1&lt;/Date_Primary&gt;&lt;Keywords&gt;Algorithms&lt;/Keywords&gt;&lt;Keywords&gt;Article&lt;/Keywords&gt;&lt;Keywords&gt;Base Sequence&lt;/Keywords&gt;&lt;Keywords&gt;Boston&lt;/Keywords&gt;&lt;Keywords&gt;DNA Copy Number Variations&lt;/Keywords&gt;&lt;Keywords&gt;Exome&lt;/Keywords&gt;&lt;Keywords&gt;genetics&lt;/Keywords&gt;&lt;Keywords&gt;Genotype&lt;/Keywords&gt;&lt;Keywords&gt;Humans&lt;/Keywords&gt;&lt;Keywords&gt;Loss of Heterozygosity&lt;/Keywords&gt;&lt;Keywords&gt;Melanoma&lt;/Keywords&gt;&lt;Keywords&gt;methods&lt;/Keywords&gt;&lt;Keywords&gt;Models,Genetic&lt;/Keywords&gt;&lt;Keywords&gt;Polymorphism,Single Nucleotide&lt;/Keywords&gt;&lt;Keywords&gt;Research&lt;/Keywords&gt;&lt;Keywords&gt;Research Support&lt;/Keywords&gt;&lt;Keywords&gt;Sequence Analysis,DNA&lt;/Keywords&gt;&lt;Keywords&gt;Skin Neoplasms&lt;/Keywords&gt;&lt;Reprint&gt;Not in File&lt;/Reprint&gt;&lt;Start_Page&gt;2648&lt;/Start_Page&gt;&lt;End_Page&gt;2654&lt;/End_Page&gt;&lt;Periodical&gt;Bioinformatics.&lt;/Periodical&gt;&lt;Volume&gt;27&lt;/Volume&gt;&lt;Issue&gt;19&lt;/Issue&gt;&lt;User_Def_5&gt;PMC3179661&lt;/User_Def_5&gt;&lt;Misc_3&gt;btr462 [pii];10.1093/bioinformatics/btr462 [doi]&lt;/Misc_3&gt;&lt;Address&gt;Department of Biostatistics, Harvard School of Public Health, Boston, MA 02115, USA. fsathira@fas.harvard.edu&lt;/Address&gt;&lt;Web_URL&gt;PM:21828086&lt;/Web_URL&gt;&lt;ZZ_JournalStdAbbrev&gt;&lt;f name="System"&gt;Bioinformatics.&lt;/f&gt;&lt;/ZZ_JournalStdAbbrev&gt;&lt;ZZ_WorkformID&gt;1&lt;/ZZ_WorkformID&gt;&lt;/MDL&gt;&lt;/Cite&gt;&lt;/Refman&gt;</w:instrText>
      </w:r>
      <w:r w:rsidR="00857EC0">
        <w:fldChar w:fldCharType="separate"/>
      </w:r>
      <w:r w:rsidR="00524EDE" w:rsidRPr="00524EDE">
        <w:rPr>
          <w:noProof/>
          <w:vertAlign w:val="superscript"/>
        </w:rPr>
        <w:t>89</w:t>
      </w:r>
      <w:r w:rsidR="00857EC0">
        <w:fldChar w:fldCharType="end"/>
      </w:r>
      <w:r w:rsidR="00341F85">
        <w:t xml:space="preserve"> Therefore, we will use the CONTRA software</w:t>
      </w:r>
      <w:r w:rsidR="00857EC0">
        <w:fldChar w:fldCharType="begin"/>
      </w:r>
      <w:r w:rsidR="00524EDE">
        <w:instrText xml:space="preserve"> ADDIN REFMGR.CITE &lt;Refman&gt;&lt;Cite&gt;&lt;Author&gt;Li&lt;/Author&gt;&lt;Year&gt;2012&lt;/Year&gt;&lt;RecNum&gt;2258&lt;/RecNum&gt;&lt;IDText&gt;CONTRA: copy number analysis for targeted resequencing&lt;/IDText&gt;&lt;MDL Ref_Type="Journal"&gt;&lt;Ref_Type&gt;Journal&lt;/Ref_Type&gt;&lt;Ref_ID&gt;2258&lt;/Ref_ID&gt;&lt;Title_Primary&gt;CONTRA: copy number analysis for targeted resequencing&lt;/Title_Primary&gt;&lt;Authors_Primary&gt;Li,J.&lt;/Authors_Primary&gt;&lt;Authors_Primary&gt;Lupat,R.&lt;/Authors_Primary&gt;&lt;Authors_Primary&gt;Amarasinghe,K.C.&lt;/Authors_Primary&gt;&lt;Authors_Primary&gt;Thompson,E.R.&lt;/Authors_Primary&gt;&lt;Authors_Primary&gt;Doyle,M.A.&lt;/Authors_Primary&gt;&lt;Authors_Primary&gt;Ryland,G.L.&lt;/Authors_Primary&gt;&lt;Authors_Primary&gt;Tothill,R.W.&lt;/Authors_Primary&gt;&lt;Authors_Primary&gt;Halgamuge,S.K.&lt;/Authors_Primary&gt;&lt;Authors_Primary&gt;Campbell,I.G.&lt;/Authors_Primary&gt;&lt;Authors_Primary&gt;Gorringe,K.L.&lt;/Authors_Primary&gt;&lt;Date_Primary&gt;2012/5/15&lt;/Date_Primary&gt;&lt;Keywords&gt;Adoption&lt;/Keywords&gt;&lt;Keywords&gt;analysis&lt;/Keywords&gt;&lt;Keywords&gt;Article&lt;/Keywords&gt;&lt;Keywords&gt;Australia&lt;/Keywords&gt;&lt;Keywords&gt;Genotype&lt;/Keywords&gt;&lt;Keywords&gt;Light&lt;/Keywords&gt;&lt;Keywords&gt;methods&lt;/Keywords&gt;&lt;Keywords&gt;Research&lt;/Keywords&gt;&lt;Keywords&gt;Research Support&lt;/Keywords&gt;&lt;Keywords&gt;Software&lt;/Keywords&gt;&lt;Keywords&gt;Technology&lt;/Keywords&gt;&lt;Reprint&gt;Not in File&lt;/Reprint&gt;&lt;Start_Page&gt;1307&lt;/Start_Page&gt;&lt;End_Page&gt;1313&lt;/End_Page&gt;&lt;Periodical&gt;Bioinformatics.&lt;/Periodical&gt;&lt;Volume&gt;28&lt;/Volume&gt;&lt;Issue&gt;10&lt;/Issue&gt;&lt;User_Def_5&gt;PMC3348560&lt;/User_Def_5&gt;&lt;Misc_3&gt;bts146 [pii];10.1093/bioinformatics/bts146 [doi]&lt;/Misc_3&gt;&lt;Address&gt;Bioinformatics Core Facility, Peter MacCallum Cancer Centre, VIC 3002, Australia. Jason.Li@petermac.org&lt;/Address&gt;&lt;Web_URL&gt;PM:22474122&lt;/Web_URL&gt;&lt;ZZ_JournalStdAbbrev&gt;&lt;f name="System"&gt;Bioinformatics.&lt;/f&gt;&lt;/ZZ_JournalStdAbbrev&gt;&lt;ZZ_WorkformID&gt;1&lt;/ZZ_WorkformID&gt;&lt;/MDL&gt;&lt;/Cite&gt;&lt;/Refman&gt;</w:instrText>
      </w:r>
      <w:r w:rsidR="00857EC0">
        <w:fldChar w:fldCharType="separate"/>
      </w:r>
      <w:r w:rsidR="00524EDE" w:rsidRPr="00524EDE">
        <w:rPr>
          <w:noProof/>
          <w:vertAlign w:val="superscript"/>
        </w:rPr>
        <w:t>90</w:t>
      </w:r>
      <w:r w:rsidR="00857EC0">
        <w:fldChar w:fldCharType="end"/>
      </w:r>
      <w:r w:rsidR="00341F85">
        <w:t xml:space="preserve"> that is designed specifically for CNV identification in targeted sequencing and exome sequencing. </w:t>
      </w:r>
      <w:r w:rsidR="00857EC0">
        <w:t xml:space="preserve">This software uses multiple samples to create a baseline for reference, taking into account of the </w:t>
      </w:r>
      <w:r w:rsidR="00DC4749">
        <w:t xml:space="preserve">library size, </w:t>
      </w:r>
      <w:r w:rsidR="00857EC0">
        <w:t xml:space="preserve">total number of reads, reading length, and percentage on target for each individual sample. A base-level log ratio is calculated </w:t>
      </w:r>
      <w:r w:rsidR="00DC4749">
        <w:t xml:space="preserve">with the adjusted coverage for each sample, and the mean of base-level log ratio over a specified region will be used to score CNVs. We like the feature of this package that allows user to specify selected samples and region as reference for CNV scoring. </w:t>
      </w:r>
      <w:r w:rsidR="00A31713">
        <w:t>Realizing that CNV calling can be problematic, we will use another software package, ExomeCNV,</w:t>
      </w:r>
      <w:r w:rsidR="00A31713">
        <w:fldChar w:fldCharType="begin"/>
      </w:r>
      <w:r w:rsidR="00524EDE">
        <w:instrText xml:space="preserve"> ADDIN REFMGR.CITE &lt;Refman&gt;&lt;Cite&gt;&lt;Author&gt;Sathirapongsasuti&lt;/Author&gt;&lt;Year&gt;2011&lt;/Year&gt;&lt;RecNum&gt;2257&lt;/RecNum&gt;&lt;IDText&gt;Exome sequencing-based copy-number variation and loss of heterozygosity detection: ExomeCNV&lt;/IDText&gt;&lt;MDL Ref_Type="Journal"&gt;&lt;Ref_Type&gt;Journal&lt;/Ref_Type&gt;&lt;Ref_ID&gt;2257&lt;/Ref_ID&gt;&lt;Title_Primary&gt;Exome sequencing-based copy-number variation and loss of heterozygosity detection: ExomeCNV&lt;/Title_Primary&gt;&lt;Authors_Primary&gt;Sathirapongsasuti,J.F.&lt;/Authors_Primary&gt;&lt;Authors_Primary&gt;Lee,H.&lt;/Authors_Primary&gt;&lt;Authors_Primary&gt;Horst,B.A.&lt;/Authors_Primary&gt;&lt;Authors_Primary&gt;Brunner,G.&lt;/Authors_Primary&gt;&lt;Authors_Primary&gt;Cochran,A.J.&lt;/Authors_Primary&gt;&lt;Authors_Primary&gt;Binder,S.&lt;/Authors_Primary&gt;&lt;Authors_Primary&gt;Quackenbush,J.&lt;/Authors_Primary&gt;&lt;Authors_Primary&gt;Nelson,S.F.&lt;/Authors_Primary&gt;&lt;Date_Primary&gt;2011/10/1&lt;/Date_Primary&gt;&lt;Keywords&gt;Algorithms&lt;/Keywords&gt;&lt;Keywords&gt;Article&lt;/Keywords&gt;&lt;Keywords&gt;Base Sequence&lt;/Keywords&gt;&lt;Keywords&gt;Boston&lt;/Keywords&gt;&lt;Keywords&gt;DNA Copy Number Variations&lt;/Keywords&gt;&lt;Keywords&gt;Exome&lt;/Keywords&gt;&lt;Keywords&gt;genetics&lt;/Keywords&gt;&lt;Keywords&gt;Genotype&lt;/Keywords&gt;&lt;Keywords&gt;Humans&lt;/Keywords&gt;&lt;Keywords&gt;Loss of Heterozygosity&lt;/Keywords&gt;&lt;Keywords&gt;Melanoma&lt;/Keywords&gt;&lt;Keywords&gt;methods&lt;/Keywords&gt;&lt;Keywords&gt;Models,Genetic&lt;/Keywords&gt;&lt;Keywords&gt;Polymorphism,Single Nucleotide&lt;/Keywords&gt;&lt;Keywords&gt;Research&lt;/Keywords&gt;&lt;Keywords&gt;Research Support&lt;/Keywords&gt;&lt;Keywords&gt;Sequence Analysis,DNA&lt;/Keywords&gt;&lt;Keywords&gt;Skin Neoplasms&lt;/Keywords&gt;&lt;Reprint&gt;Not in File&lt;/Reprint&gt;&lt;Start_Page&gt;2648&lt;/Start_Page&gt;&lt;End_Page&gt;2654&lt;/End_Page&gt;&lt;Periodical&gt;Bioinformatics.&lt;/Periodical&gt;&lt;Volume&gt;27&lt;/Volume&gt;&lt;Issue&gt;19&lt;/Issue&gt;&lt;User_Def_5&gt;PMC3179661&lt;/User_Def_5&gt;&lt;Misc_3&gt;btr462 [pii];10.1093/bioinformatics/btr462 [doi]&lt;/Misc_3&gt;&lt;Address&gt;Department of Biostatistics, Harvard School of Public Health, Boston, MA 02115, USA. fsathira@fas.harvard.edu&lt;/Address&gt;&lt;Web_URL&gt;PM:21828086&lt;/Web_URL&gt;&lt;ZZ_JournalStdAbbrev&gt;&lt;f name="System"&gt;Bioinformatics.&lt;/f&gt;&lt;/ZZ_JournalStdAbbrev&gt;&lt;ZZ_WorkformID&gt;1&lt;/ZZ_WorkformID&gt;&lt;/MDL&gt;&lt;/Cite&gt;&lt;/Refman&gt;</w:instrText>
      </w:r>
      <w:r w:rsidR="00A31713">
        <w:fldChar w:fldCharType="separate"/>
      </w:r>
      <w:r w:rsidR="00524EDE" w:rsidRPr="00524EDE">
        <w:rPr>
          <w:noProof/>
          <w:vertAlign w:val="superscript"/>
        </w:rPr>
        <w:t>89</w:t>
      </w:r>
      <w:r w:rsidR="00A31713">
        <w:fldChar w:fldCharType="end"/>
      </w:r>
      <w:r w:rsidR="00A31713">
        <w:t xml:space="preserve"> to re-score the samples. Only concordant CNVs from the two packages are selected for association testing. </w:t>
      </w:r>
    </w:p>
    <w:p w14:paraId="2611AD49" w14:textId="77777777" w:rsidR="005A0177" w:rsidRDefault="00F31112" w:rsidP="001B5E3B">
      <w:r w:rsidRPr="00A05243">
        <w:rPr>
          <w:b/>
          <w:u w:val="single"/>
        </w:rPr>
        <w:t>SNV selection and filtering:</w:t>
      </w:r>
      <w:r>
        <w:t xml:space="preserve"> </w:t>
      </w:r>
      <w:r w:rsidR="00414B41">
        <w:t>In this study, we sequence 4-5 individuals in a famil</w:t>
      </w:r>
      <w:r w:rsidR="009675F6">
        <w:t>y. As demonstrated in a recent</w:t>
      </w:r>
      <w:r w:rsidR="00414B41">
        <w:t xml:space="preserve"> study,</w:t>
      </w:r>
      <w:r w:rsidR="00A05243">
        <w:fldChar w:fldCharType="begin">
          <w:fldData xml:space="preserve">PFJlZm1hbj48Q2l0ZT48QXV0aG9yPkRld2V5PC9BdXRob3I+PFllYXI+MjAxMTwvWWVhcj48UmVj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</w:fldData>
        </w:fldChar>
      </w:r>
      <w:r w:rsidR="00524EDE">
        <w:instrText xml:space="preserve"> ADDIN REFMGR.CITE </w:instrText>
      </w:r>
      <w:r w:rsidR="00524EDE">
        <w:fldChar w:fldCharType="begin">
          <w:fldData xml:space="preserve">PFJlZm1hbj48Q2l0ZT48QXV0aG9yPkRld2V5PC9BdXRob3I+PFllYXI+MjAxMTwvWWVhcj48UmVj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</w:fldData>
        </w:fldChar>
      </w:r>
      <w:r w:rsidR="00524EDE">
        <w:instrText xml:space="preserve"> ADDIN EN.CITE.DATA </w:instrText>
      </w:r>
      <w:r w:rsidR="00524EDE">
        <w:fldChar w:fldCharType="end"/>
      </w:r>
      <w:r w:rsidR="00A05243">
        <w:fldChar w:fldCharType="separate"/>
      </w:r>
      <w:r w:rsidR="00524EDE" w:rsidRPr="00524EDE">
        <w:rPr>
          <w:noProof/>
          <w:vertAlign w:val="superscript"/>
        </w:rPr>
        <w:t>91</w:t>
      </w:r>
      <w:r w:rsidR="00A05243">
        <w:fldChar w:fldCharType="end"/>
      </w:r>
      <w:r w:rsidR="00414B41">
        <w:t xml:space="preserve"> using family information to phase individual’s haplo</w:t>
      </w:r>
      <w:r w:rsidR="00A05243">
        <w:t>type</w:t>
      </w:r>
      <w:r w:rsidR="009675F6">
        <w:t>s</w:t>
      </w:r>
      <w:r w:rsidR="00A05243">
        <w:t xml:space="preserve"> can identify &gt; 90% sequencing errors and further improve SNV identification. We plan to adopt the same strategy, and use family information to </w:t>
      </w:r>
      <w:r w:rsidR="00F635F5">
        <w:t xml:space="preserve">phase out the haplotypes of individuals within a family, and correct sequencing errors accordingly. </w:t>
      </w:r>
      <w:r w:rsidR="00A3261A">
        <w:t xml:space="preserve">A hypothesis that cases with FH is that these families carry private mutations. With sequencing data from 2 or more affected individuals and 1 unaffected individual in a family, we will be able to identify a group of private mutations observed only in the affected individuals in the families. </w:t>
      </w:r>
      <w:r w:rsidR="003D659E">
        <w:t>For these private mutations, we can impose further selections. We can se</w:t>
      </w:r>
      <w:r w:rsidR="00871837">
        <w:t xml:space="preserve">lect </w:t>
      </w:r>
      <w:r w:rsidR="003D659E">
        <w:t>concordant variants obser</w:t>
      </w:r>
      <w:r w:rsidR="00871837">
        <w:t>ved only in affected individuals</w:t>
      </w:r>
      <w:r w:rsidR="003D659E">
        <w:t xml:space="preserve"> in a family, </w:t>
      </w:r>
      <w:r w:rsidR="00871837">
        <w:t xml:space="preserve">we can also require these same variants observed in at least one more other families, or the variants occurred in the same genes in different families. </w:t>
      </w:r>
      <w:r w:rsidR="008D02B2">
        <w:t>Here we will take advantage of the existing large exome- and whole-genome sequencing data available from dbGaP (</w:t>
      </w:r>
      <w:hyperlink r:id="rId15" w:history="1">
        <w:r w:rsidR="008D02B2">
          <w:rPr>
            <w:rStyle w:val="Hyperlink"/>
          </w:rPr>
          <w:t>http://www.ncbi.nlm.nih.gov/gap</w:t>
        </w:r>
      </w:hyperlink>
      <w:r w:rsidR="008D02B2">
        <w:t xml:space="preserve">) and 1000 Genomes Project </w:t>
      </w:r>
      <w:r w:rsidR="00A20BA5">
        <w:t>(</w:t>
      </w:r>
      <w:hyperlink r:id="rId16" w:history="1">
        <w:r w:rsidR="00A20BA5">
          <w:rPr>
            <w:rStyle w:val="Hyperlink"/>
          </w:rPr>
          <w:t>http://www.1000genomes.org/</w:t>
        </w:r>
      </w:hyperlink>
      <w:r w:rsidR="00A20BA5">
        <w:t xml:space="preserve">) </w:t>
      </w:r>
      <w:r w:rsidR="008D02B2">
        <w:t>to further filter out those variants observed in mentally healthy individuals. Since the database</w:t>
      </w:r>
      <w:r w:rsidR="00A20BA5">
        <w:t>s</w:t>
      </w:r>
      <w:r w:rsidR="008D02B2">
        <w:t xml:space="preserve"> contain substantially large number of healthy individuals that can be considered as co</w:t>
      </w:r>
      <w:r w:rsidR="00A20BA5">
        <w:t>ntrols for schizophrenia studies, this will significantly increase our statistic power to detect risk variants.</w:t>
      </w:r>
      <w:r w:rsidR="008D02B2">
        <w:t xml:space="preserve"> </w:t>
      </w:r>
      <w:r w:rsidR="00A20BA5">
        <w:t>We can characterize the remaining</w:t>
      </w:r>
      <w:r w:rsidR="00871837">
        <w:t xml:space="preserve"> mutations into different cate</w:t>
      </w:r>
      <w:r w:rsidR="00D25083">
        <w:t xml:space="preserve">gories such as </w:t>
      </w:r>
      <w:r w:rsidR="00871837">
        <w:t>synonymous, non-synonymous, stop codon, splicing var</w:t>
      </w:r>
      <w:r w:rsidR="00D25083">
        <w:t>iant, and frame-shifting variant</w:t>
      </w:r>
      <w:r w:rsidR="00871837">
        <w:t xml:space="preserve">. </w:t>
      </w:r>
      <w:r w:rsidR="00D25083">
        <w:t>For non-synonymous variants, potential consequences can be evaluated with the  MAPP,</w:t>
      </w:r>
      <w:r w:rsidR="004A4E5F">
        <w:fldChar w:fldCharType="begin">
          <w:fldData xml:space="preserve">PFJlZm1hbj48Q2l0ZT48QXV0aG9yPkJpbmtsZXk8L0F1dGhvcj48WWVhcj4yMDEwPC9ZZWFyPjxS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</w:fldData>
        </w:fldChar>
      </w:r>
      <w:r w:rsidR="00524EDE">
        <w:instrText xml:space="preserve"> ADDIN REFMGR.CITE </w:instrText>
      </w:r>
      <w:r w:rsidR="00524EDE">
        <w:fldChar w:fldCharType="begin">
          <w:fldData xml:space="preserve">PFJlZm1hbj48Q2l0ZT48QXV0aG9yPkJpbmtsZXk8L0F1dGhvcj48WWVhcj4yMDEwPC9ZZWFyPjxS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</w:fldData>
        </w:fldChar>
      </w:r>
      <w:r w:rsidR="00524EDE">
        <w:instrText xml:space="preserve"> ADDIN EN.CITE.DATA </w:instrText>
      </w:r>
      <w:r w:rsidR="00524EDE">
        <w:fldChar w:fldCharType="end"/>
      </w:r>
      <w:r w:rsidR="004A4E5F">
        <w:fldChar w:fldCharType="separate"/>
      </w:r>
      <w:r w:rsidR="00524EDE" w:rsidRPr="00524EDE">
        <w:rPr>
          <w:noProof/>
          <w:vertAlign w:val="superscript"/>
        </w:rPr>
        <w:t>92,93</w:t>
      </w:r>
      <w:r w:rsidR="004A4E5F">
        <w:fldChar w:fldCharType="end"/>
      </w:r>
      <w:r w:rsidR="00D25083">
        <w:t xml:space="preserve"> PolyPhen,</w:t>
      </w:r>
      <w:r w:rsidR="00734F59">
        <w:fldChar w:fldCharType="begin">
          <w:fldData xml:space="preserve">PFJlZm1hbj48Q2l0ZT48QXV0aG9yPlJhbWVuc2t5PC9BdXRob3I+PFllYXI+MjAwMjwvWWVhcj48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</w:fldData>
        </w:fldChar>
      </w:r>
      <w:r w:rsidR="00524EDE">
        <w:instrText xml:space="preserve"> ADDIN REFMGR.CITE </w:instrText>
      </w:r>
      <w:r w:rsidR="00524EDE">
        <w:fldChar w:fldCharType="begin">
          <w:fldData xml:space="preserve">PFJlZm1hbj48Q2l0ZT48QXV0aG9yPlJhbWVuc2t5PC9BdXRob3I+PFllYXI+MjAwMjwvWWVhcj48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</w:fldData>
        </w:fldChar>
      </w:r>
      <w:r w:rsidR="00524EDE">
        <w:instrText xml:space="preserve"> ADDIN EN.CITE.DATA </w:instrText>
      </w:r>
      <w:r w:rsidR="00524EDE">
        <w:fldChar w:fldCharType="end"/>
      </w:r>
      <w:r w:rsidR="00734F59">
        <w:fldChar w:fldCharType="separate"/>
      </w:r>
      <w:r w:rsidR="00524EDE" w:rsidRPr="00524EDE">
        <w:rPr>
          <w:noProof/>
          <w:vertAlign w:val="superscript"/>
        </w:rPr>
        <w:t>94-96</w:t>
      </w:r>
      <w:r w:rsidR="00734F59">
        <w:fldChar w:fldCharType="end"/>
      </w:r>
      <w:r w:rsidR="00D25083">
        <w:t xml:space="preserve"> SIFT</w:t>
      </w:r>
      <w:r w:rsidR="00734F59">
        <w:fldChar w:fldCharType="begin"/>
      </w:r>
      <w:r w:rsidR="00524EDE">
        <w:instrText xml:space="preserve"> ADDIN REFMGR.CITE &lt;Refman&gt;&lt;Cite&gt;&lt;Author&gt;Ng&lt;/Author&gt;&lt;Year&gt;2003&lt;/Year&gt;&lt;RecNum&gt;1980&lt;/RecNum&gt;&lt;IDText&gt;SIFT: Predicting amino acid changes that affect protein function&lt;/IDText&gt;&lt;MDL Ref_Type="Journal"&gt;&lt;Ref_Type&gt;Journal&lt;/Ref_Type&gt;&lt;Ref_ID&gt;1980&lt;/Ref_ID&gt;&lt;Title_Primary&gt;SIFT: Predicting amino acid changes that affect protein function&lt;/Title_Primary&gt;&lt;Authors_Primary&gt;Ng,P.C.&lt;/Authors_Primary&gt;&lt;Authors_Primary&gt;Henikoff,S.&lt;/Authors_Primary&gt;&lt;Date_Primary&gt;2003/7/1&lt;/Date_Primary&gt;&lt;Keywords&gt;Affect&lt;/Keywords&gt;&lt;Keywords&gt;Amino Acid Substitution&lt;/Keywords&gt;&lt;Keywords&gt;Article&lt;/Keywords&gt;&lt;Keywords&gt;chemistry&lt;/Keywords&gt;&lt;Keywords&gt;Human&lt;/Keywords&gt;&lt;Keywords&gt;Humans&lt;/Keywords&gt;&lt;Keywords&gt;Internet&lt;/Keywords&gt;&lt;Keywords&gt;methods&lt;/Keywords&gt;&lt;Keywords&gt;Mutagenesis&lt;/Keywords&gt;&lt;Keywords&gt;physiology&lt;/Keywords&gt;&lt;Keywords&gt;Polymorphism,Genetic&lt;/Keywords&gt;&lt;Keywords&gt;program&lt;/Keywords&gt;&lt;Keywords&gt;Proteins&lt;/Keywords&gt;&lt;Keywords&gt;Research&lt;/Keywords&gt;&lt;Keywords&gt;Research Support&lt;/Keywords&gt;&lt;Keywords&gt;Sequence Alignment&lt;/Keywords&gt;&lt;Keywords&gt;Sequence Analysis,Protein&lt;/Keywords&gt;&lt;Keywords&gt;single nucleotide polymorphism&lt;/Keywords&gt;&lt;Keywords&gt;Software&lt;/Keywords&gt;&lt;Keywords&gt;User-Computer Interface&lt;/Keywords&gt;&lt;Reprint&gt;Not in File&lt;/Reprint&gt;&lt;Start_Page&gt;3812&lt;/Start_Page&gt;&lt;End_Page&gt;3814&lt;/End_Page&gt;&lt;Periodical&gt;Nucleic Acids Res.&lt;/Periodical&gt;&lt;Volume&gt;31&lt;/Volume&gt;&lt;Issue&gt;13&lt;/Issue&gt;&lt;User_Def_5&gt;PMC168916&lt;/User_Def_5&gt;&lt;Address&gt;Fred Hutchinson Cancer Research Center, 1100 Fairview Avenue N A1-162, Seattle, WA 98109, USA&lt;/Address&gt;&lt;Web_URL&gt;PM:12824425&lt;/Web_URL&gt;&lt;ZZ_JournalStdAbbrev&gt;&lt;f name="System"&gt;Nucleic Acids Res.&lt;/f&gt;&lt;/ZZ_JournalStdAbbrev&gt;&lt;ZZ_WorkformID&gt;1&lt;/ZZ_WorkformID&gt;&lt;/MDL&gt;&lt;/Cite&gt;&lt;/Refman&gt;</w:instrText>
      </w:r>
      <w:r w:rsidR="00734F59">
        <w:fldChar w:fldCharType="separate"/>
      </w:r>
      <w:r w:rsidR="00524EDE" w:rsidRPr="00524EDE">
        <w:rPr>
          <w:noProof/>
          <w:vertAlign w:val="superscript"/>
        </w:rPr>
        <w:t>97</w:t>
      </w:r>
      <w:r w:rsidR="00734F59">
        <w:fldChar w:fldCharType="end"/>
      </w:r>
      <w:r w:rsidR="00D25083">
        <w:t xml:space="preserve"> and PANTHER</w:t>
      </w:r>
      <w:r w:rsidR="004A4E5F">
        <w:fldChar w:fldCharType="begin">
          <w:fldData xml:space="preserve">PFJlZm1hbj48Q2l0ZT48QXV0aG9yPk1pPC9BdXRob3I+PFllYXI+MjAwNTwvWWVhcj48UmVjTnVt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</w:fldData>
        </w:fldChar>
      </w:r>
      <w:r w:rsidR="00524EDE">
        <w:instrText xml:space="preserve"> ADDIN REFMGR.CITE </w:instrText>
      </w:r>
      <w:r w:rsidR="00524EDE">
        <w:fldChar w:fldCharType="begin">
          <w:fldData xml:space="preserve">PFJlZm1hbj48Q2l0ZT48QXV0aG9yPk1pPC9BdXRob3I+PFllYXI+MjAwNTwvWWVhcj48UmVjTnVt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</w:fldData>
        </w:fldChar>
      </w:r>
      <w:r w:rsidR="00524EDE">
        <w:instrText xml:space="preserve"> ADDIN EN.CITE.DATA </w:instrText>
      </w:r>
      <w:r w:rsidR="00524EDE">
        <w:fldChar w:fldCharType="end"/>
      </w:r>
      <w:r w:rsidR="004A4E5F">
        <w:fldChar w:fldCharType="separate"/>
      </w:r>
      <w:r w:rsidR="00524EDE" w:rsidRPr="00524EDE">
        <w:rPr>
          <w:noProof/>
          <w:vertAlign w:val="superscript"/>
        </w:rPr>
        <w:t>98-100</w:t>
      </w:r>
      <w:r w:rsidR="004A4E5F">
        <w:fldChar w:fldCharType="end"/>
      </w:r>
      <w:r w:rsidR="00D25083">
        <w:t xml:space="preserve"> programs. </w:t>
      </w:r>
      <w:r w:rsidR="00D75433">
        <w:t xml:space="preserve">For these mutations, we can </w:t>
      </w:r>
      <w:r w:rsidR="00A20BA5">
        <w:t>devise</w:t>
      </w:r>
      <w:r w:rsidR="003D659E">
        <w:t xml:space="preserve"> different tests to evaluate their association with SCZ. </w:t>
      </w:r>
      <w:r w:rsidR="00D75433">
        <w:t xml:space="preserve">We can conduct a binomial test to evaluate whether any of these types of variants are enriched in cases compared to healthy controls, or we can integrate these mutations with other variants to jointly test their effects across </w:t>
      </w:r>
      <w:r w:rsidR="00A20BA5">
        <w:t>a gene or a biological pathway</w:t>
      </w:r>
      <w:r w:rsidR="00D75433">
        <w:t xml:space="preserve"> (see below).</w:t>
      </w:r>
      <w:r w:rsidR="008D02B2">
        <w:t xml:space="preserve"> </w:t>
      </w:r>
      <w:r w:rsidR="008D02B2" w:rsidRPr="008D02B2">
        <w:rPr>
          <w:highlight w:val="yellow"/>
        </w:rPr>
        <w:t>Individual variants/gene-based testing</w:t>
      </w:r>
    </w:p>
    <w:p w14:paraId="0F318F35" w14:textId="77777777" w:rsidR="009D66B3" w:rsidRDefault="009D66B3" w:rsidP="00F97A73">
      <w:r w:rsidRPr="004C07D4">
        <w:rPr>
          <w:b/>
          <w:u w:val="single"/>
        </w:rPr>
        <w:t>De novo mutation verification:</w:t>
      </w:r>
      <w:r w:rsidR="00356616">
        <w:rPr>
          <w:b/>
          <w:u w:val="single"/>
        </w:rPr>
        <w:t xml:space="preserve"> </w:t>
      </w:r>
      <w:r w:rsidR="00356616">
        <w:t xml:space="preserve"> Our design allows us to identify de nova mutations by comparing the variants observed between parents and affected offspring. </w:t>
      </w:r>
      <w:r w:rsidR="00231CE1">
        <w:t>Because the DNA samples we plan to use are from lymphoblastoid cell lines, some of the variants observed only in offspring may be false due to the process of cell line development (Epstein Barr Virus transfection). To exclude these false positives, we will obtain cryopreserved lymphoc</w:t>
      </w:r>
      <w:r w:rsidR="00E46B45">
        <w:t>ytes from Coriell Repository,</w:t>
      </w:r>
      <w:r w:rsidR="00231CE1">
        <w:t xml:space="preserve"> extract DNA, and </w:t>
      </w:r>
      <w:r w:rsidR="00E46B45">
        <w:t xml:space="preserve">resequence these samples to verify </w:t>
      </w:r>
      <w:r w:rsidR="00F97A73">
        <w:t xml:space="preserve">those </w:t>
      </w:r>
      <w:r w:rsidR="00E46B45">
        <w:t xml:space="preserve">de novo mutations. </w:t>
      </w:r>
      <w:r w:rsidR="00F97A73">
        <w:t>The verified de novo mutations will be tested as other SNVs described above.</w:t>
      </w:r>
    </w:p>
    <w:p w14:paraId="7B4F94E1" w14:textId="77777777" w:rsidR="003445A6" w:rsidRDefault="003445A6" w:rsidP="00253550">
      <w:pPr>
        <w:pStyle w:val="Heading3"/>
        <w:jc w:val="both"/>
      </w:pPr>
      <w:r>
        <w:t>Association analyses</w:t>
      </w:r>
    </w:p>
    <w:p w14:paraId="370F7785" w14:textId="77777777" w:rsidR="003445A6" w:rsidRDefault="003445A6" w:rsidP="003445A6">
      <w:pPr>
        <w:rPr>
          <w:ins w:id="75" w:author="hao xiong" w:date="2012-09-09T22:16:00Z"/>
        </w:rPr>
      </w:pPr>
      <w:r>
        <w:t>In addition to the enrichment test for functional and de novo mutations, we will conduct association analyses using all variants discovered in the sequencing. In these analyses all variants found in a gene or a biological pathway are combined and tested using the new statistics developed by Dr. Momiao Xiong, our investigator from UT Health Center at Houston.</w:t>
      </w:r>
      <w:r w:rsidR="00BC7A94">
        <w:t xml:space="preserve"> </w:t>
      </w:r>
    </w:p>
    <w:p w14:paraId="676905DA" w14:textId="77777777" w:rsidR="009E57B6" w:rsidRPr="009E57B6" w:rsidRDefault="009E57B6" w:rsidP="009E57B6">
      <w:pPr>
        <w:tabs>
          <w:tab w:val="clear" w:pos="360"/>
          <w:tab w:val="clear" w:pos="720"/>
          <w:tab w:val="clear" w:pos="1080"/>
          <w:tab w:val="clear" w:pos="1440"/>
        </w:tabs>
        <w:adjustRightInd w:val="0"/>
        <w:spacing w:before="0"/>
        <w:ind w:firstLine="0"/>
        <w:jc w:val="both"/>
        <w:rPr>
          <w:ins w:id="76" w:author="hao xiong" w:date="2012-09-09T22:16:00Z"/>
          <w:rFonts w:cs="Arial"/>
          <w:szCs w:val="22"/>
          <w:lang w:eastAsia="zh-CN"/>
        </w:rPr>
      </w:pPr>
      <w:ins w:id="77" w:author="hao xiong" w:date="2012-09-09T22:16:00Z">
        <w:r w:rsidRPr="009E57B6">
          <w:rPr>
            <w:rFonts w:cs="Arial"/>
            <w:b/>
            <w:szCs w:val="22"/>
            <w:lang w:eastAsia="zh-CN"/>
          </w:rPr>
          <w:t xml:space="preserve">A unified general framework for sequence-based association studies with pedigree structure and unrelated individuals. </w:t>
        </w:r>
        <w:r w:rsidRPr="009E57B6">
          <w:rPr>
            <w:rFonts w:cs="Arial"/>
            <w:szCs w:val="22"/>
            <w:lang w:eastAsia="zh-CN"/>
          </w:rPr>
          <w:t xml:space="preserve">We outline the general procedures to extend population-based association tests for NGS to a general case with multiple families and unrelated individuals.  Consider the problem of testing for the association of a genomic region in a sample of n sequenced individuals from multiple families or unrelated individuals with unknown population structures. We assume that the number of variants in a genomic region, or number of functional principal components or the number of collapsed summary variables is k. For each individual, we define a vector of variables </w:t>
        </w:r>
      </w:ins>
      <w:ins w:id="78" w:author="hao xiong" w:date="2012-09-09T22:16:00Z">
        <w:r w:rsidRPr="009E57B6">
          <w:rPr>
            <w:rFonts w:cs="Arial"/>
            <w:position w:val="-10"/>
            <w:szCs w:val="22"/>
            <w:lang w:eastAsia="zh-CN"/>
          </w:rPr>
          <w:object w:dxaOrig="1840" w:dyaOrig="340" w14:anchorId="1173765B">
            <v:shape id="_x0000_i1026" type="#_x0000_t75" style="width:91.5pt;height:17.25pt" o:ole="">
              <v:imagedata r:id="rId17" o:title=""/>
            </v:shape>
            <o:OLEObject Type="Embed" ProgID="Equation.3" ShapeID="_x0000_i1026" DrawAspect="Content" ObjectID="_1609698901" r:id="rId18"/>
          </w:object>
        </w:r>
      </w:ins>
      <w:ins w:id="79" w:author="hao xiong" w:date="2012-09-09T22:16:00Z">
        <w:r w:rsidRPr="009E57B6">
          <w:rPr>
            <w:rFonts w:cs="Arial"/>
            <w:szCs w:val="22"/>
            <w:lang w:eastAsia="zh-CN"/>
          </w:rPr>
          <w:t xml:space="preserve">, </w:t>
        </w:r>
      </w:ins>
      <w:ins w:id="80" w:author="hao xiong" w:date="2012-09-09T22:16:00Z">
        <w:r w:rsidRPr="009E57B6">
          <w:rPr>
            <w:rFonts w:cs="Arial"/>
            <w:position w:val="-10"/>
            <w:szCs w:val="22"/>
            <w:lang w:eastAsia="zh-CN"/>
          </w:rPr>
          <w:object w:dxaOrig="2020" w:dyaOrig="340" w14:anchorId="15904ACA">
            <v:shape id="_x0000_i1027" type="#_x0000_t75" style="width:101.25pt;height:17.25pt" o:ole="">
              <v:imagedata r:id="rId19" o:title=""/>
            </v:shape>
            <o:OLEObject Type="Embed" ProgID="Equation.3" ShapeID="_x0000_i1027" DrawAspect="Content" ObjectID="_1609698902" r:id="rId20"/>
          </w:object>
        </w:r>
      </w:ins>
      <w:ins w:id="81" w:author="hao xiong" w:date="2012-09-09T22:16:00Z">
        <w:r w:rsidRPr="009E57B6">
          <w:rPr>
            <w:rFonts w:cs="Arial"/>
            <w:szCs w:val="22"/>
            <w:lang w:eastAsia="zh-CN"/>
          </w:rPr>
          <w:t xml:space="preserve">. Define a case indicator vector </w:t>
        </w:r>
      </w:ins>
      <w:ins w:id="82" w:author="hao xiong" w:date="2012-09-09T22:16:00Z">
        <w:r w:rsidRPr="009E57B6">
          <w:rPr>
            <w:rFonts w:cs="Arial"/>
            <w:position w:val="-10"/>
            <w:szCs w:val="22"/>
            <w:lang w:eastAsia="zh-CN"/>
          </w:rPr>
          <w:object w:dxaOrig="1320" w:dyaOrig="340" w14:anchorId="5B91F708">
            <v:shape id="_x0000_i1028" type="#_x0000_t75" style="width:66pt;height:17.25pt" o:ole="">
              <v:imagedata r:id="rId21" o:title=""/>
            </v:shape>
            <o:OLEObject Type="Embed" ProgID="Equation.3" ShapeID="_x0000_i1028" DrawAspect="Content" ObjectID="_1609698903" r:id="rId22"/>
          </w:object>
        </w:r>
      </w:ins>
      <w:ins w:id="83" w:author="hao xiong" w:date="2012-09-09T22:16:00Z">
        <w:r w:rsidRPr="009E57B6">
          <w:rPr>
            <w:rFonts w:cs="Arial"/>
            <w:szCs w:val="22"/>
            <w:lang w:eastAsia="zh-CN"/>
          </w:rPr>
          <w:t xml:space="preserve">, whose i-th entry is 1 if individual </w:t>
        </w:r>
        <w:r w:rsidRPr="009E57B6">
          <w:rPr>
            <w:rFonts w:cs="Arial"/>
            <w:i/>
            <w:szCs w:val="22"/>
            <w:lang w:eastAsia="zh-CN"/>
          </w:rPr>
          <w:t>i</w:t>
        </w:r>
        <w:r w:rsidRPr="009E57B6">
          <w:rPr>
            <w:rFonts w:cs="Arial"/>
            <w:szCs w:val="22"/>
            <w:lang w:eastAsia="zh-CN"/>
          </w:rPr>
          <w:t xml:space="preserve"> is a case and 0 if individual </w:t>
        </w:r>
      </w:ins>
      <w:ins w:id="84" w:author="hao xiong" w:date="2012-09-09T22:16:00Z">
        <w:r w:rsidRPr="009E57B6">
          <w:rPr>
            <w:rFonts w:cs="Arial"/>
            <w:position w:val="-6"/>
            <w:szCs w:val="22"/>
            <w:lang w:eastAsia="zh-CN"/>
          </w:rPr>
          <w:object w:dxaOrig="139" w:dyaOrig="260" w14:anchorId="09BECAF9">
            <v:shape id="_x0000_i1029" type="#_x0000_t75" style="width:6.75pt;height:12.75pt" o:ole="">
              <v:imagedata r:id="rId23" o:title=""/>
            </v:shape>
            <o:OLEObject Type="Embed" ProgID="Equation.3" ShapeID="_x0000_i1029" DrawAspect="Content" ObjectID="_1609698904" r:id="rId24"/>
          </w:object>
        </w:r>
      </w:ins>
      <w:ins w:id="85" w:author="hao xiong" w:date="2012-09-09T22:16:00Z">
        <w:r w:rsidRPr="009E57B6">
          <w:rPr>
            <w:rFonts w:cs="Arial"/>
            <w:szCs w:val="22"/>
            <w:lang w:eastAsia="zh-CN"/>
          </w:rPr>
          <w:t xml:space="preserve">is a control,  and </w:t>
        </w:r>
      </w:ins>
      <w:ins w:id="86" w:author="hao xiong" w:date="2012-09-09T22:16:00Z">
        <w:r w:rsidRPr="009E57B6">
          <w:rPr>
            <w:rFonts w:cs="Arial"/>
            <w:position w:val="-14"/>
            <w:szCs w:val="22"/>
            <w:lang w:eastAsia="zh-CN"/>
          </w:rPr>
          <w:object w:dxaOrig="1359" w:dyaOrig="400" w14:anchorId="777D567F">
            <v:shape id="_x0000_i1030" type="#_x0000_t75" style="width:68.25pt;height:19.5pt" o:ole="">
              <v:imagedata r:id="rId25" o:title=""/>
            </v:shape>
            <o:OLEObject Type="Embed" ProgID="Equation.3" ShapeID="_x0000_i1030" DrawAspect="Content" ObjectID="_1609698905" r:id="rId26"/>
          </w:object>
        </w:r>
      </w:ins>
      <w:ins w:id="87" w:author="hao xiong" w:date="2012-09-09T22:16:00Z">
        <w:r w:rsidRPr="009E57B6">
          <w:rPr>
            <w:rFonts w:cs="Arial"/>
            <w:szCs w:val="22"/>
            <w:lang w:eastAsia="zh-CN"/>
          </w:rPr>
          <w:t xml:space="preserve">, a column vector of 1s of length </w:t>
        </w:r>
      </w:ins>
      <w:ins w:id="88" w:author="hao xiong" w:date="2012-09-09T22:16:00Z">
        <w:r w:rsidRPr="009E57B6">
          <w:rPr>
            <w:rFonts w:cs="Arial"/>
            <w:position w:val="-6"/>
            <w:szCs w:val="22"/>
            <w:lang w:eastAsia="zh-CN"/>
          </w:rPr>
          <w:object w:dxaOrig="200" w:dyaOrig="220" w14:anchorId="1E6C2E24">
            <v:shape id="_x0000_i1031" type="#_x0000_t75" style="width:10.5pt;height:11.25pt" o:ole="">
              <v:imagedata r:id="rId27" o:title=""/>
            </v:shape>
            <o:OLEObject Type="Embed" ProgID="Equation.3" ShapeID="_x0000_i1031" DrawAspect="Content" ObjectID="_1609698906" r:id="rId28"/>
          </w:object>
        </w:r>
      </w:ins>
      <w:ins w:id="89" w:author="hao xiong" w:date="2012-09-09T22:16:00Z">
        <w:r w:rsidRPr="009E57B6">
          <w:rPr>
            <w:rFonts w:cs="Arial"/>
            <w:szCs w:val="22"/>
            <w:lang w:eastAsia="zh-CN"/>
          </w:rPr>
          <w:t xml:space="preserve">. Define </w:t>
        </w:r>
      </w:ins>
      <w:ins w:id="90" w:author="hao xiong" w:date="2012-09-09T22:16:00Z">
        <w:r w:rsidRPr="009E57B6">
          <w:rPr>
            <w:rFonts w:cs="Arial"/>
            <w:position w:val="-12"/>
            <w:szCs w:val="22"/>
            <w:lang w:eastAsia="zh-CN"/>
          </w:rPr>
          <w:object w:dxaOrig="2280" w:dyaOrig="360" w14:anchorId="3732D30D">
            <v:shape id="_x0000_i1032" type="#_x0000_t75" style="width:114pt;height:18pt" o:ole="">
              <v:imagedata r:id="rId29" o:title=""/>
            </v:shape>
            <o:OLEObject Type="Embed" ProgID="Equation.3" ShapeID="_x0000_i1032" DrawAspect="Content" ObjectID="_1609698907" r:id="rId30"/>
          </w:object>
        </w:r>
      </w:ins>
      <w:ins w:id="91" w:author="hao xiong" w:date="2012-09-09T22:16:00Z">
        <w:r w:rsidRPr="009E57B6">
          <w:rPr>
            <w:rFonts w:cs="Arial"/>
            <w:szCs w:val="22"/>
            <w:lang w:eastAsia="zh-CN"/>
          </w:rPr>
          <w:t xml:space="preserve">, where </w:t>
        </w:r>
      </w:ins>
      <w:ins w:id="92" w:author="hao xiong" w:date="2012-09-09T22:16:00Z">
        <w:r w:rsidRPr="009E57B6">
          <w:rPr>
            <w:rFonts w:cs="Arial"/>
            <w:position w:val="-10"/>
            <w:szCs w:val="22"/>
            <w:lang w:eastAsia="zh-CN"/>
          </w:rPr>
          <w:object w:dxaOrig="300" w:dyaOrig="340" w14:anchorId="33D76780">
            <v:shape id="_x0000_i1033" type="#_x0000_t75" style="width:15pt;height:17.25pt" o:ole="">
              <v:imagedata r:id="rId31" o:title=""/>
            </v:shape>
            <o:OLEObject Type="Embed" ProgID="Equation.3" ShapeID="_x0000_i1033" DrawAspect="Content" ObjectID="_1609698908" r:id="rId32"/>
          </w:object>
        </w:r>
      </w:ins>
      <w:ins w:id="93" w:author="hao xiong" w:date="2012-09-09T22:16:00Z">
        <w:r w:rsidRPr="009E57B6">
          <w:rPr>
            <w:rFonts w:cs="Arial"/>
            <w:szCs w:val="22"/>
            <w:lang w:eastAsia="zh-CN"/>
          </w:rPr>
          <w:t xml:space="preserve">is the number of affected individuals, </w:t>
        </w:r>
      </w:ins>
      <w:ins w:id="94" w:author="hao xiong" w:date="2012-09-09T22:16:00Z">
        <w:r w:rsidRPr="009E57B6">
          <w:rPr>
            <w:rFonts w:cs="Arial"/>
            <w:position w:val="-14"/>
            <w:szCs w:val="22"/>
            <w:lang w:eastAsia="zh-CN"/>
          </w:rPr>
          <w:object w:dxaOrig="380" w:dyaOrig="380" w14:anchorId="69AA61CE">
            <v:shape id="_x0000_i1034" type="#_x0000_t75" style="width:18.75pt;height:18.75pt" o:ole="">
              <v:imagedata r:id="rId33" o:title=""/>
            </v:shape>
            <o:OLEObject Type="Embed" ProgID="Equation.3" ShapeID="_x0000_i1034" DrawAspect="Content" ObjectID="_1609698909" r:id="rId34"/>
          </w:object>
        </w:r>
      </w:ins>
      <w:ins w:id="95" w:author="hao xiong" w:date="2012-09-09T22:16:00Z">
        <w:r w:rsidRPr="009E57B6">
          <w:rPr>
            <w:rFonts w:cs="Arial"/>
            <w:szCs w:val="22"/>
            <w:lang w:eastAsia="zh-CN"/>
          </w:rPr>
          <w:t xml:space="preserve"> is a </w:t>
        </w:r>
      </w:ins>
      <w:ins w:id="96" w:author="hao xiong" w:date="2012-09-09T22:16:00Z">
        <w:r w:rsidRPr="009E57B6">
          <w:rPr>
            <w:rFonts w:cs="Arial"/>
            <w:position w:val="-6"/>
            <w:szCs w:val="22"/>
            <w:lang w:eastAsia="zh-CN"/>
          </w:rPr>
          <w:object w:dxaOrig="200" w:dyaOrig="279" w14:anchorId="4877008A">
            <v:shape id="_x0000_i1035" type="#_x0000_t75" style="width:10.5pt;height:13.5pt" o:ole="">
              <v:imagedata r:id="rId35" o:title=""/>
            </v:shape>
            <o:OLEObject Type="Embed" ProgID="Equation.3" ShapeID="_x0000_i1035" DrawAspect="Content" ObjectID="_1609698910" r:id="rId36"/>
          </w:object>
        </w:r>
      </w:ins>
      <w:ins w:id="97" w:author="hao xiong" w:date="2012-09-09T22:16:00Z">
        <w:r w:rsidRPr="009E57B6">
          <w:rPr>
            <w:rFonts w:cs="Arial"/>
            <w:szCs w:val="22"/>
            <w:lang w:eastAsia="zh-CN"/>
          </w:rPr>
          <w:t xml:space="preserve">dimensional identity matrix, </w:t>
        </w:r>
      </w:ins>
      <w:ins w:id="98" w:author="hao xiong" w:date="2012-09-09T22:16:00Z">
        <w:r w:rsidRPr="009E57B6">
          <w:rPr>
            <w:rFonts w:cs="Arial"/>
            <w:position w:val="-6"/>
            <w:szCs w:val="22"/>
            <w:lang w:eastAsia="zh-CN"/>
          </w:rPr>
          <w:object w:dxaOrig="260" w:dyaOrig="279" w14:anchorId="185C8CC5">
            <v:shape id="_x0000_i1036" type="#_x0000_t75" style="width:12.75pt;height:13.5pt" o:ole="">
              <v:imagedata r:id="rId37" o:title=""/>
            </v:shape>
            <o:OLEObject Type="Embed" ProgID="Equation.3" ShapeID="_x0000_i1036" DrawAspect="Content" ObjectID="_1609698911" r:id="rId38"/>
          </w:object>
        </w:r>
      </w:ins>
      <w:ins w:id="99" w:author="hao xiong" w:date="2012-09-09T22:16:00Z">
        <w:r w:rsidRPr="009E57B6">
          <w:rPr>
            <w:rFonts w:cs="Arial"/>
            <w:szCs w:val="22"/>
            <w:lang w:eastAsia="zh-CN"/>
          </w:rPr>
          <w:t xml:space="preserve">denotes the Kronecker product of two matrices. Similar to population-based association studies where we compare the difference in frequencies of alleles or collapsing variables between cases and controls, we compare the same differences in a genomic region but between affected and unaffected individuals in pedigrees or populations. The statistic is defined as </w:t>
        </w:r>
      </w:ins>
    </w:p>
    <w:p w14:paraId="4312628C" w14:textId="77777777" w:rsidR="009E57B6" w:rsidRPr="009E57B6" w:rsidRDefault="009E57B6" w:rsidP="009E57B6">
      <w:pPr>
        <w:tabs>
          <w:tab w:val="clear" w:pos="360"/>
          <w:tab w:val="clear" w:pos="720"/>
          <w:tab w:val="clear" w:pos="1080"/>
          <w:tab w:val="clear" w:pos="1440"/>
        </w:tabs>
        <w:autoSpaceDE/>
        <w:autoSpaceDN/>
        <w:spacing w:before="0"/>
        <w:ind w:firstLine="0"/>
        <w:jc w:val="center"/>
        <w:rPr>
          <w:ins w:id="100" w:author="hao xiong" w:date="2012-09-09T22:16:00Z"/>
          <w:rFonts w:cs="Arial"/>
          <w:szCs w:val="22"/>
          <w:lang w:eastAsia="zh-CN"/>
        </w:rPr>
      </w:pPr>
      <w:ins w:id="101" w:author="hao xiong" w:date="2012-09-09T22:16:00Z">
        <w:r w:rsidRPr="009E57B6">
          <w:rPr>
            <w:rFonts w:cs="Arial"/>
            <w:position w:val="-10"/>
            <w:szCs w:val="22"/>
            <w:lang w:eastAsia="zh-CN"/>
          </w:rPr>
          <w:object w:dxaOrig="1560" w:dyaOrig="340" w14:anchorId="319124DA">
            <v:shape id="_x0000_i1037" type="#_x0000_t75" style="width:78pt;height:17.25pt" o:ole="">
              <v:imagedata r:id="rId39" o:title=""/>
            </v:shape>
            <o:OLEObject Type="Embed" ProgID="Equation.3" ShapeID="_x0000_i1037" DrawAspect="Content" ObjectID="_1609698912" r:id="rId40"/>
          </w:object>
        </w:r>
      </w:ins>
      <w:ins w:id="102" w:author="hao xiong" w:date="2012-09-09T22:16:00Z">
        <w:r w:rsidRPr="009E57B6">
          <w:rPr>
            <w:rFonts w:cs="Arial"/>
            <w:szCs w:val="22"/>
            <w:lang w:eastAsia="zh-CN"/>
          </w:rPr>
          <w:t xml:space="preserve">, where   </w:t>
        </w:r>
      </w:ins>
      <w:ins w:id="103" w:author="hao xiong" w:date="2012-09-09T22:16:00Z">
        <w:r w:rsidRPr="009E57B6">
          <w:rPr>
            <w:rFonts w:cs="Arial"/>
            <w:position w:val="-10"/>
            <w:szCs w:val="22"/>
            <w:lang w:eastAsia="zh-CN"/>
          </w:rPr>
          <w:object w:dxaOrig="1520" w:dyaOrig="279" w14:anchorId="283F9D62">
            <v:shape id="_x0000_i1038" type="#_x0000_t75" style="width:76.5pt;height:13.5pt" o:ole="">
              <v:imagedata r:id="rId41" o:title=""/>
            </v:shape>
            <o:OLEObject Type="Embed" ProgID="Equation.3" ShapeID="_x0000_i1038" DrawAspect="Content" ObjectID="_1609698913" r:id="rId42"/>
          </w:object>
        </w:r>
      </w:ins>
      <w:ins w:id="104" w:author="hao xiong" w:date="2012-09-09T22:16:00Z">
        <w:r>
          <w:rPr>
            <w:rFonts w:cs="Arial"/>
            <w:szCs w:val="22"/>
            <w:lang w:eastAsia="zh-CN"/>
          </w:rPr>
          <w:t xml:space="preserve">                  </w:t>
        </w:r>
      </w:ins>
    </w:p>
    <w:p w14:paraId="335B7358" w14:textId="77777777" w:rsidR="009E57B6" w:rsidRPr="009E57B6" w:rsidRDefault="009E57B6" w:rsidP="009E57B6">
      <w:pPr>
        <w:tabs>
          <w:tab w:val="clear" w:pos="360"/>
          <w:tab w:val="clear" w:pos="720"/>
          <w:tab w:val="clear" w:pos="1080"/>
          <w:tab w:val="clear" w:pos="1440"/>
        </w:tabs>
        <w:autoSpaceDE/>
        <w:autoSpaceDN/>
        <w:spacing w:before="0"/>
        <w:ind w:firstLine="0"/>
        <w:rPr>
          <w:ins w:id="105" w:author="hao xiong" w:date="2012-09-09T22:16:00Z"/>
          <w:rFonts w:cs="Arial"/>
          <w:szCs w:val="22"/>
          <w:lang w:eastAsia="zh-CN"/>
        </w:rPr>
      </w:pPr>
      <w:ins w:id="106" w:author="hao xiong" w:date="2012-09-09T22:16:00Z">
        <w:r w:rsidRPr="009E57B6">
          <w:rPr>
            <w:rFonts w:cs="Arial"/>
            <w:szCs w:val="22"/>
            <w:lang w:eastAsia="zh-CN"/>
          </w:rPr>
          <w:t xml:space="preserve">A key step is to calculate the covariance matrix </w:t>
        </w:r>
      </w:ins>
      <w:ins w:id="107" w:author="hao xiong" w:date="2012-09-09T22:16:00Z">
        <w:r w:rsidRPr="009E57B6">
          <w:rPr>
            <w:rFonts w:cs="Arial"/>
            <w:position w:val="-10"/>
            <w:szCs w:val="22"/>
            <w:lang w:eastAsia="zh-CN"/>
          </w:rPr>
          <w:object w:dxaOrig="340" w:dyaOrig="320" w14:anchorId="2B857871">
            <v:shape id="_x0000_i1039" type="#_x0000_t75" style="width:17.25pt;height:16.5pt" o:ole="">
              <v:imagedata r:id="rId43" o:title=""/>
            </v:shape>
            <o:OLEObject Type="Embed" ProgID="Equation.3" ShapeID="_x0000_i1039" DrawAspect="Content" ObjectID="_1609698914" r:id="rId44"/>
          </w:object>
        </w:r>
      </w:ins>
      <w:ins w:id="108" w:author="hao xiong" w:date="2012-09-09T22:16:00Z">
        <w:r w:rsidRPr="009E57B6">
          <w:rPr>
            <w:rFonts w:cs="Arial"/>
            <w:szCs w:val="22"/>
            <w:lang w:eastAsia="zh-CN"/>
          </w:rPr>
          <w:t xml:space="preserve">of the variables </w:t>
        </w:r>
      </w:ins>
      <w:ins w:id="109" w:author="hao xiong" w:date="2012-09-09T22:16:00Z">
        <w:r w:rsidRPr="009E57B6">
          <w:rPr>
            <w:rFonts w:cs="Arial"/>
            <w:position w:val="-6"/>
            <w:szCs w:val="22"/>
            <w:lang w:eastAsia="zh-CN"/>
          </w:rPr>
          <w:object w:dxaOrig="260" w:dyaOrig="260" w14:anchorId="3A6A5799">
            <v:shape id="_x0000_i1040" type="#_x0000_t75" style="width:12.75pt;height:12.75pt" o:ole="">
              <v:imagedata r:id="rId45" o:title=""/>
            </v:shape>
            <o:OLEObject Type="Embed" ProgID="Equation.3" ShapeID="_x0000_i1040" DrawAspect="Content" ObjectID="_1609698915" r:id="rId46"/>
          </w:object>
        </w:r>
      </w:ins>
      <w:ins w:id="110" w:author="hao xiong" w:date="2012-09-09T22:16:00Z">
        <w:r w:rsidRPr="009E57B6">
          <w:rPr>
            <w:rFonts w:cs="Arial"/>
            <w:szCs w:val="22"/>
            <w:lang w:eastAsia="zh-CN"/>
          </w:rPr>
          <w:t xml:space="preserve"> Our innovative approach is to decompose the covariance matrix </w:t>
        </w:r>
      </w:ins>
      <w:ins w:id="111" w:author="hao xiong" w:date="2012-09-09T22:16:00Z">
        <w:r w:rsidRPr="009E57B6">
          <w:rPr>
            <w:rFonts w:cs="Arial"/>
            <w:position w:val="-10"/>
            <w:szCs w:val="22"/>
            <w:lang w:eastAsia="zh-CN"/>
          </w:rPr>
          <w:object w:dxaOrig="340" w:dyaOrig="320" w14:anchorId="1CAF6C8A">
            <v:shape id="_x0000_i1041" type="#_x0000_t75" style="width:17.25pt;height:16.5pt" o:ole="">
              <v:imagedata r:id="rId47" o:title=""/>
            </v:shape>
            <o:OLEObject Type="Embed" ProgID="Equation.3" ShapeID="_x0000_i1041" DrawAspect="Content" ObjectID="_1609698916" r:id="rId48"/>
          </w:object>
        </w:r>
      </w:ins>
      <w:ins w:id="112" w:author="hao xiong" w:date="2012-09-09T22:16:00Z">
        <w:r w:rsidRPr="009E57B6">
          <w:rPr>
            <w:rFonts w:cs="Arial"/>
            <w:szCs w:val="22"/>
            <w:lang w:eastAsia="zh-CN"/>
          </w:rPr>
          <w:t xml:space="preserve"> into a Kronecker product of the covariance matrix </w:t>
        </w:r>
      </w:ins>
      <w:ins w:id="113" w:author="hao xiong" w:date="2012-09-09T22:16:00Z">
        <w:r w:rsidRPr="009E57B6">
          <w:rPr>
            <w:rFonts w:cs="Arial"/>
            <w:position w:val="-10"/>
            <w:szCs w:val="22"/>
            <w:lang w:eastAsia="zh-CN"/>
          </w:rPr>
          <w:object w:dxaOrig="320" w:dyaOrig="320" w14:anchorId="10E3A973">
            <v:shape id="_x0000_i1042" type="#_x0000_t75" style="width:16.5pt;height:16.5pt" o:ole="">
              <v:imagedata r:id="rId49" o:title=""/>
            </v:shape>
            <o:OLEObject Type="Embed" ProgID="Equation.3" ShapeID="_x0000_i1042" DrawAspect="Content" ObjectID="_1609698917" r:id="rId50"/>
          </w:object>
        </w:r>
      </w:ins>
      <w:ins w:id="114" w:author="hao xiong" w:date="2012-09-09T22:16:00Z">
        <w:r w:rsidRPr="009E57B6">
          <w:rPr>
            <w:rFonts w:cs="Arial"/>
            <w:szCs w:val="22"/>
            <w:lang w:eastAsia="zh-CN"/>
          </w:rPr>
          <w:t xml:space="preserve">of the variables Z for outbred individuals and a kinship matrix </w:t>
        </w:r>
      </w:ins>
      <w:ins w:id="115" w:author="hao xiong" w:date="2012-09-09T22:16:00Z">
        <w:r w:rsidRPr="009E57B6">
          <w:rPr>
            <w:rFonts w:cs="Arial"/>
            <w:position w:val="-4"/>
            <w:szCs w:val="22"/>
            <w:lang w:eastAsia="zh-CN"/>
          </w:rPr>
          <w:object w:dxaOrig="240" w:dyaOrig="240" w14:anchorId="08E866EA">
            <v:shape id="_x0000_i1043" type="#_x0000_t75" style="width:12pt;height:12pt" o:ole="">
              <v:imagedata r:id="rId51" o:title=""/>
            </v:shape>
            <o:OLEObject Type="Embed" ProgID="Equation.3" ShapeID="_x0000_i1043" DrawAspect="Content" ObjectID="_1609698918" r:id="rId52"/>
          </w:object>
        </w:r>
      </w:ins>
      <w:ins w:id="116" w:author="hao xiong" w:date="2012-09-09T22:16:00Z">
        <w:r w:rsidRPr="009E57B6">
          <w:rPr>
            <w:rFonts w:cs="Arial"/>
            <w:szCs w:val="22"/>
            <w:lang w:eastAsia="zh-CN"/>
          </w:rPr>
          <w:t>accounting for relatedness, inbreeding, and population structure</w:t>
        </w:r>
        <w:r w:rsidRPr="009E57B6">
          <w:rPr>
            <w:rFonts w:cs="Arial"/>
            <w:szCs w:val="22"/>
            <w:vertAlign w:val="superscript"/>
            <w:lang w:eastAsia="zh-CN"/>
          </w:rPr>
          <w:t>8</w:t>
        </w:r>
        <w:r w:rsidRPr="009E57B6">
          <w:rPr>
            <w:rFonts w:cs="Arial"/>
            <w:szCs w:val="22"/>
            <w:lang w:eastAsia="zh-CN"/>
          </w:rPr>
          <w:t xml:space="preserve">: </w:t>
        </w:r>
      </w:ins>
      <w:ins w:id="117" w:author="hao xiong" w:date="2012-09-09T22:16:00Z">
        <w:r w:rsidRPr="009E57B6">
          <w:rPr>
            <w:rFonts w:cs="Arial"/>
            <w:position w:val="-10"/>
            <w:szCs w:val="22"/>
            <w:lang w:eastAsia="zh-CN"/>
          </w:rPr>
          <w:object w:dxaOrig="2060" w:dyaOrig="300" w14:anchorId="56C0D315">
            <v:shape id="_x0000_i1044" type="#_x0000_t75" style="width:102.75pt;height:15pt" o:ole="">
              <v:imagedata r:id="rId53" o:title=""/>
            </v:shape>
            <o:OLEObject Type="Embed" ProgID="Equation.3" ShapeID="_x0000_i1044" DrawAspect="Content" ObjectID="_1609698919" r:id="rId54"/>
          </w:object>
        </w:r>
      </w:ins>
      <w:ins w:id="118" w:author="hao xiong" w:date="2012-09-09T22:16:00Z">
        <w:r w:rsidRPr="009E57B6">
          <w:rPr>
            <w:rFonts w:cs="Arial"/>
            <w:szCs w:val="22"/>
            <w:lang w:eastAsia="zh-CN"/>
          </w:rPr>
          <w:t>, which implies</w:t>
        </w:r>
      </w:ins>
      <w:ins w:id="119" w:author="hao xiong" w:date="2012-09-09T22:16:00Z">
        <w:r w:rsidRPr="009E57B6">
          <w:rPr>
            <w:rFonts w:cs="Arial"/>
            <w:position w:val="-12"/>
            <w:szCs w:val="22"/>
            <w:lang w:eastAsia="zh-CN"/>
          </w:rPr>
          <w:object w:dxaOrig="3140" w:dyaOrig="360" w14:anchorId="3E6EAFAF">
            <v:shape id="_x0000_i1045" type="#_x0000_t75" style="width:156.75pt;height:18pt" o:ole="">
              <v:imagedata r:id="rId55" o:title=""/>
            </v:shape>
            <o:OLEObject Type="Embed" ProgID="Equation.3" ShapeID="_x0000_i1045" DrawAspect="Content" ObjectID="_1609698920" r:id="rId56"/>
          </w:object>
        </w:r>
      </w:ins>
      <w:ins w:id="120" w:author="hao xiong" w:date="2012-09-09T22:16:00Z">
        <w:r w:rsidRPr="009E57B6">
          <w:rPr>
            <w:rFonts w:cs="Arial"/>
            <w:szCs w:val="22"/>
            <w:lang w:eastAsia="zh-CN"/>
          </w:rPr>
          <w:t>*</w:t>
        </w:r>
      </w:ins>
      <w:ins w:id="121" w:author="hao xiong" w:date="2012-09-09T22:16:00Z">
        <w:r w:rsidRPr="009E57B6">
          <w:rPr>
            <w:rFonts w:ascii="Calibri" w:hAnsi="Calibri" w:cs="Times New Roman"/>
            <w:position w:val="-10"/>
            <w:szCs w:val="22"/>
            <w:lang w:eastAsia="zh-CN"/>
          </w:rPr>
          <w:object w:dxaOrig="260" w:dyaOrig="300" w14:anchorId="3756AB5C">
            <v:shape id="_x0000_i1046" type="#_x0000_t75" style="width:12.75pt;height:15pt" o:ole="">
              <v:imagedata r:id="rId57" o:title=""/>
            </v:shape>
            <o:OLEObject Type="Embed" ProgID="Equation.3" ShapeID="_x0000_i1046" DrawAspect="Content" ObjectID="_1609698921" r:id="rId58"/>
          </w:object>
        </w:r>
      </w:ins>
      <w:ins w:id="122" w:author="hao xiong" w:date="2012-09-09T22:16:00Z">
        <w:r w:rsidRPr="009E57B6">
          <w:rPr>
            <w:rFonts w:ascii="Calibri" w:hAnsi="Calibri" w:cs="Times New Roman"/>
            <w:szCs w:val="22"/>
            <w:lang w:eastAsia="zh-CN"/>
          </w:rPr>
          <w:t xml:space="preserve"> </w:t>
        </w:r>
        <w:r w:rsidRPr="009E57B6">
          <w:rPr>
            <w:rFonts w:cs="Arial"/>
            <w:szCs w:val="22"/>
            <w:lang w:eastAsia="zh-CN"/>
          </w:rPr>
          <w:t xml:space="preserve"> A remarkable feature is that  the test statistic </w:t>
        </w:r>
      </w:ins>
      <w:ins w:id="123" w:author="hao xiong" w:date="2012-09-09T22:16:00Z">
        <w:r w:rsidRPr="009E57B6">
          <w:rPr>
            <w:rFonts w:cs="Arial"/>
            <w:position w:val="-10"/>
            <w:szCs w:val="22"/>
            <w:lang w:eastAsia="zh-CN"/>
          </w:rPr>
          <w:object w:dxaOrig="279" w:dyaOrig="320" w14:anchorId="12F8B9A6">
            <v:shape id="_x0000_i1047" type="#_x0000_t75" style="width:13.5pt;height:16.5pt" o:ole="">
              <v:imagedata r:id="rId59" o:title=""/>
            </v:shape>
            <o:OLEObject Type="Embed" ProgID="Equation.3" ShapeID="_x0000_i1047" DrawAspect="Content" ObjectID="_1609698922" r:id="rId60"/>
          </w:object>
        </w:r>
      </w:ins>
      <w:ins w:id="124" w:author="hao xiong" w:date="2012-09-09T22:16:00Z">
        <w:r w:rsidRPr="009E57B6">
          <w:rPr>
            <w:rFonts w:cs="Arial"/>
            <w:szCs w:val="22"/>
            <w:lang w:eastAsia="zh-CN"/>
          </w:rPr>
          <w:t xml:space="preserve">can be simplified to  a product of the corresponding population-based statistics and a correction factor: </w:t>
        </w:r>
      </w:ins>
      <w:ins w:id="125" w:author="hao xiong" w:date="2012-09-09T22:16:00Z">
        <w:r w:rsidRPr="009E57B6">
          <w:rPr>
            <w:rFonts w:cs="Arial"/>
            <w:position w:val="-10"/>
            <w:szCs w:val="22"/>
            <w:lang w:eastAsia="zh-CN"/>
          </w:rPr>
          <w:object w:dxaOrig="1420" w:dyaOrig="320" w14:anchorId="6AF6C4E2">
            <v:shape id="_x0000_i1048" type="#_x0000_t75" style="width:71.25pt;height:16.5pt" o:ole="">
              <v:imagedata r:id="rId61" o:title=""/>
            </v:shape>
            <o:OLEObject Type="Embed" ProgID="Equation.3" ShapeID="_x0000_i1048" DrawAspect="Content" ObjectID="_1609698923" r:id="rId62"/>
          </w:object>
        </w:r>
      </w:ins>
      <w:ins w:id="126" w:author="hao xiong" w:date="2012-09-09T22:16:00Z">
        <w:r w:rsidRPr="009E57B6">
          <w:rPr>
            <w:rFonts w:cs="Arial"/>
            <w:szCs w:val="22"/>
            <w:lang w:eastAsia="zh-CN"/>
          </w:rPr>
          <w:t xml:space="preserve">where </w:t>
        </w:r>
      </w:ins>
      <w:ins w:id="127" w:author="hao xiong" w:date="2012-09-09T22:16:00Z">
        <w:r w:rsidRPr="009E57B6">
          <w:rPr>
            <w:rFonts w:cs="Arial"/>
            <w:position w:val="-10"/>
            <w:szCs w:val="22"/>
            <w:lang w:eastAsia="zh-CN"/>
          </w:rPr>
          <w:object w:dxaOrig="2980" w:dyaOrig="360" w14:anchorId="17EBF90E">
            <v:shape id="_x0000_i1049" type="#_x0000_t75" style="width:149.25pt;height:18pt" o:ole="">
              <v:imagedata r:id="rId63" o:title=""/>
            </v:shape>
            <o:OLEObject Type="Embed" ProgID="Equation.3" ShapeID="_x0000_i1049" DrawAspect="Content" ObjectID="_1609698924" r:id="rId64"/>
          </w:object>
        </w:r>
      </w:ins>
      <w:ins w:id="128" w:author="hao xiong" w:date="2012-09-09T22:16:00Z">
        <w:r w:rsidRPr="009E57B6">
          <w:rPr>
            <w:rFonts w:ascii="Calibri" w:hAnsi="Calibri" w:cs="Times New Roman"/>
            <w:position w:val="-10"/>
            <w:szCs w:val="22"/>
            <w:lang w:eastAsia="zh-CN"/>
          </w:rPr>
          <w:object w:dxaOrig="1020" w:dyaOrig="340" w14:anchorId="52BE57BD">
            <v:shape id="_x0000_i1050" type="#_x0000_t75" style="width:51pt;height:17.25pt" o:ole="">
              <v:imagedata r:id="rId65" o:title=""/>
            </v:shape>
            <o:OLEObject Type="Embed" ProgID="Equation.3" ShapeID="_x0000_i1050" DrawAspect="Content" ObjectID="_1609698925" r:id="rId66"/>
          </w:object>
        </w:r>
      </w:ins>
      <w:ins w:id="129" w:author="hao xiong" w:date="2012-09-09T22:16:00Z">
        <w:r w:rsidRPr="009E57B6">
          <w:rPr>
            <w:rFonts w:cs="Arial"/>
            <w:szCs w:val="22"/>
            <w:lang w:eastAsia="zh-CN"/>
          </w:rPr>
          <w:t xml:space="preserve"> </w:t>
        </w:r>
      </w:ins>
      <w:ins w:id="130" w:author="hao xiong" w:date="2012-09-09T22:16:00Z">
        <w:r w:rsidRPr="009E57B6">
          <w:rPr>
            <w:rFonts w:cs="Arial"/>
            <w:position w:val="-10"/>
            <w:szCs w:val="22"/>
            <w:lang w:eastAsia="zh-CN"/>
          </w:rPr>
          <w:object w:dxaOrig="320" w:dyaOrig="340" w14:anchorId="6B38DCB4">
            <v:shape id="_x0000_i1051" type="#_x0000_t75" style="width:16.5pt;height:17.25pt" o:ole="">
              <v:imagedata r:id="rId67" o:title=""/>
            </v:shape>
            <o:OLEObject Type="Embed" ProgID="Equation.3" ShapeID="_x0000_i1051" DrawAspect="Content" ObjectID="_1609698926" r:id="rId68"/>
          </w:object>
        </w:r>
      </w:ins>
      <w:ins w:id="131" w:author="hao xiong" w:date="2012-09-09T22:16:00Z">
        <w:r w:rsidRPr="009E57B6">
          <w:rPr>
            <w:rFonts w:cs="Arial"/>
            <w:szCs w:val="22"/>
            <w:lang w:eastAsia="zh-CN"/>
          </w:rPr>
          <w:t xml:space="preserve">and </w:t>
        </w:r>
      </w:ins>
      <w:ins w:id="132" w:author="hao xiong" w:date="2012-09-09T22:16:00Z">
        <w:r w:rsidRPr="009E57B6">
          <w:rPr>
            <w:rFonts w:cs="Arial"/>
            <w:position w:val="-10"/>
            <w:szCs w:val="22"/>
            <w:lang w:eastAsia="zh-CN"/>
          </w:rPr>
          <w:object w:dxaOrig="340" w:dyaOrig="340" w14:anchorId="7F77C692">
            <v:shape id="_x0000_i1052" type="#_x0000_t75" style="width:17.25pt;height:17.25pt" o:ole="">
              <v:imagedata r:id="rId69" o:title=""/>
            </v:shape>
            <o:OLEObject Type="Embed" ProgID="Equation.3" ShapeID="_x0000_i1052" DrawAspect="Content" ObjectID="_1609698927" r:id="rId70"/>
          </w:object>
        </w:r>
      </w:ins>
      <w:ins w:id="133" w:author="hao xiong" w:date="2012-09-09T22:16:00Z">
        <w:r w:rsidRPr="009E57B6">
          <w:rPr>
            <w:rFonts w:cs="Arial"/>
            <w:szCs w:val="22"/>
            <w:lang w:eastAsia="zh-CN"/>
          </w:rPr>
          <w:t xml:space="preserve">are the average of the vector Z for affected and unaffected individuals, </w:t>
        </w:r>
      </w:ins>
      <w:ins w:id="134" w:author="hao xiong" w:date="2012-09-09T22:16:00Z">
        <w:r w:rsidRPr="009E57B6">
          <w:rPr>
            <w:rFonts w:cs="Arial"/>
            <w:position w:val="-10"/>
            <w:szCs w:val="22"/>
            <w:lang w:eastAsia="zh-CN"/>
          </w:rPr>
          <w:object w:dxaOrig="2040" w:dyaOrig="320" w14:anchorId="3109BF82">
            <v:shape id="_x0000_i1053" type="#_x0000_t75" style="width:102pt;height:16.5pt" o:ole="">
              <v:imagedata r:id="rId71" o:title=""/>
            </v:shape>
            <o:OLEObject Type="Embed" ProgID="Equation.3" ShapeID="_x0000_i1053" DrawAspect="Content" ObjectID="_1609698928" r:id="rId72"/>
          </w:object>
        </w:r>
      </w:ins>
      <w:ins w:id="135" w:author="hao xiong" w:date="2012-09-09T22:16:00Z">
        <w:r w:rsidRPr="009E57B6">
          <w:rPr>
            <w:rFonts w:cs="Arial"/>
            <w:position w:val="-12"/>
            <w:szCs w:val="22"/>
            <w:lang w:eastAsia="zh-CN"/>
          </w:rPr>
          <w:object w:dxaOrig="2799" w:dyaOrig="360" w14:anchorId="5E04AA6D">
            <v:shape id="_x0000_i1054" type="#_x0000_t75" style="width:139.5pt;height:18pt" o:ole="">
              <v:imagedata r:id="rId73" o:title=""/>
            </v:shape>
            <o:OLEObject Type="Embed" ProgID="Equation.3" ShapeID="_x0000_i1054" DrawAspect="Content" ObjectID="_1609698929" r:id="rId74"/>
          </w:object>
        </w:r>
      </w:ins>
      <w:ins w:id="136" w:author="hao xiong" w:date="2012-09-09T22:16:00Z">
        <w:r w:rsidRPr="009E57B6">
          <w:rPr>
            <w:rFonts w:cs="Arial"/>
            <w:szCs w:val="22"/>
            <w:lang w:eastAsia="zh-CN"/>
          </w:rPr>
          <w:t xml:space="preserve"> is the correction factor to be applied to the statistic </w:t>
        </w:r>
      </w:ins>
      <w:ins w:id="137" w:author="hao xiong" w:date="2012-09-09T22:16:00Z">
        <w:r w:rsidRPr="009E57B6">
          <w:rPr>
            <w:rFonts w:cs="Arial"/>
            <w:position w:val="-10"/>
            <w:szCs w:val="22"/>
            <w:lang w:eastAsia="zh-CN"/>
          </w:rPr>
          <w:object w:dxaOrig="279" w:dyaOrig="320" w14:anchorId="740B0D62">
            <v:shape id="_x0000_i1055" type="#_x0000_t75" style="width:13.5pt;height:16.5pt" o:ole="">
              <v:imagedata r:id="rId75" o:title=""/>
            </v:shape>
            <o:OLEObject Type="Embed" ProgID="Equation.3" ShapeID="_x0000_i1055" DrawAspect="Content" ObjectID="_1609698930" r:id="rId76"/>
          </w:object>
        </w:r>
      </w:ins>
      <w:ins w:id="138" w:author="hao xiong" w:date="2012-09-09T22:16:00Z">
        <w:r w:rsidRPr="009E57B6">
          <w:rPr>
            <w:rFonts w:cs="Arial"/>
            <w:szCs w:val="22"/>
            <w:lang w:eastAsia="zh-CN"/>
          </w:rPr>
          <w:t xml:space="preserve">to have a valid test in the presence of pedigree structures and cryptic relatedness.  Under the null hypothesis of no association, </w:t>
        </w:r>
      </w:ins>
      <w:ins w:id="139" w:author="hao xiong" w:date="2012-09-09T22:16:00Z">
        <w:r w:rsidRPr="009E57B6">
          <w:rPr>
            <w:rFonts w:cs="Arial"/>
            <w:position w:val="-10"/>
            <w:szCs w:val="22"/>
            <w:lang w:eastAsia="zh-CN"/>
          </w:rPr>
          <w:object w:dxaOrig="260" w:dyaOrig="300" w14:anchorId="670D571E">
            <v:shape id="_x0000_i1056" type="#_x0000_t75" style="width:12.75pt;height:15pt" o:ole="">
              <v:imagedata r:id="rId77" o:title=""/>
            </v:shape>
            <o:OLEObject Type="Embed" ProgID="Equation.3" ShapeID="_x0000_i1056" DrawAspect="Content" ObjectID="_1609698931" r:id="rId78"/>
          </w:object>
        </w:r>
      </w:ins>
      <w:ins w:id="140" w:author="hao xiong" w:date="2012-09-09T22:16:00Z">
        <w:r w:rsidRPr="009E57B6">
          <w:rPr>
            <w:rFonts w:cs="Arial"/>
            <w:szCs w:val="22"/>
            <w:lang w:eastAsia="zh-CN"/>
          </w:rPr>
          <w:t xml:space="preserve"> is distributed as a central </w:t>
        </w:r>
      </w:ins>
      <w:ins w:id="141" w:author="hao xiong" w:date="2012-09-09T22:16:00Z">
        <w:r w:rsidRPr="009E57B6">
          <w:rPr>
            <w:rFonts w:cs="Arial"/>
            <w:position w:val="-12"/>
            <w:szCs w:val="22"/>
            <w:lang w:eastAsia="zh-CN"/>
          </w:rPr>
          <w:object w:dxaOrig="360" w:dyaOrig="360" w14:anchorId="05D4171C">
            <v:shape id="_x0000_i1057" type="#_x0000_t75" style="width:18pt;height:18pt" o:ole="">
              <v:imagedata r:id="rId79" o:title=""/>
            </v:shape>
            <o:OLEObject Type="Embed" ProgID="Equation.3" ShapeID="_x0000_i1057" DrawAspect="Content" ObjectID="_1609698932" r:id="rId80"/>
          </w:object>
        </w:r>
      </w:ins>
      <w:ins w:id="142" w:author="hao xiong" w:date="2012-09-09T22:16:00Z">
        <w:r w:rsidRPr="009E57B6">
          <w:rPr>
            <w:rFonts w:cs="Arial"/>
            <w:szCs w:val="22"/>
            <w:lang w:eastAsia="zh-CN"/>
          </w:rPr>
          <w:t xml:space="preserve">distribution. </w:t>
        </w:r>
      </w:ins>
    </w:p>
    <w:p w14:paraId="5664D2AE" w14:textId="77777777" w:rsidR="009E57B6" w:rsidRDefault="00C55220">
      <w:pPr>
        <w:ind w:firstLine="0"/>
        <w:rPr>
          <w:ins w:id="143" w:author="hao xiong" w:date="2012-09-09T22:20:00Z"/>
          <w:rFonts w:cs="Arial"/>
          <w:b/>
        </w:rPr>
        <w:pPrChange w:id="144" w:author="hao xiong" w:date="2012-09-09T22:17:00Z">
          <w:pPr/>
        </w:pPrChange>
      </w:pPr>
      <w:ins w:id="145" w:author="hao xiong" w:date="2012-09-09T22:19:00Z">
        <w:r>
          <w:rPr>
            <w:rFonts w:cs="Arial"/>
            <w:b/>
          </w:rPr>
          <w:t>Family-based g</w:t>
        </w:r>
        <w:r w:rsidRPr="007566B0">
          <w:rPr>
            <w:rFonts w:cs="Arial"/>
            <w:b/>
          </w:rPr>
          <w:t>eneralized</w:t>
        </w:r>
      </w:ins>
      <w:ins w:id="146" w:author="hao xiong" w:date="2012-09-09T22:19:00Z">
        <w:r w:rsidRPr="007566B0">
          <w:rPr>
            <w:rFonts w:cs="Arial"/>
            <w:b/>
            <w:position w:val="-4"/>
          </w:rPr>
          <w:object w:dxaOrig="300" w:dyaOrig="300" w14:anchorId="34872E4B">
            <v:shape id="_x0000_i1058" type="#_x0000_t75" style="width:15pt;height:15pt" o:ole="">
              <v:imagedata r:id="rId81" o:title=""/>
            </v:shape>
            <o:OLEObject Type="Embed" ProgID="Equation.3" ShapeID="_x0000_i1058" DrawAspect="Content" ObjectID="_1609698933" r:id="rId82"/>
          </w:object>
        </w:r>
      </w:ins>
      <w:ins w:id="147" w:author="hao xiong" w:date="2012-09-09T22:19:00Z">
        <w:r>
          <w:rPr>
            <w:rFonts w:cs="Arial"/>
            <w:b/>
          </w:rPr>
          <w:t>, C</w:t>
        </w:r>
      </w:ins>
      <w:ins w:id="148" w:author="hao xiong" w:date="2012-09-09T22:20:00Z">
        <w:r>
          <w:rPr>
            <w:rFonts w:cs="Arial"/>
            <w:b/>
          </w:rPr>
          <w:t>ollap</w:t>
        </w:r>
      </w:ins>
      <w:ins w:id="149" w:author="hao xiong" w:date="2012-09-09T22:19:00Z">
        <w:r>
          <w:rPr>
            <w:rFonts w:cs="Arial"/>
            <w:b/>
          </w:rPr>
          <w:t xml:space="preserve">sing methods,  CMC, </w:t>
        </w:r>
      </w:ins>
      <w:ins w:id="150" w:author="hao xiong" w:date="2012-09-09T22:20:00Z">
        <w:r>
          <w:rPr>
            <w:rFonts w:cs="Arial"/>
            <w:b/>
          </w:rPr>
          <w:t xml:space="preserve"> WSS, VT, SKAT,</w:t>
        </w:r>
      </w:ins>
      <w:ins w:id="151" w:author="hao xiong" w:date="2012-09-09T22:19:00Z">
        <w:r>
          <w:rPr>
            <w:rFonts w:cs="Arial"/>
            <w:b/>
          </w:rPr>
          <w:t xml:space="preserve"> SFPCA s</w:t>
        </w:r>
        <w:r w:rsidRPr="007566B0">
          <w:rPr>
            <w:rFonts w:cs="Arial"/>
            <w:b/>
          </w:rPr>
          <w:t xml:space="preserve">tatistic, </w:t>
        </w:r>
        <w:r>
          <w:rPr>
            <w:rFonts w:cs="Arial"/>
            <w:b/>
          </w:rPr>
          <w:t>and other sequence-based association test statistics.</w:t>
        </w:r>
      </w:ins>
    </w:p>
    <w:p w14:paraId="74F343A3" w14:textId="77777777" w:rsidR="00C55220" w:rsidRPr="00C55220" w:rsidRDefault="00493AFC">
      <w:pPr>
        <w:ind w:firstLine="0"/>
        <w:pPrChange w:id="152" w:author="hao xiong" w:date="2012-09-09T22:17:00Z">
          <w:pPr/>
        </w:pPrChange>
      </w:pPr>
      <w:ins w:id="153" w:author="hao xiong" w:date="2012-09-10T08:42:00Z">
        <w:r w:rsidRPr="00493AFC">
          <w:rPr>
            <w:rFonts w:cs="Arial"/>
          </w:rPr>
          <w:t>It is increasingly recognized that analyzing samples from populations and pedigrees sep</w:t>
        </w:r>
        <w:r>
          <w:rPr>
            <w:rFonts w:cs="Arial"/>
          </w:rPr>
          <w:t>arately is highly inefficient</w:t>
        </w:r>
        <w:r w:rsidRPr="00493AFC">
          <w:rPr>
            <w:rFonts w:cs="Arial"/>
          </w:rPr>
          <w:t>. It is natural to unify population and family study designs for association studies. However, the major critical barriers are lack of the statistical methods for sequence-based association studies with extended pedigrees and for integrating the association results across the study designs.</w:t>
        </w:r>
      </w:ins>
      <w:ins w:id="154" w:author="hao xiong" w:date="2012-09-09T22:20:00Z">
        <w:r w:rsidR="00C55220" w:rsidRPr="00C55220">
          <w:rPr>
            <w:rFonts w:cs="Arial"/>
            <w:rPrChange w:id="155" w:author="hao xiong" w:date="2012-09-09T22:21:00Z">
              <w:rPr>
                <w:rFonts w:cs="Arial"/>
                <w:b/>
              </w:rPr>
            </w:rPrChange>
          </w:rPr>
          <w:t xml:space="preserve"> </w:t>
        </w:r>
      </w:ins>
      <w:ins w:id="156" w:author="hao xiong" w:date="2012-09-10T08:45:00Z">
        <w:r w:rsidRPr="00493AFC">
          <w:rPr>
            <w:rFonts w:cs="Arial"/>
          </w:rPr>
          <w:t xml:space="preserve">Since the statistical methods appropriate for either design differ substantially, it is difficult to integrate the association results across the sample designs6. To overcome these problems, </w:t>
        </w:r>
        <w:r>
          <w:rPr>
            <w:rFonts w:cs="Arial"/>
          </w:rPr>
          <w:t>we</w:t>
        </w:r>
      </w:ins>
      <w:ins w:id="157" w:author="hao xiong" w:date="2012-09-10T08:46:00Z">
        <w:r>
          <w:rPr>
            <w:rFonts w:cs="Arial"/>
          </w:rPr>
          <w:t xml:space="preserve"> extend the population </w:t>
        </w:r>
      </w:ins>
      <w:ins w:id="158" w:author="hao xiong" w:date="2012-09-10T08:48:00Z">
        <w:r>
          <w:rPr>
            <w:rFonts w:cs="Arial"/>
          </w:rPr>
          <w:t>based association tests to any pedigrees or mixed pedigrees and unrelated individuals.</w:t>
        </w:r>
      </w:ins>
      <w:ins w:id="159" w:author="hao xiong" w:date="2012-09-10T08:49:00Z">
        <w:r>
          <w:rPr>
            <w:rFonts w:cs="Arial"/>
          </w:rPr>
          <w:t xml:space="preserve"> Specifically,</w:t>
        </w:r>
      </w:ins>
      <w:ins w:id="160" w:author="hao xiong" w:date="2012-09-10T08:45:00Z">
        <w:r>
          <w:rPr>
            <w:rFonts w:cs="Arial"/>
          </w:rPr>
          <w:t xml:space="preserve"> </w:t>
        </w:r>
      </w:ins>
      <w:ins w:id="161" w:author="hao xiong" w:date="2012-09-10T08:49:00Z">
        <w:r>
          <w:rPr>
            <w:rFonts w:cs="Arial"/>
          </w:rPr>
          <w:t>t</w:t>
        </w:r>
      </w:ins>
      <w:ins w:id="162" w:author="hao xiong" w:date="2012-09-09T22:20:00Z">
        <w:r w:rsidR="00C55220" w:rsidRPr="00C55220">
          <w:rPr>
            <w:rFonts w:cs="Arial"/>
            <w:rPrChange w:id="163" w:author="hao xiong" w:date="2012-09-09T22:21:00Z">
              <w:rPr>
                <w:rFonts w:cs="Arial"/>
                <w:b/>
              </w:rPr>
            </w:rPrChange>
          </w:rPr>
          <w:t xml:space="preserve">he generalized </w:t>
        </w:r>
      </w:ins>
      <w:ins w:id="164" w:author="hao xiong" w:date="2012-09-09T22:21:00Z">
        <w:r w:rsidR="00C55220" w:rsidRPr="00CB5AF9">
          <w:rPr>
            <w:rFonts w:cs="Arial"/>
            <w:position w:val="-4"/>
          </w:rPr>
          <w:object w:dxaOrig="320" w:dyaOrig="300" w14:anchorId="4107B1A9">
            <v:shape id="_x0000_i1059" type="#_x0000_t75" style="width:16.5pt;height:15pt" o:ole="">
              <v:imagedata r:id="rId83" o:title=""/>
            </v:shape>
            <o:OLEObject Type="Embed" ProgID="Equation.3" ShapeID="_x0000_i1059" DrawAspect="Content" ObjectID="_1609698934" r:id="rId84"/>
          </w:object>
        </w:r>
      </w:ins>
      <w:ins w:id="165" w:author="hao xiong" w:date="2012-09-09T22:21:00Z">
        <w:r w:rsidR="00C55220" w:rsidRPr="00C55220">
          <w:rPr>
            <w:rFonts w:cs="Arial"/>
            <w:rPrChange w:id="166" w:author="hao xiong" w:date="2012-09-09T22:21:00Z">
              <w:rPr>
                <w:rFonts w:cs="Arial"/>
                <w:b/>
              </w:rPr>
            </w:rPrChange>
          </w:rPr>
          <w:t>test</w:t>
        </w:r>
        <w:r w:rsidR="00C55220">
          <w:rPr>
            <w:rFonts w:cs="Arial"/>
            <w:vertAlign w:val="superscript"/>
          </w:rPr>
          <w:t>103,</w:t>
        </w:r>
      </w:ins>
      <w:ins w:id="167" w:author="hao xiong" w:date="2012-09-09T22:22:00Z">
        <w:r w:rsidR="00C55220">
          <w:rPr>
            <w:rFonts w:cs="Arial"/>
          </w:rPr>
          <w:t xml:space="preserve"> </w:t>
        </w:r>
      </w:ins>
      <w:ins w:id="168" w:author="hao xiong" w:date="2012-09-09T22:23:00Z">
        <w:r w:rsidR="00C55220">
          <w:t>multivariate distance matrix regression</w:t>
        </w:r>
        <w:r w:rsidR="00C55220">
          <w:fldChar w:fldCharType="begin">
            <w:fldData xml:space="preserve">PFJlZm1hbj48Q2l0ZT48QXV0aG9yPldlc3NlbDwvQXV0aG9yPjxZZWFyPjIwMDY8L1llYXI+PFJl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</w:fldData>
          </w:fldChar>
        </w:r>
        <w:r w:rsidR="00C55220">
          <w:instrText xml:space="preserve"> ADDIN REFMGR.CITE </w:instrText>
        </w:r>
        <w:r w:rsidR="00C55220">
          <w:fldChar w:fldCharType="begin">
            <w:fldData xml:space="preserve">PFJlZm1hbj48Q2l0ZT48QXV0aG9yPldlc3NlbDwvQXV0aG9yPjxZZWFyPjIwMDY8L1llYXI+PFJl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</w:fldData>
          </w:fldChar>
        </w:r>
        <w:r w:rsidR="00C55220">
          <w:instrText xml:space="preserve"> ADDIN EN.CITE.DATA </w:instrText>
        </w:r>
        <w:r w:rsidR="00C55220">
          <w:fldChar w:fldCharType="end"/>
        </w:r>
        <w:r w:rsidR="00C55220">
          <w:fldChar w:fldCharType="separate"/>
        </w:r>
        <w:r w:rsidR="00C55220" w:rsidRPr="00524EDE">
          <w:rPr>
            <w:noProof/>
            <w:vertAlign w:val="superscript"/>
          </w:rPr>
          <w:t>104</w:t>
        </w:r>
        <w:r w:rsidR="00C55220">
          <w:fldChar w:fldCharType="end"/>
        </w:r>
        <w:r w:rsidR="00C55220">
          <w:t xml:space="preserve"> and kernel based association test </w:t>
        </w:r>
        <w:r w:rsidR="00C55220">
          <w:fldChar w:fldCharType="begin">
            <w:fldData xml:space="preserve">PFJlZm1hbj48Q2l0ZT48QXV0aG9yPk11a2hvcGFkaHlheTwvQXV0aG9yPjxZZWFyPjIwMTA8L1ll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</w:fldData>
          </w:fldChar>
        </w:r>
        <w:r w:rsidR="00C55220">
          <w:instrText xml:space="preserve"> ADDIN REFMGR.CITE </w:instrText>
        </w:r>
        <w:r w:rsidR="00C55220">
          <w:fldChar w:fldCharType="begin">
            <w:fldData xml:space="preserve">PFJlZm1hbj48Q2l0ZT48QXV0aG9yPk11a2hvcGFkaHlheTwvQXV0aG9yPjxZZWFyPjIwMTA8L1ll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</w:fldData>
          </w:fldChar>
        </w:r>
        <w:r w:rsidR="00C55220">
          <w:instrText xml:space="preserve"> ADDIN EN.CITE.DATA </w:instrText>
        </w:r>
        <w:r w:rsidR="00C55220">
          <w:fldChar w:fldCharType="end"/>
        </w:r>
        <w:r w:rsidR="00C55220">
          <w:fldChar w:fldCharType="separate"/>
        </w:r>
        <w:r w:rsidR="00C55220" w:rsidRPr="00524EDE">
          <w:rPr>
            <w:noProof/>
            <w:vertAlign w:val="superscript"/>
          </w:rPr>
          <w:t>105</w:t>
        </w:r>
        <w:r w:rsidR="00C55220">
          <w:fldChar w:fldCharType="end"/>
        </w:r>
        <w:r w:rsidR="00C55220">
          <w:t>,</w:t>
        </w:r>
      </w:ins>
      <w:ins w:id="169" w:author="hao xiong" w:date="2012-09-09T22:27:00Z">
        <w:r w:rsidR="00C55220" w:rsidRPr="00C55220">
          <w:rPr>
            <w:rFonts w:eastAsia="Times New Roman"/>
          </w:rPr>
          <w:t xml:space="preserve"> </w:t>
        </w:r>
        <w:r w:rsidR="00C55220" w:rsidRPr="00095177">
          <w:rPr>
            <w:rFonts w:eastAsia="Times New Roman"/>
          </w:rPr>
          <w:t xml:space="preserve">the Weighted Sum-square (WSS) </w:t>
        </w:r>
        <w:r w:rsidR="00C55220" w:rsidRPr="00095177">
          <w:rPr>
            <w:rFonts w:eastAsia="Times New Roman"/>
            <w:u w:color="C0504D"/>
          </w:rPr>
          <w:t>[</w:t>
        </w:r>
        <w:r w:rsidR="00C55220" w:rsidRPr="00095177">
          <w:rPr>
            <w:rFonts w:eastAsia="Times New Roman"/>
          </w:rPr>
          <w:t>5]</w:t>
        </w:r>
        <w:r w:rsidR="00C55220">
          <w:rPr>
            <w:rFonts w:eastAsia="Times New Roman"/>
          </w:rPr>
          <w:t xml:space="preserve">, </w:t>
        </w:r>
      </w:ins>
      <w:ins w:id="170" w:author="hao xiong" w:date="2012-09-09T22:29:00Z">
        <w:r w:rsidR="00376684" w:rsidRPr="00095177">
          <w:rPr>
            <w:rFonts w:eastAsia="Times New Roman"/>
          </w:rPr>
          <w:t xml:space="preserve">the variable-threshold (VT) test </w:t>
        </w:r>
        <w:r w:rsidR="00376684" w:rsidRPr="00095177">
          <w:rPr>
            <w:rFonts w:eastAsia="Times New Roman"/>
            <w:u w:color="C0504D"/>
          </w:rPr>
          <w:t>[7</w:t>
        </w:r>
        <w:r w:rsidR="00376684" w:rsidRPr="00095177">
          <w:rPr>
            <w:rFonts w:eastAsia="Times New Roman"/>
          </w:rPr>
          <w:t xml:space="preserve">]; the Sequence Kernel Association Test (SKAT) </w:t>
        </w:r>
        <w:r w:rsidR="00376684" w:rsidRPr="00095177">
          <w:rPr>
            <w:rFonts w:eastAsia="Times New Roman"/>
            <w:u w:color="C0504D"/>
          </w:rPr>
          <w:t>[8</w:t>
        </w:r>
        <w:r w:rsidR="00376684" w:rsidRPr="00095177">
          <w:rPr>
            <w:rFonts w:eastAsia="Times New Roman"/>
          </w:rPr>
          <w:t>]</w:t>
        </w:r>
        <w:r w:rsidR="00376684">
          <w:rPr>
            <w:rFonts w:eastAsia="Times New Roman"/>
          </w:rPr>
          <w:t xml:space="preserve"> which are originally designed for population-based association studies with NGS data can be extended to family-based association studies </w:t>
        </w:r>
      </w:ins>
      <w:ins w:id="171" w:author="hao xiong" w:date="2012-09-09T22:32:00Z">
        <w:r w:rsidR="00376684">
          <w:rPr>
            <w:rFonts w:eastAsia="Times New Roman"/>
          </w:rPr>
          <w:t xml:space="preserve"> as described in the previous section </w:t>
        </w:r>
      </w:ins>
      <w:ins w:id="172" w:author="hao xiong" w:date="2012-09-09T22:29:00Z">
        <w:r w:rsidR="00376684">
          <w:rPr>
            <w:rFonts w:eastAsia="Times New Roman"/>
          </w:rPr>
          <w:t>(</w:t>
        </w:r>
      </w:ins>
      <w:ins w:id="173" w:author="hao xiong" w:date="2012-09-09T22:31:00Z">
        <w:r w:rsidR="00376684" w:rsidRPr="00376684">
          <w:rPr>
            <w:rFonts w:eastAsia="Times New Roman"/>
          </w:rPr>
          <w:t>Shugart</w:t>
        </w:r>
        <w:r w:rsidR="00376684">
          <w:rPr>
            <w:rFonts w:eastAsia="Times New Roman"/>
          </w:rPr>
          <w:t xml:space="preserve"> et al. 2012). </w:t>
        </w:r>
      </w:ins>
      <w:ins w:id="174" w:author="hao xiong" w:date="2012-09-09T22:32:00Z">
        <w:r w:rsidR="00376684" w:rsidRPr="00865F44">
          <w:t>Recent</w:t>
        </w:r>
        <w:r w:rsidR="00376684">
          <w:t>ly, Dr. Xiong has</w:t>
        </w:r>
      </w:ins>
      <w:ins w:id="175" w:author="hao xiong" w:date="2012-09-10T08:52:00Z">
        <w:r w:rsidR="002F1923">
          <w:t xml:space="preserve"> also</w:t>
        </w:r>
      </w:ins>
      <w:ins w:id="176" w:author="hao xiong" w:date="2012-09-09T22:32:00Z">
        <w:r w:rsidR="00376684">
          <w:t xml:space="preserve"> developed the FPCA and SFPCA</w:t>
        </w:r>
        <w:r w:rsidR="00376684" w:rsidRPr="00865F44">
          <w:t xml:space="preserve"> methods to jointly test common and rare variants discovered by NGS in a gene</w:t>
        </w:r>
      </w:ins>
      <w:ins w:id="177" w:author="hao xiong" w:date="2012-09-10T08:53:00Z">
        <w:r w:rsidR="002F1923">
          <w:t xml:space="preserve"> or a genomic region</w:t>
        </w:r>
      </w:ins>
      <w:ins w:id="178" w:author="hao xiong" w:date="2012-09-09T22:32:00Z">
        <w:r w:rsidR="00376684" w:rsidRPr="00865F44">
          <w:t>.</w:t>
        </w:r>
        <w:r w:rsidR="00376684">
          <w:t xml:space="preserve"> The</w:t>
        </w:r>
      </w:ins>
      <w:ins w:id="179" w:author="hao xiong" w:date="2012-09-09T22:33:00Z">
        <w:r w:rsidR="00376684">
          <w:t xml:space="preserve"> FPCA</w:t>
        </w:r>
      </w:ins>
      <w:ins w:id="180" w:author="hao xiong" w:date="2012-09-10T09:11:00Z">
        <w:r w:rsidR="00110D53">
          <w:t xml:space="preserve"> (Luo et al. 2011)</w:t>
        </w:r>
      </w:ins>
      <w:ins w:id="181" w:author="hao xiong" w:date="2012-09-09T22:33:00Z">
        <w:r w:rsidR="00376684">
          <w:t xml:space="preserve"> and SFPCA methods can also be generalized </w:t>
        </w:r>
      </w:ins>
      <w:ins w:id="182" w:author="hao xiong" w:date="2012-09-09T22:34:00Z">
        <w:r w:rsidR="00376684">
          <w:t xml:space="preserve">to  </w:t>
        </w:r>
      </w:ins>
      <w:ins w:id="183" w:author="hao xiong" w:date="2012-09-09T22:37:00Z">
        <w:r w:rsidR="00376684">
          <w:rPr>
            <w:rFonts w:eastAsia="Times New Roman" w:cs="Arial"/>
          </w:rPr>
          <w:t xml:space="preserve">samples with </w:t>
        </w:r>
        <w:r w:rsidR="00376684" w:rsidRPr="00AF316F">
          <w:rPr>
            <w:rFonts w:eastAsia="Times New Roman" w:cs="Arial"/>
          </w:rPr>
          <w:t>arbitrary combinations of related</w:t>
        </w:r>
        <w:r w:rsidR="00376684">
          <w:rPr>
            <w:rFonts w:eastAsia="Times New Roman" w:cs="Arial"/>
          </w:rPr>
          <w:t xml:space="preserve"> (pedigrees)</w:t>
        </w:r>
        <w:r w:rsidR="00376684" w:rsidRPr="00AF316F">
          <w:rPr>
            <w:rFonts w:eastAsia="Times New Roman" w:cs="Arial"/>
          </w:rPr>
          <w:t xml:space="preserve"> and unrelated individuals</w:t>
        </w:r>
      </w:ins>
      <w:ins w:id="184" w:author="hao xiong" w:date="2012-09-09T22:38:00Z">
        <w:r w:rsidR="001D087E">
          <w:rPr>
            <w:rFonts w:eastAsia="Times New Roman" w:cs="Arial"/>
          </w:rPr>
          <w:t xml:space="preserve"> by the principal described in the previous section</w:t>
        </w:r>
      </w:ins>
      <w:ins w:id="185" w:author="hao xiong" w:date="2012-09-10T08:58:00Z">
        <w:r w:rsidR="002F1923">
          <w:rPr>
            <w:rFonts w:eastAsia="Times New Roman" w:cs="Arial"/>
          </w:rPr>
          <w:t xml:space="preserve"> and have been published</w:t>
        </w:r>
      </w:ins>
      <w:ins w:id="186" w:author="hao xiong" w:date="2012-09-09T22:37:00Z">
        <w:r w:rsidR="00376684">
          <w:rPr>
            <w:rFonts w:eastAsia="Times New Roman" w:cs="Arial"/>
          </w:rPr>
          <w:t xml:space="preserve"> (Zhu and Xiong 2012).</w:t>
        </w:r>
      </w:ins>
      <w:ins w:id="187" w:author="hao xiong" w:date="2012-09-10T09:01:00Z">
        <w:r w:rsidR="002F1923">
          <w:rPr>
            <w:rFonts w:eastAsia="Times New Roman" w:cs="Arial"/>
          </w:rPr>
          <w:t xml:space="preserve"> </w:t>
        </w:r>
      </w:ins>
      <w:ins w:id="188" w:author="hao xiong" w:date="2012-09-10T09:02:00Z">
        <w:r w:rsidR="002F1923">
          <w:rPr>
            <w:rFonts w:eastAsia="Times New Roman" w:cs="Arial"/>
          </w:rPr>
          <w:t xml:space="preserve">The FPCA and SFPCA methods can be used to test </w:t>
        </w:r>
        <w:r w:rsidR="002F1923" w:rsidRPr="002F1923">
          <w:rPr>
            <w:rFonts w:eastAsia="Times New Roman" w:cs="Arial"/>
          </w:rPr>
          <w:t>the association of the entire allelic spectrum of genetic variation</w:t>
        </w:r>
        <w:r w:rsidR="00110D53">
          <w:rPr>
            <w:rFonts w:eastAsia="Times New Roman" w:cs="Arial"/>
          </w:rPr>
          <w:t xml:space="preserve">. The </w:t>
        </w:r>
      </w:ins>
      <w:ins w:id="189" w:author="hao xiong" w:date="2012-09-09T22:37:00Z">
        <w:r w:rsidR="00376684">
          <w:rPr>
            <w:rFonts w:eastAsia="Times New Roman" w:cs="Arial"/>
          </w:rPr>
          <w:t xml:space="preserve"> </w:t>
        </w:r>
      </w:ins>
      <w:ins w:id="190" w:author="hao xiong" w:date="2012-09-10T09:01:00Z">
        <w:r w:rsidR="002F1923" w:rsidRPr="002F1923">
          <w:rPr>
            <w:rFonts w:eastAsia="Times New Roman" w:cs="Arial"/>
          </w:rPr>
          <w:t>joint genetic analysis of related and unrelated individuals can effectively use the observed transmission information in the pedigrees and the linkage disequilibrium (LD) information hidden in the history of populations, and effectively use rare and common variants segregating in the pedigrees and the population.</w:t>
        </w:r>
      </w:ins>
      <w:ins w:id="191" w:author="hao xiong" w:date="2012-09-10T09:02:00Z">
        <w:r w:rsidR="00110D53">
          <w:rPr>
            <w:rFonts w:eastAsia="Times New Roman" w:cs="Arial"/>
          </w:rPr>
          <w:t xml:space="preserve"> </w:t>
        </w:r>
      </w:ins>
      <w:ins w:id="192" w:author="hao xiong" w:date="2012-09-10T09:05:00Z">
        <w:r w:rsidR="00110D53" w:rsidRPr="00110D53">
          <w:rPr>
            <w:rFonts w:eastAsia="Times New Roman" w:cs="Arial"/>
          </w:rPr>
          <w:t>Our approach estimates both within and between family information from sequence data to simultaneously correct for family structure and cryptic relatedness while maintaining high power.</w:t>
        </w:r>
      </w:ins>
    </w:p>
    <w:p w14:paraId="3376A9AB" w14:textId="77777777" w:rsidR="008D02B2" w:rsidRPr="00E936AC" w:rsidRDefault="008D02B2" w:rsidP="003445A6">
      <w:commentRangeStart w:id="193"/>
      <w:r w:rsidRPr="008D02B2">
        <w:rPr>
          <w:b/>
          <w:u w:val="single"/>
        </w:rPr>
        <w:t>Analysis of rare variants:</w:t>
      </w:r>
      <w:r w:rsidR="00E936AC">
        <w:rPr>
          <w:b/>
          <w:u w:val="single"/>
        </w:rPr>
        <w:t xml:space="preserve"> </w:t>
      </w:r>
      <w:commentRangeEnd w:id="193"/>
      <w:r w:rsidR="00ED6BDB">
        <w:rPr>
          <w:rStyle w:val="CommentReference"/>
        </w:rPr>
        <w:commentReference w:id="193"/>
      </w:r>
      <w:r w:rsidR="00E936AC">
        <w:t>Due to the low frequency of rare variants, testi</w:t>
      </w:r>
      <w:r w:rsidR="00B44355">
        <w:t xml:space="preserve">ng these </w:t>
      </w:r>
      <w:r w:rsidR="00E936AC">
        <w:t>variants</w:t>
      </w:r>
      <w:r w:rsidR="00B44355">
        <w:t xml:space="preserve"> individually</w:t>
      </w:r>
      <w:r w:rsidR="00E936AC">
        <w:t xml:space="preserve">, such as </w:t>
      </w:r>
      <w:r w:rsidR="002354C9">
        <w:t xml:space="preserve">the </w:t>
      </w:r>
      <w:r w:rsidR="002354C9" w:rsidRPr="002354C9">
        <w:rPr>
          <w:rFonts w:cs="Arial"/>
        </w:rPr>
        <w:t>χ</w:t>
      </w:r>
      <w:r w:rsidR="002354C9" w:rsidRPr="002354C9">
        <w:rPr>
          <w:rFonts w:cs="Arial"/>
          <w:vertAlign w:val="superscript"/>
        </w:rPr>
        <w:t>2</w:t>
      </w:r>
      <w:r w:rsidR="002354C9">
        <w:t xml:space="preserve"> test, </w:t>
      </w:r>
      <w:r w:rsidR="00E936AC" w:rsidRPr="002354C9">
        <w:t>Fisher’s</w:t>
      </w:r>
      <w:r w:rsidR="00E936AC">
        <w:t xml:space="preserve"> exact test,</w:t>
      </w:r>
      <w:r w:rsidR="002354C9">
        <w:t xml:space="preserve"> Cochran-Armitage trend test and logistic regression,</w:t>
      </w:r>
      <w:r w:rsidR="00E936AC">
        <w:t xml:space="preserve"> may be underpowered.</w:t>
      </w:r>
      <w:r w:rsidR="006A21CB">
        <w:fldChar w:fldCharType="begin">
          <w:fldData xml:space="preserve">PFJlZm1hbj48Q2l0ZT48QXV0aG9yPkRlcmluZzwvQXV0aG9yPjxZZWFyPjIwMTE8L1llYXI+PFJl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</w:fldData>
        </w:fldChar>
      </w:r>
      <w:r w:rsidR="00524EDE">
        <w:instrText xml:space="preserve"> ADDIN REFMGR.CITE </w:instrText>
      </w:r>
      <w:r w:rsidR="00524EDE">
        <w:fldChar w:fldCharType="begin">
          <w:fldData xml:space="preserve">PFJlZm1hbj48Q2l0ZT48QXV0aG9yPkRlcmluZzwvQXV0aG9yPjxZZWFyPjIwMTE8L1llYXI+PFJl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</w:fldData>
        </w:fldChar>
      </w:r>
      <w:r w:rsidR="00524EDE">
        <w:instrText xml:space="preserve"> ADDIN EN.CITE.DATA </w:instrText>
      </w:r>
      <w:r w:rsidR="00524EDE">
        <w:fldChar w:fldCharType="end"/>
      </w:r>
      <w:r w:rsidR="006A21CB">
        <w:fldChar w:fldCharType="separate"/>
      </w:r>
      <w:r w:rsidR="00524EDE" w:rsidRPr="00524EDE">
        <w:rPr>
          <w:noProof/>
          <w:vertAlign w:val="superscript"/>
        </w:rPr>
        <w:t>101,102</w:t>
      </w:r>
      <w:r w:rsidR="006A21CB">
        <w:fldChar w:fldCharType="end"/>
      </w:r>
      <w:r w:rsidR="006A21CB">
        <w:t xml:space="preserve">Therefore, it is a necessity to jointly test multiple variants at a </w:t>
      </w:r>
      <w:ins w:id="194" w:author="hao xiong" w:date="2012-09-09T22:08:00Z">
        <w:r w:rsidR="009E57B6">
          <w:t xml:space="preserve">gene, </w:t>
        </w:r>
      </w:ins>
      <w:r w:rsidR="006A21CB">
        <w:t xml:space="preserve">given locus/genomic interval. There are two basic strategies for locus based testing. One is a multivariate method that combines information across multiple variants at a given locus and test them simultaneously. A multivariate </w:t>
      </w:r>
      <w:ins w:id="195" w:author="hao xiong" w:date="2012-09-09T22:10:00Z">
        <w:r w:rsidR="009E57B6">
          <w:t xml:space="preserve">generalized </w:t>
        </w:r>
      </w:ins>
      <w:ins w:id="196" w:author="hao xiong" w:date="2012-09-09T22:10:00Z">
        <w:r w:rsidR="009E57B6" w:rsidRPr="00CB5AF9">
          <w:rPr>
            <w:position w:val="-4"/>
          </w:rPr>
          <w:object w:dxaOrig="320" w:dyaOrig="300" w14:anchorId="5F3785FF">
            <v:shape id="_x0000_i1060" type="#_x0000_t75" style="width:16.5pt;height:15pt" o:ole="">
              <v:imagedata r:id="rId85" o:title=""/>
            </v:shape>
            <o:OLEObject Type="Embed" ProgID="Equation.3" ShapeID="_x0000_i1060" DrawAspect="Content" ObjectID="_1609698935" r:id="rId86"/>
          </w:object>
        </w:r>
      </w:ins>
      <w:ins w:id="197" w:author="hao xiong" w:date="2012-09-09T22:10:00Z">
        <w:r w:rsidR="009E57B6">
          <w:t>test</w:t>
        </w:r>
      </w:ins>
      <w:del w:id="198" w:author="hao xiong" w:date="2012-09-09T22:09:00Z">
        <w:r w:rsidR="006A21CB" w:rsidDel="009E57B6">
          <w:delText>generalization of Student’s t test</w:delText>
        </w:r>
      </w:del>
      <w:r w:rsidR="006A21CB">
        <w:t>,</w:t>
      </w:r>
      <w:r w:rsidR="006A21CB">
        <w:fldChar w:fldCharType="begin">
          <w:fldData xml:space="preserve">PFJlZm1hbj48Q2l0ZT48QXV0aG9yPlhpb25nPC9BdXRob3I+PFllYXI+MjAwMjwvWWVhcj48UmVj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</w:fldData>
        </w:fldChar>
      </w:r>
      <w:r w:rsidR="00524EDE">
        <w:instrText xml:space="preserve"> ADDIN REFMGR.CITE </w:instrText>
      </w:r>
      <w:r w:rsidR="00524EDE">
        <w:fldChar w:fldCharType="begin">
          <w:fldData xml:space="preserve">PFJlZm1hbj48Q2l0ZT48QXV0aG9yPlhpb25nPC9BdXRob3I+PFllYXI+MjAwMjwvWWVhcj48UmVj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</w:fldData>
        </w:fldChar>
      </w:r>
      <w:r w:rsidR="00524EDE">
        <w:instrText xml:space="preserve"> ADDIN EN.CITE.DATA </w:instrText>
      </w:r>
      <w:r w:rsidR="00524EDE">
        <w:fldChar w:fldCharType="end"/>
      </w:r>
      <w:r w:rsidR="006A21CB">
        <w:fldChar w:fldCharType="separate"/>
      </w:r>
      <w:r w:rsidR="00524EDE" w:rsidRPr="00524EDE">
        <w:rPr>
          <w:noProof/>
          <w:vertAlign w:val="superscript"/>
        </w:rPr>
        <w:t>103</w:t>
      </w:r>
      <w:r w:rsidR="006A21CB">
        <w:fldChar w:fldCharType="end"/>
      </w:r>
      <w:r w:rsidR="006A21CB">
        <w:t xml:space="preserve"> proposed by our investigator Dr. Momiao Xiong, is one of the methods.</w:t>
      </w:r>
      <w:r w:rsidR="00E936AC">
        <w:t xml:space="preserve"> </w:t>
      </w:r>
      <w:r w:rsidR="006A21CB">
        <w:t>Other methods include multivariate distance matrix regression</w:t>
      </w:r>
      <w:r w:rsidR="001A1E9E">
        <w:fldChar w:fldCharType="begin">
          <w:fldData xml:space="preserve">PFJlZm1hbj48Q2l0ZT48QXV0aG9yPldlc3NlbDwvQXV0aG9yPjxZZWFyPjIwMDY8L1llYXI+PFJl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</w:fldData>
        </w:fldChar>
      </w:r>
      <w:r w:rsidR="00524EDE">
        <w:instrText xml:space="preserve"> ADDIN REFMGR.CITE </w:instrText>
      </w:r>
      <w:r w:rsidR="00524EDE">
        <w:fldChar w:fldCharType="begin">
          <w:fldData xml:space="preserve">PFJlZm1hbj48Q2l0ZT48QXV0aG9yPldlc3NlbDwvQXV0aG9yPjxZZWFyPjIwMDY8L1llYXI+PFJl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</w:fldData>
        </w:fldChar>
      </w:r>
      <w:r w:rsidR="00524EDE">
        <w:instrText xml:space="preserve"> ADDIN EN.CITE.DATA </w:instrText>
      </w:r>
      <w:r w:rsidR="00524EDE">
        <w:fldChar w:fldCharType="end"/>
      </w:r>
      <w:r w:rsidR="001A1E9E">
        <w:fldChar w:fldCharType="separate"/>
      </w:r>
      <w:r w:rsidR="00524EDE" w:rsidRPr="00524EDE">
        <w:rPr>
          <w:noProof/>
          <w:vertAlign w:val="superscript"/>
        </w:rPr>
        <w:t>104</w:t>
      </w:r>
      <w:r w:rsidR="001A1E9E">
        <w:fldChar w:fldCharType="end"/>
      </w:r>
      <w:r w:rsidR="006A21CB">
        <w:t xml:space="preserve"> and kernel based association test.</w:t>
      </w:r>
      <w:r w:rsidR="001A1E9E">
        <w:fldChar w:fldCharType="begin">
          <w:fldData xml:space="preserve">PFJlZm1hbj48Q2l0ZT48QXV0aG9yPk11a2hvcGFkaHlheTwvQXV0aG9yPjxZZWFyPjIwMTA8L1ll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</w:fldData>
        </w:fldChar>
      </w:r>
      <w:r w:rsidR="00524EDE">
        <w:instrText xml:space="preserve"> ADDIN REFMGR.CITE </w:instrText>
      </w:r>
      <w:r w:rsidR="00524EDE">
        <w:fldChar w:fldCharType="begin">
          <w:fldData xml:space="preserve">PFJlZm1hbj48Q2l0ZT48QXV0aG9yPk11a2hvcGFkaHlheTwvQXV0aG9yPjxZZWFyPjIwMTA8L1ll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</w:fldData>
        </w:fldChar>
      </w:r>
      <w:r w:rsidR="00524EDE">
        <w:instrText xml:space="preserve"> ADDIN EN.CITE.DATA </w:instrText>
      </w:r>
      <w:r w:rsidR="00524EDE">
        <w:fldChar w:fldCharType="end"/>
      </w:r>
      <w:r w:rsidR="001A1E9E">
        <w:fldChar w:fldCharType="separate"/>
      </w:r>
      <w:r w:rsidR="00524EDE" w:rsidRPr="00524EDE">
        <w:rPr>
          <w:noProof/>
          <w:vertAlign w:val="superscript"/>
        </w:rPr>
        <w:t>105</w:t>
      </w:r>
      <w:r w:rsidR="001A1E9E">
        <w:fldChar w:fldCharType="end"/>
      </w:r>
      <w:r w:rsidR="006A21CB">
        <w:t xml:space="preserve"> </w:t>
      </w:r>
      <w:r w:rsidR="001A1E9E">
        <w:t xml:space="preserve">The second strategy is to collapse rare variants </w:t>
      </w:r>
      <w:r w:rsidR="00C26D91">
        <w:t xml:space="preserve">in an individual </w:t>
      </w:r>
      <w:r w:rsidR="001A1E9E">
        <w:t xml:space="preserve">across a locus by </w:t>
      </w:r>
      <w:r w:rsidR="00C26D91">
        <w:t>frequency and potentially functional consequences as measured by MAPP,</w:t>
      </w:r>
      <w:r w:rsidR="00C26D91">
        <w:fldChar w:fldCharType="begin">
          <w:fldData xml:space="preserve">PFJlZm1hbj48Q2l0ZT48QXV0aG9yPkJpbmtsZXk8L0F1dGhvcj48WWVhcj4yMDEwPC9ZZWFyPjxS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</w:fldData>
        </w:fldChar>
      </w:r>
      <w:r w:rsidR="00524EDE">
        <w:instrText xml:space="preserve"> ADDIN REFMGR.CITE </w:instrText>
      </w:r>
      <w:r w:rsidR="00524EDE">
        <w:fldChar w:fldCharType="begin">
          <w:fldData xml:space="preserve">PFJlZm1hbj48Q2l0ZT48QXV0aG9yPkJpbmtsZXk8L0F1dGhvcj48WWVhcj4yMDEwPC9ZZWFyPjxS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</w:fldData>
        </w:fldChar>
      </w:r>
      <w:r w:rsidR="00524EDE">
        <w:instrText xml:space="preserve"> ADDIN EN.CITE.DATA </w:instrText>
      </w:r>
      <w:r w:rsidR="00524EDE">
        <w:fldChar w:fldCharType="end"/>
      </w:r>
      <w:r w:rsidR="00C26D91">
        <w:fldChar w:fldCharType="separate"/>
      </w:r>
      <w:r w:rsidR="00524EDE" w:rsidRPr="00524EDE">
        <w:rPr>
          <w:noProof/>
          <w:vertAlign w:val="superscript"/>
        </w:rPr>
        <w:t>92,93</w:t>
      </w:r>
      <w:r w:rsidR="00C26D91">
        <w:fldChar w:fldCharType="end"/>
      </w:r>
      <w:r w:rsidR="00C26D91">
        <w:t xml:space="preserve"> PolyPhen,</w:t>
      </w:r>
      <w:r w:rsidR="00C26D91">
        <w:fldChar w:fldCharType="begin">
          <w:fldData xml:space="preserve">PFJlZm1hbj48Q2l0ZT48QXV0aG9yPlJhbWVuc2t5PC9BdXRob3I+PFllYXI+MjAwMjwvWWVhcj48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</w:fldData>
        </w:fldChar>
      </w:r>
      <w:r w:rsidR="00524EDE">
        <w:instrText xml:space="preserve"> ADDIN REFMGR.CITE </w:instrText>
      </w:r>
      <w:r w:rsidR="00524EDE">
        <w:fldChar w:fldCharType="begin">
          <w:fldData xml:space="preserve">PFJlZm1hbj48Q2l0ZT48QXV0aG9yPlJhbWVuc2t5PC9BdXRob3I+PFllYXI+MjAwMjwvWWVhcj48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</w:fldData>
        </w:fldChar>
      </w:r>
      <w:r w:rsidR="00524EDE">
        <w:instrText xml:space="preserve"> ADDIN EN.CITE.DATA </w:instrText>
      </w:r>
      <w:r w:rsidR="00524EDE">
        <w:fldChar w:fldCharType="end"/>
      </w:r>
      <w:r w:rsidR="00C26D91">
        <w:fldChar w:fldCharType="separate"/>
      </w:r>
      <w:r w:rsidR="00524EDE" w:rsidRPr="00524EDE">
        <w:rPr>
          <w:noProof/>
          <w:vertAlign w:val="superscript"/>
        </w:rPr>
        <w:t>94-96</w:t>
      </w:r>
      <w:r w:rsidR="00C26D91">
        <w:fldChar w:fldCharType="end"/>
      </w:r>
      <w:r w:rsidR="00C26D91">
        <w:t xml:space="preserve"> SIFT</w:t>
      </w:r>
      <w:r w:rsidR="00C26D91">
        <w:fldChar w:fldCharType="begin"/>
      </w:r>
      <w:r w:rsidR="00524EDE">
        <w:instrText xml:space="preserve"> ADDIN REFMGR.CITE &lt;Refman&gt;&lt;Cite&gt;&lt;Author&gt;Ng&lt;/Author&gt;&lt;Year&gt;2003&lt;/Year&gt;&lt;RecNum&gt;1980&lt;/RecNum&gt;&lt;IDText&gt;SIFT: Predicting amino acid changes that affect protein function&lt;/IDText&gt;&lt;MDL Ref_Type="Journal"&gt;&lt;Ref_Type&gt;Journal&lt;/Ref_Type&gt;&lt;Ref_ID&gt;1980&lt;/Ref_ID&gt;&lt;Title_Primary&gt;SIFT: Predicting amino acid changes that affect protein function&lt;/Title_Primary&gt;&lt;Authors_Primary&gt;Ng,P.C.&lt;/Authors_Primary&gt;&lt;Authors_Primary&gt;Henikoff,S.&lt;/Authors_Primary&gt;&lt;Date_Primary&gt;2003/7/1&lt;/Date_Primary&gt;&lt;Keywords&gt;Affect&lt;/Keywords&gt;&lt;Keywords&gt;Amino Acid Substitution&lt;/Keywords&gt;&lt;Keywords&gt;Article&lt;/Keywords&gt;&lt;Keywords&gt;chemistry&lt;/Keywords&gt;&lt;Keywords&gt;Human&lt;/Keywords&gt;&lt;Keywords&gt;Humans&lt;/Keywords&gt;&lt;Keywords&gt;Internet&lt;/Keywords&gt;&lt;Keywords&gt;methods&lt;/Keywords&gt;&lt;Keywords&gt;Mutagenesis&lt;/Keywords&gt;&lt;Keywords&gt;physiology&lt;/Keywords&gt;&lt;Keywords&gt;Polymorphism,Genetic&lt;/Keywords&gt;&lt;Keywords&gt;program&lt;/Keywords&gt;&lt;Keywords&gt;Proteins&lt;/Keywords&gt;&lt;Keywords&gt;Research&lt;/Keywords&gt;&lt;Keywords&gt;Research Support&lt;/Keywords&gt;&lt;Keywords&gt;Sequence Alignment&lt;/Keywords&gt;&lt;Keywords&gt;Sequence Analysis,Protein&lt;/Keywords&gt;&lt;Keywords&gt;single nucleotide polymorphism&lt;/Keywords&gt;&lt;Keywords&gt;Software&lt;/Keywords&gt;&lt;Keywords&gt;User-Computer Interface&lt;/Keywords&gt;&lt;Reprint&gt;Not in File&lt;/Reprint&gt;&lt;Start_Page&gt;3812&lt;/Start_Page&gt;&lt;End_Page&gt;3814&lt;/End_Page&gt;&lt;Periodical&gt;Nucleic Acids Res.&lt;/Periodical&gt;&lt;Volume&gt;31&lt;/Volume&gt;&lt;Issue&gt;13&lt;/Issue&gt;&lt;User_Def_5&gt;PMC168916&lt;/User_Def_5&gt;&lt;Address&gt;Fred Hutchinson Cancer Research Center, 1100 Fairview Avenue N A1-162, Seattle, WA 98109, USA&lt;/Address&gt;&lt;Web_URL&gt;PM:12824425&lt;/Web_URL&gt;&lt;ZZ_JournalStdAbbrev&gt;&lt;f name="System"&gt;Nucleic Acids Res.&lt;/f&gt;&lt;/ZZ_JournalStdAbbrev&gt;&lt;ZZ_WorkformID&gt;1&lt;/ZZ_WorkformID&gt;&lt;/MDL&gt;&lt;/Cite&gt;&lt;/Refman&gt;</w:instrText>
      </w:r>
      <w:r w:rsidR="00C26D91">
        <w:fldChar w:fldCharType="separate"/>
      </w:r>
      <w:r w:rsidR="00524EDE" w:rsidRPr="00524EDE">
        <w:rPr>
          <w:noProof/>
          <w:vertAlign w:val="superscript"/>
        </w:rPr>
        <w:t>97</w:t>
      </w:r>
      <w:r w:rsidR="00C26D91">
        <w:fldChar w:fldCharType="end"/>
      </w:r>
      <w:r w:rsidR="00C26D91">
        <w:t xml:space="preserve"> and PANTHER</w:t>
      </w:r>
      <w:r w:rsidR="00C26D91">
        <w:fldChar w:fldCharType="begin">
          <w:fldData xml:space="preserve">PFJlZm1hbj48Q2l0ZT48QXV0aG9yPk1pPC9BdXRob3I+PFllYXI+MjAwNTwvWWVhcj48UmVjTnVt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</w:fldData>
        </w:fldChar>
      </w:r>
      <w:r w:rsidR="00524EDE">
        <w:instrText xml:space="preserve"> ADDIN REFMGR.CITE </w:instrText>
      </w:r>
      <w:r w:rsidR="00524EDE">
        <w:fldChar w:fldCharType="begin">
          <w:fldData xml:space="preserve">PFJlZm1hbj48Q2l0ZT48QXV0aG9yPk1pPC9BdXRob3I+PFllYXI+MjAwNTwvWWVhcj48UmVjTnVt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</w:fldData>
        </w:fldChar>
      </w:r>
      <w:r w:rsidR="00524EDE">
        <w:instrText xml:space="preserve"> ADDIN EN.CITE.DATA </w:instrText>
      </w:r>
      <w:r w:rsidR="00524EDE">
        <w:fldChar w:fldCharType="end"/>
      </w:r>
      <w:r w:rsidR="00C26D91">
        <w:fldChar w:fldCharType="separate"/>
      </w:r>
      <w:r w:rsidR="00524EDE" w:rsidRPr="00524EDE">
        <w:rPr>
          <w:noProof/>
          <w:vertAlign w:val="superscript"/>
        </w:rPr>
        <w:t>98-100</w:t>
      </w:r>
      <w:r w:rsidR="00C26D91">
        <w:fldChar w:fldCharType="end"/>
      </w:r>
      <w:r w:rsidR="00C26D91">
        <w:t xml:space="preserve"> programs. Additionally, the quality score of the variants can be incorporated in the analyses as well.</w:t>
      </w:r>
      <w:r w:rsidR="00C26D91">
        <w:fldChar w:fldCharType="begin"/>
      </w:r>
      <w:r w:rsidR="00524EDE">
        <w:instrText xml:space="preserve"> ADDIN REFMGR.CITE &lt;Refman&gt;&lt;Cite&gt;&lt;Author&gt;Asimit&lt;/Author&gt;&lt;Year&gt;2012&lt;/Year&gt;&lt;RecNum&gt;2337&lt;/RecNum&gt;&lt;IDText&gt;ARIEL and AMELIA: testing for an accumulation of rare variants using next-generation sequencing data&lt;/IDText&gt;&lt;MDL Ref_Type="Journal"&gt;&lt;Ref_Type&gt;Journal&lt;/Ref_Type&gt;&lt;Ref_ID&gt;2337&lt;/Ref_ID&gt;&lt;Title_Primary&gt;ARIEL and AMELIA: testing for an accumulation of rare variants using next-generation sequencing data&lt;/Title_Primary&gt;&lt;Authors_Primary&gt;Asimit,J.L.&lt;/Authors_Primary&gt;&lt;Authors_Primary&gt;Day-Williams,A.G.&lt;/Authors_Primary&gt;&lt;Authors_Primary&gt;Morris,A.P.&lt;/Authors_Primary&gt;&lt;Authors_Primary&gt;Zeggini,E.&lt;/Authors_Primary&gt;&lt;Date_Primary&gt;2012&lt;/Date_Primary&gt;&lt;Keywords&gt;analysis&lt;/Keywords&gt;&lt;Keywords&gt;Article&lt;/Keywords&gt;&lt;Keywords&gt;Association&lt;/Keywords&gt;&lt;Keywords&gt;methods&lt;/Keywords&gt;&lt;Keywords&gt;Research&lt;/Keywords&gt;&lt;Keywords&gt;Research Support&lt;/Keywords&gt;&lt;Keywords&gt;Risk&lt;/Keywords&gt;&lt;Keywords&gt;Software&lt;/Keywords&gt;&lt;Reprint&gt;Not in File&lt;/Reprint&gt;&lt;Start_Page&gt;84&lt;/Start_Page&gt;&lt;End_Page&gt;94&lt;/End_Page&gt;&lt;Periodical&gt;Hum.Hered.&lt;/Periodical&gt;&lt;Volume&gt;73&lt;/Volume&gt;&lt;Issue&gt;2&lt;/Issue&gt;&lt;Misc_3&gt;000336982 [pii];10.1159/000336982 [doi]&lt;/Misc_3&gt;&lt;Address&gt;Wellcome Trust Sanger Institute, Hinxton, UK&lt;/Address&gt;&lt;Web_URL&gt;PM:22441326&lt;/Web_URL&gt;&lt;ZZ_JournalStdAbbrev&gt;&lt;f name="System"&gt;Hum.Hered.&lt;/f&gt;&lt;/ZZ_JournalStdAbbrev&gt;&lt;ZZ_WorkformID&gt;1&lt;/ZZ_WorkformID&gt;&lt;/MDL&gt;&lt;/Cite&gt;&lt;/Refman&gt;</w:instrText>
      </w:r>
      <w:r w:rsidR="00C26D91">
        <w:fldChar w:fldCharType="separate"/>
      </w:r>
      <w:r w:rsidR="00524EDE" w:rsidRPr="00524EDE">
        <w:rPr>
          <w:noProof/>
          <w:vertAlign w:val="superscript"/>
        </w:rPr>
        <w:t>106</w:t>
      </w:r>
      <w:r w:rsidR="00C26D91">
        <w:fldChar w:fldCharType="end"/>
      </w:r>
      <w:r w:rsidR="00C26D91">
        <w:t xml:space="preserve"> These methods for testing rare variants, in general, are less powerful than the methods jointly test both common and rare variants together (see preliminary data and description below). </w:t>
      </w:r>
    </w:p>
    <w:p w14:paraId="6A57DCDC" w14:textId="77777777" w:rsidR="00253550" w:rsidRPr="003445A6" w:rsidRDefault="00253550" w:rsidP="003445A6">
      <w:commentRangeStart w:id="199"/>
      <w:r w:rsidRPr="003445A6">
        <w:rPr>
          <w:b/>
          <w:u w:val="single"/>
        </w:rPr>
        <w:t xml:space="preserve">Application of the </w:t>
      </w:r>
      <w:r w:rsidRPr="003445A6">
        <w:rPr>
          <w:b/>
          <w:u w:val="single"/>
          <w:lang w:eastAsia="zh-CN"/>
        </w:rPr>
        <w:t xml:space="preserve">functional principal component analysis </w:t>
      </w:r>
      <w:r w:rsidRPr="003445A6">
        <w:rPr>
          <w:b/>
          <w:u w:val="single"/>
        </w:rPr>
        <w:t>to jointly test common and rare variants in family samples</w:t>
      </w:r>
      <w:r w:rsidR="003445A6" w:rsidRPr="003445A6">
        <w:rPr>
          <w:b/>
          <w:u w:val="single"/>
        </w:rPr>
        <w:t>:</w:t>
      </w:r>
      <w:r w:rsidR="003445A6">
        <w:t xml:space="preserve"> </w:t>
      </w:r>
      <w:commentRangeEnd w:id="199"/>
      <w:r w:rsidR="00ED6BDB">
        <w:rPr>
          <w:rStyle w:val="CommentReference"/>
        </w:rPr>
        <w:commentReference w:id="199"/>
      </w:r>
      <w:r w:rsidRPr="00865F44">
        <w:t>Recent</w:t>
      </w:r>
      <w:r w:rsidR="00C26D91">
        <w:t>ly, Dr. Xiong has</w:t>
      </w:r>
      <w:r>
        <w:t xml:space="preserve"> developed the FPCA and SFPCA</w:t>
      </w:r>
      <w:r w:rsidRPr="00865F44">
        <w:t xml:space="preserve"> methods to jointly test common and rare variants discovered by NGS in a gene.</w:t>
      </w:r>
      <w:r w:rsidRPr="00865F44">
        <w:fldChar w:fldCharType="begin">
          <w:fldData xml:space="preserve">PFJlZm1hbj48Q2l0ZT48QXV0aG9yPkx1bzwvQXV0aG9yPjxZZWFyPjIwMTE8L1llYXI+PFJlY051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</w:fldData>
        </w:fldChar>
      </w:r>
      <w:r w:rsidR="00524EDE">
        <w:instrText xml:space="preserve"> ADDIN REFMGR.CITE </w:instrText>
      </w:r>
      <w:r w:rsidR="00524EDE">
        <w:fldChar w:fldCharType="begin">
          <w:fldData xml:space="preserve">PFJlZm1hbj48Q2l0ZT48QXV0aG9yPkx1bzwvQXV0aG9yPjxZZWFyPjIwMTE8L1llYXI+PFJlY051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</w:fldData>
        </w:fldChar>
      </w:r>
      <w:r w:rsidR="00524EDE">
        <w:instrText xml:space="preserve"> ADDIN EN.CITE.DATA </w:instrText>
      </w:r>
      <w:r w:rsidR="00524EDE">
        <w:fldChar w:fldCharType="end"/>
      </w:r>
      <w:r w:rsidRPr="00865F44">
        <w:fldChar w:fldCharType="separate"/>
      </w:r>
      <w:r w:rsidR="004E0538" w:rsidRPr="004E0538">
        <w:rPr>
          <w:noProof/>
          <w:vertAlign w:val="superscript"/>
        </w:rPr>
        <w:t>32,63</w:t>
      </w:r>
      <w:r w:rsidRPr="00865F44">
        <w:fldChar w:fldCharType="end"/>
      </w:r>
      <w:r w:rsidRPr="00865F44">
        <w:t xml:space="preserve">  These methods have better power than methods that test individual variants or simply clamp rare variants together. In this application, we extend the statistics to a general </w:t>
      </w:r>
      <w:r>
        <w:t>framework</w:t>
      </w:r>
      <w:r w:rsidRPr="00865F44">
        <w:t xml:space="preserve"> where multiple families and additional population structures are presented in the samples.</w:t>
      </w:r>
      <w:r>
        <w:t xml:space="preserve">  Specifically, </w:t>
      </w:r>
      <w:r>
        <w:rPr>
          <w:rFonts w:cs="Arial"/>
          <w:szCs w:val="22"/>
          <w:lang w:eastAsia="zh-CN"/>
        </w:rPr>
        <w:t>l</w:t>
      </w:r>
      <w:r w:rsidRPr="00D460BF">
        <w:rPr>
          <w:rFonts w:cs="Arial"/>
          <w:szCs w:val="22"/>
          <w:lang w:eastAsia="zh-CN"/>
        </w:rPr>
        <w:t xml:space="preserve">et </w:t>
      </w:r>
      <w:r w:rsidRPr="00D460BF">
        <w:rPr>
          <w:rFonts w:cs="Arial"/>
          <w:position w:val="-12"/>
          <w:szCs w:val="22"/>
          <w:lang w:eastAsia="zh-CN"/>
        </w:rPr>
        <w:object w:dxaOrig="1680" w:dyaOrig="360" w14:anchorId="701C6D29">
          <v:shape id="_x0000_i1061" type="#_x0000_t75" style="width:84pt;height:18pt" o:ole="">
            <v:imagedata r:id="rId87" o:title=""/>
          </v:shape>
          <o:OLEObject Type="Embed" ProgID="Equation.3" ShapeID="_x0000_i1061" DrawAspect="Content" ObjectID="_1609698936" r:id="rId88"/>
        </w:object>
      </w:r>
      <w:r w:rsidRPr="00D460BF">
        <w:rPr>
          <w:rFonts w:cs="Arial"/>
          <w:szCs w:val="22"/>
          <w:lang w:eastAsia="zh-CN"/>
        </w:rPr>
        <w:t xml:space="preserve"> be a genotypic function of the </w:t>
      </w:r>
      <w:r w:rsidRPr="00D460BF">
        <w:rPr>
          <w:rFonts w:cs="Arial"/>
          <w:i/>
          <w:szCs w:val="22"/>
          <w:lang w:eastAsia="zh-CN"/>
        </w:rPr>
        <w:t>i-</w:t>
      </w:r>
      <w:r w:rsidRPr="00D460BF">
        <w:rPr>
          <w:rFonts w:cs="Arial"/>
          <w:szCs w:val="22"/>
          <w:lang w:eastAsia="zh-CN"/>
        </w:rPr>
        <w:t xml:space="preserve">the individual, where </w:t>
      </w:r>
      <w:r w:rsidRPr="00D460BF">
        <w:rPr>
          <w:rFonts w:cs="Arial"/>
          <w:i/>
          <w:szCs w:val="22"/>
          <w:lang w:eastAsia="zh-CN"/>
        </w:rPr>
        <w:t>t</w:t>
      </w:r>
      <w:r w:rsidRPr="00D460BF">
        <w:rPr>
          <w:rFonts w:cs="Arial"/>
          <w:szCs w:val="22"/>
          <w:lang w:eastAsia="zh-CN"/>
        </w:rPr>
        <w:t xml:space="preserve"> is the genomic position. The smoothed functional component scores is defined as </w:t>
      </w:r>
      <w:r w:rsidRPr="00D460BF">
        <w:rPr>
          <w:rFonts w:cs="Arial"/>
          <w:position w:val="-32"/>
          <w:szCs w:val="22"/>
          <w:lang w:eastAsia="zh-CN"/>
        </w:rPr>
        <w:object w:dxaOrig="4580" w:dyaOrig="620" w14:anchorId="0D94C2D2">
          <v:shape id="_x0000_i1062" type="#_x0000_t75" style="width:229.5pt;height:30.75pt" o:ole="">
            <v:imagedata r:id="rId89" o:title=""/>
          </v:shape>
          <o:OLEObject Type="Embed" ProgID="Equation.3" ShapeID="_x0000_i1062" DrawAspect="Content" ObjectID="_1609698937" r:id="rId90"/>
        </w:object>
      </w:r>
      <w:r w:rsidRPr="00D460BF">
        <w:rPr>
          <w:rFonts w:cs="Arial"/>
          <w:szCs w:val="22"/>
          <w:lang w:eastAsia="zh-CN"/>
        </w:rPr>
        <w:t xml:space="preserve">, </w:t>
      </w:r>
      <w:r w:rsidRPr="00D460BF">
        <w:rPr>
          <w:rFonts w:cs="Arial"/>
          <w:position w:val="-6"/>
          <w:szCs w:val="22"/>
          <w:lang w:eastAsia="zh-CN"/>
        </w:rPr>
        <w:object w:dxaOrig="200" w:dyaOrig="279" w14:anchorId="1F02AEC2">
          <v:shape id="_x0000_i1063" type="#_x0000_t75" style="width:10.5pt;height:13.5pt" o:ole="">
            <v:imagedata r:id="rId91" o:title=""/>
          </v:shape>
          <o:OLEObject Type="Embed" ProgID="Equation.3" ShapeID="_x0000_i1063" DrawAspect="Content" ObjectID="_1609698938" r:id="rId92"/>
        </w:object>
      </w:r>
      <w:r w:rsidRPr="00D460BF">
        <w:rPr>
          <w:rFonts w:cs="Arial"/>
          <w:szCs w:val="22"/>
          <w:lang w:eastAsia="zh-CN"/>
        </w:rPr>
        <w:t>is a penalty parameter</w:t>
      </w:r>
      <w:r>
        <w:rPr>
          <w:rFonts w:cs="Arial"/>
          <w:szCs w:val="22"/>
          <w:lang w:eastAsia="zh-CN"/>
        </w:rPr>
        <w:t xml:space="preserve"> and </w:t>
      </w:r>
      <w:r w:rsidRPr="001D04F7">
        <w:rPr>
          <w:rFonts w:cs="Arial"/>
          <w:position w:val="-14"/>
          <w:szCs w:val="22"/>
          <w:lang w:eastAsia="zh-CN"/>
        </w:rPr>
        <w:object w:dxaOrig="520" w:dyaOrig="360" w14:anchorId="44F7125B">
          <v:shape id="_x0000_i1064" type="#_x0000_t75" style="width:25.5pt;height:18pt" o:ole="">
            <v:imagedata r:id="rId93" o:title=""/>
          </v:shape>
          <o:OLEObject Type="Embed" ProgID="Equation.3" ShapeID="_x0000_i1064" DrawAspect="Content" ObjectID="_1609698939" r:id="rId94"/>
        </w:object>
      </w:r>
      <w:r>
        <w:rPr>
          <w:rFonts w:cs="Arial"/>
          <w:szCs w:val="22"/>
          <w:lang w:eastAsia="zh-CN"/>
        </w:rPr>
        <w:t>is orthornomal eigen functions</w:t>
      </w:r>
      <w:r w:rsidRPr="00D460BF">
        <w:rPr>
          <w:rFonts w:cs="Arial"/>
          <w:szCs w:val="22"/>
          <w:lang w:eastAsia="zh-CN"/>
        </w:rPr>
        <w:t>.</w:t>
      </w:r>
      <w:r w:rsidRPr="00B253F4">
        <w:rPr>
          <w:rFonts w:cs="Arial"/>
          <w:szCs w:val="22"/>
          <w:lang w:eastAsia="zh-CN"/>
        </w:rPr>
        <w:t xml:space="preserve"> Our purpose is to use the functional principal component scores to develop test statistics that can be applied to pedigrees. To achieve this, we first calculate the covariance matrix of the functional principal component scores.  Le</w:t>
      </w:r>
      <w:r>
        <w:rPr>
          <w:rFonts w:cs="Arial"/>
          <w:szCs w:val="22"/>
          <w:lang w:eastAsia="zh-CN"/>
        </w:rPr>
        <w:t xml:space="preserve">t </w:t>
      </w:r>
      <w:r w:rsidRPr="00B253F4">
        <w:rPr>
          <w:rFonts w:cs="Arial"/>
          <w:position w:val="-14"/>
          <w:szCs w:val="22"/>
          <w:lang w:eastAsia="zh-CN"/>
        </w:rPr>
        <w:object w:dxaOrig="5960" w:dyaOrig="400" w14:anchorId="55880AA5">
          <v:shape id="_x0000_i1065" type="#_x0000_t75" style="width:298.5pt;height:20.25pt" o:ole="">
            <v:imagedata r:id="rId95" o:title=""/>
          </v:shape>
          <o:OLEObject Type="Embed" ProgID="Equation.3" ShapeID="_x0000_i1065" DrawAspect="Content" ObjectID="_1609698940" r:id="rId96"/>
        </w:object>
      </w:r>
      <w:r w:rsidRPr="00B253F4">
        <w:rPr>
          <w:rFonts w:cs="Arial"/>
          <w:szCs w:val="22"/>
          <w:lang w:eastAsia="zh-CN"/>
        </w:rPr>
        <w:t xml:space="preserve">where </w:t>
      </w:r>
      <w:r w:rsidRPr="00B253F4">
        <w:rPr>
          <w:rFonts w:cs="Arial"/>
          <w:position w:val="-6"/>
          <w:szCs w:val="22"/>
          <w:lang w:eastAsia="zh-CN"/>
        </w:rPr>
        <w:object w:dxaOrig="200" w:dyaOrig="260" w14:anchorId="5F0D30C2">
          <v:shape id="_x0000_i1066" type="#_x0000_t75" style="width:10.5pt;height:12.75pt" o:ole="">
            <v:imagedata r:id="rId97" o:title=""/>
          </v:shape>
          <o:OLEObject Type="Embed" ProgID="Equation.3" ShapeID="_x0000_i1066" DrawAspect="Content" ObjectID="_1609698941" r:id="rId98"/>
        </w:object>
      </w:r>
      <w:r w:rsidRPr="00B253F4">
        <w:rPr>
          <w:rFonts w:cs="Arial"/>
          <w:szCs w:val="22"/>
          <w:lang w:eastAsia="zh-CN"/>
        </w:rPr>
        <w:t xml:space="preserve">is the number of principal components. We assume that the sampling covariance matrix within individual is estimated by </w:t>
      </w:r>
      <w:r w:rsidRPr="00B253F4">
        <w:rPr>
          <w:rFonts w:cs="Arial"/>
          <w:position w:val="-28"/>
          <w:szCs w:val="22"/>
          <w:lang w:eastAsia="zh-CN"/>
        </w:rPr>
        <w:object w:dxaOrig="3280" w:dyaOrig="680" w14:anchorId="181473FF">
          <v:shape id="_x0000_i1067" type="#_x0000_t75" style="width:163.5pt;height:34.5pt" o:ole="">
            <v:imagedata r:id="rId99" o:title=""/>
          </v:shape>
          <o:OLEObject Type="Embed" ProgID="Equation.3" ShapeID="_x0000_i1067" DrawAspect="Content" ObjectID="_1609698942" r:id="rId100"/>
        </w:object>
      </w:r>
      <w:r w:rsidRPr="00B253F4">
        <w:rPr>
          <w:rFonts w:cs="Arial"/>
          <w:szCs w:val="22"/>
          <w:lang w:eastAsia="zh-CN"/>
        </w:rPr>
        <w:t xml:space="preserve">. Let </w:t>
      </w:r>
      <w:r w:rsidRPr="00B253F4">
        <w:rPr>
          <w:rFonts w:cs="Arial"/>
          <w:position w:val="-12"/>
          <w:szCs w:val="22"/>
          <w:lang w:eastAsia="zh-CN"/>
        </w:rPr>
        <w:object w:dxaOrig="980" w:dyaOrig="380" w14:anchorId="63B2B83B">
          <v:shape id="_x0000_i1068" type="#_x0000_t75" style="width:48.75pt;height:18.75pt" o:ole="">
            <v:imagedata r:id="rId101" o:title=""/>
          </v:shape>
          <o:OLEObject Type="Embed" ProgID="Equation.3" ShapeID="_x0000_i1068" DrawAspect="Content" ObjectID="_1609698943" r:id="rId102"/>
        </w:object>
      </w:r>
      <w:r w:rsidRPr="00B253F4">
        <w:rPr>
          <w:rFonts w:cs="Arial"/>
          <w:szCs w:val="22"/>
          <w:lang w:eastAsia="zh-CN"/>
        </w:rPr>
        <w:t>be the vector of avera</w:t>
      </w:r>
      <w:r>
        <w:rPr>
          <w:rFonts w:cs="Arial"/>
          <w:szCs w:val="22"/>
          <w:lang w:eastAsia="zh-CN"/>
        </w:rPr>
        <w:t xml:space="preserve">ges of the functional principal </w:t>
      </w:r>
      <w:r w:rsidRPr="00B253F4">
        <w:rPr>
          <w:rFonts w:cs="Arial"/>
          <w:szCs w:val="22"/>
          <w:lang w:eastAsia="zh-CN"/>
        </w:rPr>
        <w:t xml:space="preserve">component scores in cases and controls, respectively, and </w:t>
      </w:r>
      <w:r w:rsidRPr="00B253F4">
        <w:rPr>
          <w:rFonts w:cs="Arial"/>
          <w:position w:val="-10"/>
          <w:szCs w:val="22"/>
          <w:lang w:eastAsia="zh-CN"/>
        </w:rPr>
        <w:object w:dxaOrig="260" w:dyaOrig="320" w14:anchorId="5A528AEB">
          <v:shape id="_x0000_i1069" type="#_x0000_t75" style="width:12.75pt;height:16.5pt" o:ole="">
            <v:imagedata r:id="rId103" o:title=""/>
          </v:shape>
          <o:OLEObject Type="Embed" ProgID="Equation.3" ShapeID="_x0000_i1069" DrawAspect="Content" ObjectID="_1609698944" r:id="rId104"/>
        </w:object>
      </w:r>
      <w:r w:rsidRPr="00B253F4">
        <w:rPr>
          <w:rFonts w:cs="Arial"/>
          <w:szCs w:val="22"/>
          <w:lang w:eastAsia="zh-CN"/>
        </w:rPr>
        <w:t>be the number of sampled individuals in cases.</w:t>
      </w:r>
      <w:r>
        <w:rPr>
          <w:rFonts w:cs="Arial"/>
          <w:szCs w:val="22"/>
          <w:lang w:eastAsia="zh-CN"/>
        </w:rPr>
        <w:t xml:space="preserve"> </w:t>
      </w:r>
      <w:r w:rsidRPr="00B253F4">
        <w:rPr>
          <w:rFonts w:cs="Arial"/>
          <w:szCs w:val="22"/>
          <w:lang w:eastAsia="zh-CN"/>
        </w:rPr>
        <w:t xml:space="preserve">The test statistic is then given by </w:t>
      </w:r>
      <w:r w:rsidRPr="00B253F4">
        <w:rPr>
          <w:rFonts w:cs="Arial"/>
          <w:position w:val="-22"/>
          <w:szCs w:val="22"/>
          <w:lang w:eastAsia="zh-CN"/>
        </w:rPr>
        <w:object w:dxaOrig="7460" w:dyaOrig="580" w14:anchorId="2BA85142">
          <v:shape id="_x0000_i1070" type="#_x0000_t75" style="width:373.5pt;height:28.5pt" o:ole="">
            <v:imagedata r:id="rId105" o:title=""/>
          </v:shape>
          <o:OLEObject Type="Embed" ProgID="Equation.3" ShapeID="_x0000_i1070" DrawAspect="Content" ObjectID="_1609698945" r:id="rId106"/>
        </w:object>
      </w:r>
      <w:r w:rsidRPr="00B253F4">
        <w:rPr>
          <w:rFonts w:cs="Arial"/>
          <w:szCs w:val="22"/>
          <w:lang w:eastAsia="zh-CN"/>
        </w:rPr>
        <w:t xml:space="preserve">Under the null hypothesis of no association of the genomic region, the statistic </w:t>
      </w:r>
      <w:r w:rsidRPr="00B253F4">
        <w:rPr>
          <w:rFonts w:cs="Arial"/>
          <w:position w:val="-10"/>
          <w:szCs w:val="22"/>
          <w:lang w:eastAsia="zh-CN"/>
        </w:rPr>
        <w:object w:dxaOrig="780" w:dyaOrig="320" w14:anchorId="73421C6D">
          <v:shape id="_x0000_i1071" type="#_x0000_t75" style="width:39pt;height:16.5pt" o:ole="">
            <v:imagedata r:id="rId107" o:title=""/>
          </v:shape>
          <o:OLEObject Type="Embed" ProgID="Equation.3" ShapeID="_x0000_i1071" DrawAspect="Content" ObjectID="_1609698946" r:id="rId108"/>
        </w:object>
      </w:r>
      <w:r w:rsidRPr="00B253F4">
        <w:rPr>
          <w:rFonts w:cs="Arial"/>
          <w:szCs w:val="22"/>
          <w:lang w:eastAsia="zh-CN"/>
        </w:rPr>
        <w:t xml:space="preserve">will be asymptotically distributed as a central </w:t>
      </w:r>
      <w:r w:rsidRPr="00B253F4">
        <w:rPr>
          <w:rFonts w:cs="Arial"/>
          <w:position w:val="-14"/>
          <w:szCs w:val="22"/>
          <w:lang w:eastAsia="zh-CN"/>
        </w:rPr>
        <w:object w:dxaOrig="400" w:dyaOrig="400" w14:anchorId="4A497E6E">
          <v:shape id="_x0000_i1072" type="#_x0000_t75" style="width:20.25pt;height:20.25pt" o:ole="">
            <v:imagedata r:id="rId109" o:title=""/>
          </v:shape>
          <o:OLEObject Type="Embed" ProgID="Equation.3" ShapeID="_x0000_i1072" DrawAspect="Content" ObjectID="_1609698947" r:id="rId110"/>
        </w:object>
      </w:r>
      <w:r w:rsidRPr="00B253F4">
        <w:rPr>
          <w:rFonts w:cs="Arial"/>
          <w:szCs w:val="22"/>
          <w:lang w:eastAsia="zh-CN"/>
        </w:rPr>
        <w:t xml:space="preserve">distribution where </w:t>
      </w:r>
      <w:r w:rsidRPr="00B253F4">
        <w:rPr>
          <w:rFonts w:cs="Arial"/>
          <w:position w:val="-6"/>
          <w:szCs w:val="22"/>
          <w:lang w:eastAsia="zh-CN"/>
        </w:rPr>
        <w:object w:dxaOrig="200" w:dyaOrig="279" w14:anchorId="00840D1E">
          <v:shape id="_x0000_i1073" type="#_x0000_t75" style="width:10.5pt;height:13.5pt" o:ole="">
            <v:imagedata r:id="rId111" o:title=""/>
          </v:shape>
          <o:OLEObject Type="Embed" ProgID="Equation.3" ShapeID="_x0000_i1073" DrawAspect="Content" ObjectID="_1609698948" r:id="rId112"/>
        </w:object>
      </w:r>
      <w:r w:rsidRPr="00B253F4">
        <w:rPr>
          <w:rFonts w:cs="Arial"/>
          <w:szCs w:val="22"/>
          <w:lang w:eastAsia="zh-CN"/>
        </w:rPr>
        <w:t>is the number of functional principal components in the eigen</w:t>
      </w:r>
      <w:r>
        <w:rPr>
          <w:rFonts w:cs="Arial"/>
          <w:szCs w:val="22"/>
          <w:lang w:eastAsia="zh-CN"/>
        </w:rPr>
        <w:t xml:space="preserve"> </w:t>
      </w:r>
      <w:r w:rsidRPr="00B253F4">
        <w:rPr>
          <w:rFonts w:cs="Arial"/>
          <w:szCs w:val="22"/>
          <w:lang w:eastAsia="zh-CN"/>
        </w:rPr>
        <w:t xml:space="preserve">equation expansion of genotypic functions. </w:t>
      </w:r>
    </w:p>
    <w:p w14:paraId="47C0D8A9" w14:textId="77777777" w:rsidR="00AA3714" w:rsidRDefault="00253550" w:rsidP="00BC7A94">
      <w:r w:rsidRPr="00BC7A94">
        <w:rPr>
          <w:rFonts w:eastAsia="Times New Roman"/>
          <w:b/>
          <w:u w:val="single"/>
        </w:rPr>
        <w:t xml:space="preserve">The smoothed </w:t>
      </w:r>
      <w:r w:rsidRPr="00BC7A94">
        <w:rPr>
          <w:b/>
          <w:u w:val="single"/>
          <w:lang w:eastAsia="zh-CN"/>
        </w:rPr>
        <w:t>functional principal component analysis for pathway association</w:t>
      </w:r>
      <w:r w:rsidR="00BC7A94" w:rsidRPr="00BC7A94">
        <w:rPr>
          <w:b/>
          <w:u w:val="single"/>
          <w:lang w:eastAsia="zh-CN"/>
        </w:rPr>
        <w:t>:</w:t>
      </w:r>
      <w:r w:rsidR="00BC7A94">
        <w:rPr>
          <w:lang w:eastAsia="zh-CN"/>
        </w:rPr>
        <w:t xml:space="preserve"> </w:t>
      </w:r>
      <w:r w:rsidRPr="001A20B8">
        <w:rPr>
          <w:lang w:eastAsia="zh-CN"/>
        </w:rPr>
        <w:t xml:space="preserve">The FPCA for testing </w:t>
      </w:r>
      <w:r>
        <w:rPr>
          <w:lang w:eastAsia="zh-CN"/>
        </w:rPr>
        <w:t>the association of a gene can be extended to testing association of a pathway by extending FPCA from an interval to multiple intervals. Consider a linear combination of functional values:</w:t>
      </w:r>
      <w:r w:rsidRPr="00BA5F43">
        <w:rPr>
          <w:position w:val="-32"/>
          <w:lang w:eastAsia="zh-CN"/>
        </w:rPr>
        <w:object w:dxaOrig="2040" w:dyaOrig="720" w14:anchorId="64F7F27E">
          <v:shape id="_x0000_i1074" type="#_x0000_t75" style="width:102pt;height:36.75pt" o:ole="">
            <v:imagedata r:id="rId113" o:title=""/>
          </v:shape>
          <o:OLEObject Type="Embed" ProgID="Equation.3" ShapeID="_x0000_i1074" DrawAspect="Content" ObjectID="_1609698949" r:id="rId114"/>
        </w:object>
      </w:r>
      <w:r>
        <w:rPr>
          <w:lang w:eastAsia="zh-CN"/>
        </w:rPr>
        <w:t xml:space="preserve">, where  </w:t>
      </w:r>
      <w:r w:rsidRPr="00BA5F43">
        <w:rPr>
          <w:position w:val="-14"/>
          <w:lang w:eastAsia="zh-CN"/>
        </w:rPr>
        <w:object w:dxaOrig="540" w:dyaOrig="360" w14:anchorId="171EA744">
          <v:shape id="_x0000_i1075" type="#_x0000_t75" style="width:26.25pt;height:17.25pt" o:ole="">
            <v:imagedata r:id="rId115" o:title=""/>
          </v:shape>
          <o:OLEObject Type="Embed" ProgID="Equation.3" ShapeID="_x0000_i1075" DrawAspect="Content" ObjectID="_1609698950" r:id="rId116"/>
        </w:object>
      </w:r>
      <w:r>
        <w:rPr>
          <w:lang w:eastAsia="zh-CN"/>
        </w:rPr>
        <w:t xml:space="preserve">is a weight function and  </w:t>
      </w:r>
      <w:r>
        <w:rPr>
          <w:noProof/>
          <w:position w:val="-10"/>
        </w:rPr>
        <w:drawing>
          <wp:inline distT="0" distB="0" distL="0" distR="0" wp14:anchorId="0E039254" wp14:editId="3A1163F4">
            <wp:extent cx="304800" cy="19939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04800" cy="199390"/>
                    </a:xfrm>
                    <a:prstGeom prst="rect">
                      <a:avLst/>
                    </a:prstGeom>
                    <a:noFill/>
                    <a:ln>
                      <a:noFill/>
                    </a:ln>
                  </pic:spPr>
                </pic:pic>
              </a:graphicData>
            </a:graphic>
          </wp:inline>
        </w:drawing>
      </w:r>
      <w:r>
        <w:rPr>
          <w:lang w:eastAsia="zh-CN"/>
        </w:rPr>
        <w:t xml:space="preserve"> is a centered indicator function for genotypes. </w:t>
      </w:r>
      <w:r w:rsidRPr="00BE0132">
        <w:t xml:space="preserve">To capture the genetic variations in the genotype functions, we chose weight </w:t>
      </w:r>
      <w:r w:rsidRPr="00D51BD7">
        <w:rPr>
          <w:rFonts w:cs="Arial"/>
          <w:szCs w:val="22"/>
          <w:lang w:eastAsia="zh-CN"/>
        </w:rPr>
        <w:t xml:space="preserve">function </w:t>
      </w:r>
      <w:r w:rsidRPr="00CB5AF9">
        <w:rPr>
          <w:rFonts w:cs="Arial"/>
          <w:szCs w:val="22"/>
          <w:lang w:eastAsia="zh-CN"/>
        </w:rPr>
        <w:object w:dxaOrig="1680" w:dyaOrig="360" w14:anchorId="48344D66">
          <v:shape id="_x0000_i1076" type="#_x0000_t75" style="width:83.25pt;height:17.25pt" o:ole="">
            <v:imagedata r:id="rId118" o:title=""/>
          </v:shape>
          <o:OLEObject Type="Embed" ProgID="Equation.3" ShapeID="_x0000_i1076" DrawAspect="Content" ObjectID="_1609698951" r:id="rId119"/>
        </w:object>
      </w:r>
      <w:r w:rsidRPr="00BE0132">
        <w:t xml:space="preserve">  to maximize the variance of</w:t>
      </w:r>
      <w:r>
        <w:t xml:space="preserve"> </w:t>
      </w:r>
      <w:r w:rsidRPr="00BA5F43">
        <w:rPr>
          <w:position w:val="-10"/>
          <w:lang w:eastAsia="zh-CN"/>
        </w:rPr>
        <w:object w:dxaOrig="279" w:dyaOrig="300" w14:anchorId="198A2004">
          <v:shape id="_x0000_i1077" type="#_x0000_t75" style="width:13.5pt;height:15pt" o:ole="">
            <v:imagedata r:id="rId120" o:title=""/>
          </v:shape>
          <o:OLEObject Type="Embed" ProgID="Equation.3" ShapeID="_x0000_i1077" DrawAspect="Content" ObjectID="_1609698952" r:id="rId121"/>
        </w:object>
      </w:r>
      <w:r>
        <w:rPr>
          <w:position w:val="-10"/>
          <w:lang w:eastAsia="zh-CN"/>
        </w:rPr>
        <w:t xml:space="preserve"> </w:t>
      </w:r>
      <w:r w:rsidRPr="00BE0132">
        <w:t xml:space="preserve">To improve the smoothness of the estimated functional principal component curves, we impose the roughness penalty on functional principal component weight functions. The smoothed functional principal components </w:t>
      </w:r>
      <w:ins w:id="200" w:author="hao xiong" w:date="2012-09-10T09:27:00Z">
        <w:r w:rsidR="00D51BD7">
          <w:t>(SFPCA)</w:t>
        </w:r>
      </w:ins>
      <w:r w:rsidRPr="00BE0132">
        <w:t>can be obtained by solving the integral equations:</w:t>
      </w:r>
      <w:r w:rsidRPr="00554DDD">
        <w:object w:dxaOrig="3860" w:dyaOrig="680" w14:anchorId="62FB0AC0">
          <v:shape id="_x0000_i1078" type="#_x0000_t75" style="width:192.75pt;height:34.5pt" o:ole="">
            <v:imagedata r:id="rId122" o:title=""/>
          </v:shape>
          <o:OLEObject Type="Embed" ProgID="Equation.3" ShapeID="_x0000_i1078" DrawAspect="Content" ObjectID="_1609698953" r:id="rId123"/>
        </w:object>
      </w:r>
      <w:r w:rsidRPr="00554DDD">
        <w:t xml:space="preserve">where </w:t>
      </w:r>
      <w:r w:rsidRPr="00554DDD">
        <w:object w:dxaOrig="520" w:dyaOrig="360" w14:anchorId="53D844A9">
          <v:shape id="_x0000_i1079" type="#_x0000_t75" style="width:25.5pt;height:18pt" o:ole="">
            <v:imagedata r:id="rId124" o:title=""/>
          </v:shape>
          <o:OLEObject Type="Embed" ProgID="Equation.3" ShapeID="_x0000_i1079" DrawAspect="Content" ObjectID="_1609698954" r:id="rId125"/>
        </w:object>
      </w:r>
      <w:r w:rsidRPr="00554DDD">
        <w:t xml:space="preserve">are the functional principal components.  Let </w:t>
      </w:r>
      <w:r w:rsidRPr="00554DDD">
        <w:object w:dxaOrig="1180" w:dyaOrig="360" w14:anchorId="2ACEEA3A">
          <v:shape id="_x0000_i1080" type="#_x0000_t75" style="width:59.25pt;height:18pt" o:ole="">
            <v:imagedata r:id="rId126" o:title=""/>
          </v:shape>
          <o:OLEObject Type="Embed" ProgID="Equation.3" ShapeID="_x0000_i1080" DrawAspect="Content" ObjectID="_1609698955" r:id="rId127"/>
        </w:object>
      </w:r>
      <w:r w:rsidRPr="00554DDD">
        <w:t xml:space="preserve">be the functional principal component scores of </w:t>
      </w:r>
      <w:r w:rsidRPr="00554DDD">
        <w:object w:dxaOrig="639" w:dyaOrig="360" w14:anchorId="5EFC7CF3">
          <v:shape id="_x0000_i1081" type="#_x0000_t75" style="width:32.25pt;height:17.25pt" o:ole="">
            <v:imagedata r:id="rId128" o:title=""/>
          </v:shape>
          <o:OLEObject Type="Embed" ProgID="Equation.3" ShapeID="_x0000_i1081" DrawAspect="Content" ObjectID="_1609698956" r:id="rId129"/>
        </w:object>
      </w:r>
      <w:r w:rsidRPr="00554DDD">
        <w:t xml:space="preserve">and </w:t>
      </w:r>
      <w:r w:rsidRPr="00554DDD">
        <w:object w:dxaOrig="499" w:dyaOrig="360" w14:anchorId="175253DE">
          <v:shape id="_x0000_i1082" type="#_x0000_t75" style="width:24.75pt;height:17.25pt" o:ole="">
            <v:imagedata r:id="rId130" o:title=""/>
          </v:shape>
          <o:OLEObject Type="Embed" ProgID="Equation.3" ShapeID="_x0000_i1082" DrawAspect="Content" ObjectID="_1609698957" r:id="rId131"/>
        </w:object>
      </w:r>
      <w:r w:rsidRPr="00554DDD">
        <w:t xml:space="preserve">. Let </w:t>
      </w:r>
      <w:r w:rsidRPr="00554DDD">
        <w:object w:dxaOrig="1660" w:dyaOrig="360" w14:anchorId="4C681A1B">
          <v:shape id="_x0000_i1083" type="#_x0000_t75" style="width:83.25pt;height:18.75pt" o:ole="">
            <v:imagedata r:id="rId132" o:title=""/>
          </v:shape>
          <o:OLEObject Type="Embed" ProgID="Equation.3" ShapeID="_x0000_i1083" DrawAspect="Content" ObjectID="_1609698958" r:id="rId133"/>
        </w:object>
      </w:r>
      <w:r w:rsidRPr="00554DDD">
        <w:t xml:space="preserve"> and </w:t>
      </w:r>
      <w:r w:rsidRPr="00554DDD">
        <w:rPr>
          <w:noProof/>
        </w:rPr>
        <w:drawing>
          <wp:inline distT="0" distB="0" distL="0" distR="0" wp14:anchorId="50BE48F6" wp14:editId="2F01E653">
            <wp:extent cx="1172210" cy="234315"/>
            <wp:effectExtent l="0" t="0" r="889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172210" cy="234315"/>
                    </a:xfrm>
                    <a:prstGeom prst="rect">
                      <a:avLst/>
                    </a:prstGeom>
                    <a:noFill/>
                    <a:ln>
                      <a:noFill/>
                    </a:ln>
                  </pic:spPr>
                </pic:pic>
              </a:graphicData>
            </a:graphic>
          </wp:inline>
        </w:drawing>
      </w:r>
      <w:r w:rsidRPr="00554DDD">
        <w:t xml:space="preserve">, S be the pooled covariance matrix of the functional principal component scores. Define </w:t>
      </w:r>
      <w:r w:rsidRPr="00554DDD">
        <w:object w:dxaOrig="1860" w:dyaOrig="320" w14:anchorId="76EDD9A3">
          <v:shape id="_x0000_i1084" type="#_x0000_t75" style="width:93pt;height:16.5pt" o:ole="">
            <v:imagedata r:id="rId135" o:title=""/>
          </v:shape>
          <o:OLEObject Type="Embed" ProgID="Equation.3" ShapeID="_x0000_i1084" DrawAspect="Content" ObjectID="_1609698959" r:id="rId136"/>
        </w:object>
      </w:r>
      <w:r w:rsidRPr="00554DDD">
        <w:t xml:space="preserve">Then, the statistic is defined as </w:t>
      </w:r>
      <w:r w:rsidRPr="00554DDD">
        <w:rPr>
          <w:noProof/>
        </w:rPr>
        <w:drawing>
          <wp:inline distT="0" distB="0" distL="0" distR="0" wp14:anchorId="1DC33A1A" wp14:editId="6598C2E5">
            <wp:extent cx="1758315" cy="240030"/>
            <wp:effectExtent l="0" t="0" r="0" b="762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758315" cy="240030"/>
                    </a:xfrm>
                    <a:prstGeom prst="rect">
                      <a:avLst/>
                    </a:prstGeom>
                    <a:noFill/>
                    <a:ln>
                      <a:noFill/>
                    </a:ln>
                  </pic:spPr>
                </pic:pic>
              </a:graphicData>
            </a:graphic>
          </wp:inline>
        </w:drawing>
      </w:r>
      <w:r w:rsidRPr="00554DDD">
        <w:t>. Under the null hypothesis of no association</w:t>
      </w:r>
      <w:ins w:id="201" w:author="hao xiong" w:date="2012-09-10T09:24:00Z">
        <w:r w:rsidR="00D51BD7">
          <w:t xml:space="preserve"> of a pathway </w:t>
        </w:r>
      </w:ins>
      <w:r w:rsidRPr="00554DDD">
        <w:t xml:space="preserve">, the statistic </w:t>
      </w:r>
      <w:r w:rsidRPr="00554DDD">
        <w:rPr>
          <w:noProof/>
        </w:rPr>
        <w:drawing>
          <wp:inline distT="0" distB="0" distL="0" distR="0" wp14:anchorId="3079C806" wp14:editId="4AFB592F">
            <wp:extent cx="445770" cy="228600"/>
            <wp:effectExtent l="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45770" cy="228600"/>
                    </a:xfrm>
                    <a:prstGeom prst="rect">
                      <a:avLst/>
                    </a:prstGeom>
                    <a:noFill/>
                    <a:ln>
                      <a:noFill/>
                    </a:ln>
                  </pic:spPr>
                </pic:pic>
              </a:graphicData>
            </a:graphic>
          </wp:inline>
        </w:drawing>
      </w:r>
      <w:r w:rsidRPr="00554DDD">
        <w:t xml:space="preserve"> is a</w:t>
      </w:r>
      <w:ins w:id="202" w:author="hao xiong" w:date="2012-09-10T09:24:00Z">
        <w:r w:rsidR="00D51BD7">
          <w:t xml:space="preserve"> central </w:t>
        </w:r>
      </w:ins>
      <w:r w:rsidRPr="00554DDD">
        <w:t xml:space="preserve"> </w:t>
      </w:r>
      <w:r w:rsidRPr="00554DDD">
        <w:rPr>
          <w:noProof/>
        </w:rPr>
        <w:drawing>
          <wp:inline distT="0" distB="0" distL="0" distR="0" wp14:anchorId="27993319" wp14:editId="3B4A0373">
            <wp:extent cx="304800" cy="257810"/>
            <wp:effectExtent l="0" t="0" r="0" b="889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04800" cy="257810"/>
                    </a:xfrm>
                    <a:prstGeom prst="rect">
                      <a:avLst/>
                    </a:prstGeom>
                    <a:noFill/>
                    <a:ln>
                      <a:noFill/>
                    </a:ln>
                  </pic:spPr>
                </pic:pic>
              </a:graphicData>
            </a:graphic>
          </wp:inline>
        </w:drawing>
      </w:r>
      <w:r w:rsidRPr="00554DDD">
        <w:t>distribution.</w:t>
      </w:r>
      <w:ins w:id="203" w:author="hao xiong" w:date="2012-09-10T09:25:00Z">
        <w:r w:rsidR="00D51BD7">
          <w:t xml:space="preserve"> </w:t>
        </w:r>
      </w:ins>
      <w:ins w:id="204" w:author="hao xiong" w:date="2012-09-10T09:26:00Z">
        <w:r w:rsidR="00D51BD7">
          <w:t xml:space="preserve">The population-based FPCA </w:t>
        </w:r>
      </w:ins>
      <w:ins w:id="205" w:author="hao xiong" w:date="2012-09-10T09:27:00Z">
        <w:r w:rsidR="00D51BD7">
          <w:t xml:space="preserve">and SFPCA for pathway association test can also be extended to pedigrees. </w:t>
        </w:r>
      </w:ins>
    </w:p>
    <w:p w14:paraId="4C44A515" w14:textId="77777777" w:rsidR="00B22A1D" w:rsidRDefault="00B22A1D" w:rsidP="00B22A1D">
      <w:pPr>
        <w:pStyle w:val="Heading3"/>
      </w:pPr>
      <w:r>
        <w:t>Data sharing plan</w:t>
      </w:r>
    </w:p>
    <w:p w14:paraId="007E00BB" w14:textId="77777777" w:rsidR="00B22A1D" w:rsidRPr="00B22A1D" w:rsidRDefault="00B22A1D" w:rsidP="00B22A1D">
      <w:r>
        <w:t xml:space="preserve">The sequencing data for the Chinese families will be shared </w:t>
      </w:r>
      <w:r w:rsidR="007D035D">
        <w:t xml:space="preserve">in compliance with NIH policies. Since the pedigrees we used will be from NIMH repository, personal identification information has already been removed, we will organize the sequencing and appropriate phenotypic data and transport to dbGaP for sharing. Since the exome sequencing data can be used for personal identification, to protect the research subjects, we will put in explicit prohibition for using the data for personal identification, and all requests for </w:t>
      </w:r>
      <w:r w:rsidR="00AC0332">
        <w:t>data access</w:t>
      </w:r>
      <w:r w:rsidR="007D035D">
        <w:t xml:space="preserve"> will need IRB approval. </w:t>
      </w:r>
      <w:r w:rsidR="00AC0332">
        <w:t xml:space="preserve">The details of when the data will be shared and what to be shared will be negotiated with NIMH officials following NIH guidelines. </w:t>
      </w:r>
    </w:p>
    <w:p w14:paraId="7CEEC133" w14:textId="77777777" w:rsidR="00091DAF" w:rsidRDefault="00091DAF" w:rsidP="002C4338">
      <w:pPr>
        <w:pStyle w:val="Heading2"/>
      </w:pPr>
      <w:r>
        <w:t xml:space="preserve">Aim 2: </w:t>
      </w:r>
      <w:r w:rsidR="002C4338">
        <w:t>Verification of top candidates identified from DNA sequencing</w:t>
      </w:r>
    </w:p>
    <w:p w14:paraId="6E76B55D" w14:textId="77777777" w:rsidR="00214804" w:rsidRDefault="00DA0B2D" w:rsidP="00214804">
      <w:r>
        <w:t>The purpose of this aim is to verify the prom</w:t>
      </w:r>
      <w:r w:rsidR="00FD670E">
        <w:t>ising candidates discovered in A</w:t>
      </w:r>
      <w:r>
        <w:t>im 1 above. As stated above, exome sequencing data can be used to discover CNVs, but due to the limitation of this RFA,</w:t>
      </w:r>
      <w:r w:rsidR="00DD185D">
        <w:t xml:space="preserve"> we will study only</w:t>
      </w:r>
      <w:r>
        <w:t xml:space="preserve"> SNVs</w:t>
      </w:r>
      <w:r w:rsidR="00DD185D">
        <w:t xml:space="preserve"> in this aim</w:t>
      </w:r>
      <w:r>
        <w:t xml:space="preserve">. </w:t>
      </w:r>
      <w:r w:rsidR="00AB282C">
        <w:t>The sequencing will produce a substantially large number of SNVs. A key issue for replication will be variant selection. Based on our design, we will be able to detect transmitted variants (both common and rare) and de novo mutations</w:t>
      </w:r>
      <w:r w:rsidR="00DD185D">
        <w:t>, which can be classified as rare variants as well</w:t>
      </w:r>
      <w:r w:rsidR="00AB282C">
        <w:t xml:space="preserve">. </w:t>
      </w:r>
      <w:r w:rsidR="00DD185D">
        <w:t>In the last few years, we have learned that the likelihood of finding causative variants with modest frequencies (say, 1% or greater) is not good,</w:t>
      </w:r>
      <w:r w:rsidR="00423C81">
        <w:fldChar w:fldCharType="begin">
          <w:fldData xml:space="preserve">PFJlZm1hbj48Q2l0ZT48QXV0aG9yPk5lZWQ8L0F1dGhvcj48WWVhcj4yMDEyPC9ZZWFyPjxSZWNO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</w:fldData>
        </w:fldChar>
      </w:r>
      <w:r w:rsidR="00524EDE">
        <w:instrText xml:space="preserve"> ADDIN REFMGR.CITE </w:instrText>
      </w:r>
      <w:r w:rsidR="00524EDE">
        <w:fldChar w:fldCharType="begin">
          <w:fldData xml:space="preserve">PFJlZm1hbj48Q2l0ZT48QXV0aG9yPk5lZWQ8L0F1dGhvcj48WWVhcj4yMDEyPC9ZZWFyPjxSZWNO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</w:fldData>
        </w:fldChar>
      </w:r>
      <w:r w:rsidR="00524EDE">
        <w:instrText xml:space="preserve"> ADDIN EN.CITE.DATA </w:instrText>
      </w:r>
      <w:r w:rsidR="00524EDE">
        <w:fldChar w:fldCharType="end"/>
      </w:r>
      <w:r w:rsidR="00423C81">
        <w:fldChar w:fldCharType="separate"/>
      </w:r>
      <w:r w:rsidR="00524EDE" w:rsidRPr="00524EDE">
        <w:rPr>
          <w:noProof/>
          <w:vertAlign w:val="superscript"/>
        </w:rPr>
        <w:t>107</w:t>
      </w:r>
      <w:r w:rsidR="00423C81">
        <w:fldChar w:fldCharType="end"/>
      </w:r>
      <w:r w:rsidR="00DD185D">
        <w:t xml:space="preserve"> we will focus on rare variants with frequencies &lt; 1%. With 5,000 cases and 5,000 controls, the power to detect individual variants with such frequencies is limited. The</w:t>
      </w:r>
      <w:r w:rsidR="00075834">
        <w:t>refore, we need to use innovati</w:t>
      </w:r>
      <w:r w:rsidR="00DD185D">
        <w:t xml:space="preserve">ve </w:t>
      </w:r>
      <w:r w:rsidR="00075834">
        <w:t xml:space="preserve">statistics to jointly test multiple rare (and common) variants. </w:t>
      </w:r>
    </w:p>
    <w:p w14:paraId="5B18B57B" w14:textId="77777777" w:rsidR="005B799E" w:rsidRDefault="005B799E" w:rsidP="005B799E">
      <w:pPr>
        <w:pStyle w:val="Heading3"/>
      </w:pPr>
      <w:r>
        <w:t>Variant selection</w:t>
      </w:r>
      <w:r w:rsidR="00DF755B">
        <w:t xml:space="preserve"> for replication</w:t>
      </w:r>
    </w:p>
    <w:p w14:paraId="5DF723E5" w14:textId="77777777" w:rsidR="005B799E" w:rsidRDefault="00FD670E" w:rsidP="005B799E">
      <w:r>
        <w:t xml:space="preserve">The criteria for selecting rare variants for replication in a large case control sample (see below) include: </w:t>
      </w:r>
    </w:p>
    <w:p w14:paraId="6D28FDD4" w14:textId="77777777" w:rsidR="00FD670E" w:rsidRDefault="00FD670E" w:rsidP="00FD670E">
      <w:pPr>
        <w:pStyle w:val="ListParagraph"/>
        <w:numPr>
          <w:ilvl w:val="0"/>
          <w:numId w:val="28"/>
        </w:numPr>
      </w:pPr>
      <w:r>
        <w:t xml:space="preserve">Ranked on the top 10% of candidates based on the testing described in Aim 1; </w:t>
      </w:r>
    </w:p>
    <w:p w14:paraId="589E8E99" w14:textId="77777777" w:rsidR="00FD670E" w:rsidRDefault="00FD670E" w:rsidP="00FD670E">
      <w:pPr>
        <w:pStyle w:val="ListParagraph"/>
        <w:numPr>
          <w:ilvl w:val="0"/>
          <w:numId w:val="28"/>
        </w:numPr>
      </w:pPr>
      <w:r>
        <w:t>Observed in multiple families;</w:t>
      </w:r>
    </w:p>
    <w:p w14:paraId="55D162AA" w14:textId="77777777" w:rsidR="00E3395E" w:rsidRDefault="00E3395E" w:rsidP="00FD670E">
      <w:pPr>
        <w:pStyle w:val="ListParagraph"/>
        <w:numPr>
          <w:ilvl w:val="0"/>
          <w:numId w:val="28"/>
        </w:numPr>
      </w:pPr>
      <w:r>
        <w:t>Observed in cases only;</w:t>
      </w:r>
    </w:p>
    <w:p w14:paraId="5CC300DA" w14:textId="77777777" w:rsidR="00FD670E" w:rsidRDefault="00FD670E" w:rsidP="00FD670E">
      <w:pPr>
        <w:pStyle w:val="ListParagraph"/>
        <w:numPr>
          <w:ilvl w:val="0"/>
          <w:numId w:val="28"/>
        </w:numPr>
      </w:pPr>
      <w:r>
        <w:t>Preferably functional variants (stop codon, missense mutation, frame-shifting/splicing variants etc</w:t>
      </w:r>
      <w:r w:rsidR="00E3395E">
        <w:t>.</w:t>
      </w:r>
      <w:r>
        <w:t>);</w:t>
      </w:r>
    </w:p>
    <w:p w14:paraId="40049704" w14:textId="77777777" w:rsidR="00E3395E" w:rsidRDefault="00E3395E" w:rsidP="004B6A74">
      <w:pPr>
        <w:pStyle w:val="ListParagraph"/>
        <w:numPr>
          <w:ilvl w:val="0"/>
          <w:numId w:val="28"/>
        </w:numPr>
      </w:pPr>
      <w:r>
        <w:t>Preferably in the same gene or known pathway with multiple other top-ranking candidates from Aim 1 or f</w:t>
      </w:r>
      <w:r w:rsidR="004B6A74">
        <w:t>rom literature/public databases.</w:t>
      </w:r>
    </w:p>
    <w:p w14:paraId="0B225CE8" w14:textId="77777777" w:rsidR="004B6A74" w:rsidRPr="005B799E" w:rsidRDefault="004B6A74" w:rsidP="004B6A74">
      <w:pPr>
        <w:pStyle w:val="ListParagraph"/>
        <w:ind w:firstLine="0"/>
      </w:pPr>
    </w:p>
    <w:p w14:paraId="4052EBB3" w14:textId="77777777" w:rsidR="00075834" w:rsidRDefault="00A6115E" w:rsidP="00A6115E">
      <w:pPr>
        <w:pStyle w:val="Heading3"/>
      </w:pPr>
      <w:r>
        <w:t>Replication samples</w:t>
      </w:r>
      <w:r w:rsidR="001C5A04">
        <w:t xml:space="preserve"> and genotyping</w:t>
      </w:r>
    </w:p>
    <w:p w14:paraId="48290D71" w14:textId="77777777" w:rsidR="00A6115E" w:rsidRDefault="00A6115E" w:rsidP="001B5E3B">
      <w:r>
        <w:t>Our Chinese team</w:t>
      </w:r>
      <w:r w:rsidR="00423C81">
        <w:t xml:space="preserve"> has published a large GWAS</w:t>
      </w:r>
      <w:r>
        <w:t xml:space="preserve"> with a combined sample size of 8,123 cases and 11,007 controls (3,750 cases and 6,468</w:t>
      </w:r>
      <w:r w:rsidR="002357BA">
        <w:t xml:space="preserve"> controls in discovery sample</w:t>
      </w:r>
      <w:r>
        <w:t xml:space="preserve">, and 4,383 cases and 4,539 controls </w:t>
      </w:r>
      <w:r w:rsidR="002357BA">
        <w:t>in replication sample).</w:t>
      </w:r>
      <w:r w:rsidR="002357BA">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REFMGR.CITE </w:instrText>
      </w:r>
      <w:r w:rsidR="00524EDE">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EN.CITE.DATA </w:instrText>
      </w:r>
      <w:r w:rsidR="00524EDE">
        <w:fldChar w:fldCharType="end"/>
      </w:r>
      <w:r w:rsidR="002357BA">
        <w:fldChar w:fldCharType="separate"/>
      </w:r>
      <w:r w:rsidR="00153D61" w:rsidRPr="00153D61">
        <w:rPr>
          <w:noProof/>
          <w:vertAlign w:val="superscript"/>
        </w:rPr>
        <w:t>36</w:t>
      </w:r>
      <w:r w:rsidR="002357BA">
        <w:fldChar w:fldCharType="end"/>
      </w:r>
      <w:r w:rsidR="002357BA">
        <w:t xml:space="preserve"> We plan to use these subjects to verify findings from the sequencing of families</w:t>
      </w:r>
      <w:r w:rsidR="005B799E">
        <w:t xml:space="preserve"> in A</w:t>
      </w:r>
      <w:r w:rsidR="002357BA">
        <w:t>im 1. (</w:t>
      </w:r>
      <w:r w:rsidR="002357BA" w:rsidRPr="002357BA">
        <w:rPr>
          <w:highlight w:val="yellow"/>
        </w:rPr>
        <w:t>Dr. He, please indicate whether all of these samples can be used. I used conservative numbers of 5000 cases and 5000 controls. If we can use all of them, we should say so to increase our power</w:t>
      </w:r>
      <w:r w:rsidR="001757E4" w:rsidRPr="001757E4">
        <w:rPr>
          <w:highlight w:val="yellow"/>
        </w:rPr>
        <w:t>. It will be good that if you can write a letter to certify that these samples will be available for this study</w:t>
      </w:r>
      <w:r w:rsidR="002357BA">
        <w:t xml:space="preserve">) </w:t>
      </w:r>
      <w:r w:rsidR="00214804">
        <w:t xml:space="preserve">Since the Chinese government has policies on DNA exporting, we will conduct the replication study in China at the site of our Chinese collaborator, i.e. the Bio-X Center of Shanghai Jiaotong University. </w:t>
      </w:r>
      <w:r w:rsidR="001C5A04">
        <w:t>Up to 100 top selected candidates will be genotyped for these samples using the TaqMan method.</w:t>
      </w:r>
      <w:r w:rsidR="001C5A04">
        <w:fldChar w:fldCharType="begin"/>
      </w:r>
      <w:r w:rsidR="00524EDE">
        <w:instrText xml:space="preserve"> ADDIN REFMGR.CITE &lt;Refman&gt;&lt;Cite&gt;&lt;Author&gt;Livak&lt;/Author&gt;&lt;Year&gt;1999&lt;/Year&gt;&lt;RecNum&gt;601&lt;/RecNum&gt;&lt;IDText&gt;Allelic discrimination using fluorogenic probes and the 5&amp;apos; nuclease assay&lt;/IDText&gt;&lt;MDL Ref_Type="Journal"&gt;&lt;Ref_Type&gt;Journal&lt;/Ref_Type&gt;&lt;Ref_ID&gt;601&lt;/Ref_ID&gt;&lt;Title_Primary&gt;Allelic discrimination using fluorogenic probes and the 5&amp;apos; nuclease assay&lt;/Title_Primary&gt;&lt;Authors_Primary&gt;Livak,K.J.&lt;/Authors_Primary&gt;&lt;Date_Primary&gt;1999/2&lt;/Date_Primary&gt;&lt;Keywords&gt;5&amp;apos;-Nucleotidase&lt;/Keywords&gt;&lt;Keywords&gt;Alleles&lt;/Keywords&gt;&lt;Keywords&gt;analysis&lt;/Keywords&gt;&lt;Keywords&gt;diagnostic use&lt;/Keywords&gt;&lt;Keywords&gt;Dna&lt;/Keywords&gt;&lt;Keywords&gt;DNA Primers&lt;/Keywords&gt;&lt;Keywords&gt;Dyes&lt;/Keywords&gt;&lt;Keywords&gt;Fluorescence&lt;/Keywords&gt;&lt;Keywords&gt;Fluorescent Dyes&lt;/Keywords&gt;&lt;Keywords&gt;Genes&lt;/Keywords&gt;&lt;Keywords&gt;Genotype&lt;/Keywords&gt;&lt;Keywords&gt;Guidelines&lt;/Keywords&gt;&lt;Keywords&gt;Heterozygote&lt;/Keywords&gt;&lt;Keywords&gt;Homozygote&lt;/Keywords&gt;&lt;Keywords&gt;Human&lt;/Keywords&gt;&lt;Keywords&gt;metabolism&lt;/Keywords&gt;&lt;Keywords&gt;methods&lt;/Keywords&gt;&lt;Keywords&gt;Models,Biological&lt;/Keywords&gt;&lt;Keywords&gt;Mutation&lt;/Keywords&gt;&lt;Keywords&gt;Netherlands&lt;/Keywords&gt;&lt;Keywords&gt;Oligonucleotide Probes&lt;/Keywords&gt;&lt;Keywords&gt;Polymerase Chain Reaction&lt;/Keywords&gt;&lt;Keywords&gt;Polymorphism (Genetics)&lt;/Keywords&gt;&lt;Keywords&gt;single nucleotide polymorphism&lt;/Keywords&gt;&lt;Keywords&gt;TaqMan&lt;/Keywords&gt;&lt;Reprint&gt;Not in File&lt;/Reprint&gt;&lt;Start_Page&gt;143&lt;/Start_Page&gt;&lt;End_Page&gt;149&lt;/End_Page&gt;&lt;Periodical&gt;Genet.Anal.&lt;/Periodical&gt;&lt;Volume&gt;14&lt;/Volume&gt;&lt;Issue&gt;5-6&lt;/Issue&gt;&lt;Address&gt;PE Applied Biosystems, Foster City, CA 94404, USA. livakkn@perkin- elmer.com&lt;/Address&gt;&lt;Web_URL&gt;PM:10084106&lt;/Web_URL&gt;&lt;ZZ_JournalStdAbbrev&gt;&lt;f name="System"&gt;Genet.Anal.&lt;/f&gt;&lt;/ZZ_JournalStdAbbrev&gt;&lt;ZZ_WorkformID&gt;1&lt;/ZZ_WorkformID&gt;&lt;/MDL&gt;&lt;/Cite&gt;&lt;/Refman&gt;</w:instrText>
      </w:r>
      <w:r w:rsidR="001C5A04">
        <w:fldChar w:fldCharType="separate"/>
      </w:r>
      <w:r w:rsidR="00524EDE" w:rsidRPr="00524EDE">
        <w:rPr>
          <w:noProof/>
          <w:vertAlign w:val="superscript"/>
        </w:rPr>
        <w:t>108</w:t>
      </w:r>
      <w:r w:rsidR="001C5A04">
        <w:fldChar w:fldCharType="end"/>
      </w:r>
      <w:r w:rsidR="001C5A04">
        <w:t xml:space="preserve"> Because the variants to be typed have very low frequencies, </w:t>
      </w:r>
      <w:r w:rsidR="00563ADA">
        <w:t xml:space="preserve">genotyping error in a few individuals would have severe consequences. Therefore, </w:t>
      </w:r>
      <w:r w:rsidR="001C5A04">
        <w:t xml:space="preserve">all heterozygotes and minor allele homozytes will be visually inspected and retyped to confirm.  </w:t>
      </w:r>
    </w:p>
    <w:p w14:paraId="69F5729A" w14:textId="77777777" w:rsidR="002C4338" w:rsidRDefault="00784858" w:rsidP="00784858">
      <w:pPr>
        <w:pStyle w:val="Heading3"/>
      </w:pPr>
      <w:r>
        <w:t>Data analysis</w:t>
      </w:r>
    </w:p>
    <w:p w14:paraId="083A73E3" w14:textId="77777777" w:rsidR="00784858" w:rsidRDefault="004B6A74" w:rsidP="001B5E3B">
      <w:r>
        <w:t>We plan to conduct combined analyses for the sequencing and replication samples.  Since the number of variants tested in the replication samples is limited, multiple testing correction should be set as in the Aim 1 for the total number of variants tested. As outline above, we will conduct binomial/Fisher’s exact test for individual variants after combining the samples, and we also conduct gene- and pathway-based analyses</w:t>
      </w:r>
      <w:r w:rsidR="000B1662">
        <w:t>, jointly testing all variants (</w:t>
      </w:r>
      <w:r>
        <w:t>both common and rare</w:t>
      </w:r>
      <w:r w:rsidR="000B1662">
        <w:t xml:space="preserve">) together. </w:t>
      </w:r>
    </w:p>
    <w:p w14:paraId="457C7B32" w14:textId="77777777" w:rsidR="004A297A" w:rsidRDefault="002C4338" w:rsidP="002C4338">
      <w:pPr>
        <w:pStyle w:val="Heading2"/>
      </w:pPr>
      <w:r>
        <w:t>Aim 3: Comparative analyses of genetic structure between the Chinese and Caucasian population</w:t>
      </w:r>
    </w:p>
    <w:p w14:paraId="538EFBB0" w14:textId="77777777" w:rsidR="00ED569C" w:rsidRDefault="00187336" w:rsidP="00ED569C">
      <w:r>
        <w:t>Our current understanding of the genetics of SCZ is largely derived from the studies of Caucasian populations. From the literature, there are</w:t>
      </w:r>
      <w:r w:rsidR="00ED569C">
        <w:t xml:space="preserve"> hints that some risks to SCZ are</w:t>
      </w:r>
      <w:r>
        <w:t xml:space="preserve"> shared across populations while others may be ethnic specific.  We have access to the largest SCZ GWA</w:t>
      </w:r>
      <w:r w:rsidR="00423C81">
        <w:t>S</w:t>
      </w:r>
      <w:r>
        <w:t xml:space="preserve"> dataset for the Caucasians, the PGC SCZ dataset,</w:t>
      </w:r>
      <w:r w:rsidR="00111647">
        <w:fldChar w:fldCharType="begin">
          <w:fldData xml:space="preserve">PFJlZm1hbj48Q2l0ZT48QXV0aG9yPlJpcGtlPC9BdXRob3I+PFllYXI+MjAxMTwvWWVhcj48UmVj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</w:fldData>
        </w:fldChar>
      </w:r>
      <w:r w:rsidR="00524EDE">
        <w:instrText xml:space="preserve"> ADDIN REFMGR.CITE </w:instrText>
      </w:r>
      <w:r w:rsidR="00524EDE">
        <w:fldChar w:fldCharType="begin">
          <w:fldData xml:space="preserve">PFJlZm1hbj48Q2l0ZT48QXV0aG9yPlJpcGtlPC9BdXRob3I+PFllYXI+MjAxMTwvWWVhcj48UmVj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</w:fldData>
        </w:fldChar>
      </w:r>
      <w:r w:rsidR="00524EDE">
        <w:instrText xml:space="preserve"> ADDIN EN.CITE.DATA </w:instrText>
      </w:r>
      <w:r w:rsidR="00524EDE">
        <w:fldChar w:fldCharType="end"/>
      </w:r>
      <w:r w:rsidR="00111647">
        <w:fldChar w:fldCharType="separate"/>
      </w:r>
      <w:r w:rsidR="009817B3" w:rsidRPr="009817B3">
        <w:rPr>
          <w:noProof/>
          <w:vertAlign w:val="superscript"/>
        </w:rPr>
        <w:t>4</w:t>
      </w:r>
      <w:r w:rsidR="00111647">
        <w:fldChar w:fldCharType="end"/>
      </w:r>
      <w:r>
        <w:t xml:space="preserve"> and our Chinese collaborator has rece</w:t>
      </w:r>
      <w:r w:rsidR="00423C81">
        <w:t>ntly published a large GWAS</w:t>
      </w:r>
      <w:r>
        <w:t xml:space="preserve"> of Chinese samples.</w:t>
      </w:r>
      <w:r w:rsidR="00111647">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REFMGR.CITE </w:instrText>
      </w:r>
      <w:r w:rsidR="00524EDE">
        <w:fldChar w:fldCharType="begin">
          <w:fldData xml:space="preserve">PFJlZm1hbj48Q2l0ZT48QXV0aG9yPlNoaTwvQXV0aG9yPjxZZWFyPjIwMTE8L1llYXI+PFJlY051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==
</w:fldData>
        </w:fldChar>
      </w:r>
      <w:r w:rsidR="00524EDE">
        <w:instrText xml:space="preserve"> ADDIN EN.CITE.DATA </w:instrText>
      </w:r>
      <w:r w:rsidR="00524EDE">
        <w:fldChar w:fldCharType="end"/>
      </w:r>
      <w:r w:rsidR="00111647">
        <w:fldChar w:fldCharType="separate"/>
      </w:r>
      <w:r w:rsidR="00153D61" w:rsidRPr="00153D61">
        <w:rPr>
          <w:noProof/>
          <w:vertAlign w:val="superscript"/>
        </w:rPr>
        <w:t>36</w:t>
      </w:r>
      <w:r w:rsidR="00111647">
        <w:fldChar w:fldCharType="end"/>
      </w:r>
      <w:r>
        <w:t xml:space="preserve"> Furthermore, there are several </w:t>
      </w:r>
      <w:r w:rsidR="00ED569C">
        <w:t xml:space="preserve">ongoing </w:t>
      </w:r>
      <w:r>
        <w:t xml:space="preserve">large SCZ sequencing </w:t>
      </w:r>
      <w:r w:rsidR="00ED569C">
        <w:t xml:space="preserve">studies for Caucasians, and the study proposed in this application will be one of the largest </w:t>
      </w:r>
      <w:r w:rsidR="00111647">
        <w:t xml:space="preserve">sequencing project </w:t>
      </w:r>
      <w:r w:rsidR="00ED569C">
        <w:t>in Chinese population. With these data, there are opportunities to systematically examine the shared and ethnic specific risk factors between the two populations.</w:t>
      </w:r>
    </w:p>
    <w:p w14:paraId="2F5A7691" w14:textId="77777777" w:rsidR="00FC30A0" w:rsidRDefault="00FC30A0" w:rsidP="00FC30A0">
      <w:pPr>
        <w:pStyle w:val="Heading3"/>
      </w:pPr>
      <w:bookmarkStart w:id="206" w:name="_Ref333481864"/>
      <w:r>
        <w:t>Testing the shared genetic factors between the Chinese and Caucasian populations</w:t>
      </w:r>
      <w:bookmarkEnd w:id="206"/>
    </w:p>
    <w:p w14:paraId="3C83542B" w14:textId="77777777" w:rsidR="008F7756" w:rsidRDefault="00C66EE6" w:rsidP="00ED569C">
      <w:r w:rsidRPr="00C66EE6">
        <w:rPr>
          <w:b/>
          <w:u w:val="single"/>
        </w:rPr>
        <w:t>GWA data imputation:</w:t>
      </w:r>
      <w:r>
        <w:t xml:space="preserve"> </w:t>
      </w:r>
      <w:r w:rsidR="00FC30A0">
        <w:t>To facilitate the study of genetic risk correlation, we plan to first conduct imputation to the same reference panel, so both the Chinese and Caucasian GWA</w:t>
      </w:r>
      <w:r w:rsidR="00423C81">
        <w:t>S</w:t>
      </w:r>
      <w:r w:rsidR="00FC30A0">
        <w:t xml:space="preserve"> datasets have the same makers covered across the genome. Since we intend to study the shared genetic risks, we need to use a reference panel containing individuals from both populations</w:t>
      </w:r>
      <w:r w:rsidR="00985688">
        <w:t>, because there are regions in the genome that Chinese and Caucasia</w:t>
      </w:r>
      <w:r w:rsidR="001F51CE">
        <w:t>n have different LD</w:t>
      </w:r>
      <w:r w:rsidR="00985688">
        <w:t xml:space="preserve"> patterns</w:t>
      </w:r>
      <w:r w:rsidR="00FC30A0">
        <w:t>. For this pur</w:t>
      </w:r>
      <w:r w:rsidR="00985688">
        <w:t>pose, we plan to</w:t>
      </w:r>
      <w:r w:rsidR="004D0C1F">
        <w:t xml:space="preserve"> use the </w:t>
      </w:r>
      <w:r w:rsidR="00985688">
        <w:t xml:space="preserve">data from the </w:t>
      </w:r>
      <w:r w:rsidR="00FC30A0">
        <w:t xml:space="preserve">1000 Genomes </w:t>
      </w:r>
      <w:r w:rsidR="00985688">
        <w:t xml:space="preserve">Project, which includes </w:t>
      </w:r>
      <w:r w:rsidR="00985688" w:rsidRPr="00985688">
        <w:rPr>
          <w:highlight w:val="yellow"/>
        </w:rPr>
        <w:t>200 Chinese and 200 Caucasians</w:t>
      </w:r>
      <w:r w:rsidR="00985688">
        <w:t xml:space="preserve">. </w:t>
      </w:r>
      <w:r w:rsidR="004D0C1F">
        <w:t>The BEAGLE program</w:t>
      </w:r>
      <w:r w:rsidR="004D0C1F">
        <w:fldChar w:fldCharType="begin">
          <w:fldData xml:space="preserve">PFJlZm1hbj48Q2l0ZT48QXV0aG9yPkJyb3duaW5nPC9BdXRob3I+PFllYXI+MjAwOTwvWWVhcj48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==
</w:fldData>
        </w:fldChar>
      </w:r>
      <w:r w:rsidR="00524EDE">
        <w:instrText xml:space="preserve"> ADDIN REFMGR.CITE </w:instrText>
      </w:r>
      <w:r w:rsidR="00524EDE">
        <w:fldChar w:fldCharType="begin">
          <w:fldData xml:space="preserve">PFJlZm1hbj48Q2l0ZT48QXV0aG9yPkJyb3duaW5nPC9BdXRob3I+PFllYXI+MjAwOTwvWWVhcj48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==
</w:fldData>
        </w:fldChar>
      </w:r>
      <w:r w:rsidR="00524EDE">
        <w:instrText xml:space="preserve"> ADDIN EN.CITE.DATA </w:instrText>
      </w:r>
      <w:r w:rsidR="00524EDE">
        <w:fldChar w:fldCharType="end"/>
      </w:r>
      <w:r w:rsidR="004D0C1F">
        <w:fldChar w:fldCharType="separate"/>
      </w:r>
      <w:r w:rsidR="00524EDE" w:rsidRPr="00524EDE">
        <w:rPr>
          <w:noProof/>
          <w:vertAlign w:val="superscript"/>
        </w:rPr>
        <w:t>109-112</w:t>
      </w:r>
      <w:r w:rsidR="004D0C1F">
        <w:fldChar w:fldCharType="end"/>
      </w:r>
      <w:r w:rsidR="004D0C1F">
        <w:t xml:space="preserve"> will be used for this imputation. </w:t>
      </w:r>
    </w:p>
    <w:p w14:paraId="1540D801" w14:textId="77777777" w:rsidR="00E5735A" w:rsidRDefault="00E31EF9" w:rsidP="00ED569C">
      <w:r w:rsidRPr="009C0568">
        <w:rPr>
          <w:b/>
          <w:u w:val="single"/>
        </w:rPr>
        <w:t xml:space="preserve">Evaluation of </w:t>
      </w:r>
      <w:r w:rsidR="009C0568" w:rsidRPr="009C0568">
        <w:rPr>
          <w:b/>
          <w:u w:val="single"/>
        </w:rPr>
        <w:t xml:space="preserve">the correlation of </w:t>
      </w:r>
      <w:r w:rsidRPr="009C0568">
        <w:rPr>
          <w:b/>
          <w:u w:val="single"/>
        </w:rPr>
        <w:t xml:space="preserve">genetic risks between </w:t>
      </w:r>
      <w:r w:rsidR="009C0568" w:rsidRPr="009C0568">
        <w:rPr>
          <w:b/>
          <w:u w:val="single"/>
        </w:rPr>
        <w:t>Chinese and Caucasian population:</w:t>
      </w:r>
      <w:r w:rsidR="009C0568">
        <w:t xml:space="preserve"> Once we have the GWA data imputed for both Chinese and Caucasian samples, we can ask the question whether and to what extent the genetic risk between the two populations correlates. We propose to use the CGAT program</w:t>
      </w:r>
      <w:r w:rsidR="000C674B">
        <w:fldChar w:fldCharType="begin">
          <w:fldData xml:space="preserve">PFJlZm1hbj48Q2l0ZT48QXV0aG9yPllhbmc8L0F1dGhvcj48WWVhcj4yMDExPC9ZZWFyPjxSZWNO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</w:fldData>
        </w:fldChar>
      </w:r>
      <w:r w:rsidR="00524EDE">
        <w:instrText xml:space="preserve"> ADDIN REFMGR.CITE </w:instrText>
      </w:r>
      <w:r w:rsidR="00524EDE">
        <w:fldChar w:fldCharType="begin">
          <w:fldData xml:space="preserve">PFJlZm1hbj48Q2l0ZT48QXV0aG9yPllhbmc8L0F1dGhvcj48WWVhcj4yMDExPC9ZZWFyPjxSZWNO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</w:fldData>
        </w:fldChar>
      </w:r>
      <w:r w:rsidR="00524EDE">
        <w:instrText xml:space="preserve"> ADDIN EN.CITE.DATA </w:instrText>
      </w:r>
      <w:r w:rsidR="00524EDE">
        <w:fldChar w:fldCharType="end"/>
      </w:r>
      <w:r w:rsidR="000C674B">
        <w:fldChar w:fldCharType="separate"/>
      </w:r>
      <w:r w:rsidR="00524EDE" w:rsidRPr="00524EDE">
        <w:rPr>
          <w:noProof/>
          <w:vertAlign w:val="superscript"/>
        </w:rPr>
        <w:t>113</w:t>
      </w:r>
      <w:r w:rsidR="000C674B">
        <w:fldChar w:fldCharType="end"/>
      </w:r>
      <w:r w:rsidR="009C0568">
        <w:t xml:space="preserve"> to calculate genetic risk scores for the Caucasian and use this genetic risk score to predict the affection status of the Chinese samples by standard logistic regression. We can also reverse the process and use genetic risk score in Chinese to predict the affection status in the Caucasians. These analyses will provide evidence whether and how much the genetic risks are shared between the two populations. </w:t>
      </w:r>
      <w:r w:rsidR="00E5735A">
        <w:t>Based on recent studies of other complex diseases,</w:t>
      </w:r>
      <w:r w:rsidR="00756CA1">
        <w:fldChar w:fldCharType="begin"/>
      </w:r>
      <w:r w:rsidR="00524EDE">
        <w:instrText xml:space="preserve"> ADDIN REFMGR.CITE &lt;Refman&gt;&lt;Cite&gt;&lt;Author&gt;Fu&lt;/Author&gt;&lt;Year&gt;2011&lt;/Year&gt;&lt;RecNum&gt;2273&lt;/RecNum&gt;&lt;IDText&gt;Multi-ethnic studies in complex traits&lt;/IDText&gt;&lt;MDL Ref_Type="Journal"&gt;&lt;Ref_Type&gt;Journal&lt;/Ref_Type&gt;&lt;Ref_ID&gt;2273&lt;/Ref_ID&gt;&lt;Title_Primary&gt;Multi-ethnic studies in complex traits&lt;/Title_Primary&gt;&lt;Authors_Primary&gt;Fu,J.&lt;/Authors_Primary&gt;&lt;Authors_Primary&gt;Festen,E.A.&lt;/Authors_Primary&gt;&lt;Authors_Primary&gt;Wijmenga,C.&lt;/Authors_Primary&gt;&lt;Date_Primary&gt;2011/10/15&lt;/Date_Primary&gt;&lt;Keywords&gt;analysis&lt;/Keywords&gt;&lt;Keywords&gt;Article&lt;/Keywords&gt;&lt;Keywords&gt;Association&lt;/Keywords&gt;&lt;Keywords&gt;Continental Population Groups&lt;/Keywords&gt;&lt;Keywords&gt;Disease&lt;/Keywords&gt;&lt;Keywords&gt;ethnology&lt;/Keywords&gt;&lt;Keywords&gt;Genetic Drift&lt;/Keywords&gt;&lt;Keywords&gt;Genetic Heterogeneity&lt;/Keywords&gt;&lt;Keywords&gt;genetics&lt;/Keywords&gt;&lt;Keywords&gt;Genome-Wide Association Study&lt;/Keywords&gt;&lt;Keywords&gt;Humans&lt;/Keywords&gt;&lt;Keywords&gt;Mutation&lt;/Keywords&gt;&lt;Keywords&gt;Netherlands&lt;/Keywords&gt;&lt;Keywords&gt;Phenotype&lt;/Keywords&gt;&lt;Keywords&gt;Population&lt;/Keywords&gt;&lt;Keywords&gt;Quantitative Trait Loci&lt;/Keywords&gt;&lt;Keywords&gt;Research&lt;/Keywords&gt;&lt;Keywords&gt;Research Support&lt;/Keywords&gt;&lt;Keywords&gt;Risk&lt;/Keywords&gt;&lt;Keywords&gt;Universities&lt;/Keywords&gt;&lt;Reprint&gt;Not in File&lt;/Reprint&gt;&lt;Start_Page&gt;R206&lt;/Start_Page&gt;&lt;End_Page&gt;R213&lt;/End_Page&gt;&lt;Periodical&gt;Hum.Mol.Genet.&lt;/Periodical&gt;&lt;Volume&gt;20&lt;/Volume&gt;&lt;Issue&gt;R2&lt;/Issue&gt;&lt;User_Def_5&gt;PMC3179384&lt;/User_Def_5&gt;&lt;Misc_3&gt;ddr386 [pii];10.1093/hmg/ddr386 [doi]&lt;/Misc_3&gt;&lt;Address&gt;Department of Genetics, University Medical Centre and University of Groningen, Groningen, The Netherlands&lt;/Address&gt;&lt;Web_URL&gt;PM:21890495&lt;/Web_URL&gt;&lt;ZZ_JournalStdAbbrev&gt;&lt;f name="System"&gt;Hum.Mol.Genet.&lt;/f&gt;&lt;/ZZ_JournalStdAbbrev&gt;&lt;ZZ_WorkformID&gt;1&lt;/ZZ_WorkformID&gt;&lt;/MDL&gt;&lt;/Cite&gt;&lt;/Refman&gt;</w:instrText>
      </w:r>
      <w:r w:rsidR="00756CA1">
        <w:fldChar w:fldCharType="separate"/>
      </w:r>
      <w:r w:rsidR="00524EDE" w:rsidRPr="00524EDE">
        <w:rPr>
          <w:noProof/>
          <w:vertAlign w:val="superscript"/>
        </w:rPr>
        <w:t>114</w:t>
      </w:r>
      <w:r w:rsidR="00756CA1">
        <w:fldChar w:fldCharType="end"/>
      </w:r>
      <w:r w:rsidR="00E5735A">
        <w:t xml:space="preserve"> w</w:t>
      </w:r>
      <w:r w:rsidR="009C0568">
        <w:t xml:space="preserve">e would expect that there are significant overlaps in genetic risk factors, and we </w:t>
      </w:r>
      <w:r w:rsidR="00E0551A">
        <w:t>would also expect that the genetic risk scores calculated from the Caucasians are a better predictor because the PGC SCZ GWA</w:t>
      </w:r>
      <w:r w:rsidR="00423C81">
        <w:t>S</w:t>
      </w:r>
      <w:r w:rsidR="00E0551A">
        <w:t xml:space="preserve"> sample size is much larger than the Chinese GWA</w:t>
      </w:r>
      <w:r w:rsidR="00423C81">
        <w:t>S</w:t>
      </w:r>
      <w:r w:rsidR="00E0551A">
        <w:t>,</w:t>
      </w:r>
      <w:r w:rsidR="001F51CE">
        <w:t xml:space="preserve"> and therefore it captures </w:t>
      </w:r>
      <w:r w:rsidR="00E0551A">
        <w:t>more risk loci than the Chinese GWA</w:t>
      </w:r>
      <w:r w:rsidR="00423C81">
        <w:t>S</w:t>
      </w:r>
      <w:r w:rsidR="00E0551A">
        <w:t xml:space="preserve"> does. </w:t>
      </w:r>
    </w:p>
    <w:p w14:paraId="73AB64CB" w14:textId="77777777" w:rsidR="00652287" w:rsidRDefault="00E5735A" w:rsidP="00ED569C">
      <w:r w:rsidRPr="002A6B19">
        <w:rPr>
          <w:b/>
          <w:u w:val="single"/>
        </w:rPr>
        <w:t>Identification of shared loci, genes and biological pathways:</w:t>
      </w:r>
      <w:r>
        <w:t xml:space="preserve"> </w:t>
      </w:r>
      <w:r w:rsidR="009C27C4">
        <w:t xml:space="preserve">The assumption that common genetic risk factors exist across ethnicities can be made at different levels. The first one is that all human races have common origin and share common evolutionary history. If the causative mutations predate the divergence of the ethnic groups under investigation, the shared evolutionary history, or LD patterns, between the populations in question, constitutes the base for shared liability. </w:t>
      </w:r>
      <w:r w:rsidR="002A6B19">
        <w:t xml:space="preserve">Under this condition, the shared risk alleles should have similar frequencies as these are a reflection of LD in the regions. </w:t>
      </w:r>
      <w:r w:rsidR="001615E1">
        <w:t xml:space="preserve">Secondly, </w:t>
      </w:r>
      <w:r w:rsidR="006D411B">
        <w:t xml:space="preserve">the same disease has same/similar </w:t>
      </w:r>
      <w:r w:rsidR="001615E1">
        <w:t xml:space="preserve">pathophysiology, and involves genes in certain functions and biological pathways. Conceptually, independent mutations can occur in these same genes and pathways in different populations after diverging from the common ancestry. Under this condition, the risk alleles can be same (recurrent mutations) or different, and the LD pattern in the region can be different as well. </w:t>
      </w:r>
      <w:r w:rsidR="00FB1DC7">
        <w:t>With these rationales, for risk alleles originated from common ancestry, we need statistic power to overcome sampling bias (winner’s curse</w:t>
      </w:r>
      <w:r w:rsidR="00C6515F">
        <w:t xml:space="preserve">) to verify findings in one population by another population. </w:t>
      </w:r>
      <w:r w:rsidR="00D70707">
        <w:t>Since the PGC SCZ GWA has</w:t>
      </w:r>
      <w:r w:rsidR="00C97AE6">
        <w:t xml:space="preserve"> larger sample size, it is likely that we have more true signals in this dataset. To maintain the power, we propose to test only those markers with p values </w:t>
      </w:r>
      <w:r w:rsidR="00C97AE6">
        <w:rPr>
          <w:rFonts w:cs="Arial"/>
        </w:rPr>
        <w:t>≤</w:t>
      </w:r>
      <w:r w:rsidR="00B54E2B">
        <w:t xml:space="preserve"> 5x10</w:t>
      </w:r>
      <w:r w:rsidR="00C97AE6" w:rsidRPr="00B54E2B">
        <w:rPr>
          <w:vertAlign w:val="superscript"/>
        </w:rPr>
        <w:t>-5</w:t>
      </w:r>
      <w:r w:rsidR="00603AB6">
        <w:t xml:space="preserve"> in the PGC datast.</w:t>
      </w:r>
      <w:r w:rsidR="00C97AE6">
        <w:t xml:space="preserve"> Furthermore, we will restrict the test to markers with LD of r</w:t>
      </w:r>
      <w:r w:rsidR="00C97AE6" w:rsidRPr="00C97AE6">
        <w:rPr>
          <w:vertAlign w:val="superscript"/>
        </w:rPr>
        <w:t>2</w:t>
      </w:r>
      <w:r w:rsidR="00C97AE6">
        <w:t xml:space="preserve"> </w:t>
      </w:r>
      <w:r w:rsidR="00C97AE6">
        <w:rPr>
          <w:rFonts w:cs="Arial"/>
        </w:rPr>
        <w:t>≥</w:t>
      </w:r>
      <w:r w:rsidR="00C97AE6">
        <w:t xml:space="preserve"> 0.8 between the Chinese and Caucasian populations from the data of 1000 Genomes Project. </w:t>
      </w:r>
      <w:r w:rsidR="00A54A6F">
        <w:t xml:space="preserve">With these selections, the Chinese GWA will have sufficient power to test 1000 </w:t>
      </w:r>
      <w:r w:rsidR="00603AB6">
        <w:t xml:space="preserve">markers, and any markers with p </w:t>
      </w:r>
      <w:r w:rsidR="00A54A6F">
        <w:rPr>
          <w:rFonts w:cs="Arial"/>
        </w:rPr>
        <w:t>≤</w:t>
      </w:r>
      <w:r w:rsidR="00A54A6F">
        <w:t xml:space="preserve"> 5x10</w:t>
      </w:r>
      <w:r w:rsidR="00A54A6F" w:rsidRPr="00B54E2B">
        <w:rPr>
          <w:vertAlign w:val="superscript"/>
        </w:rPr>
        <w:t>-5</w:t>
      </w:r>
      <w:r w:rsidR="00A54A6F">
        <w:t xml:space="preserve"> would be deemed statistically significant, or the variants are potentially shared liability between the two populations.  </w:t>
      </w:r>
    </w:p>
    <w:p w14:paraId="1146B610" w14:textId="77777777" w:rsidR="00BE06E4" w:rsidRDefault="007054FF" w:rsidP="00ED569C">
      <w:r>
        <w:t xml:space="preserve">For those shared liabilities converged on gene functions and biological pathways through independent </w:t>
      </w:r>
      <w:r w:rsidR="00BA57A9">
        <w:t>mutations, the test needs to be</w:t>
      </w:r>
      <w:r w:rsidR="00FB5084">
        <w:t xml:space="preserve"> done</w:t>
      </w:r>
      <w:r w:rsidR="00BA57A9">
        <w:t xml:space="preserve"> in the unit of gene or pathway. With the gene-based approach, all markers in the intragen</w:t>
      </w:r>
      <w:r w:rsidR="00EF0BC0">
        <w:t>ic and regulatory regions of a</w:t>
      </w:r>
      <w:r w:rsidR="00BA57A9">
        <w:t xml:space="preserve"> gene</w:t>
      </w:r>
      <w:r w:rsidR="00652287">
        <w:t xml:space="preserve"> should be considered. Since t</w:t>
      </w:r>
      <w:r w:rsidR="00EF0BC0">
        <w:t xml:space="preserve">he boundary of a gene is somewhat arbitrary, </w:t>
      </w:r>
      <w:r w:rsidR="00DE3DB5">
        <w:t>we plan to adopt</w:t>
      </w:r>
      <w:r w:rsidR="00EF0BC0">
        <w:t xml:space="preserve"> a definition based on </w:t>
      </w:r>
      <w:r w:rsidR="00DE3DB5">
        <w:t xml:space="preserve">the study of </w:t>
      </w:r>
      <w:r w:rsidR="00EF0BC0">
        <w:t>expression quantitative trait locus,</w:t>
      </w:r>
      <w:r w:rsidR="00EF0BC0">
        <w:fldChar w:fldCharType="begin">
          <w:fldData xml:space="preserve">PFJlZm1hbj48Q2l0ZT48QXV0aG9yPlZleXJpZXJhczwvQXV0aG9yPjxZZWFyPjIwMDg8L1llYXI+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=
</w:fldData>
        </w:fldChar>
      </w:r>
      <w:r w:rsidR="00524EDE">
        <w:instrText xml:space="preserve"> ADDIN REFMGR.CITE </w:instrText>
      </w:r>
      <w:r w:rsidR="00524EDE">
        <w:fldChar w:fldCharType="begin">
          <w:fldData xml:space="preserve">PFJlZm1hbj48Q2l0ZT48QXV0aG9yPlZleXJpZXJhczwvQXV0aG9yPjxZZWFyPjIwMDg8L1llYXI+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=
</w:fldData>
        </w:fldChar>
      </w:r>
      <w:r w:rsidR="00524EDE">
        <w:instrText xml:space="preserve"> ADDIN EN.CITE.DATA </w:instrText>
      </w:r>
      <w:r w:rsidR="00524EDE">
        <w:fldChar w:fldCharType="end"/>
      </w:r>
      <w:r w:rsidR="00EF0BC0">
        <w:fldChar w:fldCharType="separate"/>
      </w:r>
      <w:r w:rsidR="00524EDE" w:rsidRPr="00524EDE">
        <w:rPr>
          <w:noProof/>
          <w:vertAlign w:val="superscript"/>
        </w:rPr>
        <w:t>115</w:t>
      </w:r>
      <w:r w:rsidR="00EF0BC0">
        <w:fldChar w:fldCharType="end"/>
      </w:r>
      <w:r w:rsidR="00EF0BC0">
        <w:t xml:space="preserve"> including 100 kb upstream and 40 kb downstream of the coding sequence a gene.  </w:t>
      </w:r>
      <w:r w:rsidR="00652287">
        <w:t>There are several strategies</w:t>
      </w:r>
      <w:r w:rsidR="008F733D">
        <w:fldChar w:fldCharType="begin">
          <w:fldData xml:space="preserve">PFJlZm1hbj48Q2l0ZT48QXV0aG9yPkxpdTwvQXV0aG9yPjxZZWFyPjIwMTA8L1llYXI+PFJlY051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</w:fldData>
        </w:fldChar>
      </w:r>
      <w:r w:rsidR="00524EDE">
        <w:instrText xml:space="preserve"> ADDIN REFMGR.CITE </w:instrText>
      </w:r>
      <w:r w:rsidR="00524EDE">
        <w:fldChar w:fldCharType="begin">
          <w:fldData xml:space="preserve">PFJlZm1hbj48Q2l0ZT48QXV0aG9yPkxpdTwvQXV0aG9yPjxZZWFyPjIwMTA8L1llYXI+PFJlY051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</w:fldData>
        </w:fldChar>
      </w:r>
      <w:r w:rsidR="00524EDE">
        <w:instrText xml:space="preserve"> ADDIN EN.CITE.DATA </w:instrText>
      </w:r>
      <w:r w:rsidR="00524EDE">
        <w:fldChar w:fldCharType="end"/>
      </w:r>
      <w:r w:rsidR="008F733D">
        <w:fldChar w:fldCharType="separate"/>
      </w:r>
      <w:r w:rsidR="00524EDE" w:rsidRPr="00524EDE">
        <w:rPr>
          <w:noProof/>
          <w:vertAlign w:val="superscript"/>
        </w:rPr>
        <w:t>116-118</w:t>
      </w:r>
      <w:r w:rsidR="008F733D">
        <w:fldChar w:fldCharType="end"/>
      </w:r>
      <w:r w:rsidR="00652287">
        <w:t xml:space="preserve"> fo</w:t>
      </w:r>
      <w:r w:rsidR="00524DCD">
        <w:t>r gene-based association analyse</w:t>
      </w:r>
      <w:r w:rsidR="00652287">
        <w:t>s, we plan to use the methods our collaborator Dr. Xiong developed,</w:t>
      </w:r>
      <w:r w:rsidR="00524DCD">
        <w:fldChar w:fldCharType="begin">
          <w:fldData xml:space="preserve">PFJlZm1hbj48Q2l0ZT48QXV0aG9yPkx1bzwvQXV0aG9yPjxZZWFyPjIwMTE8L1llYXI+PFJlY051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</w:fldData>
        </w:fldChar>
      </w:r>
      <w:r w:rsidR="00524EDE">
        <w:instrText xml:space="preserve"> ADDIN REFMGR.CITE </w:instrText>
      </w:r>
      <w:r w:rsidR="00524EDE">
        <w:fldChar w:fldCharType="begin">
          <w:fldData xml:space="preserve">PFJlZm1hbj48Q2l0ZT48QXV0aG9yPkx1bzwvQXV0aG9yPjxZZWFyPjIwMTE8L1llYXI+PFJlY051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</w:fldData>
        </w:fldChar>
      </w:r>
      <w:r w:rsidR="00524EDE">
        <w:instrText xml:space="preserve"> ADDIN EN.CITE.DATA </w:instrText>
      </w:r>
      <w:r w:rsidR="00524EDE">
        <w:fldChar w:fldCharType="end"/>
      </w:r>
      <w:r w:rsidR="00524DCD">
        <w:fldChar w:fldCharType="separate"/>
      </w:r>
      <w:r w:rsidR="004E0538" w:rsidRPr="004E0538">
        <w:rPr>
          <w:noProof/>
          <w:vertAlign w:val="superscript"/>
        </w:rPr>
        <w:t>32,63</w:t>
      </w:r>
      <w:r w:rsidR="00524DCD">
        <w:fldChar w:fldCharType="end"/>
      </w:r>
      <w:r w:rsidR="00997EAA">
        <w:t xml:space="preserve"> because these ware</w:t>
      </w:r>
      <w:r w:rsidR="00652287">
        <w:t xml:space="preserve"> designed to integrate both common and rare va</w:t>
      </w:r>
      <w:r w:rsidR="00997EAA">
        <w:t>riants for association testing and were more powerful than those methods simply clamping variants together.</w:t>
      </w:r>
      <w:r>
        <w:t xml:space="preserve"> </w:t>
      </w:r>
    </w:p>
    <w:p w14:paraId="60C33018" w14:textId="77777777" w:rsidR="00A15493" w:rsidRDefault="00BE06E4" w:rsidP="00A15493">
      <w:pPr>
        <w:pStyle w:val="Heading3"/>
      </w:pPr>
      <w:r>
        <w:t xml:space="preserve">Testing </w:t>
      </w:r>
      <w:r w:rsidR="002B0FA4">
        <w:t xml:space="preserve">ethnic </w:t>
      </w:r>
      <w:r w:rsidR="00A15493">
        <w:t>specific risk factors</w:t>
      </w:r>
    </w:p>
    <w:p w14:paraId="3B18EFF8" w14:textId="77777777" w:rsidR="00550900" w:rsidRDefault="002B0FA4" w:rsidP="00ED569C">
      <w:r>
        <w:t xml:space="preserve">Most studies using a single population inexplicitly target ethnic specific risk variants. </w:t>
      </w:r>
      <w:r w:rsidR="00FF096A">
        <w:t xml:space="preserve">Whether the risk variants found in such studies are truly ethnic specific, verification in other populations are necessary. </w:t>
      </w:r>
      <w:r>
        <w:t xml:space="preserve"> </w:t>
      </w:r>
      <w:r w:rsidR="00D219B5">
        <w:t>Based on the sample size of the PGC SCZ GWA</w:t>
      </w:r>
      <w:r w:rsidR="00FF096A">
        <w:t xml:space="preserve"> study</w:t>
      </w:r>
      <w:r w:rsidR="00D219B5">
        <w:t xml:space="preserve"> (9,394 cases and 12,462 controls</w:t>
      </w:r>
      <w:r w:rsidR="00FF096A">
        <w:t>) and Chinese GWA study</w:t>
      </w:r>
      <w:r w:rsidR="00D219B5">
        <w:t xml:space="preserve"> (3,750 cases and 6,468 controls), we </w:t>
      </w:r>
      <w:r w:rsidR="006B46AC">
        <w:t>can only test a few top candidates from each of population to evaluate if these loci are ethnic</w:t>
      </w:r>
      <w:r w:rsidR="00D219B5">
        <w:t xml:space="preserve"> specific. The main concern here is the replicat</w:t>
      </w:r>
      <w:r w:rsidR="006E21F1">
        <w:t>ion power. Only i</w:t>
      </w:r>
      <w:r w:rsidR="00D219B5">
        <w:t xml:space="preserve">f a locus found in one population cannot be replicated with </w:t>
      </w:r>
      <w:r w:rsidR="006E21F1">
        <w:t xml:space="preserve">a </w:t>
      </w:r>
      <w:r w:rsidR="00D219B5">
        <w:t>sam</w:t>
      </w:r>
      <w:r w:rsidR="006E21F1">
        <w:t xml:space="preserve">ple of </w:t>
      </w:r>
      <w:r w:rsidR="00D219B5">
        <w:t>sufficien</w:t>
      </w:r>
      <w:r w:rsidR="006E21F1">
        <w:t>t power</w:t>
      </w:r>
      <w:r w:rsidR="00FF096A">
        <w:t xml:space="preserve"> in another population</w:t>
      </w:r>
      <w:r w:rsidR="006E21F1">
        <w:t>, we can</w:t>
      </w:r>
      <w:r w:rsidR="00D219B5">
        <w:t xml:space="preserve"> </w:t>
      </w:r>
      <w:r w:rsidR="00FF096A">
        <w:t xml:space="preserve">be reasonably confident to </w:t>
      </w:r>
      <w:r w:rsidR="00D219B5">
        <w:t xml:space="preserve">conclude </w:t>
      </w:r>
      <w:r w:rsidR="006E21F1">
        <w:t>that</w:t>
      </w:r>
      <w:r w:rsidR="00D219B5">
        <w:t xml:space="preserve"> the locus is ethnic specific. </w:t>
      </w:r>
      <w:r w:rsidR="00FF096A">
        <w:t>With</w:t>
      </w:r>
      <w:r w:rsidR="006B46AC">
        <w:t xml:space="preserve"> this rationale, we will select top ca</w:t>
      </w:r>
      <w:r w:rsidR="00FF096A">
        <w:t>ndidates from each GWA study</w:t>
      </w:r>
      <w:r w:rsidR="006B46AC">
        <w:t xml:space="preserve">, and select only those candidates that can be replicated given the observed OR in one population and the replication sample size in the other population. In addition, we will impose a restriction that the selected loci need </w:t>
      </w:r>
      <w:r w:rsidR="00353DDC">
        <w:t>in a region under differential selection during evolution between Chinese and Caucasian</w:t>
      </w:r>
      <w:r w:rsidR="006B46AC">
        <w:t xml:space="preserve">. </w:t>
      </w:r>
      <w:r w:rsidR="006536FA">
        <w:t>Specifically, we will select the top candidates f</w:t>
      </w:r>
      <w:r w:rsidR="0069502F">
        <w:t>rom the Chinese GWA study</w:t>
      </w:r>
      <w:r w:rsidR="006536FA">
        <w:t xml:space="preserve">, conduct power calculation using the </w:t>
      </w:r>
      <w:r w:rsidR="0069502F">
        <w:t xml:space="preserve">observed </w:t>
      </w:r>
      <w:r w:rsidR="006536FA">
        <w:t>OR</w:t>
      </w:r>
      <w:r w:rsidR="0069502F">
        <w:t>s</w:t>
      </w:r>
      <w:r w:rsidR="006536FA">
        <w:t xml:space="preserve"> in</w:t>
      </w:r>
      <w:r w:rsidR="0069502F">
        <w:t xml:space="preserve"> Chinese and the PGC sample, and vice versa. </w:t>
      </w:r>
      <w:r w:rsidR="006536FA">
        <w:t xml:space="preserve"> </w:t>
      </w:r>
      <w:r w:rsidR="0069502F">
        <w:t xml:space="preserve">We will then </w:t>
      </w:r>
      <w:r w:rsidR="0060188C">
        <w:t>calculate the fixation index, F</w:t>
      </w:r>
      <w:r w:rsidR="00BA432F">
        <w:rPr>
          <w:vertAlign w:val="subscript"/>
        </w:rPr>
        <w:t>ST</w:t>
      </w:r>
      <w:r w:rsidR="0060188C">
        <w:t xml:space="preserve">, </w:t>
      </w:r>
      <w:r w:rsidR="00B150B4">
        <w:t xml:space="preserve">a measure of population differentiation, </w:t>
      </w:r>
      <w:r w:rsidR="0060188C">
        <w:t xml:space="preserve">for these candidates between the two populations using the </w:t>
      </w:r>
      <w:r w:rsidR="0013519F">
        <w:t>locus-specific approaches</w:t>
      </w:r>
      <w:r w:rsidR="0060188C">
        <w:t>.</w:t>
      </w:r>
      <w:r w:rsidR="00B150B4">
        <w:fldChar w:fldCharType="begin">
          <w:fldData xml:space="preserve">PFJlZm1hbj48Q2l0ZT48QXV0aG9yPkdhcnRlPC9BdXRob3I+PFllYXI+MjAwMzwvWWVhcj48UmVj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</w:fldData>
        </w:fldChar>
      </w:r>
      <w:r w:rsidR="00524EDE">
        <w:instrText xml:space="preserve"> ADDIN REFMGR.CITE </w:instrText>
      </w:r>
      <w:r w:rsidR="00524EDE">
        <w:fldChar w:fldCharType="begin">
          <w:fldData xml:space="preserve">PFJlZm1hbj48Q2l0ZT48QXV0aG9yPkdhcnRlPC9BdXRob3I+PFllYXI+MjAwMzwvWWVhcj48UmVj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</w:fldData>
        </w:fldChar>
      </w:r>
      <w:r w:rsidR="00524EDE">
        <w:instrText xml:space="preserve"> ADDIN EN.CITE.DATA </w:instrText>
      </w:r>
      <w:r w:rsidR="00524EDE">
        <w:fldChar w:fldCharType="end"/>
      </w:r>
      <w:r w:rsidR="00B150B4">
        <w:fldChar w:fldCharType="separate"/>
      </w:r>
      <w:r w:rsidR="00524EDE" w:rsidRPr="00524EDE">
        <w:rPr>
          <w:noProof/>
          <w:vertAlign w:val="superscript"/>
        </w:rPr>
        <w:t>119-121</w:t>
      </w:r>
      <w:r w:rsidR="00B150B4">
        <w:fldChar w:fldCharType="end"/>
      </w:r>
      <w:r w:rsidR="0060188C">
        <w:t xml:space="preserve"> </w:t>
      </w:r>
      <w:r w:rsidR="0069502F">
        <w:t xml:space="preserve"> </w:t>
      </w:r>
      <w:r w:rsidR="00BA432F">
        <w:t>This locus specific F</w:t>
      </w:r>
      <w:r w:rsidR="00BA432F" w:rsidRPr="00BA432F">
        <w:rPr>
          <w:vertAlign w:val="subscript"/>
        </w:rPr>
        <w:t>ST</w:t>
      </w:r>
      <w:r w:rsidR="00BA432F">
        <w:t xml:space="preserve"> is then compar</w:t>
      </w:r>
      <w:r w:rsidR="0013519F">
        <w:t xml:space="preserve">ed to the </w:t>
      </w:r>
      <w:r w:rsidR="00353DDC">
        <w:t xml:space="preserve">population </w:t>
      </w:r>
      <w:r w:rsidR="00BA432F">
        <w:t xml:space="preserve">mean </w:t>
      </w:r>
      <w:r w:rsidR="0013519F">
        <w:t>F</w:t>
      </w:r>
      <w:r w:rsidR="0013519F" w:rsidRPr="00BA432F">
        <w:rPr>
          <w:vertAlign w:val="subscript"/>
        </w:rPr>
        <w:t>ST</w:t>
      </w:r>
      <w:r w:rsidR="0013519F">
        <w:t xml:space="preserve"> </w:t>
      </w:r>
      <w:r w:rsidR="00BA432F">
        <w:t>across the genome betwee</w:t>
      </w:r>
      <w:r w:rsidR="0013519F">
        <w:t>n Caucasian and Chinese. If the</w:t>
      </w:r>
      <w:r w:rsidR="00BA432F">
        <w:t xml:space="preserve"> locus specific F</w:t>
      </w:r>
      <w:r w:rsidR="00BA432F" w:rsidRPr="00BA432F">
        <w:rPr>
          <w:vertAlign w:val="subscript"/>
        </w:rPr>
        <w:t>ST</w:t>
      </w:r>
      <w:r w:rsidR="00BA432F">
        <w:t xml:space="preserve"> falls outside the </w:t>
      </w:r>
      <w:r w:rsidR="0013519F">
        <w:t xml:space="preserve">95% </w:t>
      </w:r>
      <w:r w:rsidR="00BA432F">
        <w:t>confidence interval</w:t>
      </w:r>
      <w:r w:rsidR="00353DDC">
        <w:t>s of the population mean,</w:t>
      </w:r>
      <w:r w:rsidR="00BA432F">
        <w:t xml:space="preserve"> </w:t>
      </w:r>
      <w:r w:rsidR="009F6102">
        <w:t>the locus</w:t>
      </w:r>
      <w:r w:rsidR="001C7A37">
        <w:t xml:space="preserve"> </w:t>
      </w:r>
      <w:r w:rsidR="00BA432F">
        <w:t xml:space="preserve">is defined as </w:t>
      </w:r>
      <w:r w:rsidR="00B150B4">
        <w:t>differentially selected</w:t>
      </w:r>
      <w:r w:rsidR="001C7A37">
        <w:t xml:space="preserve"> between the population</w:t>
      </w:r>
      <w:r w:rsidR="00324950">
        <w:t>s</w:t>
      </w:r>
      <w:r w:rsidR="009F6102">
        <w:t>, and is</w:t>
      </w:r>
      <w:r w:rsidR="001C7A37">
        <w:t>,</w:t>
      </w:r>
      <w:r w:rsidR="009F6102">
        <w:t xml:space="preserve"> therefore</w:t>
      </w:r>
      <w:r w:rsidR="001C7A37">
        <w:t>,</w:t>
      </w:r>
      <w:r w:rsidR="00BA432F">
        <w:t xml:space="preserve"> in</w:t>
      </w:r>
      <w:r w:rsidR="009F6102">
        <w:t>cluded f</w:t>
      </w:r>
      <w:r w:rsidR="001C7A37">
        <w:t>rom further</w:t>
      </w:r>
      <w:r w:rsidR="009F6102">
        <w:t xml:space="preserve"> testing. </w:t>
      </w:r>
    </w:p>
    <w:p w14:paraId="46BAE279" w14:textId="77777777" w:rsidR="00550900" w:rsidRDefault="00550900" w:rsidP="00ED569C"/>
    <w:p w14:paraId="0A8F0C95" w14:textId="77777777" w:rsidR="002F5866" w:rsidRDefault="00550900" w:rsidP="00ED569C">
      <w:r>
        <w:t xml:space="preserve">In this application, we seek to understand the genetic architecture in Chinese population by sequencing 140 multiplex pedigrees followed by verification </w:t>
      </w:r>
      <w:r w:rsidR="00193FEA">
        <w:t xml:space="preserve">with </w:t>
      </w:r>
      <w:r>
        <w:t xml:space="preserve">5,000 cases and 5,000 controls. Recent studies </w:t>
      </w:r>
      <w:r w:rsidR="001F72C4">
        <w:t xml:space="preserve">with Caucasian populations </w:t>
      </w:r>
      <w:r>
        <w:t xml:space="preserve">have demonstrated that rare variants, including CNVs, may be an important source of genetic risk in SCZ. </w:t>
      </w:r>
      <w:r w:rsidR="001F72C4">
        <w:t>What roles rare variants play in Chinese population are not clear. We take a family design that includes parents and affected and unaffected siblings. With this design, we will be able to discover both rare and de nova risk variants</w:t>
      </w:r>
      <w:r w:rsidR="00193FEA">
        <w:t xml:space="preserve"> transmitted to affected individuals</w:t>
      </w:r>
      <w:r w:rsidR="001F72C4">
        <w:t xml:space="preserve">. Testing these variants in a much larger case control sample will allow us to </w:t>
      </w:r>
      <w:r w:rsidR="00546EFE">
        <w:t xml:space="preserve">verify if these rare variants are associated with SCZ and have a role in the </w:t>
      </w:r>
      <w:r w:rsidR="00193FEA">
        <w:t xml:space="preserve">genetic </w:t>
      </w:r>
      <w:r w:rsidR="00546EFE">
        <w:t>architecture in</w:t>
      </w:r>
      <w:r w:rsidR="001F72C4">
        <w:t xml:space="preserve"> </w:t>
      </w:r>
      <w:r w:rsidR="00546EFE">
        <w:t xml:space="preserve">Chinese population. </w:t>
      </w:r>
      <w:r>
        <w:t xml:space="preserve"> </w:t>
      </w:r>
      <w:r w:rsidR="00546EFE">
        <w:t xml:space="preserve">Our design is novel, and we have sufficient power to detect and verify at least some variants. </w:t>
      </w:r>
      <w:r w:rsidR="00550F47">
        <w:t xml:space="preserve">In the preliminary results, we have documented our experience and expertise (i.e. genetic studies of SCZ, NGS sequencing and association analyses of rare and common variants) directly relevant to this application. We are confident that we will be able to discover new risk variants in the Chinese samples and provide new insights on our understanding of the genetics of SCZ. </w:t>
      </w:r>
      <w:r w:rsidR="002F5866">
        <w:br w:type="page"/>
      </w:r>
    </w:p>
    <w:p w14:paraId="2CE274B1" w14:textId="77777777" w:rsidR="00524EDE" w:rsidRPr="00524EDE" w:rsidRDefault="004A297A" w:rsidP="00524EDE">
      <w:pPr>
        <w:jc w:val="center"/>
        <w:rPr>
          <w:rFonts w:cs="Arial"/>
          <w:noProof/>
        </w:rPr>
      </w:pPr>
      <w:r>
        <w:fldChar w:fldCharType="begin"/>
      </w:r>
      <w:r>
        <w:instrText xml:space="preserve"> ADDIN REFMGR.REFLIST </w:instrText>
      </w:r>
      <w:r>
        <w:fldChar w:fldCharType="separate"/>
      </w:r>
      <w:r w:rsidR="00524EDE" w:rsidRPr="00524EDE">
        <w:rPr>
          <w:rFonts w:cs="Arial"/>
          <w:noProof/>
        </w:rPr>
        <w:t>References</w:t>
      </w:r>
    </w:p>
    <w:p w14:paraId="06A3657F" w14:textId="77777777" w:rsidR="00524EDE" w:rsidRPr="00524EDE" w:rsidRDefault="00524EDE" w:rsidP="00524EDE">
      <w:pPr>
        <w:jc w:val="center"/>
        <w:rPr>
          <w:rFonts w:cs="Arial"/>
          <w:noProof/>
        </w:rPr>
      </w:pPr>
    </w:p>
    <w:p w14:paraId="45797FA5" w14:textId="77777777" w:rsidR="00524EDE" w:rsidRDefault="00524EDE" w:rsidP="00524EDE">
      <w:pPr>
        <w:tabs>
          <w:tab w:val="right" w:pos="540"/>
        </w:tabs>
        <w:spacing w:after="240"/>
        <w:ind w:left="1440" w:hanging="1440"/>
        <w:rPr>
          <w:rFonts w:cs="Arial"/>
          <w:noProof/>
        </w:rPr>
      </w:pPr>
      <w:r>
        <w:rPr>
          <w:rFonts w:cs="Arial"/>
          <w:noProof/>
        </w:rPr>
        <w:tab/>
        <w:t xml:space="preserve">1. </w:t>
      </w:r>
      <w:r>
        <w:rPr>
          <w:rFonts w:cs="Arial"/>
          <w:noProof/>
        </w:rPr>
        <w:tab/>
        <w:t xml:space="preserve">O'Donovan MC, Norton N, Williams H, Peirce T, Moskvina V, Nikolov I et al. Analysis of 10 independent samples provides evidence for association between schizophrenia and a SNP flanking fibroblast growth factor receptor 2. </w:t>
      </w:r>
      <w:r w:rsidRPr="00524EDE">
        <w:rPr>
          <w:rFonts w:cs="Arial"/>
          <w:i/>
          <w:noProof/>
        </w:rPr>
        <w:t xml:space="preserve">Mol Psychiatry </w:t>
      </w:r>
      <w:r>
        <w:rPr>
          <w:rFonts w:cs="Arial"/>
          <w:noProof/>
        </w:rPr>
        <w:t xml:space="preserve">2009; </w:t>
      </w:r>
      <w:r w:rsidRPr="00524EDE">
        <w:rPr>
          <w:rFonts w:cs="Arial"/>
          <w:b/>
          <w:noProof/>
        </w:rPr>
        <w:t>14:</w:t>
      </w:r>
      <w:r>
        <w:rPr>
          <w:rFonts w:cs="Arial"/>
          <w:noProof/>
        </w:rPr>
        <w:t xml:space="preserve"> 30-36. </w:t>
      </w:r>
    </w:p>
    <w:p w14:paraId="6122B3DB" w14:textId="77777777" w:rsidR="00524EDE" w:rsidRDefault="00524EDE" w:rsidP="00524EDE">
      <w:pPr>
        <w:tabs>
          <w:tab w:val="right" w:pos="540"/>
        </w:tabs>
        <w:spacing w:after="240"/>
        <w:ind w:left="1440" w:hanging="1440"/>
        <w:rPr>
          <w:rFonts w:cs="Arial"/>
          <w:noProof/>
        </w:rPr>
      </w:pPr>
      <w:r>
        <w:rPr>
          <w:rFonts w:cs="Arial"/>
          <w:noProof/>
        </w:rPr>
        <w:tab/>
        <w:t xml:space="preserve">2. </w:t>
      </w:r>
      <w:r>
        <w:rPr>
          <w:rFonts w:cs="Arial"/>
          <w:noProof/>
        </w:rPr>
        <w:tab/>
        <w:t xml:space="preserve">O'Donovan MC, Craddock N, Norton N, Williams H, Peirce T, Moskvina V et al. Identification of loci associated with schizophrenia by genome-wide association and follow-up. </w:t>
      </w:r>
      <w:r w:rsidRPr="00524EDE">
        <w:rPr>
          <w:rFonts w:cs="Arial"/>
          <w:i/>
          <w:noProof/>
        </w:rPr>
        <w:t xml:space="preserve">Nat Genet </w:t>
      </w:r>
      <w:r>
        <w:rPr>
          <w:rFonts w:cs="Arial"/>
          <w:noProof/>
        </w:rPr>
        <w:t xml:space="preserve">2008; </w:t>
      </w:r>
      <w:r w:rsidRPr="00524EDE">
        <w:rPr>
          <w:rFonts w:cs="Arial"/>
          <w:b/>
          <w:noProof/>
        </w:rPr>
        <w:t>40:</w:t>
      </w:r>
      <w:r>
        <w:rPr>
          <w:rFonts w:cs="Arial"/>
          <w:noProof/>
        </w:rPr>
        <w:t xml:space="preserve"> 1053-1055. </w:t>
      </w:r>
    </w:p>
    <w:p w14:paraId="0B5ACD60" w14:textId="77777777" w:rsidR="00524EDE" w:rsidRDefault="00524EDE" w:rsidP="00524EDE">
      <w:pPr>
        <w:tabs>
          <w:tab w:val="right" w:pos="540"/>
        </w:tabs>
        <w:spacing w:after="240"/>
        <w:ind w:left="1440" w:hanging="1440"/>
        <w:rPr>
          <w:rFonts w:cs="Arial"/>
          <w:noProof/>
        </w:rPr>
      </w:pPr>
      <w:r>
        <w:rPr>
          <w:rFonts w:cs="Arial"/>
          <w:noProof/>
        </w:rPr>
        <w:tab/>
        <w:t xml:space="preserve">3. </w:t>
      </w:r>
      <w:r>
        <w:rPr>
          <w:rFonts w:cs="Arial"/>
          <w:noProof/>
        </w:rPr>
        <w:tab/>
        <w:t xml:space="preserve">Purcell SM, Wray NR, Stone JL, Visscher PM, O'Donovan MC, Sullivan PF et al. Common polygenic variation contributes to risk of schizophrenia and bipolar disorder. </w:t>
      </w:r>
      <w:r w:rsidRPr="00524EDE">
        <w:rPr>
          <w:rFonts w:cs="Arial"/>
          <w:i/>
          <w:noProof/>
        </w:rPr>
        <w:t xml:space="preserve">Nature </w:t>
      </w:r>
      <w:r>
        <w:rPr>
          <w:rFonts w:cs="Arial"/>
          <w:noProof/>
        </w:rPr>
        <w:t xml:space="preserve">2009; </w:t>
      </w:r>
      <w:r w:rsidRPr="00524EDE">
        <w:rPr>
          <w:rFonts w:cs="Arial"/>
          <w:b/>
          <w:noProof/>
        </w:rPr>
        <w:t>460:</w:t>
      </w:r>
      <w:r>
        <w:rPr>
          <w:rFonts w:cs="Arial"/>
          <w:noProof/>
        </w:rPr>
        <w:t xml:space="preserve"> 748-752. </w:t>
      </w:r>
    </w:p>
    <w:p w14:paraId="3585962C" w14:textId="77777777" w:rsidR="00524EDE" w:rsidRDefault="00524EDE" w:rsidP="00524EDE">
      <w:pPr>
        <w:tabs>
          <w:tab w:val="right" w:pos="540"/>
        </w:tabs>
        <w:spacing w:after="240"/>
        <w:ind w:left="1440" w:hanging="1440"/>
        <w:rPr>
          <w:rFonts w:cs="Arial"/>
          <w:noProof/>
        </w:rPr>
      </w:pPr>
      <w:r>
        <w:rPr>
          <w:rFonts w:cs="Arial"/>
          <w:noProof/>
        </w:rPr>
        <w:tab/>
        <w:t xml:space="preserve">4. </w:t>
      </w:r>
      <w:r>
        <w:rPr>
          <w:rFonts w:cs="Arial"/>
          <w:noProof/>
        </w:rPr>
        <w:tab/>
        <w:t xml:space="preserve">Ripke S, Sanders AR, Kendler KS, Levinson DF, Sklar P, Holmans PA et al. Genome-wide association study identifies five new schizophrenia loci. </w:t>
      </w:r>
      <w:r w:rsidRPr="00524EDE">
        <w:rPr>
          <w:rFonts w:cs="Arial"/>
          <w:i/>
          <w:noProof/>
        </w:rPr>
        <w:t xml:space="preserve">Nat Genet </w:t>
      </w:r>
      <w:r>
        <w:rPr>
          <w:rFonts w:cs="Arial"/>
          <w:noProof/>
        </w:rPr>
        <w:t xml:space="preserve">2011; </w:t>
      </w:r>
      <w:r w:rsidRPr="00524EDE">
        <w:rPr>
          <w:rFonts w:cs="Arial"/>
          <w:b/>
          <w:noProof/>
        </w:rPr>
        <w:t>43:</w:t>
      </w:r>
      <w:r>
        <w:rPr>
          <w:rFonts w:cs="Arial"/>
          <w:noProof/>
        </w:rPr>
        <w:t xml:space="preserve"> 969-976. </w:t>
      </w:r>
    </w:p>
    <w:p w14:paraId="60DED599" w14:textId="77777777" w:rsidR="00524EDE" w:rsidRDefault="00524EDE" w:rsidP="00524EDE">
      <w:pPr>
        <w:tabs>
          <w:tab w:val="right" w:pos="540"/>
        </w:tabs>
        <w:spacing w:after="240"/>
        <w:ind w:left="1440" w:hanging="1440"/>
        <w:rPr>
          <w:rFonts w:cs="Arial"/>
          <w:noProof/>
        </w:rPr>
      </w:pPr>
      <w:r>
        <w:rPr>
          <w:rFonts w:cs="Arial"/>
          <w:noProof/>
        </w:rPr>
        <w:tab/>
        <w:t xml:space="preserve">5. </w:t>
      </w:r>
      <w:r>
        <w:rPr>
          <w:rFonts w:cs="Arial"/>
          <w:noProof/>
        </w:rPr>
        <w:tab/>
        <w:t xml:space="preserve">Stefansson H, Ophoff RA, Steinberg S, Andreassen OA, Cichon S, Rujescu D et al. Common variants conferring risk of schizophrenia. </w:t>
      </w:r>
      <w:r w:rsidRPr="00524EDE">
        <w:rPr>
          <w:rFonts w:cs="Arial"/>
          <w:i/>
          <w:noProof/>
        </w:rPr>
        <w:t xml:space="preserve">Nature </w:t>
      </w:r>
      <w:r>
        <w:rPr>
          <w:rFonts w:cs="Arial"/>
          <w:noProof/>
        </w:rPr>
        <w:t xml:space="preserve">2009; </w:t>
      </w:r>
      <w:r w:rsidRPr="00524EDE">
        <w:rPr>
          <w:rFonts w:cs="Arial"/>
          <w:b/>
          <w:noProof/>
        </w:rPr>
        <w:t>460:</w:t>
      </w:r>
      <w:r>
        <w:rPr>
          <w:rFonts w:cs="Arial"/>
          <w:noProof/>
        </w:rPr>
        <w:t xml:space="preserve"> 744-747. </w:t>
      </w:r>
    </w:p>
    <w:p w14:paraId="5FB53096" w14:textId="77777777" w:rsidR="00524EDE" w:rsidRDefault="00524EDE" w:rsidP="00524EDE">
      <w:pPr>
        <w:tabs>
          <w:tab w:val="right" w:pos="540"/>
        </w:tabs>
        <w:spacing w:after="240"/>
        <w:ind w:left="1440" w:hanging="1440"/>
        <w:rPr>
          <w:rFonts w:cs="Arial"/>
          <w:noProof/>
        </w:rPr>
      </w:pPr>
      <w:r>
        <w:rPr>
          <w:rFonts w:cs="Arial"/>
          <w:noProof/>
        </w:rPr>
        <w:tab/>
        <w:t xml:space="preserve">6. </w:t>
      </w:r>
      <w:r>
        <w:rPr>
          <w:rFonts w:cs="Arial"/>
          <w:noProof/>
        </w:rPr>
        <w:tab/>
        <w:t xml:space="preserve">Shi J, Levinson DF, Duan J, Sanders AR, Zheng Y, Pe'er I et al. Common variants on chromosome 6p22.1 are associated with schizophrenia. </w:t>
      </w:r>
      <w:r w:rsidRPr="00524EDE">
        <w:rPr>
          <w:rFonts w:cs="Arial"/>
          <w:i/>
          <w:noProof/>
        </w:rPr>
        <w:t xml:space="preserve">Nature </w:t>
      </w:r>
      <w:r>
        <w:rPr>
          <w:rFonts w:cs="Arial"/>
          <w:noProof/>
        </w:rPr>
        <w:t xml:space="preserve">2009; </w:t>
      </w:r>
      <w:r w:rsidRPr="00524EDE">
        <w:rPr>
          <w:rFonts w:cs="Arial"/>
          <w:b/>
          <w:noProof/>
        </w:rPr>
        <w:t>460:</w:t>
      </w:r>
      <w:r>
        <w:rPr>
          <w:rFonts w:cs="Arial"/>
          <w:noProof/>
        </w:rPr>
        <w:t xml:space="preserve"> 753-757. </w:t>
      </w:r>
    </w:p>
    <w:p w14:paraId="4515DACF" w14:textId="77777777" w:rsidR="00524EDE" w:rsidRDefault="00524EDE" w:rsidP="00524EDE">
      <w:pPr>
        <w:tabs>
          <w:tab w:val="right" w:pos="540"/>
        </w:tabs>
        <w:spacing w:after="240"/>
        <w:ind w:left="1440" w:hanging="1440"/>
        <w:rPr>
          <w:rFonts w:cs="Arial"/>
          <w:noProof/>
        </w:rPr>
      </w:pPr>
      <w:r>
        <w:rPr>
          <w:rFonts w:cs="Arial"/>
          <w:noProof/>
        </w:rPr>
        <w:tab/>
        <w:t xml:space="preserve">7. </w:t>
      </w:r>
      <w:r>
        <w:rPr>
          <w:rFonts w:cs="Arial"/>
          <w:noProof/>
        </w:rPr>
        <w:tab/>
        <w:t xml:space="preserve">Manolio TA, Collins FS, Cox NJ, Goldstein DB, Hindorff LA, Hunter DJ et al. Finding the missing heritability of complex diseases. </w:t>
      </w:r>
      <w:r w:rsidRPr="00524EDE">
        <w:rPr>
          <w:rFonts w:cs="Arial"/>
          <w:i/>
          <w:noProof/>
        </w:rPr>
        <w:t xml:space="preserve">Nature </w:t>
      </w:r>
      <w:r>
        <w:rPr>
          <w:rFonts w:cs="Arial"/>
          <w:noProof/>
        </w:rPr>
        <w:t xml:space="preserve">2009; </w:t>
      </w:r>
      <w:r w:rsidRPr="00524EDE">
        <w:rPr>
          <w:rFonts w:cs="Arial"/>
          <w:b/>
          <w:noProof/>
        </w:rPr>
        <w:t>461:</w:t>
      </w:r>
      <w:r>
        <w:rPr>
          <w:rFonts w:cs="Arial"/>
          <w:noProof/>
        </w:rPr>
        <w:t xml:space="preserve"> 747-753. </w:t>
      </w:r>
    </w:p>
    <w:p w14:paraId="72781BC0" w14:textId="77777777" w:rsidR="00524EDE" w:rsidRDefault="00524EDE" w:rsidP="00524EDE">
      <w:pPr>
        <w:tabs>
          <w:tab w:val="right" w:pos="540"/>
        </w:tabs>
        <w:spacing w:after="240"/>
        <w:ind w:left="1440" w:hanging="1440"/>
        <w:rPr>
          <w:rFonts w:cs="Arial"/>
          <w:noProof/>
        </w:rPr>
      </w:pPr>
      <w:r>
        <w:rPr>
          <w:rFonts w:cs="Arial"/>
          <w:noProof/>
        </w:rPr>
        <w:tab/>
        <w:t xml:space="preserve">8. </w:t>
      </w:r>
      <w:r>
        <w:rPr>
          <w:rFonts w:cs="Arial"/>
          <w:noProof/>
        </w:rPr>
        <w:tab/>
        <w:t xml:space="preserve">So HC, Gui AH, Cherny SS, Sham PC. Evaluating the heritability explained by known susceptibility variants: a survey of ten complex diseases. </w:t>
      </w:r>
      <w:r w:rsidRPr="00524EDE">
        <w:rPr>
          <w:rFonts w:cs="Arial"/>
          <w:i/>
          <w:noProof/>
        </w:rPr>
        <w:t xml:space="preserve">Genet Epidemiol </w:t>
      </w:r>
      <w:r>
        <w:rPr>
          <w:rFonts w:cs="Arial"/>
          <w:noProof/>
        </w:rPr>
        <w:t xml:space="preserve">2011; </w:t>
      </w:r>
      <w:r w:rsidRPr="00524EDE">
        <w:rPr>
          <w:rFonts w:cs="Arial"/>
          <w:b/>
          <w:noProof/>
        </w:rPr>
        <w:t>35:</w:t>
      </w:r>
      <w:r>
        <w:rPr>
          <w:rFonts w:cs="Arial"/>
          <w:noProof/>
        </w:rPr>
        <w:t xml:space="preserve"> 310-317. </w:t>
      </w:r>
    </w:p>
    <w:p w14:paraId="04CD8BD1" w14:textId="77777777" w:rsidR="00524EDE" w:rsidRDefault="00524EDE" w:rsidP="00524EDE">
      <w:pPr>
        <w:tabs>
          <w:tab w:val="right" w:pos="540"/>
        </w:tabs>
        <w:spacing w:after="240"/>
        <w:ind w:left="1440" w:hanging="1440"/>
        <w:rPr>
          <w:rFonts w:cs="Arial"/>
          <w:noProof/>
        </w:rPr>
      </w:pPr>
      <w:r>
        <w:rPr>
          <w:rFonts w:cs="Arial"/>
          <w:noProof/>
        </w:rPr>
        <w:tab/>
        <w:t xml:space="preserve">9. </w:t>
      </w:r>
      <w:r>
        <w:rPr>
          <w:rFonts w:cs="Arial"/>
          <w:noProof/>
        </w:rPr>
        <w:tab/>
        <w:t xml:space="preserve">Crow TJ. 'The missing genes: what happened to the heritability of psychiatric disorders?'. </w:t>
      </w:r>
      <w:r w:rsidRPr="00524EDE">
        <w:rPr>
          <w:rFonts w:cs="Arial"/>
          <w:i/>
          <w:noProof/>
        </w:rPr>
        <w:t xml:space="preserve">Mol Psychiatry </w:t>
      </w:r>
      <w:r>
        <w:rPr>
          <w:rFonts w:cs="Arial"/>
          <w:noProof/>
        </w:rPr>
        <w:t xml:space="preserve">2011; </w:t>
      </w:r>
      <w:r w:rsidRPr="00524EDE">
        <w:rPr>
          <w:rFonts w:cs="Arial"/>
          <w:b/>
          <w:noProof/>
        </w:rPr>
        <w:t>16:</w:t>
      </w:r>
      <w:r>
        <w:rPr>
          <w:rFonts w:cs="Arial"/>
          <w:noProof/>
        </w:rPr>
        <w:t xml:space="preserve"> 362-364. </w:t>
      </w:r>
    </w:p>
    <w:p w14:paraId="5C79762A" w14:textId="77777777" w:rsidR="00524EDE" w:rsidRDefault="00524EDE" w:rsidP="00524EDE">
      <w:pPr>
        <w:tabs>
          <w:tab w:val="right" w:pos="540"/>
        </w:tabs>
        <w:spacing w:after="240"/>
        <w:ind w:left="1440" w:hanging="1440"/>
        <w:rPr>
          <w:rFonts w:cs="Arial"/>
          <w:noProof/>
        </w:rPr>
      </w:pPr>
      <w:r>
        <w:rPr>
          <w:rFonts w:cs="Arial"/>
          <w:noProof/>
        </w:rPr>
        <w:tab/>
        <w:t xml:space="preserve">10. </w:t>
      </w:r>
      <w:r>
        <w:rPr>
          <w:rFonts w:cs="Arial"/>
          <w:noProof/>
        </w:rPr>
        <w:tab/>
        <w:t xml:space="preserve">Gershon ES, Alliey-Rodriguez N, Liu C. After GWAS: searching for genetic risk for schizophrenia and bipolar disorder. </w:t>
      </w:r>
      <w:r w:rsidRPr="00524EDE">
        <w:rPr>
          <w:rFonts w:cs="Arial"/>
          <w:i/>
          <w:noProof/>
        </w:rPr>
        <w:t xml:space="preserve">Am J Psychiatry </w:t>
      </w:r>
      <w:r>
        <w:rPr>
          <w:rFonts w:cs="Arial"/>
          <w:noProof/>
        </w:rPr>
        <w:t xml:space="preserve">2011; </w:t>
      </w:r>
      <w:r w:rsidRPr="00524EDE">
        <w:rPr>
          <w:rFonts w:cs="Arial"/>
          <w:b/>
          <w:noProof/>
        </w:rPr>
        <w:t>168:</w:t>
      </w:r>
      <w:r>
        <w:rPr>
          <w:rFonts w:cs="Arial"/>
          <w:noProof/>
        </w:rPr>
        <w:t xml:space="preserve"> 253-256. </w:t>
      </w:r>
    </w:p>
    <w:p w14:paraId="3AB70DAA" w14:textId="77777777" w:rsidR="00524EDE" w:rsidRDefault="00524EDE" w:rsidP="00524EDE">
      <w:pPr>
        <w:tabs>
          <w:tab w:val="right" w:pos="540"/>
        </w:tabs>
        <w:spacing w:after="240"/>
        <w:ind w:left="1440" w:hanging="1440"/>
        <w:rPr>
          <w:rFonts w:cs="Arial"/>
          <w:noProof/>
        </w:rPr>
      </w:pPr>
      <w:r>
        <w:rPr>
          <w:rFonts w:cs="Arial"/>
          <w:noProof/>
        </w:rPr>
        <w:tab/>
        <w:t xml:space="preserve">11. </w:t>
      </w:r>
      <w:r>
        <w:rPr>
          <w:rFonts w:cs="Arial"/>
          <w:noProof/>
        </w:rPr>
        <w:tab/>
        <w:t xml:space="preserve">Grozeva D, Kirov G, Ivanov D, Jones IR, Jones L, Green EK et al. Rare copy number variants: a point of rarity in genetic risk for bipolar disorder and schizophrenia. </w:t>
      </w:r>
      <w:r w:rsidRPr="00524EDE">
        <w:rPr>
          <w:rFonts w:cs="Arial"/>
          <w:i/>
          <w:noProof/>
        </w:rPr>
        <w:t xml:space="preserve">Arch Gen Psychiatry </w:t>
      </w:r>
      <w:r>
        <w:rPr>
          <w:rFonts w:cs="Arial"/>
          <w:noProof/>
        </w:rPr>
        <w:t xml:space="preserve">2010; </w:t>
      </w:r>
      <w:r w:rsidRPr="00524EDE">
        <w:rPr>
          <w:rFonts w:cs="Arial"/>
          <w:b/>
          <w:noProof/>
        </w:rPr>
        <w:t>67:</w:t>
      </w:r>
      <w:r>
        <w:rPr>
          <w:rFonts w:cs="Arial"/>
          <w:noProof/>
        </w:rPr>
        <w:t xml:space="preserve"> 318-327. </w:t>
      </w:r>
    </w:p>
    <w:p w14:paraId="1B93F585" w14:textId="77777777" w:rsidR="00524EDE" w:rsidRDefault="00524EDE" w:rsidP="00524EDE">
      <w:pPr>
        <w:tabs>
          <w:tab w:val="right" w:pos="540"/>
        </w:tabs>
        <w:spacing w:after="240"/>
        <w:ind w:left="1440" w:hanging="1440"/>
        <w:rPr>
          <w:rFonts w:cs="Arial"/>
          <w:noProof/>
        </w:rPr>
      </w:pPr>
      <w:r>
        <w:rPr>
          <w:rFonts w:cs="Arial"/>
          <w:noProof/>
        </w:rPr>
        <w:tab/>
        <w:t xml:space="preserve">12. </w:t>
      </w:r>
      <w:r>
        <w:rPr>
          <w:rFonts w:cs="Arial"/>
          <w:noProof/>
        </w:rPr>
        <w:tab/>
        <w:t xml:space="preserve">Walsh T, McClellan JM, McCarthy SE, Addington AM, Pierce SB, Cooper GM et al. Rare structural variants disrupt multiple genes in neurodevelopmental pathways in schizophrenia. </w:t>
      </w:r>
      <w:r w:rsidRPr="00524EDE">
        <w:rPr>
          <w:rFonts w:cs="Arial"/>
          <w:i/>
          <w:noProof/>
        </w:rPr>
        <w:t xml:space="preserve">Science </w:t>
      </w:r>
      <w:r>
        <w:rPr>
          <w:rFonts w:cs="Arial"/>
          <w:noProof/>
        </w:rPr>
        <w:t xml:space="preserve">2008; </w:t>
      </w:r>
      <w:r w:rsidRPr="00524EDE">
        <w:rPr>
          <w:rFonts w:cs="Arial"/>
          <w:b/>
          <w:noProof/>
        </w:rPr>
        <w:t>320:</w:t>
      </w:r>
      <w:r>
        <w:rPr>
          <w:rFonts w:cs="Arial"/>
          <w:noProof/>
        </w:rPr>
        <w:t xml:space="preserve"> 539-543. </w:t>
      </w:r>
    </w:p>
    <w:p w14:paraId="163EC317" w14:textId="77777777" w:rsidR="00524EDE" w:rsidRDefault="00524EDE" w:rsidP="00524EDE">
      <w:pPr>
        <w:tabs>
          <w:tab w:val="right" w:pos="540"/>
        </w:tabs>
        <w:spacing w:after="240"/>
        <w:ind w:left="1440" w:hanging="1440"/>
        <w:rPr>
          <w:rFonts w:cs="Arial"/>
          <w:noProof/>
        </w:rPr>
      </w:pPr>
      <w:r>
        <w:rPr>
          <w:rFonts w:cs="Arial"/>
          <w:noProof/>
        </w:rPr>
        <w:tab/>
        <w:t xml:space="preserve">13. </w:t>
      </w:r>
      <w:r>
        <w:rPr>
          <w:rFonts w:cs="Arial"/>
          <w:noProof/>
        </w:rPr>
        <w:tab/>
        <w:t xml:space="preserve">Ingason A, Rujescu D, Cichon S, Sigurdsson E, Sigmundsson T, Pietilainen OP et al. Copy number variations of chromosome 16p13.1 region associated with schizophrenia. </w:t>
      </w:r>
      <w:r w:rsidRPr="00524EDE">
        <w:rPr>
          <w:rFonts w:cs="Arial"/>
          <w:i/>
          <w:noProof/>
        </w:rPr>
        <w:t xml:space="preserve">Mol Psychiatry </w:t>
      </w:r>
      <w:r>
        <w:rPr>
          <w:rFonts w:cs="Arial"/>
          <w:noProof/>
        </w:rPr>
        <w:t xml:space="preserve">2011; </w:t>
      </w:r>
      <w:r w:rsidRPr="00524EDE">
        <w:rPr>
          <w:rFonts w:cs="Arial"/>
          <w:b/>
          <w:noProof/>
        </w:rPr>
        <w:t>16:</w:t>
      </w:r>
      <w:r>
        <w:rPr>
          <w:rFonts w:cs="Arial"/>
          <w:noProof/>
        </w:rPr>
        <w:t xml:space="preserve"> 17-25. </w:t>
      </w:r>
    </w:p>
    <w:p w14:paraId="00CEFFAF" w14:textId="77777777" w:rsidR="00524EDE" w:rsidRDefault="00524EDE" w:rsidP="00524EDE">
      <w:pPr>
        <w:tabs>
          <w:tab w:val="right" w:pos="540"/>
        </w:tabs>
        <w:spacing w:after="240"/>
        <w:ind w:left="1440" w:hanging="1440"/>
        <w:rPr>
          <w:rFonts w:cs="Arial"/>
          <w:noProof/>
        </w:rPr>
      </w:pPr>
      <w:r>
        <w:rPr>
          <w:rFonts w:cs="Arial"/>
          <w:noProof/>
        </w:rPr>
        <w:tab/>
        <w:t xml:space="preserve">14. </w:t>
      </w:r>
      <w:r>
        <w:rPr>
          <w:rFonts w:cs="Arial"/>
          <w:noProof/>
        </w:rPr>
        <w:tab/>
        <w:t xml:space="preserve">Karlsson R, Graae L, Lekman M, Wang D, Favis R, Axelsson T et al. MAGI1 copy number variation in bipolar affective disorder and schizophrenia. </w:t>
      </w:r>
      <w:r w:rsidRPr="00524EDE">
        <w:rPr>
          <w:rFonts w:cs="Arial"/>
          <w:i/>
          <w:noProof/>
        </w:rPr>
        <w:t xml:space="preserve">Biol Psychiatry </w:t>
      </w:r>
      <w:r>
        <w:rPr>
          <w:rFonts w:cs="Arial"/>
          <w:noProof/>
        </w:rPr>
        <w:t xml:space="preserve">2012; </w:t>
      </w:r>
      <w:r w:rsidRPr="00524EDE">
        <w:rPr>
          <w:rFonts w:cs="Arial"/>
          <w:b/>
          <w:noProof/>
        </w:rPr>
        <w:t>71:</w:t>
      </w:r>
      <w:r>
        <w:rPr>
          <w:rFonts w:cs="Arial"/>
          <w:noProof/>
        </w:rPr>
        <w:t xml:space="preserve"> 922-930. </w:t>
      </w:r>
    </w:p>
    <w:p w14:paraId="20338423" w14:textId="77777777" w:rsidR="00524EDE" w:rsidRDefault="00524EDE" w:rsidP="00524EDE">
      <w:pPr>
        <w:tabs>
          <w:tab w:val="right" w:pos="540"/>
        </w:tabs>
        <w:spacing w:after="240"/>
        <w:ind w:left="1440" w:hanging="1440"/>
        <w:rPr>
          <w:rFonts w:cs="Arial"/>
          <w:noProof/>
        </w:rPr>
      </w:pPr>
      <w:r>
        <w:rPr>
          <w:rFonts w:cs="Arial"/>
          <w:noProof/>
        </w:rPr>
        <w:tab/>
        <w:t xml:space="preserve">15. </w:t>
      </w:r>
      <w:r>
        <w:rPr>
          <w:rFonts w:cs="Arial"/>
          <w:noProof/>
        </w:rPr>
        <w:tab/>
        <w:t xml:space="preserve">Kirov G, Pocklington AJ, Holmans P, Ivanov D, Ikeda M, Ruderfer D et al. De novo CNV analysis implicates specific abnormalities of postsynaptic signalling complexes in the pathogenesis of schizophrenia. </w:t>
      </w:r>
      <w:r w:rsidRPr="00524EDE">
        <w:rPr>
          <w:rFonts w:cs="Arial"/>
          <w:i/>
          <w:noProof/>
        </w:rPr>
        <w:t xml:space="preserve">Mol Psychiatry </w:t>
      </w:r>
      <w:r>
        <w:rPr>
          <w:rFonts w:cs="Arial"/>
          <w:noProof/>
        </w:rPr>
        <w:t xml:space="preserve">2012; </w:t>
      </w:r>
      <w:r w:rsidRPr="00524EDE">
        <w:rPr>
          <w:rFonts w:cs="Arial"/>
          <w:b/>
          <w:noProof/>
        </w:rPr>
        <w:t>17:</w:t>
      </w:r>
      <w:r>
        <w:rPr>
          <w:rFonts w:cs="Arial"/>
          <w:noProof/>
        </w:rPr>
        <w:t xml:space="preserve"> 142-153. </w:t>
      </w:r>
    </w:p>
    <w:p w14:paraId="736108F5" w14:textId="77777777" w:rsidR="00524EDE" w:rsidRDefault="00524EDE" w:rsidP="00524EDE">
      <w:pPr>
        <w:tabs>
          <w:tab w:val="right" w:pos="540"/>
        </w:tabs>
        <w:spacing w:after="240"/>
        <w:ind w:left="1440" w:hanging="1440"/>
        <w:rPr>
          <w:rFonts w:cs="Arial"/>
          <w:noProof/>
        </w:rPr>
      </w:pPr>
      <w:r>
        <w:rPr>
          <w:rFonts w:cs="Arial"/>
          <w:noProof/>
        </w:rPr>
        <w:tab/>
        <w:t xml:space="preserve">16. </w:t>
      </w:r>
      <w:r>
        <w:rPr>
          <w:rFonts w:cs="Arial"/>
          <w:noProof/>
        </w:rPr>
        <w:tab/>
        <w:t xml:space="preserve">Moreno-De-Luca D, Mulle JG, Kaminsky EB, Sanders SJ, Myers SM, Adam MP et al. Deletion 17q12 is a recurrent copy number variant that confers high risk of autism and schizophrenia. </w:t>
      </w:r>
      <w:r w:rsidRPr="00524EDE">
        <w:rPr>
          <w:rFonts w:cs="Arial"/>
          <w:i/>
          <w:noProof/>
        </w:rPr>
        <w:t xml:space="preserve">Am J Hum Genet </w:t>
      </w:r>
      <w:r>
        <w:rPr>
          <w:rFonts w:cs="Arial"/>
          <w:noProof/>
        </w:rPr>
        <w:t xml:space="preserve">2010; </w:t>
      </w:r>
      <w:r w:rsidRPr="00524EDE">
        <w:rPr>
          <w:rFonts w:cs="Arial"/>
          <w:b/>
          <w:noProof/>
        </w:rPr>
        <w:t>87:</w:t>
      </w:r>
      <w:r>
        <w:rPr>
          <w:rFonts w:cs="Arial"/>
          <w:noProof/>
        </w:rPr>
        <w:t xml:space="preserve"> 618-630. </w:t>
      </w:r>
    </w:p>
    <w:p w14:paraId="6CA186F7" w14:textId="77777777" w:rsidR="00524EDE" w:rsidRDefault="00524EDE" w:rsidP="00524EDE">
      <w:pPr>
        <w:tabs>
          <w:tab w:val="right" w:pos="540"/>
        </w:tabs>
        <w:spacing w:after="240"/>
        <w:ind w:left="1440" w:hanging="1440"/>
        <w:rPr>
          <w:rFonts w:cs="Arial"/>
          <w:noProof/>
        </w:rPr>
      </w:pPr>
      <w:r>
        <w:rPr>
          <w:rFonts w:cs="Arial"/>
          <w:noProof/>
        </w:rPr>
        <w:tab/>
        <w:t xml:space="preserve">17. </w:t>
      </w:r>
      <w:r>
        <w:rPr>
          <w:rFonts w:cs="Arial"/>
          <w:noProof/>
        </w:rPr>
        <w:tab/>
        <w:t xml:space="preserve">Mulle JG, Dodd AF, McGrath JA, Wolyniec PS, Mitchell AA, Shetty AC et al. Microdeletions of 3q29 confer high risk for schizophrenia. </w:t>
      </w:r>
      <w:r w:rsidRPr="00524EDE">
        <w:rPr>
          <w:rFonts w:cs="Arial"/>
          <w:i/>
          <w:noProof/>
        </w:rPr>
        <w:t xml:space="preserve">Am J Hum Genet </w:t>
      </w:r>
      <w:r>
        <w:rPr>
          <w:rFonts w:cs="Arial"/>
          <w:noProof/>
        </w:rPr>
        <w:t xml:space="preserve">2010; </w:t>
      </w:r>
      <w:r w:rsidRPr="00524EDE">
        <w:rPr>
          <w:rFonts w:cs="Arial"/>
          <w:b/>
          <w:noProof/>
        </w:rPr>
        <w:t>87:</w:t>
      </w:r>
      <w:r>
        <w:rPr>
          <w:rFonts w:cs="Arial"/>
          <w:noProof/>
        </w:rPr>
        <w:t xml:space="preserve"> 229-236. </w:t>
      </w:r>
    </w:p>
    <w:p w14:paraId="0BC39FCE" w14:textId="77777777" w:rsidR="00524EDE" w:rsidRDefault="00524EDE" w:rsidP="00524EDE">
      <w:pPr>
        <w:tabs>
          <w:tab w:val="right" w:pos="540"/>
        </w:tabs>
        <w:spacing w:after="240"/>
        <w:ind w:left="1440" w:hanging="1440"/>
        <w:rPr>
          <w:rFonts w:cs="Arial"/>
          <w:noProof/>
        </w:rPr>
      </w:pPr>
      <w:r>
        <w:rPr>
          <w:rFonts w:cs="Arial"/>
          <w:noProof/>
        </w:rPr>
        <w:tab/>
        <w:t xml:space="preserve">18. </w:t>
      </w:r>
      <w:r>
        <w:rPr>
          <w:rFonts w:cs="Arial"/>
          <w:noProof/>
        </w:rPr>
        <w:tab/>
        <w:t xml:space="preserve">Rees E, Kirov G, O'Donovan MC, Owen MJ. De novo mutation in schizophrenia. </w:t>
      </w:r>
      <w:r w:rsidRPr="00524EDE">
        <w:rPr>
          <w:rFonts w:cs="Arial"/>
          <w:i/>
          <w:noProof/>
        </w:rPr>
        <w:t xml:space="preserve">Schizophr Bull </w:t>
      </w:r>
      <w:r>
        <w:rPr>
          <w:rFonts w:cs="Arial"/>
          <w:noProof/>
        </w:rPr>
        <w:t xml:space="preserve">2012; </w:t>
      </w:r>
      <w:r w:rsidRPr="00524EDE">
        <w:rPr>
          <w:rFonts w:cs="Arial"/>
          <w:b/>
          <w:noProof/>
        </w:rPr>
        <w:t>38:</w:t>
      </w:r>
      <w:r>
        <w:rPr>
          <w:rFonts w:cs="Arial"/>
          <w:noProof/>
        </w:rPr>
        <w:t xml:space="preserve"> 377-381. </w:t>
      </w:r>
    </w:p>
    <w:p w14:paraId="6AD64EDE" w14:textId="77777777" w:rsidR="00524EDE" w:rsidRDefault="00524EDE" w:rsidP="00524EDE">
      <w:pPr>
        <w:tabs>
          <w:tab w:val="right" w:pos="540"/>
        </w:tabs>
        <w:spacing w:after="240"/>
        <w:ind w:left="1440" w:hanging="1440"/>
        <w:rPr>
          <w:rFonts w:cs="Arial"/>
          <w:noProof/>
        </w:rPr>
      </w:pPr>
      <w:r>
        <w:rPr>
          <w:rFonts w:cs="Arial"/>
          <w:noProof/>
        </w:rPr>
        <w:tab/>
        <w:t xml:space="preserve">19. </w:t>
      </w:r>
      <w:r>
        <w:rPr>
          <w:rFonts w:cs="Arial"/>
          <w:noProof/>
        </w:rPr>
        <w:tab/>
        <w:t xml:space="preserve">Awadalla P, Gauthier J, Myers RA, Casals F, Hamdan FF, Griffing AR et al. Direct measure of the de novo mutation rate in autism and schizophrenia cohorts. </w:t>
      </w:r>
      <w:r w:rsidRPr="00524EDE">
        <w:rPr>
          <w:rFonts w:cs="Arial"/>
          <w:i/>
          <w:noProof/>
        </w:rPr>
        <w:t xml:space="preserve">Am J Hum Genet </w:t>
      </w:r>
      <w:r>
        <w:rPr>
          <w:rFonts w:cs="Arial"/>
          <w:noProof/>
        </w:rPr>
        <w:t xml:space="preserve">2010; </w:t>
      </w:r>
      <w:r w:rsidRPr="00524EDE">
        <w:rPr>
          <w:rFonts w:cs="Arial"/>
          <w:b/>
          <w:noProof/>
        </w:rPr>
        <w:t>87:</w:t>
      </w:r>
      <w:r>
        <w:rPr>
          <w:rFonts w:cs="Arial"/>
          <w:noProof/>
        </w:rPr>
        <w:t xml:space="preserve"> 316-324. </w:t>
      </w:r>
    </w:p>
    <w:p w14:paraId="3A9C7ADB" w14:textId="77777777" w:rsidR="00524EDE" w:rsidRDefault="00524EDE" w:rsidP="00524EDE">
      <w:pPr>
        <w:tabs>
          <w:tab w:val="right" w:pos="540"/>
        </w:tabs>
        <w:spacing w:after="240"/>
        <w:ind w:left="1440" w:hanging="1440"/>
        <w:rPr>
          <w:rFonts w:cs="Arial"/>
          <w:noProof/>
        </w:rPr>
      </w:pPr>
      <w:r>
        <w:rPr>
          <w:rFonts w:cs="Arial"/>
          <w:noProof/>
        </w:rPr>
        <w:tab/>
        <w:t xml:space="preserve">20. </w:t>
      </w:r>
      <w:r>
        <w:rPr>
          <w:rFonts w:cs="Arial"/>
          <w:noProof/>
        </w:rPr>
        <w:tab/>
        <w:t xml:space="preserve">Gauthier J, Champagne N, Lafreniere RG, Xiong L, Spiegelman D, Brustein E et al. De novo mutations in the gene encoding the synaptic scaffolding protein SHANK3 in patients ascertained for schizophrenia. </w:t>
      </w:r>
      <w:r w:rsidRPr="00524EDE">
        <w:rPr>
          <w:rFonts w:cs="Arial"/>
          <w:i/>
          <w:noProof/>
        </w:rPr>
        <w:t xml:space="preserve">Proc Natl Acad Sci U S A </w:t>
      </w:r>
      <w:r>
        <w:rPr>
          <w:rFonts w:cs="Arial"/>
          <w:noProof/>
        </w:rPr>
        <w:t xml:space="preserve">2010; </w:t>
      </w:r>
      <w:r w:rsidRPr="00524EDE">
        <w:rPr>
          <w:rFonts w:cs="Arial"/>
          <w:b/>
          <w:noProof/>
        </w:rPr>
        <w:t>107:</w:t>
      </w:r>
      <w:r>
        <w:rPr>
          <w:rFonts w:cs="Arial"/>
          <w:noProof/>
        </w:rPr>
        <w:t xml:space="preserve"> 7863-7868. </w:t>
      </w:r>
    </w:p>
    <w:p w14:paraId="20220617" w14:textId="77777777" w:rsidR="00524EDE" w:rsidRDefault="00524EDE" w:rsidP="00524EDE">
      <w:pPr>
        <w:tabs>
          <w:tab w:val="right" w:pos="540"/>
        </w:tabs>
        <w:spacing w:after="240"/>
        <w:ind w:left="1440" w:hanging="1440"/>
        <w:rPr>
          <w:rFonts w:cs="Arial"/>
          <w:noProof/>
        </w:rPr>
      </w:pPr>
      <w:r>
        <w:rPr>
          <w:rFonts w:cs="Arial"/>
          <w:noProof/>
        </w:rPr>
        <w:tab/>
        <w:t xml:space="preserve">21. </w:t>
      </w:r>
      <w:r>
        <w:rPr>
          <w:rFonts w:cs="Arial"/>
          <w:noProof/>
        </w:rPr>
        <w:tab/>
        <w:t xml:space="preserve">Girard SL, Gauthier J, Noreau A, Xiong L, Zhou S, Jouan L et al. Increased exonic de novo mutation rate in individuals with schizophrenia. </w:t>
      </w:r>
      <w:r w:rsidRPr="00524EDE">
        <w:rPr>
          <w:rFonts w:cs="Arial"/>
          <w:i/>
          <w:noProof/>
        </w:rPr>
        <w:t xml:space="preserve">Nat Genet </w:t>
      </w:r>
      <w:r>
        <w:rPr>
          <w:rFonts w:cs="Arial"/>
          <w:noProof/>
        </w:rPr>
        <w:t xml:space="preserve">2011; </w:t>
      </w:r>
    </w:p>
    <w:p w14:paraId="545074B9" w14:textId="77777777" w:rsidR="00524EDE" w:rsidRDefault="00524EDE" w:rsidP="00524EDE">
      <w:pPr>
        <w:tabs>
          <w:tab w:val="right" w:pos="540"/>
        </w:tabs>
        <w:spacing w:after="240"/>
        <w:ind w:left="1440" w:hanging="1440"/>
        <w:rPr>
          <w:rFonts w:cs="Arial"/>
          <w:noProof/>
        </w:rPr>
      </w:pPr>
      <w:r>
        <w:rPr>
          <w:rFonts w:cs="Arial"/>
          <w:noProof/>
        </w:rPr>
        <w:tab/>
        <w:t xml:space="preserve">22. </w:t>
      </w:r>
      <w:r>
        <w:rPr>
          <w:rFonts w:cs="Arial"/>
          <w:noProof/>
        </w:rPr>
        <w:tab/>
        <w:t xml:space="preserve">Malhotra D, McCarthy S, Michaelson JJ, Vacic V, Burdick KE, Yoon S et al. High frequencies of de novo CNVs in bipolar disorder and schizophrenia. </w:t>
      </w:r>
      <w:r w:rsidRPr="00524EDE">
        <w:rPr>
          <w:rFonts w:cs="Arial"/>
          <w:i/>
          <w:noProof/>
        </w:rPr>
        <w:t xml:space="preserve">Neuron </w:t>
      </w:r>
      <w:r>
        <w:rPr>
          <w:rFonts w:cs="Arial"/>
          <w:noProof/>
        </w:rPr>
        <w:t xml:space="preserve">2011; </w:t>
      </w:r>
      <w:r w:rsidRPr="00524EDE">
        <w:rPr>
          <w:rFonts w:cs="Arial"/>
          <w:b/>
          <w:noProof/>
        </w:rPr>
        <w:t>72:</w:t>
      </w:r>
      <w:r>
        <w:rPr>
          <w:rFonts w:cs="Arial"/>
          <w:noProof/>
        </w:rPr>
        <w:t xml:space="preserve"> 951-963. </w:t>
      </w:r>
    </w:p>
    <w:p w14:paraId="2D9ACB47" w14:textId="77777777" w:rsidR="00524EDE" w:rsidRDefault="00524EDE" w:rsidP="00524EDE">
      <w:pPr>
        <w:tabs>
          <w:tab w:val="right" w:pos="540"/>
        </w:tabs>
        <w:spacing w:after="240"/>
        <w:ind w:left="1440" w:hanging="1440"/>
        <w:rPr>
          <w:rFonts w:cs="Arial"/>
          <w:noProof/>
        </w:rPr>
      </w:pPr>
      <w:r>
        <w:rPr>
          <w:rFonts w:cs="Arial"/>
          <w:noProof/>
        </w:rPr>
        <w:tab/>
        <w:t xml:space="preserve">23. </w:t>
      </w:r>
      <w:r>
        <w:rPr>
          <w:rFonts w:cs="Arial"/>
          <w:noProof/>
        </w:rPr>
        <w:tab/>
        <w:t xml:space="preserve">Tarabeux J, Champagne N, Brustein E, Hamdan FF, Gauthier J, Lapointe M et al. De novo truncating mutation in Kinesin 17 associated with schizophrenia. </w:t>
      </w:r>
      <w:r w:rsidRPr="00524EDE">
        <w:rPr>
          <w:rFonts w:cs="Arial"/>
          <w:i/>
          <w:noProof/>
        </w:rPr>
        <w:t xml:space="preserve">Biol Psychiatry </w:t>
      </w:r>
      <w:r>
        <w:rPr>
          <w:rFonts w:cs="Arial"/>
          <w:noProof/>
        </w:rPr>
        <w:t xml:space="preserve">2010; </w:t>
      </w:r>
      <w:r w:rsidRPr="00524EDE">
        <w:rPr>
          <w:rFonts w:cs="Arial"/>
          <w:b/>
          <w:noProof/>
        </w:rPr>
        <w:t>68:</w:t>
      </w:r>
      <w:r>
        <w:rPr>
          <w:rFonts w:cs="Arial"/>
          <w:noProof/>
        </w:rPr>
        <w:t xml:space="preserve"> 649-656. </w:t>
      </w:r>
    </w:p>
    <w:p w14:paraId="2675361D" w14:textId="77777777" w:rsidR="00524EDE" w:rsidRDefault="00524EDE" w:rsidP="00524EDE">
      <w:pPr>
        <w:tabs>
          <w:tab w:val="right" w:pos="540"/>
        </w:tabs>
        <w:spacing w:after="240"/>
        <w:ind w:left="1440" w:hanging="1440"/>
        <w:rPr>
          <w:rFonts w:cs="Arial"/>
          <w:noProof/>
        </w:rPr>
      </w:pPr>
      <w:r>
        <w:rPr>
          <w:rFonts w:cs="Arial"/>
          <w:noProof/>
        </w:rPr>
        <w:tab/>
        <w:t xml:space="preserve">24. </w:t>
      </w:r>
      <w:r>
        <w:rPr>
          <w:rFonts w:cs="Arial"/>
          <w:noProof/>
        </w:rPr>
        <w:tab/>
        <w:t xml:space="preserve">Xu B, Roos JL, Dexheimer P, Boone B, Plummer B, Levy S et al. Exome sequencing supports a de novo mutational paradigm for schizophrenia. </w:t>
      </w:r>
      <w:r w:rsidRPr="00524EDE">
        <w:rPr>
          <w:rFonts w:cs="Arial"/>
          <w:i/>
          <w:noProof/>
        </w:rPr>
        <w:t xml:space="preserve">Nat Genet </w:t>
      </w:r>
      <w:r>
        <w:rPr>
          <w:rFonts w:cs="Arial"/>
          <w:noProof/>
        </w:rPr>
        <w:t xml:space="preserve">2011; </w:t>
      </w:r>
      <w:r w:rsidRPr="00524EDE">
        <w:rPr>
          <w:rFonts w:cs="Arial"/>
          <w:b/>
          <w:noProof/>
        </w:rPr>
        <w:t>43:</w:t>
      </w:r>
      <w:r>
        <w:rPr>
          <w:rFonts w:cs="Arial"/>
          <w:noProof/>
        </w:rPr>
        <w:t xml:space="preserve"> 864-868. </w:t>
      </w:r>
    </w:p>
    <w:p w14:paraId="79A9CFC6" w14:textId="77777777" w:rsidR="00524EDE" w:rsidRDefault="00524EDE" w:rsidP="00524EDE">
      <w:pPr>
        <w:tabs>
          <w:tab w:val="right" w:pos="540"/>
        </w:tabs>
        <w:spacing w:after="240"/>
        <w:ind w:left="1440" w:hanging="1440"/>
        <w:rPr>
          <w:rFonts w:cs="Arial"/>
          <w:noProof/>
        </w:rPr>
      </w:pPr>
      <w:r>
        <w:rPr>
          <w:rFonts w:cs="Arial"/>
          <w:noProof/>
        </w:rPr>
        <w:tab/>
        <w:t xml:space="preserve">25. </w:t>
      </w:r>
      <w:r>
        <w:rPr>
          <w:rFonts w:cs="Arial"/>
          <w:noProof/>
        </w:rPr>
        <w:tab/>
        <w:t xml:space="preserve">Gibson G. Rare and common variants: twenty arguments. </w:t>
      </w:r>
      <w:r w:rsidRPr="00524EDE">
        <w:rPr>
          <w:rFonts w:cs="Arial"/>
          <w:i/>
          <w:noProof/>
        </w:rPr>
        <w:t xml:space="preserve">Nat Rev Genet </w:t>
      </w:r>
      <w:r>
        <w:rPr>
          <w:rFonts w:cs="Arial"/>
          <w:noProof/>
        </w:rPr>
        <w:t xml:space="preserve">2011; </w:t>
      </w:r>
      <w:r w:rsidRPr="00524EDE">
        <w:rPr>
          <w:rFonts w:cs="Arial"/>
          <w:b/>
          <w:noProof/>
        </w:rPr>
        <w:t>13:</w:t>
      </w:r>
      <w:r>
        <w:rPr>
          <w:rFonts w:cs="Arial"/>
          <w:noProof/>
        </w:rPr>
        <w:t xml:space="preserve"> 135-145. </w:t>
      </w:r>
    </w:p>
    <w:p w14:paraId="0294C596" w14:textId="77777777" w:rsidR="00524EDE" w:rsidRDefault="00524EDE" w:rsidP="00524EDE">
      <w:pPr>
        <w:tabs>
          <w:tab w:val="right" w:pos="540"/>
        </w:tabs>
        <w:spacing w:after="240"/>
        <w:ind w:left="1440" w:hanging="1440"/>
        <w:rPr>
          <w:rFonts w:cs="Arial"/>
          <w:noProof/>
        </w:rPr>
      </w:pPr>
      <w:r>
        <w:rPr>
          <w:rFonts w:cs="Arial"/>
          <w:noProof/>
        </w:rPr>
        <w:tab/>
        <w:t xml:space="preserve">26. </w:t>
      </w:r>
      <w:r>
        <w:rPr>
          <w:rFonts w:cs="Arial"/>
          <w:noProof/>
        </w:rPr>
        <w:tab/>
        <w:t xml:space="preserve">Owen MJ, Craddock N, O'Donovan MC. Suggestion of roles for both common and rare risk variants in genome-wide studies of schizophrenia. </w:t>
      </w:r>
      <w:r w:rsidRPr="00524EDE">
        <w:rPr>
          <w:rFonts w:cs="Arial"/>
          <w:i/>
          <w:noProof/>
        </w:rPr>
        <w:t xml:space="preserve">Arch Gen Psychiatry </w:t>
      </w:r>
      <w:r>
        <w:rPr>
          <w:rFonts w:cs="Arial"/>
          <w:noProof/>
        </w:rPr>
        <w:t xml:space="preserve">2010; </w:t>
      </w:r>
      <w:r w:rsidRPr="00524EDE">
        <w:rPr>
          <w:rFonts w:cs="Arial"/>
          <w:b/>
          <w:noProof/>
        </w:rPr>
        <w:t>67:</w:t>
      </w:r>
      <w:r>
        <w:rPr>
          <w:rFonts w:cs="Arial"/>
          <w:noProof/>
        </w:rPr>
        <w:t xml:space="preserve"> 667-673. </w:t>
      </w:r>
    </w:p>
    <w:p w14:paraId="206CB947" w14:textId="77777777" w:rsidR="00524EDE" w:rsidRDefault="00524EDE" w:rsidP="00524EDE">
      <w:pPr>
        <w:tabs>
          <w:tab w:val="right" w:pos="540"/>
        </w:tabs>
        <w:spacing w:after="240"/>
        <w:ind w:left="1440" w:hanging="1440"/>
        <w:rPr>
          <w:rFonts w:cs="Arial"/>
          <w:noProof/>
        </w:rPr>
      </w:pPr>
      <w:r>
        <w:rPr>
          <w:rFonts w:cs="Arial"/>
          <w:noProof/>
        </w:rPr>
        <w:tab/>
        <w:t xml:space="preserve">27. </w:t>
      </w:r>
      <w:r>
        <w:rPr>
          <w:rFonts w:cs="Arial"/>
          <w:noProof/>
        </w:rPr>
        <w:tab/>
        <w:t xml:space="preserve">Visscher PM, Goddard ME, Derks EM, Wray NR. Evidence-based psychiatric genetics, AKA the false dichotomy between common and rare variant hypotheses. </w:t>
      </w:r>
      <w:r w:rsidRPr="00524EDE">
        <w:rPr>
          <w:rFonts w:cs="Arial"/>
          <w:i/>
          <w:noProof/>
        </w:rPr>
        <w:t xml:space="preserve">Mol Psychiatry </w:t>
      </w:r>
      <w:r>
        <w:rPr>
          <w:rFonts w:cs="Arial"/>
          <w:noProof/>
        </w:rPr>
        <w:t xml:space="preserve">2011; </w:t>
      </w:r>
    </w:p>
    <w:p w14:paraId="060C8B9A" w14:textId="77777777" w:rsidR="00524EDE" w:rsidRDefault="00524EDE" w:rsidP="00524EDE">
      <w:pPr>
        <w:tabs>
          <w:tab w:val="right" w:pos="540"/>
        </w:tabs>
        <w:spacing w:after="240"/>
        <w:ind w:left="1440" w:hanging="1440"/>
        <w:rPr>
          <w:rFonts w:cs="Arial"/>
          <w:noProof/>
        </w:rPr>
      </w:pPr>
      <w:r>
        <w:rPr>
          <w:rFonts w:cs="Arial"/>
          <w:noProof/>
        </w:rPr>
        <w:tab/>
        <w:t xml:space="preserve">28. </w:t>
      </w:r>
      <w:r>
        <w:rPr>
          <w:rFonts w:cs="Arial"/>
          <w:noProof/>
        </w:rPr>
        <w:tab/>
        <w:t xml:space="preserve">Shi G, Rao DC. Optimum designs for next-generation sequencing to discover rare variants for common complex disease. </w:t>
      </w:r>
      <w:r w:rsidRPr="00524EDE">
        <w:rPr>
          <w:rFonts w:cs="Arial"/>
          <w:i/>
          <w:noProof/>
        </w:rPr>
        <w:t xml:space="preserve">Genet Epidemiol </w:t>
      </w:r>
      <w:r>
        <w:rPr>
          <w:rFonts w:cs="Arial"/>
          <w:noProof/>
        </w:rPr>
        <w:t xml:space="preserve">2011; </w:t>
      </w:r>
      <w:r w:rsidRPr="00524EDE">
        <w:rPr>
          <w:rFonts w:cs="Arial"/>
          <w:b/>
          <w:noProof/>
        </w:rPr>
        <w:t>35:</w:t>
      </w:r>
      <w:r>
        <w:rPr>
          <w:rFonts w:cs="Arial"/>
          <w:noProof/>
        </w:rPr>
        <w:t xml:space="preserve"> 572-579. </w:t>
      </w:r>
    </w:p>
    <w:p w14:paraId="2A543CE8" w14:textId="77777777" w:rsidR="00524EDE" w:rsidRDefault="00524EDE" w:rsidP="00524EDE">
      <w:pPr>
        <w:tabs>
          <w:tab w:val="right" w:pos="540"/>
        </w:tabs>
        <w:spacing w:after="240"/>
        <w:ind w:left="1440" w:hanging="1440"/>
        <w:rPr>
          <w:rFonts w:cs="Arial"/>
          <w:noProof/>
        </w:rPr>
      </w:pPr>
      <w:r>
        <w:rPr>
          <w:rFonts w:cs="Arial"/>
          <w:noProof/>
        </w:rPr>
        <w:tab/>
        <w:t xml:space="preserve">29. </w:t>
      </w:r>
      <w:r>
        <w:rPr>
          <w:rFonts w:cs="Arial"/>
          <w:noProof/>
        </w:rPr>
        <w:tab/>
        <w:t xml:space="preserve">Ionita-Laza I, Ottman R. Study designs for identification of rare disease variants in complex diseases: the utility of family-based designs. </w:t>
      </w:r>
      <w:r w:rsidRPr="00524EDE">
        <w:rPr>
          <w:rFonts w:cs="Arial"/>
          <w:i/>
          <w:noProof/>
        </w:rPr>
        <w:t xml:space="preserve">Genetics </w:t>
      </w:r>
      <w:r>
        <w:rPr>
          <w:rFonts w:cs="Arial"/>
          <w:noProof/>
        </w:rPr>
        <w:t xml:space="preserve">2011; </w:t>
      </w:r>
      <w:r w:rsidRPr="00524EDE">
        <w:rPr>
          <w:rFonts w:cs="Arial"/>
          <w:b/>
          <w:noProof/>
        </w:rPr>
        <w:t>189:</w:t>
      </w:r>
      <w:r>
        <w:rPr>
          <w:rFonts w:cs="Arial"/>
          <w:noProof/>
        </w:rPr>
        <w:t xml:space="preserve"> 1061-1068. </w:t>
      </w:r>
    </w:p>
    <w:p w14:paraId="7CB15F54" w14:textId="77777777" w:rsidR="00524EDE" w:rsidRDefault="00524EDE" w:rsidP="00524EDE">
      <w:pPr>
        <w:tabs>
          <w:tab w:val="right" w:pos="540"/>
        </w:tabs>
        <w:spacing w:after="240"/>
        <w:ind w:left="1440" w:hanging="1440"/>
        <w:rPr>
          <w:rFonts w:cs="Arial"/>
          <w:noProof/>
        </w:rPr>
      </w:pPr>
      <w:r>
        <w:rPr>
          <w:rFonts w:cs="Arial"/>
          <w:noProof/>
        </w:rPr>
        <w:tab/>
        <w:t xml:space="preserve">30. </w:t>
      </w:r>
      <w:r>
        <w:rPr>
          <w:rFonts w:cs="Arial"/>
          <w:noProof/>
        </w:rPr>
        <w:tab/>
        <w:t xml:space="preserve">Visscher PM, Brown MA, McCarthy MI, Yang J. Five Years of GWAS Discovery. </w:t>
      </w:r>
      <w:r w:rsidRPr="00524EDE">
        <w:rPr>
          <w:rFonts w:cs="Arial"/>
          <w:i/>
          <w:noProof/>
        </w:rPr>
        <w:t xml:space="preserve">Am J Hum Genet </w:t>
      </w:r>
      <w:r>
        <w:rPr>
          <w:rFonts w:cs="Arial"/>
          <w:noProof/>
        </w:rPr>
        <w:t xml:space="preserve">2012; </w:t>
      </w:r>
      <w:r w:rsidRPr="00524EDE">
        <w:rPr>
          <w:rFonts w:cs="Arial"/>
          <w:b/>
          <w:noProof/>
        </w:rPr>
        <w:t>90:</w:t>
      </w:r>
      <w:r>
        <w:rPr>
          <w:rFonts w:cs="Arial"/>
          <w:noProof/>
        </w:rPr>
        <w:t xml:space="preserve"> 7-24. </w:t>
      </w:r>
    </w:p>
    <w:p w14:paraId="3BA30B8F" w14:textId="77777777" w:rsidR="00524EDE" w:rsidRDefault="00524EDE" w:rsidP="00524EDE">
      <w:pPr>
        <w:tabs>
          <w:tab w:val="right" w:pos="540"/>
        </w:tabs>
        <w:spacing w:after="240"/>
        <w:ind w:left="1440" w:hanging="1440"/>
        <w:rPr>
          <w:rFonts w:cs="Arial"/>
          <w:noProof/>
        </w:rPr>
      </w:pPr>
      <w:r>
        <w:rPr>
          <w:rFonts w:cs="Arial"/>
          <w:noProof/>
        </w:rPr>
        <w:tab/>
        <w:t xml:space="preserve">31. </w:t>
      </w:r>
      <w:r>
        <w:rPr>
          <w:rFonts w:cs="Arial"/>
          <w:noProof/>
        </w:rPr>
        <w:tab/>
        <w:t xml:space="preserve">Luo L, Boerwinkle E, Xiong M. Association studies for next-generation sequencing. </w:t>
      </w:r>
      <w:r w:rsidRPr="00524EDE">
        <w:rPr>
          <w:rFonts w:cs="Arial"/>
          <w:i/>
          <w:noProof/>
        </w:rPr>
        <w:t xml:space="preserve">Genome Res </w:t>
      </w:r>
      <w:r>
        <w:rPr>
          <w:rFonts w:cs="Arial"/>
          <w:noProof/>
        </w:rPr>
        <w:t xml:space="preserve">2011; </w:t>
      </w:r>
      <w:r w:rsidRPr="00524EDE">
        <w:rPr>
          <w:rFonts w:cs="Arial"/>
          <w:b/>
          <w:noProof/>
        </w:rPr>
        <w:t>21:</w:t>
      </w:r>
      <w:r>
        <w:rPr>
          <w:rFonts w:cs="Arial"/>
          <w:noProof/>
        </w:rPr>
        <w:t xml:space="preserve"> 1099-1108. </w:t>
      </w:r>
    </w:p>
    <w:p w14:paraId="78FF321B" w14:textId="77777777" w:rsidR="00524EDE" w:rsidRDefault="00524EDE" w:rsidP="00524EDE">
      <w:pPr>
        <w:tabs>
          <w:tab w:val="right" w:pos="540"/>
        </w:tabs>
        <w:spacing w:after="240"/>
        <w:ind w:left="1440" w:hanging="1440"/>
        <w:rPr>
          <w:rFonts w:cs="Arial"/>
          <w:noProof/>
        </w:rPr>
      </w:pPr>
      <w:r>
        <w:rPr>
          <w:rFonts w:cs="Arial"/>
          <w:noProof/>
        </w:rPr>
        <w:tab/>
        <w:t xml:space="preserve">32. </w:t>
      </w:r>
      <w:r>
        <w:rPr>
          <w:rFonts w:cs="Arial"/>
          <w:noProof/>
        </w:rPr>
        <w:tab/>
        <w:t xml:space="preserve">Zhu Y, Xiong M. Family-based association studies for next-generation sequencing. </w:t>
      </w:r>
      <w:r w:rsidRPr="00524EDE">
        <w:rPr>
          <w:rFonts w:cs="Arial"/>
          <w:i/>
          <w:noProof/>
        </w:rPr>
        <w:t xml:space="preserve">Am J Hum Genet </w:t>
      </w:r>
      <w:r>
        <w:rPr>
          <w:rFonts w:cs="Arial"/>
          <w:noProof/>
        </w:rPr>
        <w:t xml:space="preserve">2012; </w:t>
      </w:r>
      <w:r w:rsidRPr="00524EDE">
        <w:rPr>
          <w:rFonts w:cs="Arial"/>
          <w:b/>
          <w:noProof/>
        </w:rPr>
        <w:t>90:</w:t>
      </w:r>
      <w:r>
        <w:rPr>
          <w:rFonts w:cs="Arial"/>
          <w:noProof/>
        </w:rPr>
        <w:t xml:space="preserve"> 1028-1045. </w:t>
      </w:r>
    </w:p>
    <w:p w14:paraId="713228BF" w14:textId="77777777" w:rsidR="00524EDE" w:rsidRDefault="00524EDE" w:rsidP="00524EDE">
      <w:pPr>
        <w:tabs>
          <w:tab w:val="right" w:pos="540"/>
        </w:tabs>
        <w:spacing w:after="240"/>
        <w:ind w:left="1440" w:hanging="1440"/>
        <w:rPr>
          <w:rFonts w:cs="Arial"/>
          <w:noProof/>
        </w:rPr>
      </w:pPr>
      <w:r>
        <w:rPr>
          <w:rFonts w:cs="Arial"/>
          <w:noProof/>
        </w:rPr>
        <w:tab/>
        <w:t xml:space="preserve">33. </w:t>
      </w:r>
      <w:r>
        <w:rPr>
          <w:rFonts w:cs="Arial"/>
          <w:noProof/>
        </w:rPr>
        <w:tab/>
        <w:t xml:space="preserve">Agerbo E, Mortensen PB, Wiuf C, Pedersen MS, McGrath J, Hollegaard MV et al. Modelling the contribution of family history and variation in single nucleotide polymorphisms to risk of schizophrenia: a Danish national birth cohort-based study. </w:t>
      </w:r>
      <w:r w:rsidRPr="00524EDE">
        <w:rPr>
          <w:rFonts w:cs="Arial"/>
          <w:i/>
          <w:noProof/>
        </w:rPr>
        <w:t xml:space="preserve">Schizophr Res </w:t>
      </w:r>
      <w:r>
        <w:rPr>
          <w:rFonts w:cs="Arial"/>
          <w:noProof/>
        </w:rPr>
        <w:t xml:space="preserve">2012; </w:t>
      </w:r>
      <w:r w:rsidRPr="00524EDE">
        <w:rPr>
          <w:rFonts w:cs="Arial"/>
          <w:b/>
          <w:noProof/>
        </w:rPr>
        <w:t>134:</w:t>
      </w:r>
      <w:r>
        <w:rPr>
          <w:rFonts w:cs="Arial"/>
          <w:noProof/>
        </w:rPr>
        <w:t xml:space="preserve"> 246-252. </w:t>
      </w:r>
    </w:p>
    <w:p w14:paraId="2C5219CE" w14:textId="77777777" w:rsidR="00524EDE" w:rsidRDefault="00524EDE" w:rsidP="00524EDE">
      <w:pPr>
        <w:tabs>
          <w:tab w:val="right" w:pos="540"/>
        </w:tabs>
        <w:spacing w:after="240"/>
        <w:ind w:left="1440" w:hanging="1440"/>
        <w:rPr>
          <w:rFonts w:cs="Arial"/>
          <w:noProof/>
        </w:rPr>
      </w:pPr>
      <w:r>
        <w:rPr>
          <w:rFonts w:cs="Arial"/>
          <w:noProof/>
        </w:rPr>
        <w:tab/>
        <w:t xml:space="preserve">34. </w:t>
      </w:r>
      <w:r>
        <w:rPr>
          <w:rFonts w:cs="Arial"/>
          <w:noProof/>
        </w:rPr>
        <w:tab/>
        <w:t xml:space="preserve">Francks C, Tozzi F, Farmer A, Vincent JB, Rujescu D, St CD et al. Population-based linkage analysis of schizophrenia and bipolar case-control cohorts identifies a potential susceptibility locus on 19q13. </w:t>
      </w:r>
      <w:r w:rsidRPr="00524EDE">
        <w:rPr>
          <w:rFonts w:cs="Arial"/>
          <w:i/>
          <w:noProof/>
        </w:rPr>
        <w:t xml:space="preserve">Mol Psychiatry </w:t>
      </w:r>
      <w:r>
        <w:rPr>
          <w:rFonts w:cs="Arial"/>
          <w:noProof/>
        </w:rPr>
        <w:t xml:space="preserve">2010; </w:t>
      </w:r>
      <w:r w:rsidRPr="00524EDE">
        <w:rPr>
          <w:rFonts w:cs="Arial"/>
          <w:b/>
          <w:noProof/>
        </w:rPr>
        <w:t>15:</w:t>
      </w:r>
      <w:r>
        <w:rPr>
          <w:rFonts w:cs="Arial"/>
          <w:noProof/>
        </w:rPr>
        <w:t xml:space="preserve"> 319-325. </w:t>
      </w:r>
    </w:p>
    <w:p w14:paraId="64B4B565" w14:textId="77777777" w:rsidR="00524EDE" w:rsidRDefault="00524EDE" w:rsidP="00524EDE">
      <w:pPr>
        <w:tabs>
          <w:tab w:val="right" w:pos="540"/>
        </w:tabs>
        <w:spacing w:after="240"/>
        <w:ind w:left="1440" w:hanging="1440"/>
        <w:rPr>
          <w:rFonts w:cs="Arial"/>
          <w:noProof/>
        </w:rPr>
      </w:pPr>
      <w:r>
        <w:rPr>
          <w:rFonts w:cs="Arial"/>
          <w:noProof/>
        </w:rPr>
        <w:tab/>
        <w:t xml:space="preserve">35. </w:t>
      </w:r>
      <w:r>
        <w:rPr>
          <w:rFonts w:cs="Arial"/>
          <w:noProof/>
        </w:rPr>
        <w:tab/>
        <w:t xml:space="preserve">Tandon R, Keshavan MS, Nasrallah HA. Schizophrenia, "Just the Facts" What we know in 2008. 2. Epidemiology and etiology. </w:t>
      </w:r>
      <w:r w:rsidRPr="00524EDE">
        <w:rPr>
          <w:rFonts w:cs="Arial"/>
          <w:i/>
          <w:noProof/>
        </w:rPr>
        <w:t xml:space="preserve">Schizophr Res </w:t>
      </w:r>
      <w:r>
        <w:rPr>
          <w:rFonts w:cs="Arial"/>
          <w:noProof/>
        </w:rPr>
        <w:t xml:space="preserve">2008; </w:t>
      </w:r>
      <w:r w:rsidRPr="00524EDE">
        <w:rPr>
          <w:rFonts w:cs="Arial"/>
          <w:b/>
          <w:noProof/>
        </w:rPr>
        <w:t>102:</w:t>
      </w:r>
      <w:r>
        <w:rPr>
          <w:rFonts w:cs="Arial"/>
          <w:noProof/>
        </w:rPr>
        <w:t xml:space="preserve"> 1-18. </w:t>
      </w:r>
    </w:p>
    <w:p w14:paraId="039FE16D" w14:textId="77777777" w:rsidR="00524EDE" w:rsidRDefault="00524EDE" w:rsidP="00524EDE">
      <w:pPr>
        <w:tabs>
          <w:tab w:val="right" w:pos="540"/>
        </w:tabs>
        <w:spacing w:after="240"/>
        <w:ind w:left="1440" w:hanging="1440"/>
        <w:rPr>
          <w:rFonts w:cs="Arial"/>
          <w:noProof/>
        </w:rPr>
      </w:pPr>
      <w:r>
        <w:rPr>
          <w:rFonts w:cs="Arial"/>
          <w:noProof/>
        </w:rPr>
        <w:tab/>
        <w:t xml:space="preserve">36. </w:t>
      </w:r>
      <w:r>
        <w:rPr>
          <w:rFonts w:cs="Arial"/>
          <w:noProof/>
        </w:rPr>
        <w:tab/>
        <w:t xml:space="preserve">Shi Y, Li Z, Xu Q, Wang T, Li T, Shen J et al. Common variants on 8p12 and 1q24.2 confer risk of schizophrenia. </w:t>
      </w:r>
      <w:r w:rsidRPr="00524EDE">
        <w:rPr>
          <w:rFonts w:cs="Arial"/>
          <w:i/>
          <w:noProof/>
        </w:rPr>
        <w:t xml:space="preserve">Nat Genet </w:t>
      </w:r>
      <w:r>
        <w:rPr>
          <w:rFonts w:cs="Arial"/>
          <w:noProof/>
        </w:rPr>
        <w:t xml:space="preserve">2011; </w:t>
      </w:r>
    </w:p>
    <w:p w14:paraId="2797BE22" w14:textId="77777777" w:rsidR="00524EDE" w:rsidRDefault="00524EDE" w:rsidP="00524EDE">
      <w:pPr>
        <w:tabs>
          <w:tab w:val="right" w:pos="540"/>
        </w:tabs>
        <w:spacing w:after="240"/>
        <w:ind w:left="1440" w:hanging="1440"/>
        <w:rPr>
          <w:rFonts w:cs="Arial"/>
          <w:noProof/>
        </w:rPr>
      </w:pPr>
      <w:r>
        <w:rPr>
          <w:rFonts w:cs="Arial"/>
          <w:noProof/>
        </w:rPr>
        <w:tab/>
        <w:t xml:space="preserve">37. </w:t>
      </w:r>
      <w:r>
        <w:rPr>
          <w:rFonts w:cs="Arial"/>
          <w:noProof/>
        </w:rPr>
        <w:tab/>
        <w:t xml:space="preserve">Chen Q, Che R, Wang X, O'Neill FA, Walsh D, Tang W et al. Association and expression study of synapsin III and schizophrenia. </w:t>
      </w:r>
      <w:r w:rsidRPr="00524EDE">
        <w:rPr>
          <w:rFonts w:cs="Arial"/>
          <w:i/>
          <w:noProof/>
        </w:rPr>
        <w:t xml:space="preserve">Neurosci Lett </w:t>
      </w:r>
      <w:r>
        <w:rPr>
          <w:rFonts w:cs="Arial"/>
          <w:noProof/>
        </w:rPr>
        <w:t xml:space="preserve">2009; </w:t>
      </w:r>
      <w:r w:rsidRPr="00524EDE">
        <w:rPr>
          <w:rFonts w:cs="Arial"/>
          <w:b/>
          <w:noProof/>
        </w:rPr>
        <w:t>465:</w:t>
      </w:r>
      <w:r>
        <w:rPr>
          <w:rFonts w:cs="Arial"/>
          <w:noProof/>
        </w:rPr>
        <w:t xml:space="preserve"> 248-251. </w:t>
      </w:r>
    </w:p>
    <w:p w14:paraId="0365E649" w14:textId="77777777" w:rsidR="00524EDE" w:rsidRDefault="00524EDE" w:rsidP="00524EDE">
      <w:pPr>
        <w:tabs>
          <w:tab w:val="right" w:pos="540"/>
        </w:tabs>
        <w:spacing w:after="240"/>
        <w:ind w:left="1440" w:hanging="1440"/>
        <w:rPr>
          <w:rFonts w:cs="Arial"/>
          <w:noProof/>
        </w:rPr>
      </w:pPr>
      <w:r>
        <w:rPr>
          <w:rFonts w:cs="Arial"/>
          <w:noProof/>
        </w:rPr>
        <w:tab/>
        <w:t xml:space="preserve">38. </w:t>
      </w:r>
      <w:r>
        <w:rPr>
          <w:rFonts w:cs="Arial"/>
          <w:noProof/>
        </w:rPr>
        <w:tab/>
        <w:t xml:space="preserve">Chen X, Sun C, Chen Q, O'Neill FA, Walsh D, Fanous AH et al. Apoptotic engulfment pathway and schizophrenia. </w:t>
      </w:r>
      <w:r w:rsidRPr="00524EDE">
        <w:rPr>
          <w:rFonts w:cs="Arial"/>
          <w:i/>
          <w:noProof/>
        </w:rPr>
        <w:t xml:space="preserve">PLoS ONE </w:t>
      </w:r>
      <w:r>
        <w:rPr>
          <w:rFonts w:cs="Arial"/>
          <w:noProof/>
        </w:rPr>
        <w:t xml:space="preserve">2009; </w:t>
      </w:r>
      <w:r w:rsidRPr="00524EDE">
        <w:rPr>
          <w:rFonts w:cs="Arial"/>
          <w:b/>
          <w:noProof/>
        </w:rPr>
        <w:t>4:</w:t>
      </w:r>
      <w:r>
        <w:rPr>
          <w:rFonts w:cs="Arial"/>
          <w:noProof/>
        </w:rPr>
        <w:t xml:space="preserve"> e6875-</w:t>
      </w:r>
    </w:p>
    <w:p w14:paraId="77404061" w14:textId="77777777" w:rsidR="00524EDE" w:rsidRDefault="00524EDE" w:rsidP="00524EDE">
      <w:pPr>
        <w:tabs>
          <w:tab w:val="right" w:pos="540"/>
        </w:tabs>
        <w:spacing w:after="240"/>
        <w:ind w:left="1440" w:hanging="1440"/>
        <w:rPr>
          <w:rFonts w:cs="Arial"/>
          <w:noProof/>
        </w:rPr>
      </w:pPr>
      <w:r>
        <w:rPr>
          <w:rFonts w:cs="Arial"/>
          <w:noProof/>
        </w:rPr>
        <w:tab/>
        <w:t xml:space="preserve">39. </w:t>
      </w:r>
      <w:r>
        <w:rPr>
          <w:rFonts w:cs="Arial"/>
          <w:noProof/>
        </w:rPr>
        <w:tab/>
        <w:t xml:space="preserve">Kendler KS, Gruenberg AM. An independent analysis of the Danish Adoption Study of Schizophrenia. VI. The relationship between psychiatric disorders as defined by DSM-III in the relatives and adoptees. </w:t>
      </w:r>
      <w:r w:rsidRPr="00524EDE">
        <w:rPr>
          <w:rFonts w:cs="Arial"/>
          <w:i/>
          <w:noProof/>
        </w:rPr>
        <w:t xml:space="preserve">Arch Gen Psychiatry </w:t>
      </w:r>
      <w:r>
        <w:rPr>
          <w:rFonts w:cs="Arial"/>
          <w:noProof/>
        </w:rPr>
        <w:t xml:space="preserve">1984; </w:t>
      </w:r>
      <w:r w:rsidRPr="00524EDE">
        <w:rPr>
          <w:rFonts w:cs="Arial"/>
          <w:b/>
          <w:noProof/>
        </w:rPr>
        <w:t>41:</w:t>
      </w:r>
      <w:r>
        <w:rPr>
          <w:rFonts w:cs="Arial"/>
          <w:noProof/>
        </w:rPr>
        <w:t xml:space="preserve"> 555-564. </w:t>
      </w:r>
    </w:p>
    <w:p w14:paraId="76F2BC7A" w14:textId="77777777" w:rsidR="00524EDE" w:rsidRDefault="00524EDE" w:rsidP="00524EDE">
      <w:pPr>
        <w:tabs>
          <w:tab w:val="right" w:pos="540"/>
        </w:tabs>
        <w:spacing w:after="240"/>
        <w:ind w:left="1440" w:hanging="1440"/>
        <w:rPr>
          <w:rFonts w:cs="Arial"/>
          <w:noProof/>
        </w:rPr>
      </w:pPr>
      <w:r>
        <w:rPr>
          <w:rFonts w:cs="Arial"/>
          <w:noProof/>
        </w:rPr>
        <w:tab/>
        <w:t xml:space="preserve">40. </w:t>
      </w:r>
      <w:r>
        <w:rPr>
          <w:rFonts w:cs="Arial"/>
          <w:noProof/>
        </w:rPr>
        <w:tab/>
        <w:t xml:space="preserve">Kendler KS, Adler D. The pattern of illness in pairs of psychotic siblings. </w:t>
      </w:r>
      <w:r w:rsidRPr="00524EDE">
        <w:rPr>
          <w:rFonts w:cs="Arial"/>
          <w:i/>
          <w:noProof/>
        </w:rPr>
        <w:t xml:space="preserve">Am J Psychiatry </w:t>
      </w:r>
      <w:r>
        <w:rPr>
          <w:rFonts w:cs="Arial"/>
          <w:noProof/>
        </w:rPr>
        <w:t xml:space="preserve">1984; </w:t>
      </w:r>
      <w:r w:rsidRPr="00524EDE">
        <w:rPr>
          <w:rFonts w:cs="Arial"/>
          <w:b/>
          <w:noProof/>
        </w:rPr>
        <w:t>141:</w:t>
      </w:r>
      <w:r>
        <w:rPr>
          <w:rFonts w:cs="Arial"/>
          <w:noProof/>
        </w:rPr>
        <w:t xml:space="preserve"> 509-513. </w:t>
      </w:r>
    </w:p>
    <w:p w14:paraId="59357C3F" w14:textId="77777777" w:rsidR="00524EDE" w:rsidRDefault="00524EDE" w:rsidP="00524EDE">
      <w:pPr>
        <w:tabs>
          <w:tab w:val="right" w:pos="540"/>
        </w:tabs>
        <w:spacing w:after="240"/>
        <w:ind w:left="1440" w:hanging="1440"/>
        <w:rPr>
          <w:rFonts w:cs="Arial"/>
          <w:noProof/>
        </w:rPr>
      </w:pPr>
      <w:r>
        <w:rPr>
          <w:rFonts w:cs="Arial"/>
          <w:noProof/>
        </w:rPr>
        <w:tab/>
        <w:t xml:space="preserve">41. </w:t>
      </w:r>
      <w:r>
        <w:rPr>
          <w:rFonts w:cs="Arial"/>
          <w:noProof/>
        </w:rPr>
        <w:tab/>
        <w:t xml:space="preserve">Kendler KS, Masterson CC, Ungaro R, Davis KL. A family history study of schizophrenia-related personality disorders. </w:t>
      </w:r>
      <w:r w:rsidRPr="00524EDE">
        <w:rPr>
          <w:rFonts w:cs="Arial"/>
          <w:i/>
          <w:noProof/>
        </w:rPr>
        <w:t xml:space="preserve">Am J Psychiatry </w:t>
      </w:r>
      <w:r>
        <w:rPr>
          <w:rFonts w:cs="Arial"/>
          <w:noProof/>
        </w:rPr>
        <w:t xml:space="preserve">1984; </w:t>
      </w:r>
      <w:r w:rsidRPr="00524EDE">
        <w:rPr>
          <w:rFonts w:cs="Arial"/>
          <w:b/>
          <w:noProof/>
        </w:rPr>
        <w:t>141:</w:t>
      </w:r>
      <w:r>
        <w:rPr>
          <w:rFonts w:cs="Arial"/>
          <w:noProof/>
        </w:rPr>
        <w:t xml:space="preserve"> 424-427. </w:t>
      </w:r>
    </w:p>
    <w:p w14:paraId="73EC5453" w14:textId="77777777" w:rsidR="00524EDE" w:rsidRDefault="00524EDE" w:rsidP="00524EDE">
      <w:pPr>
        <w:tabs>
          <w:tab w:val="right" w:pos="540"/>
        </w:tabs>
        <w:spacing w:after="240"/>
        <w:ind w:left="1440" w:hanging="1440"/>
        <w:rPr>
          <w:rFonts w:cs="Arial"/>
          <w:noProof/>
        </w:rPr>
      </w:pPr>
      <w:r>
        <w:rPr>
          <w:rFonts w:cs="Arial"/>
          <w:noProof/>
        </w:rPr>
        <w:tab/>
        <w:t xml:space="preserve">42. </w:t>
      </w:r>
      <w:r>
        <w:rPr>
          <w:rFonts w:cs="Arial"/>
          <w:noProof/>
        </w:rPr>
        <w:tab/>
        <w:t xml:space="preserve">Kendler KS, Masterson CC, Davis KL. Psychiatric illness in first-degree relatives of patients with paranoid psychosis, schizophrenia and medical illness. </w:t>
      </w:r>
      <w:r w:rsidRPr="00524EDE">
        <w:rPr>
          <w:rFonts w:cs="Arial"/>
          <w:i/>
          <w:noProof/>
        </w:rPr>
        <w:t xml:space="preserve">Br J Psychiatry </w:t>
      </w:r>
      <w:r>
        <w:rPr>
          <w:rFonts w:cs="Arial"/>
          <w:noProof/>
        </w:rPr>
        <w:t xml:space="preserve">1985; </w:t>
      </w:r>
      <w:r w:rsidRPr="00524EDE">
        <w:rPr>
          <w:rFonts w:cs="Arial"/>
          <w:b/>
          <w:noProof/>
        </w:rPr>
        <w:t>147:</w:t>
      </w:r>
      <w:r>
        <w:rPr>
          <w:rFonts w:cs="Arial"/>
          <w:noProof/>
        </w:rPr>
        <w:t xml:space="preserve"> 524-531. </w:t>
      </w:r>
    </w:p>
    <w:p w14:paraId="4C6BF361" w14:textId="77777777" w:rsidR="00524EDE" w:rsidRDefault="00524EDE" w:rsidP="00524EDE">
      <w:pPr>
        <w:tabs>
          <w:tab w:val="right" w:pos="540"/>
        </w:tabs>
        <w:spacing w:after="240"/>
        <w:ind w:left="1440" w:hanging="1440"/>
        <w:rPr>
          <w:rFonts w:cs="Arial"/>
          <w:noProof/>
        </w:rPr>
      </w:pPr>
      <w:r>
        <w:rPr>
          <w:rFonts w:cs="Arial"/>
          <w:noProof/>
        </w:rPr>
        <w:tab/>
        <w:t xml:space="preserve">43. </w:t>
      </w:r>
      <w:r>
        <w:rPr>
          <w:rFonts w:cs="Arial"/>
          <w:noProof/>
        </w:rPr>
        <w:tab/>
        <w:t xml:space="preserve">Kendler KS, McGuire M, Gruenberg AM, O'Hare A, Spellman M, Walsh D. The Roscommon Family Study. III. Schizophrenia-related personality disorders in relatives. </w:t>
      </w:r>
      <w:r w:rsidRPr="00524EDE">
        <w:rPr>
          <w:rFonts w:cs="Arial"/>
          <w:i/>
          <w:noProof/>
        </w:rPr>
        <w:t xml:space="preserve">Arch Gen Psychiatry </w:t>
      </w:r>
      <w:r>
        <w:rPr>
          <w:rFonts w:cs="Arial"/>
          <w:noProof/>
        </w:rPr>
        <w:t xml:space="preserve">1993; </w:t>
      </w:r>
      <w:r w:rsidRPr="00524EDE">
        <w:rPr>
          <w:rFonts w:cs="Arial"/>
          <w:b/>
          <w:noProof/>
        </w:rPr>
        <w:t>50:</w:t>
      </w:r>
      <w:r>
        <w:rPr>
          <w:rFonts w:cs="Arial"/>
          <w:noProof/>
        </w:rPr>
        <w:t xml:space="preserve"> 781-788. </w:t>
      </w:r>
    </w:p>
    <w:p w14:paraId="6464BA8F" w14:textId="77777777" w:rsidR="00524EDE" w:rsidRDefault="00524EDE" w:rsidP="00524EDE">
      <w:pPr>
        <w:tabs>
          <w:tab w:val="right" w:pos="540"/>
        </w:tabs>
        <w:spacing w:after="240"/>
        <w:ind w:left="1440" w:hanging="1440"/>
        <w:rPr>
          <w:rFonts w:cs="Arial"/>
          <w:noProof/>
        </w:rPr>
      </w:pPr>
      <w:r>
        <w:rPr>
          <w:rFonts w:cs="Arial"/>
          <w:noProof/>
        </w:rPr>
        <w:tab/>
        <w:t xml:space="preserve">44. </w:t>
      </w:r>
      <w:r>
        <w:rPr>
          <w:rFonts w:cs="Arial"/>
          <w:noProof/>
        </w:rPr>
        <w:tab/>
        <w:t xml:space="preserve">Williams HJ, Norton N, Dwyer S, Moskvina V, Nikolov I, Carroll L et al. Fine mapping of ZNF804A and genome-wide significant evidence for its involvement in schizophrenia and bipolar disorder. </w:t>
      </w:r>
      <w:r w:rsidRPr="00524EDE">
        <w:rPr>
          <w:rFonts w:cs="Arial"/>
          <w:i/>
          <w:noProof/>
        </w:rPr>
        <w:t xml:space="preserve">Mol Psychiatry </w:t>
      </w:r>
      <w:r>
        <w:rPr>
          <w:rFonts w:cs="Arial"/>
          <w:noProof/>
        </w:rPr>
        <w:t xml:space="preserve">2010; </w:t>
      </w:r>
    </w:p>
    <w:p w14:paraId="0755F67D" w14:textId="77777777" w:rsidR="00524EDE" w:rsidRDefault="00524EDE" w:rsidP="00524EDE">
      <w:pPr>
        <w:tabs>
          <w:tab w:val="right" w:pos="540"/>
        </w:tabs>
        <w:spacing w:after="240"/>
        <w:ind w:left="1440" w:hanging="1440"/>
        <w:rPr>
          <w:rFonts w:cs="Arial"/>
          <w:noProof/>
        </w:rPr>
      </w:pPr>
      <w:r>
        <w:rPr>
          <w:rFonts w:cs="Arial"/>
          <w:noProof/>
        </w:rPr>
        <w:tab/>
        <w:t xml:space="preserve">45. </w:t>
      </w:r>
      <w:r>
        <w:rPr>
          <w:rFonts w:cs="Arial"/>
          <w:noProof/>
        </w:rPr>
        <w:tab/>
        <w:t xml:space="preserve">Shi Y, Zhao X, Yu L, Tao R, Tang J, La Y et al. Genetic structure adds power to detect schizophrenia susceptibility at SLIT3 in the Chinese Han population. </w:t>
      </w:r>
      <w:r w:rsidRPr="00524EDE">
        <w:rPr>
          <w:rFonts w:cs="Arial"/>
          <w:i/>
          <w:noProof/>
        </w:rPr>
        <w:t xml:space="preserve">Genome Res </w:t>
      </w:r>
      <w:r>
        <w:rPr>
          <w:rFonts w:cs="Arial"/>
          <w:noProof/>
        </w:rPr>
        <w:t xml:space="preserve">2004; </w:t>
      </w:r>
      <w:r w:rsidRPr="00524EDE">
        <w:rPr>
          <w:rFonts w:cs="Arial"/>
          <w:b/>
          <w:noProof/>
        </w:rPr>
        <w:t>14:</w:t>
      </w:r>
      <w:r>
        <w:rPr>
          <w:rFonts w:cs="Arial"/>
          <w:noProof/>
        </w:rPr>
        <w:t xml:space="preserve"> 1345-1349. </w:t>
      </w:r>
    </w:p>
    <w:p w14:paraId="07DDDA87" w14:textId="77777777" w:rsidR="00524EDE" w:rsidRDefault="00524EDE" w:rsidP="00524EDE">
      <w:pPr>
        <w:tabs>
          <w:tab w:val="right" w:pos="540"/>
        </w:tabs>
        <w:spacing w:after="240"/>
        <w:ind w:left="1440" w:hanging="1440"/>
        <w:rPr>
          <w:rFonts w:cs="Arial"/>
          <w:noProof/>
        </w:rPr>
      </w:pPr>
      <w:r>
        <w:rPr>
          <w:rFonts w:cs="Arial"/>
          <w:noProof/>
        </w:rPr>
        <w:tab/>
        <w:t xml:space="preserve">46. </w:t>
      </w:r>
      <w:r>
        <w:rPr>
          <w:rFonts w:cs="Arial"/>
          <w:noProof/>
        </w:rPr>
        <w:tab/>
        <w:t xml:space="preserve">Zhao X, Tang R, Gao B, Shi Y, Zhou J, Guo S et al. Functional variants in the promoter region of Chitinase 3-like 1 (CHI3L1) and susceptibility to schizophrenia. </w:t>
      </w:r>
      <w:r w:rsidRPr="00524EDE">
        <w:rPr>
          <w:rFonts w:cs="Arial"/>
          <w:i/>
          <w:noProof/>
        </w:rPr>
        <w:t xml:space="preserve">Am J Hum Genet </w:t>
      </w:r>
      <w:r>
        <w:rPr>
          <w:rFonts w:cs="Arial"/>
          <w:noProof/>
        </w:rPr>
        <w:t xml:space="preserve">2007; </w:t>
      </w:r>
      <w:r w:rsidRPr="00524EDE">
        <w:rPr>
          <w:rFonts w:cs="Arial"/>
          <w:b/>
          <w:noProof/>
        </w:rPr>
        <w:t>80:</w:t>
      </w:r>
      <w:r>
        <w:rPr>
          <w:rFonts w:cs="Arial"/>
          <w:noProof/>
        </w:rPr>
        <w:t xml:space="preserve"> 12-18. </w:t>
      </w:r>
    </w:p>
    <w:p w14:paraId="65151A99" w14:textId="77777777" w:rsidR="00524EDE" w:rsidRDefault="00524EDE" w:rsidP="00524EDE">
      <w:pPr>
        <w:tabs>
          <w:tab w:val="right" w:pos="540"/>
        </w:tabs>
        <w:spacing w:after="240"/>
        <w:ind w:left="1440" w:hanging="1440"/>
        <w:rPr>
          <w:rFonts w:cs="Arial"/>
          <w:noProof/>
        </w:rPr>
      </w:pPr>
      <w:r>
        <w:rPr>
          <w:rFonts w:cs="Arial"/>
          <w:noProof/>
        </w:rPr>
        <w:tab/>
        <w:t xml:space="preserve">47. </w:t>
      </w:r>
      <w:r>
        <w:rPr>
          <w:rFonts w:cs="Arial"/>
          <w:noProof/>
        </w:rPr>
        <w:tab/>
        <w:t xml:space="preserve">Li J, Zhou G, Ji W, Feng G, Zhao Q, Liu J et al. Common variants in the BCL9 gene conferring risk of schizophrenia. </w:t>
      </w:r>
      <w:r w:rsidRPr="00524EDE">
        <w:rPr>
          <w:rFonts w:cs="Arial"/>
          <w:i/>
          <w:noProof/>
        </w:rPr>
        <w:t xml:space="preserve">Arch Gen Psychiatry </w:t>
      </w:r>
      <w:r>
        <w:rPr>
          <w:rFonts w:cs="Arial"/>
          <w:noProof/>
        </w:rPr>
        <w:t xml:space="preserve">2011; </w:t>
      </w:r>
      <w:r w:rsidRPr="00524EDE">
        <w:rPr>
          <w:rFonts w:cs="Arial"/>
          <w:b/>
          <w:noProof/>
        </w:rPr>
        <w:t>68:</w:t>
      </w:r>
      <w:r>
        <w:rPr>
          <w:rFonts w:cs="Arial"/>
          <w:noProof/>
        </w:rPr>
        <w:t xml:space="preserve"> 232-240. </w:t>
      </w:r>
    </w:p>
    <w:p w14:paraId="75AA4A34" w14:textId="77777777" w:rsidR="00524EDE" w:rsidRDefault="00524EDE" w:rsidP="00524EDE">
      <w:pPr>
        <w:tabs>
          <w:tab w:val="right" w:pos="540"/>
        </w:tabs>
        <w:spacing w:after="240"/>
        <w:ind w:left="1440" w:hanging="1440"/>
        <w:rPr>
          <w:rFonts w:cs="Arial"/>
          <w:noProof/>
        </w:rPr>
      </w:pPr>
      <w:r>
        <w:rPr>
          <w:rFonts w:cs="Arial"/>
          <w:noProof/>
        </w:rPr>
        <w:tab/>
        <w:t xml:space="preserve">48. </w:t>
      </w:r>
      <w:r>
        <w:rPr>
          <w:rFonts w:cs="Arial"/>
          <w:noProof/>
        </w:rPr>
        <w:tab/>
        <w:t xml:space="preserve">Chen Q, He G, Qin W, Chen QY, Zhao XZ, Duan SW et al. Family-based association study of synapsin II and schizophrenia. </w:t>
      </w:r>
      <w:r w:rsidRPr="00524EDE">
        <w:rPr>
          <w:rFonts w:cs="Arial"/>
          <w:i/>
          <w:noProof/>
        </w:rPr>
        <w:t xml:space="preserve">Am J Hum Genet </w:t>
      </w:r>
      <w:r>
        <w:rPr>
          <w:rFonts w:cs="Arial"/>
          <w:noProof/>
        </w:rPr>
        <w:t xml:space="preserve">2004; </w:t>
      </w:r>
      <w:r w:rsidRPr="00524EDE">
        <w:rPr>
          <w:rFonts w:cs="Arial"/>
          <w:b/>
          <w:noProof/>
        </w:rPr>
        <w:t>75:</w:t>
      </w:r>
      <w:r>
        <w:rPr>
          <w:rFonts w:cs="Arial"/>
          <w:noProof/>
        </w:rPr>
        <w:t xml:space="preserve"> 873-877. </w:t>
      </w:r>
    </w:p>
    <w:p w14:paraId="20ED98F1" w14:textId="77777777" w:rsidR="00524EDE" w:rsidRDefault="00524EDE" w:rsidP="00524EDE">
      <w:pPr>
        <w:tabs>
          <w:tab w:val="right" w:pos="540"/>
        </w:tabs>
        <w:spacing w:after="240"/>
        <w:ind w:left="1440" w:hanging="1440"/>
        <w:rPr>
          <w:rFonts w:cs="Arial"/>
          <w:noProof/>
        </w:rPr>
      </w:pPr>
      <w:r>
        <w:rPr>
          <w:rFonts w:cs="Arial"/>
          <w:noProof/>
        </w:rPr>
        <w:tab/>
        <w:t xml:space="preserve">49. </w:t>
      </w:r>
      <w:r>
        <w:rPr>
          <w:rFonts w:cs="Arial"/>
          <w:noProof/>
        </w:rPr>
        <w:tab/>
        <w:t xml:space="preserve">Fan JB, Tang JX, Gu NF, Feng GY, Zou FG, Xing YL et al. A family-based and case-control association study of the NOTCH4 gene and schizophrenia. </w:t>
      </w:r>
      <w:r w:rsidRPr="00524EDE">
        <w:rPr>
          <w:rFonts w:cs="Arial"/>
          <w:i/>
          <w:noProof/>
        </w:rPr>
        <w:t xml:space="preserve">Mol Psychiatry </w:t>
      </w:r>
      <w:r>
        <w:rPr>
          <w:rFonts w:cs="Arial"/>
          <w:noProof/>
        </w:rPr>
        <w:t xml:space="preserve">2002; </w:t>
      </w:r>
      <w:r w:rsidRPr="00524EDE">
        <w:rPr>
          <w:rFonts w:cs="Arial"/>
          <w:b/>
          <w:noProof/>
        </w:rPr>
        <w:t>7:</w:t>
      </w:r>
      <w:r>
        <w:rPr>
          <w:rFonts w:cs="Arial"/>
          <w:noProof/>
        </w:rPr>
        <w:t xml:space="preserve"> 100-103. </w:t>
      </w:r>
    </w:p>
    <w:p w14:paraId="56110654" w14:textId="77777777" w:rsidR="00524EDE" w:rsidRDefault="00524EDE" w:rsidP="00524EDE">
      <w:pPr>
        <w:tabs>
          <w:tab w:val="right" w:pos="540"/>
        </w:tabs>
        <w:spacing w:after="240"/>
        <w:ind w:left="1440" w:hanging="1440"/>
        <w:rPr>
          <w:rFonts w:cs="Arial"/>
          <w:noProof/>
        </w:rPr>
      </w:pPr>
      <w:r>
        <w:rPr>
          <w:rFonts w:cs="Arial"/>
          <w:noProof/>
        </w:rPr>
        <w:tab/>
        <w:t xml:space="preserve">50. </w:t>
      </w:r>
      <w:r>
        <w:rPr>
          <w:rFonts w:cs="Arial"/>
          <w:noProof/>
        </w:rPr>
        <w:tab/>
        <w:t xml:space="preserve">Li D, He L. Association study between the dystrobrevin binding protein 1 gene (DTNBP1) and schizophrenia: a meta-analysis. </w:t>
      </w:r>
      <w:r w:rsidRPr="00524EDE">
        <w:rPr>
          <w:rFonts w:cs="Arial"/>
          <w:i/>
          <w:noProof/>
        </w:rPr>
        <w:t xml:space="preserve">Schizophr Res </w:t>
      </w:r>
      <w:r>
        <w:rPr>
          <w:rFonts w:cs="Arial"/>
          <w:noProof/>
        </w:rPr>
        <w:t xml:space="preserve">2007; </w:t>
      </w:r>
      <w:r w:rsidRPr="00524EDE">
        <w:rPr>
          <w:rFonts w:cs="Arial"/>
          <w:b/>
          <w:noProof/>
        </w:rPr>
        <w:t>96:</w:t>
      </w:r>
      <w:r>
        <w:rPr>
          <w:rFonts w:cs="Arial"/>
          <w:noProof/>
        </w:rPr>
        <w:t xml:space="preserve"> 112-118. </w:t>
      </w:r>
    </w:p>
    <w:p w14:paraId="662CA7DE" w14:textId="77777777" w:rsidR="00524EDE" w:rsidRDefault="00524EDE" w:rsidP="00524EDE">
      <w:pPr>
        <w:tabs>
          <w:tab w:val="right" w:pos="540"/>
        </w:tabs>
        <w:spacing w:after="240"/>
        <w:ind w:left="1440" w:hanging="1440"/>
        <w:rPr>
          <w:rFonts w:cs="Arial"/>
          <w:noProof/>
        </w:rPr>
      </w:pPr>
      <w:r>
        <w:rPr>
          <w:rFonts w:cs="Arial"/>
          <w:noProof/>
        </w:rPr>
        <w:tab/>
        <w:t xml:space="preserve">51. </w:t>
      </w:r>
      <w:r>
        <w:rPr>
          <w:rFonts w:cs="Arial"/>
          <w:noProof/>
        </w:rPr>
        <w:tab/>
        <w:t xml:space="preserve">Li D, Collier DA, He L. Meta-analysis shows strong positive association of the neuregulin 1 (NRG1) gene with schizophrenia. </w:t>
      </w:r>
      <w:r w:rsidRPr="00524EDE">
        <w:rPr>
          <w:rFonts w:cs="Arial"/>
          <w:i/>
          <w:noProof/>
        </w:rPr>
        <w:t xml:space="preserve">Hum Mol Genet </w:t>
      </w:r>
      <w:r>
        <w:rPr>
          <w:rFonts w:cs="Arial"/>
          <w:noProof/>
        </w:rPr>
        <w:t xml:space="preserve">2006; </w:t>
      </w:r>
      <w:r w:rsidRPr="00524EDE">
        <w:rPr>
          <w:rFonts w:cs="Arial"/>
          <w:b/>
          <w:noProof/>
        </w:rPr>
        <w:t>15:</w:t>
      </w:r>
      <w:r>
        <w:rPr>
          <w:rFonts w:cs="Arial"/>
          <w:noProof/>
        </w:rPr>
        <w:t xml:space="preserve"> 1995-2002. </w:t>
      </w:r>
    </w:p>
    <w:p w14:paraId="5A30EA4E" w14:textId="77777777" w:rsidR="00524EDE" w:rsidRDefault="00524EDE" w:rsidP="00524EDE">
      <w:pPr>
        <w:tabs>
          <w:tab w:val="right" w:pos="540"/>
        </w:tabs>
        <w:spacing w:after="240"/>
        <w:ind w:left="1440" w:hanging="1440"/>
        <w:rPr>
          <w:rFonts w:cs="Arial"/>
          <w:noProof/>
        </w:rPr>
      </w:pPr>
      <w:r>
        <w:rPr>
          <w:rFonts w:cs="Arial"/>
          <w:noProof/>
        </w:rPr>
        <w:tab/>
        <w:t xml:space="preserve">52. </w:t>
      </w:r>
      <w:r>
        <w:rPr>
          <w:rFonts w:cs="Arial"/>
          <w:noProof/>
        </w:rPr>
        <w:tab/>
        <w:t xml:space="preserve">Li J, Liu J, Feng G, Li T, Zhao Q, Li Y et al. The MDGA1 gene confers risk to schizophrenia and bipolar disorder. </w:t>
      </w:r>
      <w:r w:rsidRPr="00524EDE">
        <w:rPr>
          <w:rFonts w:cs="Arial"/>
          <w:i/>
          <w:noProof/>
        </w:rPr>
        <w:t xml:space="preserve">Schizophr Res </w:t>
      </w:r>
      <w:r>
        <w:rPr>
          <w:rFonts w:cs="Arial"/>
          <w:noProof/>
        </w:rPr>
        <w:t xml:space="preserve">2011; </w:t>
      </w:r>
      <w:r w:rsidRPr="00524EDE">
        <w:rPr>
          <w:rFonts w:cs="Arial"/>
          <w:b/>
          <w:noProof/>
        </w:rPr>
        <w:t>125:</w:t>
      </w:r>
      <w:r>
        <w:rPr>
          <w:rFonts w:cs="Arial"/>
          <w:noProof/>
        </w:rPr>
        <w:t xml:space="preserve"> 194-200. </w:t>
      </w:r>
    </w:p>
    <w:p w14:paraId="21999970" w14:textId="77777777" w:rsidR="00524EDE" w:rsidRDefault="00524EDE" w:rsidP="00524EDE">
      <w:pPr>
        <w:tabs>
          <w:tab w:val="right" w:pos="540"/>
        </w:tabs>
        <w:spacing w:after="240"/>
        <w:ind w:left="1440" w:hanging="1440"/>
        <w:rPr>
          <w:rFonts w:cs="Arial"/>
          <w:noProof/>
        </w:rPr>
      </w:pPr>
      <w:r>
        <w:rPr>
          <w:rFonts w:cs="Arial"/>
          <w:noProof/>
        </w:rPr>
        <w:tab/>
        <w:t xml:space="preserve">53. </w:t>
      </w:r>
      <w:r>
        <w:rPr>
          <w:rFonts w:cs="Arial"/>
          <w:noProof/>
        </w:rPr>
        <w:tab/>
        <w:t xml:space="preserve">Lo WS, Lau CF, Xuan Z, Chan CF, Feng GY, He L et al. Association of SNPs and haplotypes in GABAA receptor beta2 gene with schizophrenia. </w:t>
      </w:r>
      <w:r w:rsidRPr="00524EDE">
        <w:rPr>
          <w:rFonts w:cs="Arial"/>
          <w:i/>
          <w:noProof/>
        </w:rPr>
        <w:t xml:space="preserve">Mol Psychiatry </w:t>
      </w:r>
      <w:r>
        <w:rPr>
          <w:rFonts w:cs="Arial"/>
          <w:noProof/>
        </w:rPr>
        <w:t xml:space="preserve">2004; </w:t>
      </w:r>
      <w:r w:rsidRPr="00524EDE">
        <w:rPr>
          <w:rFonts w:cs="Arial"/>
          <w:b/>
          <w:noProof/>
        </w:rPr>
        <w:t>9:</w:t>
      </w:r>
      <w:r>
        <w:rPr>
          <w:rFonts w:cs="Arial"/>
          <w:noProof/>
        </w:rPr>
        <w:t xml:space="preserve"> 603-608. </w:t>
      </w:r>
    </w:p>
    <w:p w14:paraId="1CA03522" w14:textId="77777777" w:rsidR="00524EDE" w:rsidRDefault="00524EDE" w:rsidP="00524EDE">
      <w:pPr>
        <w:tabs>
          <w:tab w:val="right" w:pos="540"/>
        </w:tabs>
        <w:spacing w:after="240"/>
        <w:ind w:left="1440" w:hanging="1440"/>
        <w:rPr>
          <w:rFonts w:cs="Arial"/>
          <w:noProof/>
        </w:rPr>
      </w:pPr>
      <w:r>
        <w:rPr>
          <w:rFonts w:cs="Arial"/>
          <w:noProof/>
        </w:rPr>
        <w:tab/>
        <w:t xml:space="preserve">54. </w:t>
      </w:r>
      <w:r>
        <w:rPr>
          <w:rFonts w:cs="Arial"/>
          <w:noProof/>
        </w:rPr>
        <w:tab/>
        <w:t xml:space="preserve">Tang JX, Zhou J, Fan JB, Li XW, Shi YY, Gu NF et al. Family-based association study of DTNBP1 in 6p22.3 and schizophrenia. </w:t>
      </w:r>
      <w:r w:rsidRPr="00524EDE">
        <w:rPr>
          <w:rFonts w:cs="Arial"/>
          <w:i/>
          <w:noProof/>
        </w:rPr>
        <w:t xml:space="preserve">Mol Psychiatry </w:t>
      </w:r>
      <w:r>
        <w:rPr>
          <w:rFonts w:cs="Arial"/>
          <w:noProof/>
        </w:rPr>
        <w:t xml:space="preserve">2003; </w:t>
      </w:r>
      <w:r w:rsidRPr="00524EDE">
        <w:rPr>
          <w:rFonts w:cs="Arial"/>
          <w:b/>
          <w:noProof/>
        </w:rPr>
        <w:t>8:</w:t>
      </w:r>
      <w:r>
        <w:rPr>
          <w:rFonts w:cs="Arial"/>
          <w:noProof/>
        </w:rPr>
        <w:t xml:space="preserve"> 717-718. </w:t>
      </w:r>
    </w:p>
    <w:p w14:paraId="49230BDA" w14:textId="77777777" w:rsidR="00524EDE" w:rsidRDefault="00524EDE" w:rsidP="00524EDE">
      <w:pPr>
        <w:tabs>
          <w:tab w:val="right" w:pos="540"/>
        </w:tabs>
        <w:spacing w:after="240"/>
        <w:ind w:left="1440" w:hanging="1440"/>
        <w:rPr>
          <w:rFonts w:cs="Arial"/>
          <w:noProof/>
        </w:rPr>
      </w:pPr>
      <w:r>
        <w:rPr>
          <w:rFonts w:cs="Arial"/>
          <w:noProof/>
        </w:rPr>
        <w:tab/>
        <w:t xml:space="preserve">55. </w:t>
      </w:r>
      <w:r>
        <w:rPr>
          <w:rFonts w:cs="Arial"/>
          <w:noProof/>
        </w:rPr>
        <w:tab/>
        <w:t xml:space="preserve">Chen X, Wang X, Hossain S, O'Neill FA, Walsh D, Pless L et al. Haplotypes spanning SPEC2, PDZ-GEF2 and ACSL6 genes are associated with schizophrenia. </w:t>
      </w:r>
      <w:r w:rsidRPr="00524EDE">
        <w:rPr>
          <w:rFonts w:cs="Arial"/>
          <w:i/>
          <w:noProof/>
        </w:rPr>
        <w:t xml:space="preserve">Hum Mol Genet </w:t>
      </w:r>
      <w:r>
        <w:rPr>
          <w:rFonts w:cs="Arial"/>
          <w:noProof/>
        </w:rPr>
        <w:t xml:space="preserve">2006; </w:t>
      </w:r>
      <w:r w:rsidRPr="00524EDE">
        <w:rPr>
          <w:rFonts w:cs="Arial"/>
          <w:b/>
          <w:noProof/>
        </w:rPr>
        <w:t>15:</w:t>
      </w:r>
      <w:r>
        <w:rPr>
          <w:rFonts w:cs="Arial"/>
          <w:noProof/>
        </w:rPr>
        <w:t xml:space="preserve"> 3329-3342. </w:t>
      </w:r>
    </w:p>
    <w:p w14:paraId="608A945E" w14:textId="77777777" w:rsidR="00524EDE" w:rsidRDefault="00524EDE" w:rsidP="00524EDE">
      <w:pPr>
        <w:tabs>
          <w:tab w:val="right" w:pos="540"/>
        </w:tabs>
        <w:spacing w:after="240"/>
        <w:ind w:left="1440" w:hanging="1440"/>
        <w:rPr>
          <w:rFonts w:cs="Arial"/>
          <w:noProof/>
        </w:rPr>
      </w:pPr>
      <w:r>
        <w:rPr>
          <w:rFonts w:cs="Arial"/>
          <w:noProof/>
        </w:rPr>
        <w:tab/>
        <w:t xml:space="preserve">56. </w:t>
      </w:r>
      <w:r>
        <w:rPr>
          <w:rFonts w:cs="Arial"/>
          <w:noProof/>
        </w:rPr>
        <w:tab/>
        <w:t xml:space="preserve">Chen X, Wang X, Chen Q, Williamson V, van den Oord E, Maher BS et al. MEGF10 association with schizophrenia. </w:t>
      </w:r>
      <w:r w:rsidRPr="00524EDE">
        <w:rPr>
          <w:rFonts w:cs="Arial"/>
          <w:i/>
          <w:noProof/>
        </w:rPr>
        <w:t xml:space="preserve">Biol Psychiatry </w:t>
      </w:r>
      <w:r>
        <w:rPr>
          <w:rFonts w:cs="Arial"/>
          <w:noProof/>
        </w:rPr>
        <w:t xml:space="preserve">2008; </w:t>
      </w:r>
      <w:r w:rsidRPr="00524EDE">
        <w:rPr>
          <w:rFonts w:cs="Arial"/>
          <w:b/>
          <w:noProof/>
        </w:rPr>
        <w:t>63:</w:t>
      </w:r>
      <w:r>
        <w:rPr>
          <w:rFonts w:cs="Arial"/>
          <w:noProof/>
        </w:rPr>
        <w:t xml:space="preserve"> 441-448. </w:t>
      </w:r>
    </w:p>
    <w:p w14:paraId="3F6AC2C0" w14:textId="77777777" w:rsidR="00524EDE" w:rsidRDefault="00524EDE" w:rsidP="00524EDE">
      <w:pPr>
        <w:tabs>
          <w:tab w:val="right" w:pos="540"/>
        </w:tabs>
        <w:spacing w:after="240"/>
        <w:ind w:left="1440" w:hanging="1440"/>
        <w:rPr>
          <w:rFonts w:cs="Arial"/>
          <w:noProof/>
        </w:rPr>
      </w:pPr>
      <w:r>
        <w:rPr>
          <w:rFonts w:cs="Arial"/>
          <w:noProof/>
        </w:rPr>
        <w:tab/>
        <w:t xml:space="preserve">57. </w:t>
      </w:r>
      <w:r>
        <w:rPr>
          <w:rFonts w:cs="Arial"/>
          <w:noProof/>
        </w:rPr>
        <w:tab/>
        <w:t xml:space="preserve">Chen X, Wang X, Hossain S, O'Neill FA, Walsh D, van den Oord E et al. Interleukin 3 and schizophrenia: the impact of sex and family history. </w:t>
      </w:r>
      <w:r w:rsidRPr="00524EDE">
        <w:rPr>
          <w:rFonts w:cs="Arial"/>
          <w:i/>
          <w:noProof/>
        </w:rPr>
        <w:t xml:space="preserve">Mol Psychiatry </w:t>
      </w:r>
      <w:r>
        <w:rPr>
          <w:rFonts w:cs="Arial"/>
          <w:noProof/>
        </w:rPr>
        <w:t xml:space="preserve">2007; </w:t>
      </w:r>
      <w:r w:rsidRPr="00524EDE">
        <w:rPr>
          <w:rFonts w:cs="Arial"/>
          <w:b/>
          <w:noProof/>
        </w:rPr>
        <w:t>12:</w:t>
      </w:r>
      <w:r>
        <w:rPr>
          <w:rFonts w:cs="Arial"/>
          <w:noProof/>
        </w:rPr>
        <w:t xml:space="preserve"> 273-282. </w:t>
      </w:r>
    </w:p>
    <w:p w14:paraId="7DBE091A" w14:textId="77777777" w:rsidR="00524EDE" w:rsidRDefault="00524EDE" w:rsidP="00524EDE">
      <w:pPr>
        <w:tabs>
          <w:tab w:val="right" w:pos="540"/>
        </w:tabs>
        <w:spacing w:after="240"/>
        <w:ind w:left="1440" w:hanging="1440"/>
        <w:rPr>
          <w:rFonts w:cs="Arial"/>
          <w:noProof/>
        </w:rPr>
      </w:pPr>
      <w:r>
        <w:rPr>
          <w:rFonts w:cs="Arial"/>
          <w:noProof/>
        </w:rPr>
        <w:tab/>
        <w:t xml:space="preserve">58. </w:t>
      </w:r>
      <w:r>
        <w:rPr>
          <w:rFonts w:cs="Arial"/>
          <w:noProof/>
        </w:rPr>
        <w:tab/>
        <w:t xml:space="preserve">Chen Q, Wang X, O'Neill FA, Walsh D, Fanous A, Kendler KS et al. Association study of CSF2RB with schizophrenia in Irish family and case - control samples. </w:t>
      </w:r>
      <w:r w:rsidRPr="00524EDE">
        <w:rPr>
          <w:rFonts w:cs="Arial"/>
          <w:i/>
          <w:noProof/>
        </w:rPr>
        <w:t xml:space="preserve">Mol Psychiatry </w:t>
      </w:r>
      <w:r>
        <w:rPr>
          <w:rFonts w:cs="Arial"/>
          <w:noProof/>
        </w:rPr>
        <w:t xml:space="preserve">2008; </w:t>
      </w:r>
      <w:r w:rsidRPr="00524EDE">
        <w:rPr>
          <w:rFonts w:cs="Arial"/>
          <w:b/>
          <w:noProof/>
        </w:rPr>
        <w:t>13:</w:t>
      </w:r>
      <w:r>
        <w:rPr>
          <w:rFonts w:cs="Arial"/>
          <w:noProof/>
        </w:rPr>
        <w:t xml:space="preserve"> 930-938. </w:t>
      </w:r>
    </w:p>
    <w:p w14:paraId="7E7023FA" w14:textId="77777777" w:rsidR="00524EDE" w:rsidRDefault="00524EDE" w:rsidP="00524EDE">
      <w:pPr>
        <w:tabs>
          <w:tab w:val="right" w:pos="540"/>
        </w:tabs>
        <w:spacing w:after="240"/>
        <w:ind w:left="1440" w:hanging="1440"/>
        <w:rPr>
          <w:rFonts w:cs="Arial"/>
          <w:noProof/>
        </w:rPr>
      </w:pPr>
      <w:r>
        <w:rPr>
          <w:rFonts w:cs="Arial"/>
          <w:noProof/>
        </w:rPr>
        <w:tab/>
        <w:t xml:space="preserve">59. </w:t>
      </w:r>
      <w:r>
        <w:rPr>
          <w:rFonts w:cs="Arial"/>
          <w:noProof/>
        </w:rPr>
        <w:tab/>
        <w:t xml:space="preserve">Chen X, Lee G, Maher BS, Fanous AH, Chen J, Zhao Z et al. GWA study data mining and independent replication identify cardiomyopathy-associated 5 (CMYA5) as a risk gene for schizophrenia. </w:t>
      </w:r>
      <w:r w:rsidRPr="00524EDE">
        <w:rPr>
          <w:rFonts w:cs="Arial"/>
          <w:i/>
          <w:noProof/>
        </w:rPr>
        <w:t xml:space="preserve">Mol Psychiatry </w:t>
      </w:r>
      <w:r>
        <w:rPr>
          <w:rFonts w:cs="Arial"/>
          <w:noProof/>
        </w:rPr>
        <w:t xml:space="preserve">2011; </w:t>
      </w:r>
      <w:r w:rsidRPr="00524EDE">
        <w:rPr>
          <w:rFonts w:cs="Arial"/>
          <w:b/>
          <w:noProof/>
        </w:rPr>
        <w:t>16:</w:t>
      </w:r>
      <w:r>
        <w:rPr>
          <w:rFonts w:cs="Arial"/>
          <w:noProof/>
        </w:rPr>
        <w:t xml:space="preserve"> 1117-1129. </w:t>
      </w:r>
    </w:p>
    <w:p w14:paraId="2F211FA3" w14:textId="77777777" w:rsidR="00524EDE" w:rsidRDefault="00524EDE" w:rsidP="00524EDE">
      <w:pPr>
        <w:tabs>
          <w:tab w:val="right" w:pos="540"/>
        </w:tabs>
        <w:spacing w:after="240"/>
        <w:ind w:left="1440" w:hanging="1440"/>
        <w:rPr>
          <w:rFonts w:cs="Arial"/>
          <w:noProof/>
        </w:rPr>
      </w:pPr>
      <w:r>
        <w:rPr>
          <w:rFonts w:cs="Arial"/>
          <w:noProof/>
        </w:rPr>
        <w:tab/>
        <w:t xml:space="preserve">60. </w:t>
      </w:r>
      <w:r>
        <w:rPr>
          <w:rFonts w:cs="Arial"/>
          <w:noProof/>
        </w:rPr>
        <w:tab/>
        <w:t xml:space="preserve">Xu J, Sun J, hen J, ang L, elm M, Dubovsky SL et al. RNA-seq analysis implicates dysregulation of the immune system in schizophrenia. </w:t>
      </w:r>
      <w:r w:rsidRPr="00524EDE">
        <w:rPr>
          <w:rFonts w:cs="Arial"/>
          <w:i/>
          <w:noProof/>
        </w:rPr>
        <w:t xml:space="preserve">BMC Genomics </w:t>
      </w:r>
      <w:r>
        <w:rPr>
          <w:rFonts w:cs="Arial"/>
          <w:noProof/>
        </w:rPr>
        <w:t xml:space="preserve">2012; </w:t>
      </w:r>
    </w:p>
    <w:p w14:paraId="24C786C2" w14:textId="77777777" w:rsidR="00524EDE" w:rsidRDefault="00524EDE" w:rsidP="00524EDE">
      <w:pPr>
        <w:tabs>
          <w:tab w:val="right" w:pos="540"/>
        </w:tabs>
        <w:spacing w:after="240"/>
        <w:ind w:left="1440" w:hanging="1440"/>
        <w:rPr>
          <w:rFonts w:cs="Arial"/>
          <w:noProof/>
        </w:rPr>
      </w:pPr>
      <w:r>
        <w:rPr>
          <w:rFonts w:cs="Arial"/>
          <w:noProof/>
        </w:rPr>
        <w:tab/>
        <w:t xml:space="preserve">61. </w:t>
      </w:r>
      <w:r>
        <w:rPr>
          <w:rFonts w:cs="Arial"/>
          <w:noProof/>
        </w:rPr>
        <w:tab/>
        <w:t xml:space="preserve">Li R, Yu C, Li Y, Lam TW, Yiu SM, Kristiansen K et al. SOAP2: an improved ultrafast tool for short read alignment. </w:t>
      </w:r>
      <w:r w:rsidRPr="00524EDE">
        <w:rPr>
          <w:rFonts w:cs="Arial"/>
          <w:i/>
          <w:noProof/>
        </w:rPr>
        <w:t xml:space="preserve">Bioinformatics </w:t>
      </w:r>
      <w:r>
        <w:rPr>
          <w:rFonts w:cs="Arial"/>
          <w:noProof/>
        </w:rPr>
        <w:t xml:space="preserve">2009; </w:t>
      </w:r>
      <w:r w:rsidRPr="00524EDE">
        <w:rPr>
          <w:rFonts w:cs="Arial"/>
          <w:b/>
          <w:noProof/>
        </w:rPr>
        <w:t>25:</w:t>
      </w:r>
      <w:r>
        <w:rPr>
          <w:rFonts w:cs="Arial"/>
          <w:noProof/>
        </w:rPr>
        <w:t xml:space="preserve"> 1966-1967. </w:t>
      </w:r>
    </w:p>
    <w:p w14:paraId="15899273" w14:textId="77777777" w:rsidR="00524EDE" w:rsidRDefault="00524EDE" w:rsidP="00524EDE">
      <w:pPr>
        <w:tabs>
          <w:tab w:val="right" w:pos="540"/>
        </w:tabs>
        <w:spacing w:after="240"/>
        <w:ind w:left="1440" w:hanging="1440"/>
        <w:rPr>
          <w:rFonts w:cs="Arial"/>
          <w:noProof/>
        </w:rPr>
      </w:pPr>
      <w:r>
        <w:rPr>
          <w:rFonts w:cs="Arial"/>
          <w:noProof/>
        </w:rPr>
        <w:tab/>
        <w:t xml:space="preserve">62. </w:t>
      </w:r>
      <w:r>
        <w:rPr>
          <w:rFonts w:cs="Arial"/>
          <w:noProof/>
        </w:rPr>
        <w:tab/>
        <w:t xml:space="preserve">Niu B, Zhu Z, Fu L, Wu S, Li W. FR-HIT, a very fast program to recruit metagenomic reads to homologous reference genomes. </w:t>
      </w:r>
      <w:r w:rsidRPr="00524EDE">
        <w:rPr>
          <w:rFonts w:cs="Arial"/>
          <w:i/>
          <w:noProof/>
        </w:rPr>
        <w:t xml:space="preserve">Bioinformatics </w:t>
      </w:r>
      <w:r>
        <w:rPr>
          <w:rFonts w:cs="Arial"/>
          <w:noProof/>
        </w:rPr>
        <w:t xml:space="preserve">2011; </w:t>
      </w:r>
      <w:r w:rsidRPr="00524EDE">
        <w:rPr>
          <w:rFonts w:cs="Arial"/>
          <w:b/>
          <w:noProof/>
        </w:rPr>
        <w:t>27:</w:t>
      </w:r>
      <w:r>
        <w:rPr>
          <w:rFonts w:cs="Arial"/>
          <w:noProof/>
        </w:rPr>
        <w:t xml:space="preserve"> 1704-1705. </w:t>
      </w:r>
    </w:p>
    <w:p w14:paraId="59C414AD" w14:textId="77777777" w:rsidR="00524EDE" w:rsidRDefault="00524EDE" w:rsidP="00524EDE">
      <w:pPr>
        <w:tabs>
          <w:tab w:val="right" w:pos="540"/>
        </w:tabs>
        <w:spacing w:after="240"/>
        <w:ind w:left="1440" w:hanging="1440"/>
        <w:rPr>
          <w:rFonts w:cs="Arial"/>
          <w:noProof/>
        </w:rPr>
      </w:pPr>
      <w:r>
        <w:rPr>
          <w:rFonts w:cs="Arial"/>
          <w:noProof/>
        </w:rPr>
        <w:tab/>
        <w:t xml:space="preserve">63. </w:t>
      </w:r>
      <w:r>
        <w:rPr>
          <w:rFonts w:cs="Arial"/>
          <w:noProof/>
        </w:rPr>
        <w:tab/>
        <w:t xml:space="preserve">Luo L, Boerwinkle E, Xiong M. Association studies for next-generation sequencing. </w:t>
      </w:r>
      <w:r w:rsidRPr="00524EDE">
        <w:rPr>
          <w:rFonts w:cs="Arial"/>
          <w:i/>
          <w:noProof/>
        </w:rPr>
        <w:t xml:space="preserve">Genome Res </w:t>
      </w:r>
      <w:r>
        <w:rPr>
          <w:rFonts w:cs="Arial"/>
          <w:noProof/>
        </w:rPr>
        <w:t xml:space="preserve">2011; </w:t>
      </w:r>
    </w:p>
    <w:p w14:paraId="525A14F3" w14:textId="77777777" w:rsidR="00524EDE" w:rsidRDefault="00524EDE" w:rsidP="00524EDE">
      <w:pPr>
        <w:tabs>
          <w:tab w:val="right" w:pos="540"/>
        </w:tabs>
        <w:spacing w:after="240"/>
        <w:ind w:left="1440" w:hanging="1440"/>
        <w:rPr>
          <w:rFonts w:cs="Arial"/>
          <w:noProof/>
        </w:rPr>
      </w:pPr>
      <w:r>
        <w:rPr>
          <w:rFonts w:cs="Arial"/>
          <w:noProof/>
        </w:rPr>
        <w:tab/>
        <w:t xml:space="preserve">64. </w:t>
      </w:r>
      <w:r>
        <w:rPr>
          <w:rFonts w:cs="Arial"/>
          <w:noProof/>
        </w:rPr>
        <w:tab/>
        <w:t xml:space="preserve">Madsen BE, Browning SR. A groupwise association test for rare mutations using a weighted sum statistic. </w:t>
      </w:r>
      <w:r w:rsidRPr="00524EDE">
        <w:rPr>
          <w:rFonts w:cs="Arial"/>
          <w:i/>
          <w:noProof/>
        </w:rPr>
        <w:t xml:space="preserve">PLoS Genet </w:t>
      </w:r>
      <w:r>
        <w:rPr>
          <w:rFonts w:cs="Arial"/>
          <w:noProof/>
        </w:rPr>
        <w:t xml:space="preserve">2009; </w:t>
      </w:r>
      <w:r w:rsidRPr="00524EDE">
        <w:rPr>
          <w:rFonts w:cs="Arial"/>
          <w:b/>
          <w:noProof/>
        </w:rPr>
        <w:t>5:</w:t>
      </w:r>
      <w:r>
        <w:rPr>
          <w:rFonts w:cs="Arial"/>
          <w:noProof/>
        </w:rPr>
        <w:t xml:space="preserve"> e1000384-</w:t>
      </w:r>
    </w:p>
    <w:p w14:paraId="64E2A1E4" w14:textId="77777777" w:rsidR="00524EDE" w:rsidRDefault="00524EDE" w:rsidP="00524EDE">
      <w:pPr>
        <w:tabs>
          <w:tab w:val="right" w:pos="540"/>
        </w:tabs>
        <w:spacing w:after="240"/>
        <w:ind w:left="1440" w:hanging="1440"/>
        <w:rPr>
          <w:rFonts w:cs="Arial"/>
          <w:noProof/>
        </w:rPr>
      </w:pPr>
      <w:r>
        <w:rPr>
          <w:rFonts w:cs="Arial"/>
          <w:noProof/>
        </w:rPr>
        <w:tab/>
        <w:t xml:space="preserve">65. </w:t>
      </w:r>
      <w:r>
        <w:rPr>
          <w:rFonts w:cs="Arial"/>
          <w:noProof/>
        </w:rPr>
        <w:tab/>
        <w:t xml:space="preserve">Price AL, Kryukov GV, de Bakker PI, Purcell SM, Staples J, Wei LJ et al. Pooled association tests for rare variants in exon-resequencing studies. </w:t>
      </w:r>
      <w:r w:rsidRPr="00524EDE">
        <w:rPr>
          <w:rFonts w:cs="Arial"/>
          <w:i/>
          <w:noProof/>
        </w:rPr>
        <w:t xml:space="preserve">Am J Hum Genet </w:t>
      </w:r>
      <w:r>
        <w:rPr>
          <w:rFonts w:cs="Arial"/>
          <w:noProof/>
        </w:rPr>
        <w:t xml:space="preserve">2010; </w:t>
      </w:r>
      <w:r w:rsidRPr="00524EDE">
        <w:rPr>
          <w:rFonts w:cs="Arial"/>
          <w:b/>
          <w:noProof/>
        </w:rPr>
        <w:t>86:</w:t>
      </w:r>
      <w:r>
        <w:rPr>
          <w:rFonts w:cs="Arial"/>
          <w:noProof/>
        </w:rPr>
        <w:t xml:space="preserve"> 832-838. </w:t>
      </w:r>
    </w:p>
    <w:p w14:paraId="65698C15" w14:textId="77777777" w:rsidR="00524EDE" w:rsidRDefault="00524EDE" w:rsidP="00524EDE">
      <w:pPr>
        <w:tabs>
          <w:tab w:val="right" w:pos="540"/>
        </w:tabs>
        <w:spacing w:after="240"/>
        <w:ind w:left="1440" w:hanging="1440"/>
        <w:rPr>
          <w:rFonts w:cs="Arial"/>
          <w:noProof/>
        </w:rPr>
      </w:pPr>
      <w:r>
        <w:rPr>
          <w:rFonts w:cs="Arial"/>
          <w:noProof/>
        </w:rPr>
        <w:tab/>
        <w:t xml:space="preserve">66. </w:t>
      </w:r>
      <w:r>
        <w:rPr>
          <w:rFonts w:cs="Arial"/>
          <w:noProof/>
        </w:rPr>
        <w:tab/>
        <w:t xml:space="preserve">Li B, Leal SM. Methods for detecting associations with rare variants for common diseases: application to analysis of sequence data. </w:t>
      </w:r>
      <w:r w:rsidRPr="00524EDE">
        <w:rPr>
          <w:rFonts w:cs="Arial"/>
          <w:i/>
          <w:noProof/>
        </w:rPr>
        <w:t xml:space="preserve">Am J Hum Genet </w:t>
      </w:r>
      <w:r>
        <w:rPr>
          <w:rFonts w:cs="Arial"/>
          <w:noProof/>
        </w:rPr>
        <w:t xml:space="preserve">2008; </w:t>
      </w:r>
      <w:r w:rsidRPr="00524EDE">
        <w:rPr>
          <w:rFonts w:cs="Arial"/>
          <w:b/>
          <w:noProof/>
        </w:rPr>
        <w:t>83:</w:t>
      </w:r>
      <w:r>
        <w:rPr>
          <w:rFonts w:cs="Arial"/>
          <w:noProof/>
        </w:rPr>
        <w:t xml:space="preserve"> 311-321. </w:t>
      </w:r>
    </w:p>
    <w:p w14:paraId="1D2FDCD2" w14:textId="77777777" w:rsidR="00524EDE" w:rsidRDefault="00524EDE" w:rsidP="00524EDE">
      <w:pPr>
        <w:tabs>
          <w:tab w:val="right" w:pos="540"/>
        </w:tabs>
        <w:spacing w:after="240"/>
        <w:ind w:left="1440" w:hanging="1440"/>
        <w:rPr>
          <w:rFonts w:cs="Arial"/>
          <w:noProof/>
        </w:rPr>
      </w:pPr>
      <w:r>
        <w:rPr>
          <w:rFonts w:cs="Arial"/>
          <w:noProof/>
        </w:rPr>
        <w:tab/>
        <w:t xml:space="preserve">67. </w:t>
      </w:r>
      <w:r>
        <w:rPr>
          <w:rFonts w:cs="Arial"/>
          <w:noProof/>
        </w:rPr>
        <w:tab/>
        <w:t xml:space="preserve">Luo L, Peng G, Zhu Y, Dong H, Amos CI, Xiong M. Genome-wide gene and pathway analysis. </w:t>
      </w:r>
      <w:r w:rsidRPr="00524EDE">
        <w:rPr>
          <w:rFonts w:cs="Arial"/>
          <w:i/>
          <w:noProof/>
        </w:rPr>
        <w:t xml:space="preserve">Eur J Hum Genet </w:t>
      </w:r>
      <w:r>
        <w:rPr>
          <w:rFonts w:cs="Arial"/>
          <w:noProof/>
        </w:rPr>
        <w:t xml:space="preserve">2010; </w:t>
      </w:r>
      <w:r w:rsidRPr="00524EDE">
        <w:rPr>
          <w:rFonts w:cs="Arial"/>
          <w:b/>
          <w:noProof/>
        </w:rPr>
        <w:t>18:</w:t>
      </w:r>
      <w:r>
        <w:rPr>
          <w:rFonts w:cs="Arial"/>
          <w:noProof/>
        </w:rPr>
        <w:t xml:space="preserve"> 1045-1053. </w:t>
      </w:r>
    </w:p>
    <w:p w14:paraId="503719F0" w14:textId="77777777" w:rsidR="00524EDE" w:rsidRDefault="00524EDE" w:rsidP="00524EDE">
      <w:pPr>
        <w:tabs>
          <w:tab w:val="right" w:pos="540"/>
        </w:tabs>
        <w:spacing w:after="240"/>
        <w:ind w:left="1440" w:hanging="1440"/>
        <w:rPr>
          <w:rFonts w:cs="Arial"/>
          <w:noProof/>
        </w:rPr>
      </w:pPr>
      <w:r>
        <w:rPr>
          <w:rFonts w:cs="Arial"/>
          <w:noProof/>
        </w:rPr>
        <w:tab/>
        <w:t xml:space="preserve">68. </w:t>
      </w:r>
      <w:r>
        <w:rPr>
          <w:rFonts w:cs="Arial"/>
          <w:noProof/>
        </w:rPr>
        <w:tab/>
        <w:t xml:space="preserve">Wu MC, Lee S, Cai T, Li Y, Boehnke M, Lin X. Rare-variant association testing for sequencing data with the sequence kernel association test. </w:t>
      </w:r>
      <w:r w:rsidRPr="00524EDE">
        <w:rPr>
          <w:rFonts w:cs="Arial"/>
          <w:i/>
          <w:noProof/>
        </w:rPr>
        <w:t xml:space="preserve">Am J Hum Genet </w:t>
      </w:r>
      <w:r>
        <w:rPr>
          <w:rFonts w:cs="Arial"/>
          <w:noProof/>
        </w:rPr>
        <w:t xml:space="preserve">2011; </w:t>
      </w:r>
      <w:r w:rsidRPr="00524EDE">
        <w:rPr>
          <w:rFonts w:cs="Arial"/>
          <w:b/>
          <w:noProof/>
        </w:rPr>
        <w:t>89:</w:t>
      </w:r>
      <w:r>
        <w:rPr>
          <w:rFonts w:cs="Arial"/>
          <w:noProof/>
        </w:rPr>
        <w:t xml:space="preserve"> 82-93. </w:t>
      </w:r>
    </w:p>
    <w:p w14:paraId="6CEAE81F" w14:textId="77777777" w:rsidR="00524EDE" w:rsidRDefault="00524EDE" w:rsidP="00524EDE">
      <w:pPr>
        <w:tabs>
          <w:tab w:val="right" w:pos="540"/>
        </w:tabs>
        <w:spacing w:after="240"/>
        <w:ind w:left="1440" w:hanging="1440"/>
        <w:rPr>
          <w:rFonts w:cs="Arial"/>
          <w:noProof/>
        </w:rPr>
      </w:pPr>
      <w:r>
        <w:rPr>
          <w:rFonts w:cs="Arial"/>
          <w:noProof/>
        </w:rPr>
        <w:tab/>
        <w:t xml:space="preserve">69. </w:t>
      </w:r>
      <w:r>
        <w:rPr>
          <w:rFonts w:cs="Arial"/>
          <w:noProof/>
        </w:rPr>
        <w:tab/>
        <w:t xml:space="preserve">Subramanian A, Tamayo P, Mootha VK, Mukherjee S, Ebert BL, Gillette MA et al. Gene set enrichment analysis: a knowledge-based approach for interpreting genome-wide expression profiles. </w:t>
      </w:r>
      <w:r w:rsidRPr="00524EDE">
        <w:rPr>
          <w:rFonts w:cs="Arial"/>
          <w:i/>
          <w:noProof/>
        </w:rPr>
        <w:t xml:space="preserve">Proc Natl Acad Sci U S A </w:t>
      </w:r>
      <w:r>
        <w:rPr>
          <w:rFonts w:cs="Arial"/>
          <w:noProof/>
        </w:rPr>
        <w:t xml:space="preserve">2005; </w:t>
      </w:r>
      <w:r w:rsidRPr="00524EDE">
        <w:rPr>
          <w:rFonts w:cs="Arial"/>
          <w:b/>
          <w:noProof/>
        </w:rPr>
        <w:t>102:</w:t>
      </w:r>
      <w:r>
        <w:rPr>
          <w:rFonts w:cs="Arial"/>
          <w:noProof/>
        </w:rPr>
        <w:t xml:space="preserve"> 15545-15550. </w:t>
      </w:r>
    </w:p>
    <w:p w14:paraId="0AD7E899" w14:textId="77777777" w:rsidR="00524EDE" w:rsidRDefault="00524EDE" w:rsidP="00524EDE">
      <w:pPr>
        <w:tabs>
          <w:tab w:val="right" w:pos="540"/>
        </w:tabs>
        <w:spacing w:after="240"/>
        <w:ind w:left="1440" w:hanging="1440"/>
        <w:rPr>
          <w:rFonts w:cs="Arial"/>
          <w:noProof/>
        </w:rPr>
      </w:pPr>
      <w:r>
        <w:rPr>
          <w:rFonts w:cs="Arial"/>
          <w:noProof/>
        </w:rPr>
        <w:tab/>
        <w:t xml:space="preserve">70. </w:t>
      </w:r>
      <w:r>
        <w:rPr>
          <w:rFonts w:cs="Arial"/>
          <w:noProof/>
        </w:rPr>
        <w:tab/>
        <w:t xml:space="preserve">Giacca M, Zacchigna S. VEGF gene therapy: therapeutic angiogenesis in the clinic and beyond. </w:t>
      </w:r>
      <w:r w:rsidRPr="00524EDE">
        <w:rPr>
          <w:rFonts w:cs="Arial"/>
          <w:i/>
          <w:noProof/>
        </w:rPr>
        <w:t xml:space="preserve">Gene Ther </w:t>
      </w:r>
      <w:r>
        <w:rPr>
          <w:rFonts w:cs="Arial"/>
          <w:noProof/>
        </w:rPr>
        <w:t xml:space="preserve">2012; </w:t>
      </w:r>
      <w:r w:rsidRPr="00524EDE">
        <w:rPr>
          <w:rFonts w:cs="Arial"/>
          <w:b/>
          <w:noProof/>
        </w:rPr>
        <w:t>19:</w:t>
      </w:r>
      <w:r>
        <w:rPr>
          <w:rFonts w:cs="Arial"/>
          <w:noProof/>
        </w:rPr>
        <w:t xml:space="preserve"> 622-629. </w:t>
      </w:r>
    </w:p>
    <w:p w14:paraId="1802E876" w14:textId="77777777" w:rsidR="00524EDE" w:rsidRDefault="00524EDE" w:rsidP="00524EDE">
      <w:pPr>
        <w:tabs>
          <w:tab w:val="right" w:pos="540"/>
        </w:tabs>
        <w:spacing w:after="240"/>
        <w:ind w:left="1440" w:hanging="1440"/>
        <w:rPr>
          <w:rFonts w:cs="Arial"/>
          <w:noProof/>
        </w:rPr>
      </w:pPr>
      <w:r>
        <w:rPr>
          <w:rFonts w:cs="Arial"/>
          <w:noProof/>
        </w:rPr>
        <w:tab/>
        <w:t xml:space="preserve">71. </w:t>
      </w:r>
      <w:r>
        <w:rPr>
          <w:rFonts w:cs="Arial"/>
          <w:noProof/>
        </w:rPr>
        <w:tab/>
        <w:t xml:space="preserve">Bing RJ. Myocardial ischemia and infarction: growth of ideas. </w:t>
      </w:r>
      <w:r w:rsidRPr="00524EDE">
        <w:rPr>
          <w:rFonts w:cs="Arial"/>
          <w:i/>
          <w:noProof/>
        </w:rPr>
        <w:t xml:space="preserve">Cardiovasc Res </w:t>
      </w:r>
      <w:r>
        <w:rPr>
          <w:rFonts w:cs="Arial"/>
          <w:noProof/>
        </w:rPr>
        <w:t xml:space="preserve">2001; </w:t>
      </w:r>
      <w:r w:rsidRPr="00524EDE">
        <w:rPr>
          <w:rFonts w:cs="Arial"/>
          <w:b/>
          <w:noProof/>
        </w:rPr>
        <w:t>51:</w:t>
      </w:r>
      <w:r>
        <w:rPr>
          <w:rFonts w:cs="Arial"/>
          <w:noProof/>
        </w:rPr>
        <w:t xml:space="preserve"> 13-20. </w:t>
      </w:r>
    </w:p>
    <w:p w14:paraId="429CB728" w14:textId="77777777" w:rsidR="00524EDE" w:rsidRDefault="00524EDE" w:rsidP="00524EDE">
      <w:pPr>
        <w:tabs>
          <w:tab w:val="right" w:pos="540"/>
        </w:tabs>
        <w:spacing w:after="240"/>
        <w:ind w:left="1440" w:hanging="1440"/>
        <w:rPr>
          <w:rFonts w:cs="Arial"/>
          <w:noProof/>
        </w:rPr>
      </w:pPr>
      <w:r>
        <w:rPr>
          <w:rFonts w:cs="Arial"/>
          <w:noProof/>
        </w:rPr>
        <w:tab/>
        <w:t xml:space="preserve">72. </w:t>
      </w:r>
      <w:r>
        <w:rPr>
          <w:rFonts w:cs="Arial"/>
          <w:noProof/>
        </w:rPr>
        <w:tab/>
        <w:t xml:space="preserve">Dobaczewski M, Chen W, Frangogiannis NG. Transforming growth factor (TGF)-beta signaling in cardiac remodeling. </w:t>
      </w:r>
      <w:r w:rsidRPr="00524EDE">
        <w:rPr>
          <w:rFonts w:cs="Arial"/>
          <w:i/>
          <w:noProof/>
        </w:rPr>
        <w:t xml:space="preserve">J Mol Cell Cardiol </w:t>
      </w:r>
      <w:r>
        <w:rPr>
          <w:rFonts w:cs="Arial"/>
          <w:noProof/>
        </w:rPr>
        <w:t xml:space="preserve">2011; </w:t>
      </w:r>
      <w:r w:rsidRPr="00524EDE">
        <w:rPr>
          <w:rFonts w:cs="Arial"/>
          <w:b/>
          <w:noProof/>
        </w:rPr>
        <w:t>51:</w:t>
      </w:r>
      <w:r>
        <w:rPr>
          <w:rFonts w:cs="Arial"/>
          <w:noProof/>
        </w:rPr>
        <w:t xml:space="preserve"> 600-606. </w:t>
      </w:r>
    </w:p>
    <w:p w14:paraId="112B4D87" w14:textId="77777777" w:rsidR="00524EDE" w:rsidRDefault="00524EDE" w:rsidP="00524EDE">
      <w:pPr>
        <w:tabs>
          <w:tab w:val="right" w:pos="540"/>
        </w:tabs>
        <w:spacing w:after="240"/>
        <w:ind w:left="1440" w:hanging="1440"/>
        <w:rPr>
          <w:rFonts w:cs="Arial"/>
          <w:noProof/>
        </w:rPr>
      </w:pPr>
      <w:r>
        <w:rPr>
          <w:rFonts w:cs="Arial"/>
          <w:noProof/>
        </w:rPr>
        <w:tab/>
        <w:t xml:space="preserve">73. </w:t>
      </w:r>
      <w:r>
        <w:rPr>
          <w:rFonts w:cs="Arial"/>
          <w:noProof/>
        </w:rPr>
        <w:tab/>
        <w:t xml:space="preserve">Bujak M, Frangogiannis NG. The role of TGF-beta signaling in myocardial infarction and cardiac remodeling. </w:t>
      </w:r>
      <w:r w:rsidRPr="00524EDE">
        <w:rPr>
          <w:rFonts w:cs="Arial"/>
          <w:i/>
          <w:noProof/>
        </w:rPr>
        <w:t xml:space="preserve">Cardiovasc Res </w:t>
      </w:r>
      <w:r>
        <w:rPr>
          <w:rFonts w:cs="Arial"/>
          <w:noProof/>
        </w:rPr>
        <w:t xml:space="preserve">2007; </w:t>
      </w:r>
      <w:r w:rsidRPr="00524EDE">
        <w:rPr>
          <w:rFonts w:cs="Arial"/>
          <w:b/>
          <w:noProof/>
        </w:rPr>
        <w:t>74:</w:t>
      </w:r>
      <w:r>
        <w:rPr>
          <w:rFonts w:cs="Arial"/>
          <w:noProof/>
        </w:rPr>
        <w:t xml:space="preserve"> 184-195. </w:t>
      </w:r>
    </w:p>
    <w:p w14:paraId="4549FF45" w14:textId="77777777" w:rsidR="00524EDE" w:rsidRDefault="00524EDE" w:rsidP="00524EDE">
      <w:pPr>
        <w:tabs>
          <w:tab w:val="right" w:pos="540"/>
        </w:tabs>
        <w:spacing w:after="240"/>
        <w:ind w:left="1440" w:hanging="1440"/>
        <w:rPr>
          <w:rFonts w:cs="Arial"/>
          <w:noProof/>
        </w:rPr>
      </w:pPr>
      <w:r>
        <w:rPr>
          <w:rFonts w:cs="Arial"/>
          <w:noProof/>
        </w:rPr>
        <w:tab/>
        <w:t xml:space="preserve">74. </w:t>
      </w:r>
      <w:r>
        <w:rPr>
          <w:rFonts w:cs="Arial"/>
          <w:noProof/>
        </w:rPr>
        <w:tab/>
        <w:t xml:space="preserve">Hwu HG, Faraone SV, Liu CM, Chen WJ, Liu SK, Shieh MH et al. Taiwan schizophrenia linkage study: the field study. </w:t>
      </w:r>
      <w:r w:rsidRPr="00524EDE">
        <w:rPr>
          <w:rFonts w:cs="Arial"/>
          <w:i/>
          <w:noProof/>
        </w:rPr>
        <w:t xml:space="preserve">Am J Med Genet B Neuropsychiatr Genet </w:t>
      </w:r>
      <w:r>
        <w:rPr>
          <w:rFonts w:cs="Arial"/>
          <w:noProof/>
        </w:rPr>
        <w:t xml:space="preserve">2005; </w:t>
      </w:r>
      <w:r w:rsidRPr="00524EDE">
        <w:rPr>
          <w:rFonts w:cs="Arial"/>
          <w:b/>
          <w:noProof/>
        </w:rPr>
        <w:t>134B:</w:t>
      </w:r>
      <w:r>
        <w:rPr>
          <w:rFonts w:cs="Arial"/>
          <w:noProof/>
        </w:rPr>
        <w:t xml:space="preserve"> 30-36. </w:t>
      </w:r>
    </w:p>
    <w:p w14:paraId="42D2E1FE" w14:textId="77777777" w:rsidR="00524EDE" w:rsidRDefault="00524EDE" w:rsidP="00524EDE">
      <w:pPr>
        <w:tabs>
          <w:tab w:val="right" w:pos="540"/>
        </w:tabs>
        <w:spacing w:after="240"/>
        <w:ind w:left="1440" w:hanging="1440"/>
        <w:rPr>
          <w:rFonts w:cs="Arial"/>
          <w:noProof/>
        </w:rPr>
      </w:pPr>
      <w:r>
        <w:rPr>
          <w:rFonts w:cs="Arial"/>
          <w:noProof/>
        </w:rPr>
        <w:tab/>
        <w:t xml:space="preserve">75. </w:t>
      </w:r>
      <w:r>
        <w:rPr>
          <w:rFonts w:cs="Arial"/>
          <w:noProof/>
        </w:rPr>
        <w:tab/>
        <w:t xml:space="preserve">Li R, Li Y, Kristiansen K, Wang J. SOAP: short oligonucleotide alignment program. </w:t>
      </w:r>
      <w:r w:rsidRPr="00524EDE">
        <w:rPr>
          <w:rFonts w:cs="Arial"/>
          <w:i/>
          <w:noProof/>
        </w:rPr>
        <w:t xml:space="preserve">Bioinformatics </w:t>
      </w:r>
      <w:r>
        <w:rPr>
          <w:rFonts w:cs="Arial"/>
          <w:noProof/>
        </w:rPr>
        <w:t xml:space="preserve">2008; </w:t>
      </w:r>
      <w:r w:rsidRPr="00524EDE">
        <w:rPr>
          <w:rFonts w:cs="Arial"/>
          <w:b/>
          <w:noProof/>
        </w:rPr>
        <w:t>24:</w:t>
      </w:r>
      <w:r>
        <w:rPr>
          <w:rFonts w:cs="Arial"/>
          <w:noProof/>
        </w:rPr>
        <w:t xml:space="preserve"> 713-714. </w:t>
      </w:r>
    </w:p>
    <w:p w14:paraId="2F34A4A4" w14:textId="77777777" w:rsidR="00524EDE" w:rsidRDefault="00524EDE" w:rsidP="00524EDE">
      <w:pPr>
        <w:tabs>
          <w:tab w:val="right" w:pos="540"/>
        </w:tabs>
        <w:spacing w:after="240"/>
        <w:ind w:left="1440" w:hanging="1440"/>
        <w:rPr>
          <w:rFonts w:cs="Arial"/>
          <w:noProof/>
        </w:rPr>
      </w:pPr>
      <w:r>
        <w:rPr>
          <w:rFonts w:cs="Arial"/>
          <w:noProof/>
        </w:rPr>
        <w:tab/>
        <w:t xml:space="preserve">76. </w:t>
      </w:r>
      <w:r>
        <w:rPr>
          <w:rFonts w:cs="Arial"/>
          <w:noProof/>
        </w:rPr>
        <w:tab/>
        <w:t xml:space="preserve">Li R, Li Y, Fang X, Yang H, Wang J, Kristiansen K et al. SNP detection for massively parallel whole-genome resequencing. </w:t>
      </w:r>
      <w:r w:rsidRPr="00524EDE">
        <w:rPr>
          <w:rFonts w:cs="Arial"/>
          <w:i/>
          <w:noProof/>
        </w:rPr>
        <w:t xml:space="preserve">Genome Res </w:t>
      </w:r>
      <w:r>
        <w:rPr>
          <w:rFonts w:cs="Arial"/>
          <w:noProof/>
        </w:rPr>
        <w:t xml:space="preserve">2009; </w:t>
      </w:r>
      <w:r w:rsidRPr="00524EDE">
        <w:rPr>
          <w:rFonts w:cs="Arial"/>
          <w:b/>
          <w:noProof/>
        </w:rPr>
        <w:t>19:</w:t>
      </w:r>
      <w:r>
        <w:rPr>
          <w:rFonts w:cs="Arial"/>
          <w:noProof/>
        </w:rPr>
        <w:t xml:space="preserve"> 1124-1132. </w:t>
      </w:r>
    </w:p>
    <w:p w14:paraId="119CF97A" w14:textId="77777777" w:rsidR="00524EDE" w:rsidRDefault="00524EDE" w:rsidP="00524EDE">
      <w:pPr>
        <w:tabs>
          <w:tab w:val="right" w:pos="540"/>
        </w:tabs>
        <w:spacing w:after="240"/>
        <w:ind w:left="1440" w:hanging="1440"/>
        <w:rPr>
          <w:rFonts w:cs="Arial"/>
          <w:noProof/>
        </w:rPr>
      </w:pPr>
      <w:r>
        <w:rPr>
          <w:rFonts w:cs="Arial"/>
          <w:noProof/>
        </w:rPr>
        <w:tab/>
        <w:t xml:space="preserve">77. </w:t>
      </w:r>
      <w:r>
        <w:rPr>
          <w:rFonts w:cs="Arial"/>
          <w:noProof/>
        </w:rPr>
        <w:tab/>
        <w:t xml:space="preserve">1000 Genomes Project Consortium. A map of human genome variation from population-scale sequencing. </w:t>
      </w:r>
      <w:r w:rsidRPr="00524EDE">
        <w:rPr>
          <w:rFonts w:cs="Arial"/>
          <w:i/>
          <w:noProof/>
        </w:rPr>
        <w:t xml:space="preserve">Nature </w:t>
      </w:r>
      <w:r>
        <w:rPr>
          <w:rFonts w:cs="Arial"/>
          <w:noProof/>
        </w:rPr>
        <w:t xml:space="preserve">2010; </w:t>
      </w:r>
      <w:r w:rsidRPr="00524EDE">
        <w:rPr>
          <w:rFonts w:cs="Arial"/>
          <w:b/>
          <w:noProof/>
        </w:rPr>
        <w:t>467:</w:t>
      </w:r>
      <w:r>
        <w:rPr>
          <w:rFonts w:cs="Arial"/>
          <w:noProof/>
        </w:rPr>
        <w:t xml:space="preserve"> 1061-1073. </w:t>
      </w:r>
    </w:p>
    <w:p w14:paraId="4E1B8540" w14:textId="77777777" w:rsidR="00524EDE" w:rsidRDefault="00524EDE" w:rsidP="00524EDE">
      <w:pPr>
        <w:tabs>
          <w:tab w:val="right" w:pos="540"/>
        </w:tabs>
        <w:spacing w:after="240"/>
        <w:ind w:left="1440" w:hanging="1440"/>
        <w:rPr>
          <w:rFonts w:cs="Arial"/>
          <w:noProof/>
        </w:rPr>
      </w:pPr>
      <w:r>
        <w:rPr>
          <w:rFonts w:cs="Arial"/>
          <w:noProof/>
        </w:rPr>
        <w:tab/>
        <w:t xml:space="preserve">78. </w:t>
      </w:r>
      <w:r>
        <w:rPr>
          <w:rFonts w:cs="Arial"/>
          <w:noProof/>
        </w:rPr>
        <w:tab/>
        <w:t xml:space="preserve">Li H, Ruan J, Durbin R. Mapping short DNA sequencing reads and calling variants using mapping quality scores. </w:t>
      </w:r>
      <w:r w:rsidRPr="00524EDE">
        <w:rPr>
          <w:rFonts w:cs="Arial"/>
          <w:i/>
          <w:noProof/>
        </w:rPr>
        <w:t xml:space="preserve">Genome Res </w:t>
      </w:r>
      <w:r>
        <w:rPr>
          <w:rFonts w:cs="Arial"/>
          <w:noProof/>
        </w:rPr>
        <w:t xml:space="preserve">2008; </w:t>
      </w:r>
      <w:r w:rsidRPr="00524EDE">
        <w:rPr>
          <w:rFonts w:cs="Arial"/>
          <w:b/>
          <w:noProof/>
        </w:rPr>
        <w:t>18:</w:t>
      </w:r>
      <w:r>
        <w:rPr>
          <w:rFonts w:cs="Arial"/>
          <w:noProof/>
        </w:rPr>
        <w:t xml:space="preserve"> 1851-1858. </w:t>
      </w:r>
    </w:p>
    <w:p w14:paraId="10D3D07A" w14:textId="77777777" w:rsidR="00524EDE" w:rsidRDefault="00524EDE" w:rsidP="00524EDE">
      <w:pPr>
        <w:tabs>
          <w:tab w:val="right" w:pos="540"/>
        </w:tabs>
        <w:spacing w:after="240"/>
        <w:ind w:left="1440" w:hanging="1440"/>
        <w:rPr>
          <w:rFonts w:cs="Arial"/>
          <w:noProof/>
        </w:rPr>
      </w:pPr>
      <w:r>
        <w:rPr>
          <w:rFonts w:cs="Arial"/>
          <w:noProof/>
        </w:rPr>
        <w:tab/>
        <w:t xml:space="preserve">79. </w:t>
      </w:r>
      <w:r>
        <w:rPr>
          <w:rFonts w:cs="Arial"/>
          <w:noProof/>
        </w:rPr>
        <w:tab/>
        <w:t xml:space="preserve">Kao WC, Song YS. naiveBayesCall: an efficient model-based base-calling algorithm for high-throughput sequencing. </w:t>
      </w:r>
      <w:r w:rsidRPr="00524EDE">
        <w:rPr>
          <w:rFonts w:cs="Arial"/>
          <w:i/>
          <w:noProof/>
        </w:rPr>
        <w:t xml:space="preserve">J Comput Biol </w:t>
      </w:r>
      <w:r>
        <w:rPr>
          <w:rFonts w:cs="Arial"/>
          <w:noProof/>
        </w:rPr>
        <w:t xml:space="preserve">2011; </w:t>
      </w:r>
      <w:r w:rsidRPr="00524EDE">
        <w:rPr>
          <w:rFonts w:cs="Arial"/>
          <w:b/>
          <w:noProof/>
        </w:rPr>
        <w:t>18:</w:t>
      </w:r>
      <w:r>
        <w:rPr>
          <w:rFonts w:cs="Arial"/>
          <w:noProof/>
        </w:rPr>
        <w:t xml:space="preserve"> 365-377. </w:t>
      </w:r>
    </w:p>
    <w:p w14:paraId="28F1A533" w14:textId="77777777" w:rsidR="00524EDE" w:rsidRDefault="00524EDE" w:rsidP="00524EDE">
      <w:pPr>
        <w:tabs>
          <w:tab w:val="right" w:pos="540"/>
        </w:tabs>
        <w:spacing w:after="240"/>
        <w:ind w:left="1440" w:hanging="1440"/>
        <w:rPr>
          <w:rFonts w:cs="Arial"/>
          <w:noProof/>
        </w:rPr>
      </w:pPr>
      <w:r>
        <w:rPr>
          <w:rFonts w:cs="Arial"/>
          <w:noProof/>
        </w:rPr>
        <w:tab/>
        <w:t xml:space="preserve">80. </w:t>
      </w:r>
      <w:r>
        <w:rPr>
          <w:rFonts w:cs="Arial"/>
          <w:noProof/>
        </w:rPr>
        <w:tab/>
        <w:t xml:space="preserve">Kao WC, Stevens K, Song YS. BayesCall: A model-based base-calling algorithm for high-throughput short-read sequencing. </w:t>
      </w:r>
      <w:r w:rsidRPr="00524EDE">
        <w:rPr>
          <w:rFonts w:cs="Arial"/>
          <w:i/>
          <w:noProof/>
        </w:rPr>
        <w:t xml:space="preserve">Genome Res </w:t>
      </w:r>
      <w:r>
        <w:rPr>
          <w:rFonts w:cs="Arial"/>
          <w:noProof/>
        </w:rPr>
        <w:t xml:space="preserve">2009; </w:t>
      </w:r>
      <w:r w:rsidRPr="00524EDE">
        <w:rPr>
          <w:rFonts w:cs="Arial"/>
          <w:b/>
          <w:noProof/>
        </w:rPr>
        <w:t>19:</w:t>
      </w:r>
      <w:r>
        <w:rPr>
          <w:rFonts w:cs="Arial"/>
          <w:noProof/>
        </w:rPr>
        <w:t xml:space="preserve"> 1884-1895. </w:t>
      </w:r>
    </w:p>
    <w:p w14:paraId="595B56F0" w14:textId="77777777" w:rsidR="00524EDE" w:rsidRDefault="00524EDE" w:rsidP="00524EDE">
      <w:pPr>
        <w:tabs>
          <w:tab w:val="right" w:pos="540"/>
        </w:tabs>
        <w:spacing w:after="240"/>
        <w:ind w:left="1440" w:hanging="1440"/>
        <w:rPr>
          <w:rFonts w:cs="Arial"/>
          <w:noProof/>
        </w:rPr>
      </w:pPr>
      <w:r>
        <w:rPr>
          <w:rFonts w:cs="Arial"/>
          <w:noProof/>
        </w:rPr>
        <w:tab/>
        <w:t xml:space="preserve">81. </w:t>
      </w:r>
      <w:r>
        <w:rPr>
          <w:rFonts w:cs="Arial"/>
          <w:noProof/>
        </w:rPr>
        <w:tab/>
        <w:t xml:space="preserve">Butler J, MacCallum I, Kleber M, Shlyakhter IA, Belmonte MK, Lander ES et al. ALLPATHS: de novo assembly of whole-genome shotgun microreads. </w:t>
      </w:r>
      <w:r w:rsidRPr="00524EDE">
        <w:rPr>
          <w:rFonts w:cs="Arial"/>
          <w:i/>
          <w:noProof/>
        </w:rPr>
        <w:t xml:space="preserve">Genome Res </w:t>
      </w:r>
      <w:r>
        <w:rPr>
          <w:rFonts w:cs="Arial"/>
          <w:noProof/>
        </w:rPr>
        <w:t xml:space="preserve">2008; </w:t>
      </w:r>
      <w:r w:rsidRPr="00524EDE">
        <w:rPr>
          <w:rFonts w:cs="Arial"/>
          <w:b/>
          <w:noProof/>
        </w:rPr>
        <w:t>18:</w:t>
      </w:r>
      <w:r>
        <w:rPr>
          <w:rFonts w:cs="Arial"/>
          <w:noProof/>
        </w:rPr>
        <w:t xml:space="preserve"> 810-820. </w:t>
      </w:r>
    </w:p>
    <w:p w14:paraId="202324FC" w14:textId="77777777" w:rsidR="00524EDE" w:rsidRDefault="00524EDE" w:rsidP="00524EDE">
      <w:pPr>
        <w:tabs>
          <w:tab w:val="right" w:pos="540"/>
        </w:tabs>
        <w:spacing w:after="240"/>
        <w:ind w:left="1440" w:hanging="1440"/>
        <w:rPr>
          <w:rFonts w:cs="Arial"/>
          <w:noProof/>
        </w:rPr>
      </w:pPr>
      <w:r>
        <w:rPr>
          <w:rFonts w:cs="Arial"/>
          <w:noProof/>
        </w:rPr>
        <w:tab/>
        <w:t xml:space="preserve">82. </w:t>
      </w:r>
      <w:r>
        <w:rPr>
          <w:rFonts w:cs="Arial"/>
          <w:noProof/>
        </w:rPr>
        <w:tab/>
        <w:t xml:space="preserve">Simpson JT, Wong K, Jackman SD, Schein JE, Jones SJ, Birol I. ABySS: a parallel assembler for short read sequence data. </w:t>
      </w:r>
      <w:r w:rsidRPr="00524EDE">
        <w:rPr>
          <w:rFonts w:cs="Arial"/>
          <w:i/>
          <w:noProof/>
        </w:rPr>
        <w:t xml:space="preserve">Genome Res </w:t>
      </w:r>
      <w:r>
        <w:rPr>
          <w:rFonts w:cs="Arial"/>
          <w:noProof/>
        </w:rPr>
        <w:t xml:space="preserve">2009; </w:t>
      </w:r>
      <w:r w:rsidRPr="00524EDE">
        <w:rPr>
          <w:rFonts w:cs="Arial"/>
          <w:b/>
          <w:noProof/>
        </w:rPr>
        <w:t>19:</w:t>
      </w:r>
      <w:r>
        <w:rPr>
          <w:rFonts w:cs="Arial"/>
          <w:noProof/>
        </w:rPr>
        <w:t xml:space="preserve"> 1117-1123. </w:t>
      </w:r>
    </w:p>
    <w:p w14:paraId="7F4E8B52" w14:textId="77777777" w:rsidR="00524EDE" w:rsidRDefault="00524EDE" w:rsidP="00524EDE">
      <w:pPr>
        <w:tabs>
          <w:tab w:val="right" w:pos="540"/>
        </w:tabs>
        <w:spacing w:after="240"/>
        <w:ind w:left="1440" w:hanging="1440"/>
        <w:rPr>
          <w:rFonts w:cs="Arial"/>
          <w:noProof/>
        </w:rPr>
      </w:pPr>
      <w:r>
        <w:rPr>
          <w:rFonts w:cs="Arial"/>
          <w:noProof/>
        </w:rPr>
        <w:tab/>
        <w:t xml:space="preserve">83. </w:t>
      </w:r>
      <w:r>
        <w:rPr>
          <w:rFonts w:cs="Arial"/>
          <w:noProof/>
        </w:rPr>
        <w:tab/>
        <w:t xml:space="preserve">Martin ER, Kinnamon DD, Schmidt MA, Powell EH, Zuchner S, Morris RW. SeqEM: an adaptive genotype-calling approach for next-generation sequencing studies. </w:t>
      </w:r>
      <w:r w:rsidRPr="00524EDE">
        <w:rPr>
          <w:rFonts w:cs="Arial"/>
          <w:i/>
          <w:noProof/>
        </w:rPr>
        <w:t xml:space="preserve">Bioinformatics </w:t>
      </w:r>
      <w:r>
        <w:rPr>
          <w:rFonts w:cs="Arial"/>
          <w:noProof/>
        </w:rPr>
        <w:t xml:space="preserve">2010; </w:t>
      </w:r>
      <w:r w:rsidRPr="00524EDE">
        <w:rPr>
          <w:rFonts w:cs="Arial"/>
          <w:b/>
          <w:noProof/>
        </w:rPr>
        <w:t>26:</w:t>
      </w:r>
      <w:r>
        <w:rPr>
          <w:rFonts w:cs="Arial"/>
          <w:noProof/>
        </w:rPr>
        <w:t xml:space="preserve"> 2803-2810. </w:t>
      </w:r>
    </w:p>
    <w:p w14:paraId="0343B657" w14:textId="77777777" w:rsidR="00524EDE" w:rsidRDefault="00524EDE" w:rsidP="00524EDE">
      <w:pPr>
        <w:tabs>
          <w:tab w:val="right" w:pos="540"/>
        </w:tabs>
        <w:spacing w:after="240"/>
        <w:ind w:left="1440" w:hanging="1440"/>
        <w:rPr>
          <w:rFonts w:cs="Arial"/>
          <w:noProof/>
        </w:rPr>
      </w:pPr>
      <w:r>
        <w:rPr>
          <w:rFonts w:cs="Arial"/>
          <w:noProof/>
        </w:rPr>
        <w:tab/>
        <w:t xml:space="preserve">84. </w:t>
      </w:r>
      <w:r>
        <w:rPr>
          <w:rFonts w:cs="Arial"/>
          <w:noProof/>
        </w:rPr>
        <w:tab/>
        <w:t xml:space="preserve">Bansal V, Harismendy O, Tewhey R, Murray SS, Schork NJ, Topol EJ et al. Accurate detection and genotyping of SNPs utilizing population sequencing data. </w:t>
      </w:r>
      <w:r w:rsidRPr="00524EDE">
        <w:rPr>
          <w:rFonts w:cs="Arial"/>
          <w:i/>
          <w:noProof/>
        </w:rPr>
        <w:t xml:space="preserve">Genome Res </w:t>
      </w:r>
      <w:r>
        <w:rPr>
          <w:rFonts w:cs="Arial"/>
          <w:noProof/>
        </w:rPr>
        <w:t xml:space="preserve">2010; </w:t>
      </w:r>
      <w:r w:rsidRPr="00524EDE">
        <w:rPr>
          <w:rFonts w:cs="Arial"/>
          <w:b/>
          <w:noProof/>
        </w:rPr>
        <w:t>20:</w:t>
      </w:r>
      <w:r>
        <w:rPr>
          <w:rFonts w:cs="Arial"/>
          <w:noProof/>
        </w:rPr>
        <w:t xml:space="preserve"> 537-545. </w:t>
      </w:r>
    </w:p>
    <w:p w14:paraId="57B6CA4C" w14:textId="77777777" w:rsidR="00524EDE" w:rsidRDefault="00524EDE" w:rsidP="00524EDE">
      <w:pPr>
        <w:tabs>
          <w:tab w:val="right" w:pos="540"/>
        </w:tabs>
        <w:spacing w:after="240"/>
        <w:ind w:left="1440" w:hanging="1440"/>
        <w:rPr>
          <w:rFonts w:cs="Arial"/>
          <w:noProof/>
        </w:rPr>
      </w:pPr>
      <w:r>
        <w:rPr>
          <w:rFonts w:cs="Arial"/>
          <w:noProof/>
        </w:rPr>
        <w:tab/>
        <w:t xml:space="preserve">85. </w:t>
      </w:r>
      <w:r>
        <w:rPr>
          <w:rFonts w:cs="Arial"/>
          <w:noProof/>
        </w:rPr>
        <w:tab/>
        <w:t xml:space="preserve">Nielsen R, Paul JS, Albrechtsen A, Song YS. Genotype and SNP calling from next-generation sequencing data. </w:t>
      </w:r>
      <w:r w:rsidRPr="00524EDE">
        <w:rPr>
          <w:rFonts w:cs="Arial"/>
          <w:i/>
          <w:noProof/>
        </w:rPr>
        <w:t xml:space="preserve">Nat Rev Genet </w:t>
      </w:r>
      <w:r>
        <w:rPr>
          <w:rFonts w:cs="Arial"/>
          <w:noProof/>
        </w:rPr>
        <w:t xml:space="preserve">2011; </w:t>
      </w:r>
      <w:r w:rsidRPr="00524EDE">
        <w:rPr>
          <w:rFonts w:cs="Arial"/>
          <w:b/>
          <w:noProof/>
        </w:rPr>
        <w:t>12:</w:t>
      </w:r>
      <w:r>
        <w:rPr>
          <w:rFonts w:cs="Arial"/>
          <w:noProof/>
        </w:rPr>
        <w:t xml:space="preserve"> 443-451. </w:t>
      </w:r>
    </w:p>
    <w:p w14:paraId="1A7BA346" w14:textId="77777777" w:rsidR="00524EDE" w:rsidRDefault="00524EDE" w:rsidP="00524EDE">
      <w:pPr>
        <w:tabs>
          <w:tab w:val="right" w:pos="540"/>
        </w:tabs>
        <w:spacing w:after="240"/>
        <w:ind w:left="1440" w:hanging="1440"/>
        <w:rPr>
          <w:rFonts w:cs="Arial"/>
          <w:noProof/>
        </w:rPr>
      </w:pPr>
      <w:r>
        <w:rPr>
          <w:rFonts w:cs="Arial"/>
          <w:noProof/>
        </w:rPr>
        <w:tab/>
        <w:t xml:space="preserve">86. </w:t>
      </w:r>
      <w:r>
        <w:rPr>
          <w:rFonts w:cs="Arial"/>
          <w:noProof/>
        </w:rPr>
        <w:tab/>
        <w:t xml:space="preserve">DePristo MA, Banks E, Poplin R, Garimella KV, Maguire JR, Hartl C et al. A framework for variation discovery and genotyping using next-generation DNA sequencing data. </w:t>
      </w:r>
      <w:r w:rsidRPr="00524EDE">
        <w:rPr>
          <w:rFonts w:cs="Arial"/>
          <w:i/>
          <w:noProof/>
        </w:rPr>
        <w:t xml:space="preserve">Nat Genet </w:t>
      </w:r>
      <w:r>
        <w:rPr>
          <w:rFonts w:cs="Arial"/>
          <w:noProof/>
        </w:rPr>
        <w:t xml:space="preserve">2011; </w:t>
      </w:r>
      <w:r w:rsidRPr="00524EDE">
        <w:rPr>
          <w:rFonts w:cs="Arial"/>
          <w:b/>
          <w:noProof/>
        </w:rPr>
        <w:t>43:</w:t>
      </w:r>
      <w:r>
        <w:rPr>
          <w:rFonts w:cs="Arial"/>
          <w:noProof/>
        </w:rPr>
        <w:t xml:space="preserve"> 491-498. </w:t>
      </w:r>
    </w:p>
    <w:p w14:paraId="143380DC" w14:textId="77777777" w:rsidR="00524EDE" w:rsidRDefault="00524EDE" w:rsidP="00524EDE">
      <w:pPr>
        <w:tabs>
          <w:tab w:val="right" w:pos="540"/>
        </w:tabs>
        <w:spacing w:after="240"/>
        <w:ind w:left="1440" w:hanging="1440"/>
        <w:rPr>
          <w:rFonts w:cs="Arial"/>
          <w:noProof/>
        </w:rPr>
      </w:pPr>
      <w:r>
        <w:rPr>
          <w:rFonts w:cs="Arial"/>
          <w:noProof/>
        </w:rPr>
        <w:tab/>
        <w:t xml:space="preserve">87. </w:t>
      </w:r>
      <w:r>
        <w:rPr>
          <w:rFonts w:cs="Arial"/>
          <w:noProof/>
        </w:rPr>
        <w:tab/>
        <w:t xml:space="preserve">McKenna A, Hanna M, Banks E, Sivachenko A, Cibulskis K, Kernytsky A et al. The Genome Analysis Toolkit: a MapReduce framework for analyzing next-generation DNA sequencing data. </w:t>
      </w:r>
      <w:r w:rsidRPr="00524EDE">
        <w:rPr>
          <w:rFonts w:cs="Arial"/>
          <w:i/>
          <w:noProof/>
        </w:rPr>
        <w:t xml:space="preserve">Genome Res </w:t>
      </w:r>
      <w:r>
        <w:rPr>
          <w:rFonts w:cs="Arial"/>
          <w:noProof/>
        </w:rPr>
        <w:t xml:space="preserve">2010; </w:t>
      </w:r>
      <w:r w:rsidRPr="00524EDE">
        <w:rPr>
          <w:rFonts w:cs="Arial"/>
          <w:b/>
          <w:noProof/>
        </w:rPr>
        <w:t>20:</w:t>
      </w:r>
      <w:r>
        <w:rPr>
          <w:rFonts w:cs="Arial"/>
          <w:noProof/>
        </w:rPr>
        <w:t xml:space="preserve"> 1297-1303. </w:t>
      </w:r>
    </w:p>
    <w:p w14:paraId="16E335E4" w14:textId="77777777" w:rsidR="00524EDE" w:rsidRDefault="00524EDE" w:rsidP="00524EDE">
      <w:pPr>
        <w:tabs>
          <w:tab w:val="right" w:pos="540"/>
        </w:tabs>
        <w:spacing w:after="240"/>
        <w:ind w:left="1440" w:hanging="1440"/>
        <w:rPr>
          <w:rFonts w:cs="Arial"/>
          <w:noProof/>
        </w:rPr>
      </w:pPr>
      <w:r>
        <w:rPr>
          <w:rFonts w:cs="Arial"/>
          <w:noProof/>
        </w:rPr>
        <w:tab/>
        <w:t xml:space="preserve">88. </w:t>
      </w:r>
      <w:r>
        <w:rPr>
          <w:rFonts w:cs="Arial"/>
          <w:noProof/>
        </w:rPr>
        <w:tab/>
        <w:t xml:space="preserve">Ebersberger I, Metzler D, Schwarz C, Paabo S. Genomewide comparison of DNA sequences between humans and chimpanzees. </w:t>
      </w:r>
      <w:r w:rsidRPr="00524EDE">
        <w:rPr>
          <w:rFonts w:cs="Arial"/>
          <w:i/>
          <w:noProof/>
        </w:rPr>
        <w:t xml:space="preserve">Am J Hum Genet </w:t>
      </w:r>
      <w:r>
        <w:rPr>
          <w:rFonts w:cs="Arial"/>
          <w:noProof/>
        </w:rPr>
        <w:t xml:space="preserve">2002; </w:t>
      </w:r>
      <w:r w:rsidRPr="00524EDE">
        <w:rPr>
          <w:rFonts w:cs="Arial"/>
          <w:b/>
          <w:noProof/>
        </w:rPr>
        <w:t>70:</w:t>
      </w:r>
      <w:r>
        <w:rPr>
          <w:rFonts w:cs="Arial"/>
          <w:noProof/>
        </w:rPr>
        <w:t xml:space="preserve"> 1490-1497. </w:t>
      </w:r>
    </w:p>
    <w:p w14:paraId="2597279F" w14:textId="77777777" w:rsidR="00524EDE" w:rsidRDefault="00524EDE" w:rsidP="00524EDE">
      <w:pPr>
        <w:tabs>
          <w:tab w:val="right" w:pos="540"/>
        </w:tabs>
        <w:spacing w:after="240"/>
        <w:ind w:left="1440" w:hanging="1440"/>
        <w:rPr>
          <w:rFonts w:cs="Arial"/>
          <w:noProof/>
        </w:rPr>
      </w:pPr>
      <w:r>
        <w:rPr>
          <w:rFonts w:cs="Arial"/>
          <w:noProof/>
        </w:rPr>
        <w:tab/>
        <w:t xml:space="preserve">89. </w:t>
      </w:r>
      <w:r>
        <w:rPr>
          <w:rFonts w:cs="Arial"/>
          <w:noProof/>
        </w:rPr>
        <w:tab/>
        <w:t xml:space="preserve">Sathirapongsasuti JF, Lee H, Horst BA, Brunner G, Cochran AJ, Binder S et al. Exome sequencing-based copy-number variation and loss of heterozygosity detection: ExomeCNV. </w:t>
      </w:r>
      <w:r w:rsidRPr="00524EDE">
        <w:rPr>
          <w:rFonts w:cs="Arial"/>
          <w:i/>
          <w:noProof/>
        </w:rPr>
        <w:t xml:space="preserve">Bioinformatics </w:t>
      </w:r>
      <w:r>
        <w:rPr>
          <w:rFonts w:cs="Arial"/>
          <w:noProof/>
        </w:rPr>
        <w:t xml:space="preserve">2011; </w:t>
      </w:r>
      <w:r w:rsidRPr="00524EDE">
        <w:rPr>
          <w:rFonts w:cs="Arial"/>
          <w:b/>
          <w:noProof/>
        </w:rPr>
        <w:t>27:</w:t>
      </w:r>
      <w:r>
        <w:rPr>
          <w:rFonts w:cs="Arial"/>
          <w:noProof/>
        </w:rPr>
        <w:t xml:space="preserve"> 2648-2654. </w:t>
      </w:r>
    </w:p>
    <w:p w14:paraId="32D7D6A7" w14:textId="77777777" w:rsidR="00524EDE" w:rsidRDefault="00524EDE" w:rsidP="00524EDE">
      <w:pPr>
        <w:tabs>
          <w:tab w:val="right" w:pos="540"/>
        </w:tabs>
        <w:spacing w:after="240"/>
        <w:ind w:left="1440" w:hanging="1440"/>
        <w:rPr>
          <w:rFonts w:cs="Arial"/>
          <w:noProof/>
        </w:rPr>
      </w:pPr>
      <w:r>
        <w:rPr>
          <w:rFonts w:cs="Arial"/>
          <w:noProof/>
        </w:rPr>
        <w:tab/>
        <w:t xml:space="preserve">90. </w:t>
      </w:r>
      <w:r>
        <w:rPr>
          <w:rFonts w:cs="Arial"/>
          <w:noProof/>
        </w:rPr>
        <w:tab/>
        <w:t xml:space="preserve">Li J, Lupat R, Amarasinghe KC, Thompson ER, Doyle MA, Ryland GL et al. CONTRA: copy number analysis for targeted resequencing. </w:t>
      </w:r>
      <w:r w:rsidRPr="00524EDE">
        <w:rPr>
          <w:rFonts w:cs="Arial"/>
          <w:i/>
          <w:noProof/>
        </w:rPr>
        <w:t xml:space="preserve">Bioinformatics </w:t>
      </w:r>
      <w:r>
        <w:rPr>
          <w:rFonts w:cs="Arial"/>
          <w:noProof/>
        </w:rPr>
        <w:t xml:space="preserve">2012; </w:t>
      </w:r>
      <w:r w:rsidRPr="00524EDE">
        <w:rPr>
          <w:rFonts w:cs="Arial"/>
          <w:b/>
          <w:noProof/>
        </w:rPr>
        <w:t>28:</w:t>
      </w:r>
      <w:r>
        <w:rPr>
          <w:rFonts w:cs="Arial"/>
          <w:noProof/>
        </w:rPr>
        <w:t xml:space="preserve"> 1307-1313. </w:t>
      </w:r>
    </w:p>
    <w:p w14:paraId="1D52A0FB" w14:textId="77777777" w:rsidR="00524EDE" w:rsidRDefault="00524EDE" w:rsidP="00524EDE">
      <w:pPr>
        <w:tabs>
          <w:tab w:val="right" w:pos="540"/>
        </w:tabs>
        <w:spacing w:after="240"/>
        <w:ind w:left="1440" w:hanging="1440"/>
        <w:rPr>
          <w:rFonts w:cs="Arial"/>
          <w:noProof/>
        </w:rPr>
      </w:pPr>
      <w:r>
        <w:rPr>
          <w:rFonts w:cs="Arial"/>
          <w:noProof/>
        </w:rPr>
        <w:tab/>
        <w:t xml:space="preserve">91. </w:t>
      </w:r>
      <w:r>
        <w:rPr>
          <w:rFonts w:cs="Arial"/>
          <w:noProof/>
        </w:rPr>
        <w:tab/>
        <w:t xml:space="preserve">Dewey FE, Chen R, Cordero SP, Ormond KE, Caleshu C, Karczewski KJ et al. Phased whole-genome genetic risk in a family quartet using a major allele reference sequence. </w:t>
      </w:r>
      <w:r w:rsidRPr="00524EDE">
        <w:rPr>
          <w:rFonts w:cs="Arial"/>
          <w:i/>
          <w:noProof/>
        </w:rPr>
        <w:t xml:space="preserve">PLoS Genet </w:t>
      </w:r>
      <w:r>
        <w:rPr>
          <w:rFonts w:cs="Arial"/>
          <w:noProof/>
        </w:rPr>
        <w:t xml:space="preserve">2011; </w:t>
      </w:r>
      <w:r w:rsidRPr="00524EDE">
        <w:rPr>
          <w:rFonts w:cs="Arial"/>
          <w:b/>
          <w:noProof/>
        </w:rPr>
        <w:t>7:</w:t>
      </w:r>
      <w:r>
        <w:rPr>
          <w:rFonts w:cs="Arial"/>
          <w:noProof/>
        </w:rPr>
        <w:t xml:space="preserve"> e1002280-</w:t>
      </w:r>
    </w:p>
    <w:p w14:paraId="05F68EA2" w14:textId="77777777" w:rsidR="00524EDE" w:rsidRDefault="00524EDE" w:rsidP="00524EDE">
      <w:pPr>
        <w:tabs>
          <w:tab w:val="right" w:pos="540"/>
        </w:tabs>
        <w:spacing w:after="240"/>
        <w:ind w:left="1440" w:hanging="1440"/>
        <w:rPr>
          <w:rFonts w:cs="Arial"/>
          <w:noProof/>
        </w:rPr>
      </w:pPr>
      <w:r>
        <w:rPr>
          <w:rFonts w:cs="Arial"/>
          <w:noProof/>
        </w:rPr>
        <w:tab/>
        <w:t xml:space="preserve">92. </w:t>
      </w:r>
      <w:r>
        <w:rPr>
          <w:rFonts w:cs="Arial"/>
          <w:noProof/>
        </w:rPr>
        <w:tab/>
        <w:t xml:space="preserve">Binkley J, Karra K, Kirby A, Hosobuchi M, Stone EA, Sidow A. ProPhylER: a curated online resource for protein function and structure based on evolutionary constraint analyses. </w:t>
      </w:r>
      <w:r w:rsidRPr="00524EDE">
        <w:rPr>
          <w:rFonts w:cs="Arial"/>
          <w:i/>
          <w:noProof/>
        </w:rPr>
        <w:t xml:space="preserve">Genome Res </w:t>
      </w:r>
      <w:r>
        <w:rPr>
          <w:rFonts w:cs="Arial"/>
          <w:noProof/>
        </w:rPr>
        <w:t xml:space="preserve">2010; </w:t>
      </w:r>
      <w:r w:rsidRPr="00524EDE">
        <w:rPr>
          <w:rFonts w:cs="Arial"/>
          <w:b/>
          <w:noProof/>
        </w:rPr>
        <w:t>20:</w:t>
      </w:r>
      <w:r>
        <w:rPr>
          <w:rFonts w:cs="Arial"/>
          <w:noProof/>
        </w:rPr>
        <w:t xml:space="preserve"> 142-154. </w:t>
      </w:r>
    </w:p>
    <w:p w14:paraId="5ECAA156" w14:textId="77777777" w:rsidR="00524EDE" w:rsidRDefault="00524EDE" w:rsidP="00524EDE">
      <w:pPr>
        <w:tabs>
          <w:tab w:val="right" w:pos="540"/>
        </w:tabs>
        <w:spacing w:after="240"/>
        <w:ind w:left="1440" w:hanging="1440"/>
        <w:rPr>
          <w:rFonts w:cs="Arial"/>
          <w:noProof/>
        </w:rPr>
      </w:pPr>
      <w:r>
        <w:rPr>
          <w:rFonts w:cs="Arial"/>
          <w:noProof/>
        </w:rPr>
        <w:tab/>
        <w:t xml:space="preserve">93. </w:t>
      </w:r>
      <w:r>
        <w:rPr>
          <w:rFonts w:cs="Arial"/>
          <w:noProof/>
        </w:rPr>
        <w:tab/>
        <w:t xml:space="preserve">Stone EA, Sidow A. Physicochemical constraint violation by missense substitutions mediates impairment of protein function and disease severity. </w:t>
      </w:r>
      <w:r w:rsidRPr="00524EDE">
        <w:rPr>
          <w:rFonts w:cs="Arial"/>
          <w:i/>
          <w:noProof/>
        </w:rPr>
        <w:t xml:space="preserve">Genome Res </w:t>
      </w:r>
      <w:r>
        <w:rPr>
          <w:rFonts w:cs="Arial"/>
          <w:noProof/>
        </w:rPr>
        <w:t xml:space="preserve">2005; </w:t>
      </w:r>
      <w:r w:rsidRPr="00524EDE">
        <w:rPr>
          <w:rFonts w:cs="Arial"/>
          <w:b/>
          <w:noProof/>
        </w:rPr>
        <w:t>15:</w:t>
      </w:r>
      <w:r>
        <w:rPr>
          <w:rFonts w:cs="Arial"/>
          <w:noProof/>
        </w:rPr>
        <w:t xml:space="preserve"> 978-986. </w:t>
      </w:r>
    </w:p>
    <w:p w14:paraId="1E9C3AD5" w14:textId="77777777" w:rsidR="00524EDE" w:rsidRDefault="00524EDE" w:rsidP="00524EDE">
      <w:pPr>
        <w:tabs>
          <w:tab w:val="right" w:pos="540"/>
        </w:tabs>
        <w:spacing w:after="240"/>
        <w:ind w:left="1440" w:hanging="1440"/>
        <w:rPr>
          <w:rFonts w:cs="Arial"/>
          <w:noProof/>
        </w:rPr>
      </w:pPr>
      <w:r>
        <w:rPr>
          <w:rFonts w:cs="Arial"/>
          <w:noProof/>
        </w:rPr>
        <w:tab/>
        <w:t xml:space="preserve">94. </w:t>
      </w:r>
      <w:r>
        <w:rPr>
          <w:rFonts w:cs="Arial"/>
          <w:noProof/>
        </w:rPr>
        <w:tab/>
        <w:t xml:space="preserve">Ramensky V, Bork P, Sunyaev S. Human non-synonymous SNPs: server and survey. </w:t>
      </w:r>
      <w:r w:rsidRPr="00524EDE">
        <w:rPr>
          <w:rFonts w:cs="Arial"/>
          <w:i/>
          <w:noProof/>
        </w:rPr>
        <w:t xml:space="preserve">Nucleic Acids Res </w:t>
      </w:r>
      <w:r>
        <w:rPr>
          <w:rFonts w:cs="Arial"/>
          <w:noProof/>
        </w:rPr>
        <w:t xml:space="preserve">2002; </w:t>
      </w:r>
      <w:r w:rsidRPr="00524EDE">
        <w:rPr>
          <w:rFonts w:cs="Arial"/>
          <w:b/>
          <w:noProof/>
        </w:rPr>
        <w:t>30:</w:t>
      </w:r>
      <w:r>
        <w:rPr>
          <w:rFonts w:cs="Arial"/>
          <w:noProof/>
        </w:rPr>
        <w:t xml:space="preserve"> 3894-3900. </w:t>
      </w:r>
    </w:p>
    <w:p w14:paraId="6A89C801" w14:textId="77777777" w:rsidR="00524EDE" w:rsidRDefault="00524EDE" w:rsidP="00524EDE">
      <w:pPr>
        <w:tabs>
          <w:tab w:val="right" w:pos="540"/>
        </w:tabs>
        <w:spacing w:after="240"/>
        <w:ind w:left="1440" w:hanging="1440"/>
        <w:rPr>
          <w:rFonts w:cs="Arial"/>
          <w:noProof/>
        </w:rPr>
      </w:pPr>
      <w:r>
        <w:rPr>
          <w:rFonts w:cs="Arial"/>
          <w:noProof/>
        </w:rPr>
        <w:tab/>
        <w:t xml:space="preserve">95. </w:t>
      </w:r>
      <w:r>
        <w:rPr>
          <w:rFonts w:cs="Arial"/>
          <w:noProof/>
        </w:rPr>
        <w:tab/>
        <w:t xml:space="preserve">Sunyaev S, Ramensky V, Koch I, Lathe W, III, Kondrashov AS, Bork P. Prediction of deleterious human alleles. </w:t>
      </w:r>
      <w:r w:rsidRPr="00524EDE">
        <w:rPr>
          <w:rFonts w:cs="Arial"/>
          <w:i/>
          <w:noProof/>
        </w:rPr>
        <w:t xml:space="preserve">Hum Mol Genet </w:t>
      </w:r>
      <w:r>
        <w:rPr>
          <w:rFonts w:cs="Arial"/>
          <w:noProof/>
        </w:rPr>
        <w:t xml:space="preserve">2001; </w:t>
      </w:r>
      <w:r w:rsidRPr="00524EDE">
        <w:rPr>
          <w:rFonts w:cs="Arial"/>
          <w:b/>
          <w:noProof/>
        </w:rPr>
        <w:t>10:</w:t>
      </w:r>
      <w:r>
        <w:rPr>
          <w:rFonts w:cs="Arial"/>
          <w:noProof/>
        </w:rPr>
        <w:t xml:space="preserve"> 591-597. </w:t>
      </w:r>
    </w:p>
    <w:p w14:paraId="42CACB45" w14:textId="77777777" w:rsidR="00524EDE" w:rsidRDefault="00524EDE" w:rsidP="00524EDE">
      <w:pPr>
        <w:tabs>
          <w:tab w:val="right" w:pos="540"/>
        </w:tabs>
        <w:spacing w:after="240"/>
        <w:ind w:left="1440" w:hanging="1440"/>
        <w:rPr>
          <w:rFonts w:cs="Arial"/>
          <w:noProof/>
        </w:rPr>
      </w:pPr>
      <w:r>
        <w:rPr>
          <w:rFonts w:cs="Arial"/>
          <w:noProof/>
        </w:rPr>
        <w:tab/>
        <w:t xml:space="preserve">96. </w:t>
      </w:r>
      <w:r>
        <w:rPr>
          <w:rFonts w:cs="Arial"/>
          <w:noProof/>
        </w:rPr>
        <w:tab/>
        <w:t xml:space="preserve">Sunyaev S, Ramensky V, Bork P. Towards a structural basis of human non-synonymous single nucleotide polymorphisms. </w:t>
      </w:r>
      <w:r w:rsidRPr="00524EDE">
        <w:rPr>
          <w:rFonts w:cs="Arial"/>
          <w:i/>
          <w:noProof/>
        </w:rPr>
        <w:t xml:space="preserve">Trends Genet </w:t>
      </w:r>
      <w:r>
        <w:rPr>
          <w:rFonts w:cs="Arial"/>
          <w:noProof/>
        </w:rPr>
        <w:t xml:space="preserve">2000; </w:t>
      </w:r>
      <w:r w:rsidRPr="00524EDE">
        <w:rPr>
          <w:rFonts w:cs="Arial"/>
          <w:b/>
          <w:noProof/>
        </w:rPr>
        <w:t>16:</w:t>
      </w:r>
      <w:r>
        <w:rPr>
          <w:rFonts w:cs="Arial"/>
          <w:noProof/>
        </w:rPr>
        <w:t xml:space="preserve"> 198-200. </w:t>
      </w:r>
    </w:p>
    <w:p w14:paraId="78E4E809" w14:textId="77777777" w:rsidR="00524EDE" w:rsidRDefault="00524EDE" w:rsidP="00524EDE">
      <w:pPr>
        <w:tabs>
          <w:tab w:val="right" w:pos="540"/>
        </w:tabs>
        <w:spacing w:after="240"/>
        <w:ind w:left="1440" w:hanging="1440"/>
        <w:rPr>
          <w:rFonts w:cs="Arial"/>
          <w:noProof/>
        </w:rPr>
      </w:pPr>
      <w:r>
        <w:rPr>
          <w:rFonts w:cs="Arial"/>
          <w:noProof/>
        </w:rPr>
        <w:tab/>
        <w:t xml:space="preserve">97. </w:t>
      </w:r>
      <w:r>
        <w:rPr>
          <w:rFonts w:cs="Arial"/>
          <w:noProof/>
        </w:rPr>
        <w:tab/>
        <w:t xml:space="preserve">Ng PC, Henikoff S. SIFT: Predicting amino acid changes that affect protein function. </w:t>
      </w:r>
      <w:r w:rsidRPr="00524EDE">
        <w:rPr>
          <w:rFonts w:cs="Arial"/>
          <w:i/>
          <w:noProof/>
        </w:rPr>
        <w:t xml:space="preserve">Nucleic Acids Res </w:t>
      </w:r>
      <w:r>
        <w:rPr>
          <w:rFonts w:cs="Arial"/>
          <w:noProof/>
        </w:rPr>
        <w:t xml:space="preserve">2003; </w:t>
      </w:r>
      <w:r w:rsidRPr="00524EDE">
        <w:rPr>
          <w:rFonts w:cs="Arial"/>
          <w:b/>
          <w:noProof/>
        </w:rPr>
        <w:t>31:</w:t>
      </w:r>
      <w:r>
        <w:rPr>
          <w:rFonts w:cs="Arial"/>
          <w:noProof/>
        </w:rPr>
        <w:t xml:space="preserve"> 3812-3814. </w:t>
      </w:r>
    </w:p>
    <w:p w14:paraId="00A69689" w14:textId="77777777" w:rsidR="00524EDE" w:rsidRDefault="00524EDE" w:rsidP="00524EDE">
      <w:pPr>
        <w:tabs>
          <w:tab w:val="right" w:pos="540"/>
        </w:tabs>
        <w:spacing w:after="240"/>
        <w:ind w:left="1440" w:hanging="1440"/>
        <w:rPr>
          <w:rFonts w:cs="Arial"/>
          <w:noProof/>
        </w:rPr>
      </w:pPr>
      <w:r>
        <w:rPr>
          <w:rFonts w:cs="Arial"/>
          <w:noProof/>
        </w:rPr>
        <w:tab/>
        <w:t xml:space="preserve">98. </w:t>
      </w:r>
      <w:r>
        <w:rPr>
          <w:rFonts w:cs="Arial"/>
          <w:noProof/>
        </w:rPr>
        <w:tab/>
        <w:t xml:space="preserve">Mi H, Lazareva-Ulitsky B, Loo R, Kejariwal A, Vandergriff J, Rabkin S et al. The PANTHER database of protein families, subfamilies, functions and pathways. </w:t>
      </w:r>
      <w:r w:rsidRPr="00524EDE">
        <w:rPr>
          <w:rFonts w:cs="Arial"/>
          <w:i/>
          <w:noProof/>
        </w:rPr>
        <w:t xml:space="preserve">Nucleic Acids Res </w:t>
      </w:r>
      <w:r>
        <w:rPr>
          <w:rFonts w:cs="Arial"/>
          <w:noProof/>
        </w:rPr>
        <w:t xml:space="preserve">2005; </w:t>
      </w:r>
      <w:r w:rsidRPr="00524EDE">
        <w:rPr>
          <w:rFonts w:cs="Arial"/>
          <w:b/>
          <w:noProof/>
        </w:rPr>
        <w:t>33:</w:t>
      </w:r>
      <w:r>
        <w:rPr>
          <w:rFonts w:cs="Arial"/>
          <w:noProof/>
        </w:rPr>
        <w:t xml:space="preserve"> D284-D288. </w:t>
      </w:r>
    </w:p>
    <w:p w14:paraId="11E9C397" w14:textId="77777777" w:rsidR="00524EDE" w:rsidRDefault="00524EDE" w:rsidP="00524EDE">
      <w:pPr>
        <w:tabs>
          <w:tab w:val="right" w:pos="540"/>
        </w:tabs>
        <w:spacing w:after="240"/>
        <w:ind w:left="1440" w:hanging="1440"/>
        <w:rPr>
          <w:rFonts w:cs="Arial"/>
          <w:noProof/>
        </w:rPr>
      </w:pPr>
      <w:r>
        <w:rPr>
          <w:rFonts w:cs="Arial"/>
          <w:noProof/>
        </w:rPr>
        <w:tab/>
        <w:t xml:space="preserve">99. </w:t>
      </w:r>
      <w:r>
        <w:rPr>
          <w:rFonts w:cs="Arial"/>
          <w:noProof/>
        </w:rPr>
        <w:tab/>
        <w:t xml:space="preserve">Thomas PD, Campbell MJ, Kejariwal A, Mi H, Karlak B, Daverman R et al. PANTHER: a library of protein families and subfamilies indexed by function. </w:t>
      </w:r>
      <w:r w:rsidRPr="00524EDE">
        <w:rPr>
          <w:rFonts w:cs="Arial"/>
          <w:i/>
          <w:noProof/>
        </w:rPr>
        <w:t xml:space="preserve">Genome Res </w:t>
      </w:r>
      <w:r>
        <w:rPr>
          <w:rFonts w:cs="Arial"/>
          <w:noProof/>
        </w:rPr>
        <w:t xml:space="preserve">2003; </w:t>
      </w:r>
      <w:r w:rsidRPr="00524EDE">
        <w:rPr>
          <w:rFonts w:cs="Arial"/>
          <w:b/>
          <w:noProof/>
        </w:rPr>
        <w:t>13:</w:t>
      </w:r>
      <w:r>
        <w:rPr>
          <w:rFonts w:cs="Arial"/>
          <w:noProof/>
        </w:rPr>
        <w:t xml:space="preserve"> 2129-2141. </w:t>
      </w:r>
    </w:p>
    <w:p w14:paraId="500125B6" w14:textId="77777777" w:rsidR="00524EDE" w:rsidRDefault="00524EDE" w:rsidP="00524EDE">
      <w:pPr>
        <w:tabs>
          <w:tab w:val="right" w:pos="540"/>
        </w:tabs>
        <w:spacing w:after="240"/>
        <w:ind w:left="1440" w:hanging="1440"/>
        <w:rPr>
          <w:rFonts w:cs="Arial"/>
          <w:noProof/>
        </w:rPr>
      </w:pPr>
      <w:r>
        <w:rPr>
          <w:rFonts w:cs="Arial"/>
          <w:noProof/>
        </w:rPr>
        <w:tab/>
        <w:t xml:space="preserve">100. </w:t>
      </w:r>
      <w:r>
        <w:rPr>
          <w:rFonts w:cs="Arial"/>
          <w:noProof/>
        </w:rPr>
        <w:tab/>
        <w:t xml:space="preserve">Thomas PD, Kejariwal A, Campbell MJ, Mi H, Diemer K, Guo N et al. PANTHER: a browsable database of gene products organized by biological function, using curated protein family and subfamily classification. </w:t>
      </w:r>
      <w:r w:rsidRPr="00524EDE">
        <w:rPr>
          <w:rFonts w:cs="Arial"/>
          <w:i/>
          <w:noProof/>
        </w:rPr>
        <w:t xml:space="preserve">Nucleic Acids Res </w:t>
      </w:r>
      <w:r>
        <w:rPr>
          <w:rFonts w:cs="Arial"/>
          <w:noProof/>
        </w:rPr>
        <w:t xml:space="preserve">2003; </w:t>
      </w:r>
      <w:r w:rsidRPr="00524EDE">
        <w:rPr>
          <w:rFonts w:cs="Arial"/>
          <w:b/>
          <w:noProof/>
        </w:rPr>
        <w:t>31:</w:t>
      </w:r>
      <w:r>
        <w:rPr>
          <w:rFonts w:cs="Arial"/>
          <w:noProof/>
        </w:rPr>
        <w:t xml:space="preserve"> 334-341. </w:t>
      </w:r>
    </w:p>
    <w:p w14:paraId="5710A2C0" w14:textId="77777777" w:rsidR="00524EDE" w:rsidRDefault="00524EDE" w:rsidP="00524EDE">
      <w:pPr>
        <w:tabs>
          <w:tab w:val="right" w:pos="540"/>
        </w:tabs>
        <w:spacing w:after="240"/>
        <w:ind w:left="1440" w:hanging="1440"/>
        <w:rPr>
          <w:rFonts w:cs="Arial"/>
          <w:noProof/>
        </w:rPr>
      </w:pPr>
      <w:r>
        <w:rPr>
          <w:rFonts w:cs="Arial"/>
          <w:noProof/>
        </w:rPr>
        <w:tab/>
        <w:t xml:space="preserve">101. </w:t>
      </w:r>
      <w:r>
        <w:rPr>
          <w:rFonts w:cs="Arial"/>
          <w:noProof/>
        </w:rPr>
        <w:tab/>
        <w:t xml:space="preserve">Dering C, Hemmelmann C, Pugh E, Ziegler A. Statistical analysis of rare sequence variants: an overview of collapsing methods. </w:t>
      </w:r>
      <w:r w:rsidRPr="00524EDE">
        <w:rPr>
          <w:rFonts w:cs="Arial"/>
          <w:i/>
          <w:noProof/>
        </w:rPr>
        <w:t xml:space="preserve">Genet Epidemiol </w:t>
      </w:r>
      <w:r>
        <w:rPr>
          <w:rFonts w:cs="Arial"/>
          <w:noProof/>
        </w:rPr>
        <w:t xml:space="preserve">2011; </w:t>
      </w:r>
      <w:r w:rsidRPr="00524EDE">
        <w:rPr>
          <w:rFonts w:cs="Arial"/>
          <w:b/>
          <w:noProof/>
        </w:rPr>
        <w:t>35 Suppl 1:</w:t>
      </w:r>
      <w:r>
        <w:rPr>
          <w:rFonts w:cs="Arial"/>
          <w:noProof/>
        </w:rPr>
        <w:t xml:space="preserve"> S12-S17. </w:t>
      </w:r>
    </w:p>
    <w:p w14:paraId="34408A00" w14:textId="77777777" w:rsidR="00524EDE" w:rsidRDefault="00524EDE" w:rsidP="00524EDE">
      <w:pPr>
        <w:tabs>
          <w:tab w:val="right" w:pos="540"/>
        </w:tabs>
        <w:spacing w:after="240"/>
        <w:ind w:left="1440" w:hanging="1440"/>
        <w:rPr>
          <w:rFonts w:cs="Arial"/>
          <w:noProof/>
        </w:rPr>
      </w:pPr>
      <w:r>
        <w:rPr>
          <w:rFonts w:cs="Arial"/>
          <w:noProof/>
        </w:rPr>
        <w:tab/>
        <w:t xml:space="preserve">102. </w:t>
      </w:r>
      <w:r>
        <w:rPr>
          <w:rFonts w:cs="Arial"/>
          <w:noProof/>
        </w:rPr>
        <w:tab/>
        <w:t xml:space="preserve">Asimit J, Zeggini E. Rare variant association analysis methods for complex traits. </w:t>
      </w:r>
      <w:r w:rsidRPr="00524EDE">
        <w:rPr>
          <w:rFonts w:cs="Arial"/>
          <w:i/>
          <w:noProof/>
        </w:rPr>
        <w:t xml:space="preserve">Annu Rev Genet </w:t>
      </w:r>
      <w:r>
        <w:rPr>
          <w:rFonts w:cs="Arial"/>
          <w:noProof/>
        </w:rPr>
        <w:t xml:space="preserve">2010; </w:t>
      </w:r>
      <w:r w:rsidRPr="00524EDE">
        <w:rPr>
          <w:rFonts w:cs="Arial"/>
          <w:b/>
          <w:noProof/>
        </w:rPr>
        <w:t>44:</w:t>
      </w:r>
      <w:r>
        <w:rPr>
          <w:rFonts w:cs="Arial"/>
          <w:noProof/>
        </w:rPr>
        <w:t xml:space="preserve"> 293-308. </w:t>
      </w:r>
    </w:p>
    <w:p w14:paraId="2AFAEB35" w14:textId="77777777" w:rsidR="00524EDE" w:rsidRDefault="00524EDE" w:rsidP="00524EDE">
      <w:pPr>
        <w:tabs>
          <w:tab w:val="right" w:pos="540"/>
        </w:tabs>
        <w:spacing w:after="240"/>
        <w:ind w:left="1440" w:hanging="1440"/>
        <w:rPr>
          <w:rFonts w:cs="Arial"/>
          <w:noProof/>
        </w:rPr>
      </w:pPr>
      <w:r>
        <w:rPr>
          <w:rFonts w:cs="Arial"/>
          <w:noProof/>
        </w:rPr>
        <w:tab/>
        <w:t xml:space="preserve">103. </w:t>
      </w:r>
      <w:r>
        <w:rPr>
          <w:rFonts w:cs="Arial"/>
          <w:noProof/>
        </w:rPr>
        <w:tab/>
        <w:t xml:space="preserve">Xiong M, Zhao J, Boerwinkle E. Generalized T2 test for genome association studies. </w:t>
      </w:r>
      <w:r w:rsidRPr="00524EDE">
        <w:rPr>
          <w:rFonts w:cs="Arial"/>
          <w:i/>
          <w:noProof/>
        </w:rPr>
        <w:t xml:space="preserve">Am J Hum Genet </w:t>
      </w:r>
      <w:r>
        <w:rPr>
          <w:rFonts w:cs="Arial"/>
          <w:noProof/>
        </w:rPr>
        <w:t xml:space="preserve">2002; </w:t>
      </w:r>
      <w:r w:rsidRPr="00524EDE">
        <w:rPr>
          <w:rFonts w:cs="Arial"/>
          <w:b/>
          <w:noProof/>
        </w:rPr>
        <w:t>70:</w:t>
      </w:r>
      <w:r>
        <w:rPr>
          <w:rFonts w:cs="Arial"/>
          <w:noProof/>
        </w:rPr>
        <w:t xml:space="preserve"> 1257-1268. </w:t>
      </w:r>
    </w:p>
    <w:p w14:paraId="771E157C" w14:textId="77777777" w:rsidR="00524EDE" w:rsidRDefault="00524EDE" w:rsidP="00524EDE">
      <w:pPr>
        <w:tabs>
          <w:tab w:val="right" w:pos="540"/>
        </w:tabs>
        <w:spacing w:after="240"/>
        <w:ind w:left="1440" w:hanging="1440"/>
        <w:rPr>
          <w:rFonts w:cs="Arial"/>
          <w:noProof/>
        </w:rPr>
      </w:pPr>
      <w:r>
        <w:rPr>
          <w:rFonts w:cs="Arial"/>
          <w:noProof/>
        </w:rPr>
        <w:tab/>
        <w:t xml:space="preserve">104. </w:t>
      </w:r>
      <w:r>
        <w:rPr>
          <w:rFonts w:cs="Arial"/>
          <w:noProof/>
        </w:rPr>
        <w:tab/>
        <w:t xml:space="preserve">Wessel J, Schork NJ. Generalized genomic distance-based regression methodology for multilocus association analysis. </w:t>
      </w:r>
      <w:r w:rsidRPr="00524EDE">
        <w:rPr>
          <w:rFonts w:cs="Arial"/>
          <w:i/>
          <w:noProof/>
        </w:rPr>
        <w:t xml:space="preserve">Am J Hum Genet </w:t>
      </w:r>
      <w:r>
        <w:rPr>
          <w:rFonts w:cs="Arial"/>
          <w:noProof/>
        </w:rPr>
        <w:t xml:space="preserve">2006; </w:t>
      </w:r>
      <w:r w:rsidRPr="00524EDE">
        <w:rPr>
          <w:rFonts w:cs="Arial"/>
          <w:b/>
          <w:noProof/>
        </w:rPr>
        <w:t>79:</w:t>
      </w:r>
      <w:r>
        <w:rPr>
          <w:rFonts w:cs="Arial"/>
          <w:noProof/>
        </w:rPr>
        <w:t xml:space="preserve"> 792-806. </w:t>
      </w:r>
    </w:p>
    <w:p w14:paraId="582B2FF4" w14:textId="77777777" w:rsidR="00524EDE" w:rsidRDefault="00524EDE" w:rsidP="00524EDE">
      <w:pPr>
        <w:tabs>
          <w:tab w:val="right" w:pos="540"/>
        </w:tabs>
        <w:spacing w:after="240"/>
        <w:ind w:left="1440" w:hanging="1440"/>
        <w:rPr>
          <w:rFonts w:cs="Arial"/>
          <w:noProof/>
        </w:rPr>
      </w:pPr>
      <w:r>
        <w:rPr>
          <w:rFonts w:cs="Arial"/>
          <w:noProof/>
        </w:rPr>
        <w:tab/>
        <w:t xml:space="preserve">105. </w:t>
      </w:r>
      <w:r>
        <w:rPr>
          <w:rFonts w:cs="Arial"/>
          <w:noProof/>
        </w:rPr>
        <w:tab/>
        <w:t xml:space="preserve">Mukhopadhyay I, Feingold E, Weeks DE, Thalamuthu A. Association tests using kernel-based measures of multi-locus genotype similarity between individuals. </w:t>
      </w:r>
      <w:r w:rsidRPr="00524EDE">
        <w:rPr>
          <w:rFonts w:cs="Arial"/>
          <w:i/>
          <w:noProof/>
        </w:rPr>
        <w:t xml:space="preserve">Genet Epidemiol </w:t>
      </w:r>
      <w:r>
        <w:rPr>
          <w:rFonts w:cs="Arial"/>
          <w:noProof/>
        </w:rPr>
        <w:t xml:space="preserve">2010; </w:t>
      </w:r>
      <w:r w:rsidRPr="00524EDE">
        <w:rPr>
          <w:rFonts w:cs="Arial"/>
          <w:b/>
          <w:noProof/>
        </w:rPr>
        <w:t>34:</w:t>
      </w:r>
      <w:r>
        <w:rPr>
          <w:rFonts w:cs="Arial"/>
          <w:noProof/>
        </w:rPr>
        <w:t xml:space="preserve"> 213-221. </w:t>
      </w:r>
    </w:p>
    <w:p w14:paraId="0BDB91DD" w14:textId="77777777" w:rsidR="00524EDE" w:rsidRDefault="00524EDE" w:rsidP="00524EDE">
      <w:pPr>
        <w:tabs>
          <w:tab w:val="right" w:pos="540"/>
        </w:tabs>
        <w:spacing w:after="240"/>
        <w:ind w:left="1440" w:hanging="1440"/>
        <w:rPr>
          <w:rFonts w:cs="Arial"/>
          <w:noProof/>
        </w:rPr>
      </w:pPr>
      <w:r>
        <w:rPr>
          <w:rFonts w:cs="Arial"/>
          <w:noProof/>
        </w:rPr>
        <w:tab/>
        <w:t xml:space="preserve">106. </w:t>
      </w:r>
      <w:r>
        <w:rPr>
          <w:rFonts w:cs="Arial"/>
          <w:noProof/>
        </w:rPr>
        <w:tab/>
        <w:t xml:space="preserve">Asimit JL, Day-Williams AG, Morris AP, Zeggini E. ARIEL and AMELIA: testing for an accumulation of rare variants using next-generation sequencing data. </w:t>
      </w:r>
      <w:r w:rsidRPr="00524EDE">
        <w:rPr>
          <w:rFonts w:cs="Arial"/>
          <w:i/>
          <w:noProof/>
        </w:rPr>
        <w:t xml:space="preserve">Hum Hered </w:t>
      </w:r>
      <w:r>
        <w:rPr>
          <w:rFonts w:cs="Arial"/>
          <w:noProof/>
        </w:rPr>
        <w:t xml:space="preserve">2012; </w:t>
      </w:r>
      <w:r w:rsidRPr="00524EDE">
        <w:rPr>
          <w:rFonts w:cs="Arial"/>
          <w:b/>
          <w:noProof/>
        </w:rPr>
        <w:t>73:</w:t>
      </w:r>
      <w:r>
        <w:rPr>
          <w:rFonts w:cs="Arial"/>
          <w:noProof/>
        </w:rPr>
        <w:t xml:space="preserve"> 84-94. </w:t>
      </w:r>
    </w:p>
    <w:p w14:paraId="0177862F" w14:textId="77777777" w:rsidR="00524EDE" w:rsidRDefault="00524EDE" w:rsidP="00524EDE">
      <w:pPr>
        <w:tabs>
          <w:tab w:val="right" w:pos="540"/>
        </w:tabs>
        <w:spacing w:after="240"/>
        <w:ind w:left="1440" w:hanging="1440"/>
        <w:rPr>
          <w:rFonts w:cs="Arial"/>
          <w:noProof/>
        </w:rPr>
      </w:pPr>
      <w:r>
        <w:rPr>
          <w:rFonts w:cs="Arial"/>
          <w:noProof/>
        </w:rPr>
        <w:tab/>
        <w:t xml:space="preserve">107. </w:t>
      </w:r>
      <w:r>
        <w:rPr>
          <w:rFonts w:cs="Arial"/>
          <w:noProof/>
        </w:rPr>
        <w:tab/>
        <w:t xml:space="preserve">Need AC, McEvoy JP, Gennarelli M, Heinzen EL, Ge D, Maia JM et al. Exome sequencing followed by large-scale genotyping suggests a limited role for moderately rare risk factors of strong effect in schizophrenia. </w:t>
      </w:r>
      <w:r w:rsidRPr="00524EDE">
        <w:rPr>
          <w:rFonts w:cs="Arial"/>
          <w:i/>
          <w:noProof/>
        </w:rPr>
        <w:t xml:space="preserve">Am J Hum Genet </w:t>
      </w:r>
      <w:r>
        <w:rPr>
          <w:rFonts w:cs="Arial"/>
          <w:noProof/>
        </w:rPr>
        <w:t xml:space="preserve">2012; </w:t>
      </w:r>
      <w:r w:rsidRPr="00524EDE">
        <w:rPr>
          <w:rFonts w:cs="Arial"/>
          <w:b/>
          <w:noProof/>
        </w:rPr>
        <w:t>91:</w:t>
      </w:r>
      <w:r>
        <w:rPr>
          <w:rFonts w:cs="Arial"/>
          <w:noProof/>
        </w:rPr>
        <w:t xml:space="preserve"> 303-312. </w:t>
      </w:r>
    </w:p>
    <w:p w14:paraId="616363B5" w14:textId="77777777" w:rsidR="00524EDE" w:rsidRDefault="00524EDE" w:rsidP="00524EDE">
      <w:pPr>
        <w:tabs>
          <w:tab w:val="right" w:pos="540"/>
        </w:tabs>
        <w:spacing w:after="240"/>
        <w:ind w:left="1440" w:hanging="1440"/>
        <w:rPr>
          <w:rFonts w:cs="Arial"/>
          <w:noProof/>
        </w:rPr>
      </w:pPr>
      <w:r>
        <w:rPr>
          <w:rFonts w:cs="Arial"/>
          <w:noProof/>
        </w:rPr>
        <w:tab/>
        <w:t xml:space="preserve">108. </w:t>
      </w:r>
      <w:r>
        <w:rPr>
          <w:rFonts w:cs="Arial"/>
          <w:noProof/>
        </w:rPr>
        <w:tab/>
        <w:t xml:space="preserve">Livak KJ. Allelic discrimination using fluorogenic probes and the 5' nuclease assay. </w:t>
      </w:r>
      <w:r w:rsidRPr="00524EDE">
        <w:rPr>
          <w:rFonts w:cs="Arial"/>
          <w:i/>
          <w:noProof/>
        </w:rPr>
        <w:t xml:space="preserve">Genet Anal </w:t>
      </w:r>
      <w:r>
        <w:rPr>
          <w:rFonts w:cs="Arial"/>
          <w:noProof/>
        </w:rPr>
        <w:t xml:space="preserve">1999; </w:t>
      </w:r>
      <w:r w:rsidRPr="00524EDE">
        <w:rPr>
          <w:rFonts w:cs="Arial"/>
          <w:b/>
          <w:noProof/>
        </w:rPr>
        <w:t>14:</w:t>
      </w:r>
      <w:r>
        <w:rPr>
          <w:rFonts w:cs="Arial"/>
          <w:noProof/>
        </w:rPr>
        <w:t xml:space="preserve"> 143-149. </w:t>
      </w:r>
    </w:p>
    <w:p w14:paraId="3CF4FE28" w14:textId="77777777" w:rsidR="00524EDE" w:rsidRDefault="00524EDE" w:rsidP="00524EDE">
      <w:pPr>
        <w:tabs>
          <w:tab w:val="right" w:pos="540"/>
        </w:tabs>
        <w:spacing w:after="240"/>
        <w:ind w:left="1440" w:hanging="1440"/>
        <w:rPr>
          <w:rFonts w:cs="Arial"/>
          <w:noProof/>
        </w:rPr>
      </w:pPr>
      <w:r>
        <w:rPr>
          <w:rFonts w:cs="Arial"/>
          <w:noProof/>
        </w:rPr>
        <w:tab/>
        <w:t xml:space="preserve">109. </w:t>
      </w:r>
      <w:r>
        <w:rPr>
          <w:rFonts w:cs="Arial"/>
          <w:noProof/>
        </w:rPr>
        <w:tab/>
        <w:t xml:space="preserve">Browning BL, Browning SR. A unified approach to genotype imputation and haplotype-phase inference for large data sets of trios and unrelated individuals. </w:t>
      </w:r>
      <w:r w:rsidRPr="00524EDE">
        <w:rPr>
          <w:rFonts w:cs="Arial"/>
          <w:i/>
          <w:noProof/>
        </w:rPr>
        <w:t xml:space="preserve">Am J Hum Genet </w:t>
      </w:r>
      <w:r>
        <w:rPr>
          <w:rFonts w:cs="Arial"/>
          <w:noProof/>
        </w:rPr>
        <w:t xml:space="preserve">2009; </w:t>
      </w:r>
      <w:r w:rsidRPr="00524EDE">
        <w:rPr>
          <w:rFonts w:cs="Arial"/>
          <w:b/>
          <w:noProof/>
        </w:rPr>
        <w:t>84:</w:t>
      </w:r>
      <w:r>
        <w:rPr>
          <w:rFonts w:cs="Arial"/>
          <w:noProof/>
        </w:rPr>
        <w:t xml:space="preserve"> 210-223. </w:t>
      </w:r>
    </w:p>
    <w:p w14:paraId="1DC71CF3" w14:textId="77777777" w:rsidR="00524EDE" w:rsidRDefault="00524EDE" w:rsidP="00524EDE">
      <w:pPr>
        <w:tabs>
          <w:tab w:val="right" w:pos="540"/>
        </w:tabs>
        <w:spacing w:after="240"/>
        <w:ind w:left="1440" w:hanging="1440"/>
        <w:rPr>
          <w:rFonts w:cs="Arial"/>
          <w:noProof/>
        </w:rPr>
      </w:pPr>
      <w:r>
        <w:rPr>
          <w:rFonts w:cs="Arial"/>
          <w:noProof/>
        </w:rPr>
        <w:tab/>
        <w:t xml:space="preserve">110. </w:t>
      </w:r>
      <w:r>
        <w:rPr>
          <w:rFonts w:cs="Arial"/>
          <w:noProof/>
        </w:rPr>
        <w:tab/>
        <w:t xml:space="preserve">Browning BL, Yu Z. Simultaneous genotype calling and haplotype phasing improves genotype accuracy and reduces false-positive associations for genome-wide association studies. </w:t>
      </w:r>
      <w:r w:rsidRPr="00524EDE">
        <w:rPr>
          <w:rFonts w:cs="Arial"/>
          <w:i/>
          <w:noProof/>
        </w:rPr>
        <w:t xml:space="preserve">Am J Hum Genet </w:t>
      </w:r>
      <w:r>
        <w:rPr>
          <w:rFonts w:cs="Arial"/>
          <w:noProof/>
        </w:rPr>
        <w:t xml:space="preserve">2009; </w:t>
      </w:r>
      <w:r w:rsidRPr="00524EDE">
        <w:rPr>
          <w:rFonts w:cs="Arial"/>
          <w:b/>
          <w:noProof/>
        </w:rPr>
        <w:t>85:</w:t>
      </w:r>
      <w:r>
        <w:rPr>
          <w:rFonts w:cs="Arial"/>
          <w:noProof/>
        </w:rPr>
        <w:t xml:space="preserve"> 847-861. </w:t>
      </w:r>
    </w:p>
    <w:p w14:paraId="7AAE56A3" w14:textId="77777777" w:rsidR="00524EDE" w:rsidRDefault="00524EDE" w:rsidP="00524EDE">
      <w:pPr>
        <w:tabs>
          <w:tab w:val="right" w:pos="540"/>
        </w:tabs>
        <w:spacing w:after="240"/>
        <w:ind w:left="1440" w:hanging="1440"/>
        <w:rPr>
          <w:rFonts w:cs="Arial"/>
          <w:noProof/>
        </w:rPr>
      </w:pPr>
      <w:r>
        <w:rPr>
          <w:rFonts w:cs="Arial"/>
          <w:noProof/>
        </w:rPr>
        <w:tab/>
        <w:t xml:space="preserve">111. </w:t>
      </w:r>
      <w:r>
        <w:rPr>
          <w:rFonts w:cs="Arial"/>
          <w:noProof/>
        </w:rPr>
        <w:tab/>
        <w:t xml:space="preserve">Browning SR, Browning BL. High-resolution detection of identity by descent in unrelated individuals. </w:t>
      </w:r>
      <w:r w:rsidRPr="00524EDE">
        <w:rPr>
          <w:rFonts w:cs="Arial"/>
          <w:i/>
          <w:noProof/>
        </w:rPr>
        <w:t xml:space="preserve">Am J Hum Genet </w:t>
      </w:r>
      <w:r>
        <w:rPr>
          <w:rFonts w:cs="Arial"/>
          <w:noProof/>
        </w:rPr>
        <w:t xml:space="preserve">2010; </w:t>
      </w:r>
      <w:r w:rsidRPr="00524EDE">
        <w:rPr>
          <w:rFonts w:cs="Arial"/>
          <w:b/>
          <w:noProof/>
        </w:rPr>
        <w:t>86:</w:t>
      </w:r>
      <w:r>
        <w:rPr>
          <w:rFonts w:cs="Arial"/>
          <w:noProof/>
        </w:rPr>
        <w:t xml:space="preserve"> 526-539. </w:t>
      </w:r>
    </w:p>
    <w:p w14:paraId="0D3EAC8B" w14:textId="77777777" w:rsidR="00524EDE" w:rsidRDefault="00524EDE" w:rsidP="00524EDE">
      <w:pPr>
        <w:tabs>
          <w:tab w:val="right" w:pos="540"/>
        </w:tabs>
        <w:spacing w:after="240"/>
        <w:ind w:left="1440" w:hanging="1440"/>
        <w:rPr>
          <w:rFonts w:cs="Arial"/>
          <w:noProof/>
        </w:rPr>
      </w:pPr>
      <w:r>
        <w:rPr>
          <w:rFonts w:cs="Arial"/>
          <w:noProof/>
        </w:rPr>
        <w:tab/>
        <w:t xml:space="preserve">112. </w:t>
      </w:r>
      <w:r>
        <w:rPr>
          <w:rFonts w:cs="Arial"/>
          <w:noProof/>
        </w:rPr>
        <w:tab/>
        <w:t xml:space="preserve">Browning SR. Missing data imputation and haplotype phase inference for genome-wide association studies. </w:t>
      </w:r>
      <w:r w:rsidRPr="00524EDE">
        <w:rPr>
          <w:rFonts w:cs="Arial"/>
          <w:i/>
          <w:noProof/>
        </w:rPr>
        <w:t xml:space="preserve">Hum Genet </w:t>
      </w:r>
      <w:r>
        <w:rPr>
          <w:rFonts w:cs="Arial"/>
          <w:noProof/>
        </w:rPr>
        <w:t xml:space="preserve">2008; </w:t>
      </w:r>
      <w:r w:rsidRPr="00524EDE">
        <w:rPr>
          <w:rFonts w:cs="Arial"/>
          <w:b/>
          <w:noProof/>
        </w:rPr>
        <w:t>124:</w:t>
      </w:r>
      <w:r>
        <w:rPr>
          <w:rFonts w:cs="Arial"/>
          <w:noProof/>
        </w:rPr>
        <w:t xml:space="preserve"> 439-450. </w:t>
      </w:r>
    </w:p>
    <w:p w14:paraId="386E17C1" w14:textId="77777777" w:rsidR="00524EDE" w:rsidRDefault="00524EDE" w:rsidP="00524EDE">
      <w:pPr>
        <w:tabs>
          <w:tab w:val="right" w:pos="540"/>
        </w:tabs>
        <w:spacing w:after="240"/>
        <w:ind w:left="1440" w:hanging="1440"/>
        <w:rPr>
          <w:rFonts w:cs="Arial"/>
          <w:noProof/>
        </w:rPr>
      </w:pPr>
      <w:r>
        <w:rPr>
          <w:rFonts w:cs="Arial"/>
          <w:noProof/>
        </w:rPr>
        <w:tab/>
        <w:t xml:space="preserve">113. </w:t>
      </w:r>
      <w:r>
        <w:rPr>
          <w:rFonts w:cs="Arial"/>
          <w:noProof/>
        </w:rPr>
        <w:tab/>
        <w:t xml:space="preserve">Yang J, Manolio TA, Pasquale LR, Boerwinkle E, Caporaso N, Cunningham JM et al. Genome partitioning of genetic variation for complex traits using common SNPs. </w:t>
      </w:r>
      <w:r w:rsidRPr="00524EDE">
        <w:rPr>
          <w:rFonts w:cs="Arial"/>
          <w:i/>
          <w:noProof/>
        </w:rPr>
        <w:t xml:space="preserve">Nat Genet </w:t>
      </w:r>
      <w:r>
        <w:rPr>
          <w:rFonts w:cs="Arial"/>
          <w:noProof/>
        </w:rPr>
        <w:t xml:space="preserve">2011; </w:t>
      </w:r>
      <w:r w:rsidRPr="00524EDE">
        <w:rPr>
          <w:rFonts w:cs="Arial"/>
          <w:b/>
          <w:noProof/>
        </w:rPr>
        <w:t>43:</w:t>
      </w:r>
      <w:r>
        <w:rPr>
          <w:rFonts w:cs="Arial"/>
          <w:noProof/>
        </w:rPr>
        <w:t xml:space="preserve"> 519-525. </w:t>
      </w:r>
    </w:p>
    <w:p w14:paraId="729216FC" w14:textId="77777777" w:rsidR="00524EDE" w:rsidRDefault="00524EDE" w:rsidP="00524EDE">
      <w:pPr>
        <w:tabs>
          <w:tab w:val="right" w:pos="540"/>
        </w:tabs>
        <w:spacing w:after="240"/>
        <w:ind w:left="1440" w:hanging="1440"/>
        <w:rPr>
          <w:rFonts w:cs="Arial"/>
          <w:noProof/>
        </w:rPr>
      </w:pPr>
      <w:r>
        <w:rPr>
          <w:rFonts w:cs="Arial"/>
          <w:noProof/>
        </w:rPr>
        <w:tab/>
        <w:t xml:space="preserve">114. </w:t>
      </w:r>
      <w:r>
        <w:rPr>
          <w:rFonts w:cs="Arial"/>
          <w:noProof/>
        </w:rPr>
        <w:tab/>
        <w:t xml:space="preserve">Fu J, Festen EA, Wijmenga C. Multi-ethnic studies in complex traits. </w:t>
      </w:r>
      <w:r w:rsidRPr="00524EDE">
        <w:rPr>
          <w:rFonts w:cs="Arial"/>
          <w:i/>
          <w:noProof/>
        </w:rPr>
        <w:t xml:space="preserve">Hum Mol Genet </w:t>
      </w:r>
      <w:r>
        <w:rPr>
          <w:rFonts w:cs="Arial"/>
          <w:noProof/>
        </w:rPr>
        <w:t xml:space="preserve">2011; </w:t>
      </w:r>
      <w:r w:rsidRPr="00524EDE">
        <w:rPr>
          <w:rFonts w:cs="Arial"/>
          <w:b/>
          <w:noProof/>
        </w:rPr>
        <w:t>20:</w:t>
      </w:r>
      <w:r>
        <w:rPr>
          <w:rFonts w:cs="Arial"/>
          <w:noProof/>
        </w:rPr>
        <w:t xml:space="preserve"> R206-R213. </w:t>
      </w:r>
    </w:p>
    <w:p w14:paraId="6988B383" w14:textId="77777777" w:rsidR="00524EDE" w:rsidRDefault="00524EDE" w:rsidP="00524EDE">
      <w:pPr>
        <w:tabs>
          <w:tab w:val="right" w:pos="540"/>
        </w:tabs>
        <w:spacing w:after="240"/>
        <w:ind w:left="1440" w:hanging="1440"/>
        <w:rPr>
          <w:rFonts w:cs="Arial"/>
          <w:noProof/>
        </w:rPr>
      </w:pPr>
      <w:r>
        <w:rPr>
          <w:rFonts w:cs="Arial"/>
          <w:noProof/>
        </w:rPr>
        <w:tab/>
        <w:t xml:space="preserve">115. </w:t>
      </w:r>
      <w:r>
        <w:rPr>
          <w:rFonts w:cs="Arial"/>
          <w:noProof/>
        </w:rPr>
        <w:tab/>
        <w:t xml:space="preserve">Veyrieras JB, Kudaravalli S, Kim SY, Dermitzakis ET, Gilad Y, Stephens M et al. High-resolution mapping of expression-QTLs yields insight into human gene regulation. </w:t>
      </w:r>
      <w:r w:rsidRPr="00524EDE">
        <w:rPr>
          <w:rFonts w:cs="Arial"/>
          <w:i/>
          <w:noProof/>
        </w:rPr>
        <w:t xml:space="preserve">PLoS Genet </w:t>
      </w:r>
      <w:r>
        <w:rPr>
          <w:rFonts w:cs="Arial"/>
          <w:noProof/>
        </w:rPr>
        <w:t xml:space="preserve">2008; </w:t>
      </w:r>
      <w:r w:rsidRPr="00524EDE">
        <w:rPr>
          <w:rFonts w:cs="Arial"/>
          <w:b/>
          <w:noProof/>
        </w:rPr>
        <w:t>4:</w:t>
      </w:r>
      <w:r>
        <w:rPr>
          <w:rFonts w:cs="Arial"/>
          <w:noProof/>
        </w:rPr>
        <w:t xml:space="preserve"> e1000214-</w:t>
      </w:r>
    </w:p>
    <w:p w14:paraId="3C5B8D12" w14:textId="77777777" w:rsidR="00524EDE" w:rsidRDefault="00524EDE" w:rsidP="00524EDE">
      <w:pPr>
        <w:tabs>
          <w:tab w:val="right" w:pos="540"/>
        </w:tabs>
        <w:spacing w:after="240"/>
        <w:ind w:left="1440" w:hanging="1440"/>
        <w:rPr>
          <w:rFonts w:cs="Arial"/>
          <w:noProof/>
        </w:rPr>
      </w:pPr>
      <w:r>
        <w:rPr>
          <w:rFonts w:cs="Arial"/>
          <w:noProof/>
        </w:rPr>
        <w:tab/>
        <w:t xml:space="preserve">116. </w:t>
      </w:r>
      <w:r>
        <w:rPr>
          <w:rFonts w:cs="Arial"/>
          <w:noProof/>
        </w:rPr>
        <w:tab/>
        <w:t xml:space="preserve">Liu JZ, McRae AF, Nyholt DR, Medland SE, Wray NR, Brown KM et al. A versatile gene-based test for genome-wide association studies. </w:t>
      </w:r>
      <w:r w:rsidRPr="00524EDE">
        <w:rPr>
          <w:rFonts w:cs="Arial"/>
          <w:i/>
          <w:noProof/>
        </w:rPr>
        <w:t xml:space="preserve">Am J Hum Genet </w:t>
      </w:r>
      <w:r>
        <w:rPr>
          <w:rFonts w:cs="Arial"/>
          <w:noProof/>
        </w:rPr>
        <w:t xml:space="preserve">2010; </w:t>
      </w:r>
      <w:r w:rsidRPr="00524EDE">
        <w:rPr>
          <w:rFonts w:cs="Arial"/>
          <w:b/>
          <w:noProof/>
        </w:rPr>
        <w:t>87:</w:t>
      </w:r>
      <w:r>
        <w:rPr>
          <w:rFonts w:cs="Arial"/>
          <w:noProof/>
        </w:rPr>
        <w:t xml:space="preserve"> 139-145. </w:t>
      </w:r>
    </w:p>
    <w:p w14:paraId="1F3FB545" w14:textId="77777777" w:rsidR="00524EDE" w:rsidRDefault="00524EDE" w:rsidP="00524EDE">
      <w:pPr>
        <w:tabs>
          <w:tab w:val="right" w:pos="540"/>
        </w:tabs>
        <w:spacing w:after="240"/>
        <w:ind w:left="1440" w:hanging="1440"/>
        <w:rPr>
          <w:rFonts w:cs="Arial"/>
          <w:noProof/>
        </w:rPr>
      </w:pPr>
      <w:r>
        <w:rPr>
          <w:rFonts w:cs="Arial"/>
          <w:noProof/>
        </w:rPr>
        <w:tab/>
        <w:t xml:space="preserve">117. </w:t>
      </w:r>
      <w:r>
        <w:rPr>
          <w:rFonts w:cs="Arial"/>
          <w:noProof/>
        </w:rPr>
        <w:tab/>
        <w:t xml:space="preserve">Li MX, Gui HS, Kwan JS, Sham PC. GATES: a rapid and powerful gene-based association test using extended Simes procedure. </w:t>
      </w:r>
      <w:r w:rsidRPr="00524EDE">
        <w:rPr>
          <w:rFonts w:cs="Arial"/>
          <w:i/>
          <w:noProof/>
        </w:rPr>
        <w:t xml:space="preserve">Am J Hum Genet </w:t>
      </w:r>
      <w:r>
        <w:rPr>
          <w:rFonts w:cs="Arial"/>
          <w:noProof/>
        </w:rPr>
        <w:t xml:space="preserve">2011; </w:t>
      </w:r>
      <w:r w:rsidRPr="00524EDE">
        <w:rPr>
          <w:rFonts w:cs="Arial"/>
          <w:b/>
          <w:noProof/>
        </w:rPr>
        <w:t>88:</w:t>
      </w:r>
      <w:r>
        <w:rPr>
          <w:rFonts w:cs="Arial"/>
          <w:noProof/>
        </w:rPr>
        <w:t xml:space="preserve"> 283-293. </w:t>
      </w:r>
    </w:p>
    <w:p w14:paraId="6A19E7B7" w14:textId="77777777" w:rsidR="00524EDE" w:rsidRDefault="00524EDE" w:rsidP="00524EDE">
      <w:pPr>
        <w:tabs>
          <w:tab w:val="right" w:pos="540"/>
        </w:tabs>
        <w:spacing w:after="240"/>
        <w:ind w:left="1440" w:hanging="1440"/>
        <w:rPr>
          <w:rFonts w:cs="Arial"/>
          <w:noProof/>
        </w:rPr>
      </w:pPr>
      <w:r>
        <w:rPr>
          <w:rFonts w:cs="Arial"/>
          <w:noProof/>
        </w:rPr>
        <w:tab/>
        <w:t xml:space="preserve">118. </w:t>
      </w:r>
      <w:r>
        <w:rPr>
          <w:rFonts w:cs="Arial"/>
          <w:noProof/>
        </w:rPr>
        <w:tab/>
        <w:t xml:space="preserve">Li M, Wang K, Grant SF, Hakonarson H, Li C. ATOM: a powerful gene-based association test by combining optimally weighted markers. </w:t>
      </w:r>
      <w:r w:rsidRPr="00524EDE">
        <w:rPr>
          <w:rFonts w:cs="Arial"/>
          <w:i/>
          <w:noProof/>
        </w:rPr>
        <w:t xml:space="preserve">Bioinformatics </w:t>
      </w:r>
      <w:r>
        <w:rPr>
          <w:rFonts w:cs="Arial"/>
          <w:noProof/>
        </w:rPr>
        <w:t xml:space="preserve">2009; </w:t>
      </w:r>
      <w:r w:rsidRPr="00524EDE">
        <w:rPr>
          <w:rFonts w:cs="Arial"/>
          <w:b/>
          <w:noProof/>
        </w:rPr>
        <w:t>25:</w:t>
      </w:r>
      <w:r>
        <w:rPr>
          <w:rFonts w:cs="Arial"/>
          <w:noProof/>
        </w:rPr>
        <w:t xml:space="preserve"> 497-503. </w:t>
      </w:r>
    </w:p>
    <w:p w14:paraId="7EDB348A" w14:textId="77777777" w:rsidR="00524EDE" w:rsidRDefault="00524EDE" w:rsidP="00524EDE">
      <w:pPr>
        <w:tabs>
          <w:tab w:val="right" w:pos="540"/>
        </w:tabs>
        <w:spacing w:after="240"/>
        <w:ind w:left="1440" w:hanging="1440"/>
        <w:rPr>
          <w:rFonts w:cs="Arial"/>
          <w:noProof/>
        </w:rPr>
      </w:pPr>
      <w:r>
        <w:rPr>
          <w:rFonts w:cs="Arial"/>
          <w:noProof/>
        </w:rPr>
        <w:tab/>
        <w:t xml:space="preserve">119. </w:t>
      </w:r>
      <w:r>
        <w:rPr>
          <w:rFonts w:cs="Arial"/>
          <w:noProof/>
        </w:rPr>
        <w:tab/>
        <w:t xml:space="preserve">Garte S. Locus-specific genetic diversity between human populations: an analysis of the literature. </w:t>
      </w:r>
      <w:r w:rsidRPr="00524EDE">
        <w:rPr>
          <w:rFonts w:cs="Arial"/>
          <w:i/>
          <w:noProof/>
        </w:rPr>
        <w:t xml:space="preserve">Am J Hum Biol </w:t>
      </w:r>
      <w:r>
        <w:rPr>
          <w:rFonts w:cs="Arial"/>
          <w:noProof/>
        </w:rPr>
        <w:t xml:space="preserve">2003; </w:t>
      </w:r>
      <w:r w:rsidRPr="00524EDE">
        <w:rPr>
          <w:rFonts w:cs="Arial"/>
          <w:b/>
          <w:noProof/>
        </w:rPr>
        <w:t>15:</w:t>
      </w:r>
      <w:r>
        <w:rPr>
          <w:rFonts w:cs="Arial"/>
          <w:noProof/>
        </w:rPr>
        <w:t xml:space="preserve"> 814-823. </w:t>
      </w:r>
    </w:p>
    <w:p w14:paraId="3A7B82E7" w14:textId="77777777" w:rsidR="00524EDE" w:rsidRDefault="00524EDE" w:rsidP="00524EDE">
      <w:pPr>
        <w:tabs>
          <w:tab w:val="right" w:pos="540"/>
        </w:tabs>
        <w:spacing w:after="240"/>
        <w:ind w:left="1440" w:hanging="1440"/>
        <w:rPr>
          <w:rFonts w:cs="Arial"/>
          <w:noProof/>
        </w:rPr>
      </w:pPr>
      <w:r>
        <w:rPr>
          <w:rFonts w:cs="Arial"/>
          <w:noProof/>
        </w:rPr>
        <w:tab/>
        <w:t xml:space="preserve">120. </w:t>
      </w:r>
      <w:r>
        <w:rPr>
          <w:rFonts w:cs="Arial"/>
          <w:noProof/>
        </w:rPr>
        <w:tab/>
        <w:t xml:space="preserve">Excoffier L, Lischer HE. Arlequin suite ver 3.5: a new series of programs to perform population genetics analyses under Linux and Windows. </w:t>
      </w:r>
      <w:r w:rsidRPr="00524EDE">
        <w:rPr>
          <w:rFonts w:cs="Arial"/>
          <w:i/>
          <w:noProof/>
        </w:rPr>
        <w:t xml:space="preserve">Mol Ecol Resour </w:t>
      </w:r>
      <w:r>
        <w:rPr>
          <w:rFonts w:cs="Arial"/>
          <w:noProof/>
        </w:rPr>
        <w:t xml:space="preserve">2010; </w:t>
      </w:r>
      <w:r w:rsidRPr="00524EDE">
        <w:rPr>
          <w:rFonts w:cs="Arial"/>
          <w:b/>
          <w:noProof/>
        </w:rPr>
        <w:t>10:</w:t>
      </w:r>
      <w:r>
        <w:rPr>
          <w:rFonts w:cs="Arial"/>
          <w:noProof/>
        </w:rPr>
        <w:t xml:space="preserve"> 564-567. </w:t>
      </w:r>
    </w:p>
    <w:p w14:paraId="2F5999A2" w14:textId="77777777" w:rsidR="00524EDE" w:rsidRDefault="00524EDE" w:rsidP="00524EDE">
      <w:pPr>
        <w:tabs>
          <w:tab w:val="right" w:pos="540"/>
        </w:tabs>
        <w:ind w:left="1440" w:hanging="1440"/>
        <w:rPr>
          <w:rFonts w:cs="Arial"/>
          <w:noProof/>
        </w:rPr>
      </w:pPr>
      <w:r>
        <w:rPr>
          <w:rFonts w:cs="Arial"/>
          <w:noProof/>
        </w:rPr>
        <w:tab/>
        <w:t xml:space="preserve">121. </w:t>
      </w:r>
      <w:r>
        <w:rPr>
          <w:rFonts w:cs="Arial"/>
          <w:noProof/>
        </w:rPr>
        <w:tab/>
        <w:t xml:space="preserve">Browning SR, Weir BS. Population structure with localized haplotype clusters. </w:t>
      </w:r>
      <w:r w:rsidRPr="00524EDE">
        <w:rPr>
          <w:rFonts w:cs="Arial"/>
          <w:i/>
          <w:noProof/>
        </w:rPr>
        <w:t xml:space="preserve">Genetics </w:t>
      </w:r>
      <w:r>
        <w:rPr>
          <w:rFonts w:cs="Arial"/>
          <w:noProof/>
        </w:rPr>
        <w:t xml:space="preserve">2010; </w:t>
      </w:r>
      <w:r w:rsidRPr="00524EDE">
        <w:rPr>
          <w:rFonts w:cs="Arial"/>
          <w:b/>
          <w:noProof/>
        </w:rPr>
        <w:t>185:</w:t>
      </w:r>
      <w:r>
        <w:rPr>
          <w:rFonts w:cs="Arial"/>
          <w:noProof/>
        </w:rPr>
        <w:t xml:space="preserve"> 1337-1344. </w:t>
      </w:r>
    </w:p>
    <w:p w14:paraId="1B679ACB" w14:textId="77777777" w:rsidR="00524EDE" w:rsidRDefault="00524EDE" w:rsidP="00524EDE">
      <w:pPr>
        <w:tabs>
          <w:tab w:val="right" w:pos="540"/>
        </w:tabs>
        <w:ind w:left="1440" w:hanging="1440"/>
        <w:rPr>
          <w:rFonts w:cs="Arial"/>
          <w:noProof/>
        </w:rPr>
      </w:pPr>
    </w:p>
    <w:p w14:paraId="70AA2766" w14:textId="77777777" w:rsidR="00110D53" w:rsidRPr="00110D53" w:rsidRDefault="004A297A">
      <w:pPr>
        <w:tabs>
          <w:tab w:val="clear" w:pos="360"/>
          <w:tab w:val="clear" w:pos="720"/>
          <w:tab w:val="clear" w:pos="1080"/>
          <w:tab w:val="clear" w:pos="1440"/>
        </w:tabs>
        <w:autoSpaceDE/>
        <w:autoSpaceDN/>
        <w:spacing w:before="0" w:after="240" w:line="480" w:lineRule="auto"/>
        <w:ind w:left="360" w:firstLine="0"/>
        <w:jc w:val="both"/>
        <w:rPr>
          <w:ins w:id="207" w:author="hao xiong" w:date="2012-09-10T09:10:00Z"/>
          <w:rFonts w:ascii="Times New Roman" w:hAnsi="Times New Roman" w:cs="Times New Roman"/>
          <w:sz w:val="24"/>
          <w:lang w:eastAsia="zh-CN"/>
        </w:rPr>
        <w:pPrChange w:id="208"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r>
        <w:fldChar w:fldCharType="end"/>
      </w:r>
      <w:ins w:id="209" w:author="hao xiong" w:date="2012-09-10T09:10:00Z">
        <w:r w:rsidR="00110D53">
          <w:t xml:space="preserve">[5] </w:t>
        </w:r>
        <w:r w:rsidR="00110D53" w:rsidRPr="00110D53">
          <w:rPr>
            <w:rFonts w:ascii="Times New Roman" w:hAnsi="Times New Roman" w:cs="Times New Roman"/>
            <w:sz w:val="24"/>
            <w:lang w:eastAsia="zh-CN"/>
          </w:rPr>
          <w:t xml:space="preserve">Madsen BE, Browning SR: </w:t>
        </w:r>
        <w:r w:rsidR="00110D53" w:rsidRPr="00110D53">
          <w:rPr>
            <w:rFonts w:ascii="Times New Roman" w:hAnsi="Times New Roman" w:cs="Times New Roman"/>
            <w:b/>
            <w:sz w:val="24"/>
            <w:lang w:eastAsia="zh-CN"/>
          </w:rPr>
          <w:t xml:space="preserve">A groupwise association test for rare mutations using a weighted sum statistics. </w:t>
        </w:r>
        <w:r w:rsidR="00110D53" w:rsidRPr="00110D53">
          <w:rPr>
            <w:rFonts w:ascii="Times New Roman" w:hAnsi="Times New Roman" w:cs="Times New Roman"/>
            <w:i/>
            <w:sz w:val="24"/>
            <w:lang w:eastAsia="zh-CN"/>
          </w:rPr>
          <w:t>Plos Genet</w:t>
        </w:r>
        <w:r w:rsidR="00110D53" w:rsidRPr="00110D53">
          <w:rPr>
            <w:rFonts w:ascii="Times New Roman" w:hAnsi="Times New Roman" w:cs="Times New Roman"/>
            <w:sz w:val="24"/>
            <w:lang w:eastAsia="zh-CN"/>
          </w:rPr>
          <w:t xml:space="preserve"> 2009,</w:t>
        </w:r>
        <w:r w:rsidR="00110D53" w:rsidRPr="00110D53">
          <w:rPr>
            <w:rFonts w:ascii="Times New Roman" w:hAnsi="Times New Roman" w:cs="Times New Roman"/>
            <w:b/>
            <w:sz w:val="24"/>
            <w:lang w:eastAsia="zh-CN"/>
          </w:rPr>
          <w:t xml:space="preserve"> 5:</w:t>
        </w:r>
        <w:r w:rsidR="00110D53" w:rsidRPr="00110D53">
          <w:rPr>
            <w:rFonts w:ascii="Times New Roman" w:hAnsi="Times New Roman" w:cs="Times New Roman"/>
            <w:sz w:val="24"/>
            <w:lang w:eastAsia="zh-CN"/>
          </w:rPr>
          <w:t>e1000384.</w:t>
        </w:r>
      </w:ins>
    </w:p>
    <w:p w14:paraId="4AB66319" w14:textId="77777777" w:rsidR="00110D53" w:rsidRPr="00110D53" w:rsidRDefault="00110D53">
      <w:pPr>
        <w:tabs>
          <w:tab w:val="clear" w:pos="360"/>
          <w:tab w:val="clear" w:pos="720"/>
          <w:tab w:val="clear" w:pos="1080"/>
          <w:tab w:val="clear" w:pos="1440"/>
        </w:tabs>
        <w:autoSpaceDE/>
        <w:autoSpaceDN/>
        <w:spacing w:before="0" w:after="240" w:line="480" w:lineRule="auto"/>
        <w:jc w:val="both"/>
        <w:rPr>
          <w:ins w:id="210" w:author="hao xiong" w:date="2012-09-10T09:10:00Z"/>
          <w:rFonts w:ascii="Times New Roman" w:hAnsi="Times New Roman" w:cs="Times New Roman"/>
          <w:sz w:val="24"/>
          <w:lang w:eastAsia="zh-CN"/>
        </w:rPr>
        <w:pPrChange w:id="211"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ins w:id="212" w:author="hao xiong" w:date="2012-09-10T09:10:00Z">
        <w:r>
          <w:rPr>
            <w:rFonts w:ascii="Times New Roman" w:hAnsi="Times New Roman" w:cs="Times New Roman"/>
            <w:sz w:val="24"/>
            <w:lang w:eastAsia="zh-CN"/>
          </w:rPr>
          <w:t xml:space="preserve">[7] </w:t>
        </w:r>
        <w:r w:rsidRPr="00110D53">
          <w:rPr>
            <w:rFonts w:ascii="Times New Roman" w:hAnsi="Times New Roman" w:cs="Times New Roman"/>
            <w:sz w:val="24"/>
            <w:lang w:eastAsia="zh-CN"/>
          </w:rPr>
          <w:t xml:space="preserve">Price AL, Kryukov GV, Bakker PIW, Purcell SM, Staples J, Wei LJ, Sunyaev SR: </w:t>
        </w:r>
        <w:r w:rsidRPr="00110D53">
          <w:rPr>
            <w:rFonts w:ascii="Times New Roman" w:hAnsi="Times New Roman" w:cs="Times New Roman"/>
            <w:b/>
            <w:sz w:val="24"/>
            <w:lang w:eastAsia="zh-CN"/>
          </w:rPr>
          <w:t xml:space="preserve">Pooled association tests for rare variants in exon-resequencing studies. </w:t>
        </w:r>
        <w:r w:rsidRPr="00110D53">
          <w:rPr>
            <w:rFonts w:ascii="Times New Roman" w:hAnsi="Times New Roman" w:cs="Times New Roman"/>
            <w:i/>
            <w:sz w:val="24"/>
            <w:lang w:eastAsia="zh-CN"/>
          </w:rPr>
          <w:t>Am J Hum Genet</w:t>
        </w:r>
        <w:r w:rsidRPr="00110D53">
          <w:rPr>
            <w:rFonts w:ascii="Times New Roman" w:hAnsi="Times New Roman" w:cs="Times New Roman"/>
            <w:sz w:val="24"/>
            <w:lang w:eastAsia="zh-CN"/>
          </w:rPr>
          <w:t xml:space="preserve"> 2010, </w:t>
        </w:r>
        <w:r w:rsidRPr="00110D53">
          <w:rPr>
            <w:rFonts w:ascii="Times New Roman" w:hAnsi="Times New Roman" w:cs="Times New Roman"/>
            <w:b/>
            <w:sz w:val="24"/>
          </w:rPr>
          <w:t>86:</w:t>
        </w:r>
        <w:r w:rsidRPr="00110D53">
          <w:rPr>
            <w:rFonts w:ascii="Times New Roman" w:hAnsi="Times New Roman" w:cs="Times New Roman"/>
            <w:sz w:val="24"/>
          </w:rPr>
          <w:t xml:space="preserve"> 982.</w:t>
        </w:r>
      </w:ins>
    </w:p>
    <w:p w14:paraId="5204976A" w14:textId="77777777" w:rsidR="00110D53" w:rsidRPr="00110D53" w:rsidRDefault="00110D53">
      <w:pPr>
        <w:tabs>
          <w:tab w:val="clear" w:pos="360"/>
          <w:tab w:val="clear" w:pos="720"/>
          <w:tab w:val="clear" w:pos="1080"/>
          <w:tab w:val="clear" w:pos="1440"/>
        </w:tabs>
        <w:autoSpaceDE/>
        <w:autoSpaceDN/>
        <w:spacing w:before="0" w:after="240" w:line="480" w:lineRule="auto"/>
        <w:jc w:val="both"/>
        <w:rPr>
          <w:ins w:id="213" w:author="hao xiong" w:date="2012-09-10T09:10:00Z"/>
          <w:rFonts w:ascii="Times New Roman" w:hAnsi="Times New Roman" w:cs="Times New Roman"/>
          <w:sz w:val="24"/>
          <w:lang w:eastAsia="zh-CN"/>
        </w:rPr>
        <w:pPrChange w:id="214"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ins w:id="215" w:author="hao xiong" w:date="2012-09-10T09:10:00Z">
        <w:r>
          <w:rPr>
            <w:rFonts w:ascii="Times New Roman" w:hAnsi="Times New Roman" w:cs="Times New Roman"/>
            <w:sz w:val="24"/>
          </w:rPr>
          <w:t xml:space="preserve">[8] </w:t>
        </w:r>
        <w:r w:rsidRPr="00110D53">
          <w:rPr>
            <w:rFonts w:ascii="Times New Roman" w:hAnsi="Times New Roman" w:cs="Times New Roman"/>
            <w:sz w:val="24"/>
          </w:rPr>
          <w:t xml:space="preserve">Wu MC, Lee S, Cai T, Li Y, Boehnke M, Lin X: </w:t>
        </w:r>
        <w:r w:rsidRPr="00110D53">
          <w:rPr>
            <w:rFonts w:ascii="Times New Roman" w:hAnsi="Times New Roman" w:cs="Times New Roman"/>
            <w:b/>
            <w:sz w:val="24"/>
          </w:rPr>
          <w:t xml:space="preserve">Rare variant association testing for sequencing data using the sequence kernel association test (SKAT). </w:t>
        </w:r>
        <w:r w:rsidRPr="00110D53">
          <w:rPr>
            <w:rFonts w:ascii="Times New Roman" w:hAnsi="Times New Roman" w:cs="Times New Roman"/>
            <w:i/>
            <w:sz w:val="24"/>
          </w:rPr>
          <w:t xml:space="preserve">Am J Hum Genet </w:t>
        </w:r>
        <w:r w:rsidRPr="00110D53">
          <w:rPr>
            <w:rFonts w:ascii="Times New Roman" w:hAnsi="Times New Roman" w:cs="Times New Roman"/>
            <w:sz w:val="24"/>
          </w:rPr>
          <w:t xml:space="preserve">2011, </w:t>
        </w:r>
        <w:r w:rsidRPr="00110D53">
          <w:rPr>
            <w:rFonts w:ascii="Times New Roman" w:hAnsi="Times New Roman" w:cs="Times New Roman"/>
            <w:b/>
            <w:sz w:val="24"/>
          </w:rPr>
          <w:t>89</w:t>
        </w:r>
        <w:r w:rsidRPr="00110D53">
          <w:rPr>
            <w:rFonts w:ascii="Times New Roman" w:hAnsi="Times New Roman" w:cs="Times New Roman"/>
            <w:b/>
            <w:sz w:val="24"/>
            <w:lang w:eastAsia="zh-CN"/>
          </w:rPr>
          <w:t>:</w:t>
        </w:r>
        <w:r w:rsidRPr="00110D53">
          <w:rPr>
            <w:rFonts w:ascii="Times New Roman" w:hAnsi="Times New Roman" w:cs="Times New Roman"/>
            <w:sz w:val="24"/>
          </w:rPr>
          <w:t xml:space="preserve"> 82-93.</w:t>
        </w:r>
      </w:ins>
    </w:p>
    <w:p w14:paraId="1531957A" w14:textId="77777777" w:rsidR="00110D53" w:rsidRDefault="00110D53">
      <w:pPr>
        <w:tabs>
          <w:tab w:val="clear" w:pos="360"/>
          <w:tab w:val="clear" w:pos="720"/>
          <w:tab w:val="clear" w:pos="1080"/>
          <w:tab w:val="clear" w:pos="1440"/>
        </w:tabs>
        <w:autoSpaceDE/>
        <w:autoSpaceDN/>
        <w:spacing w:before="0" w:after="240" w:line="480" w:lineRule="auto"/>
        <w:jc w:val="both"/>
        <w:rPr>
          <w:ins w:id="216" w:author="hao xiong" w:date="2012-09-10T09:18:00Z"/>
          <w:rFonts w:ascii="Times New Roman" w:hAnsi="Times New Roman" w:cs="Times New Roman"/>
          <w:sz w:val="24"/>
        </w:rPr>
        <w:pPrChange w:id="217"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ins w:id="218" w:author="hao xiong" w:date="2012-09-10T09:10:00Z">
        <w:r w:rsidRPr="00110D53">
          <w:rPr>
            <w:rFonts w:ascii="Times New Roman" w:hAnsi="Times New Roman" w:cs="Times New Roman"/>
            <w:sz w:val="24"/>
          </w:rPr>
          <w:t xml:space="preserve">Luo L, Boerwinkle E, Xiong M: </w:t>
        </w:r>
        <w:r w:rsidRPr="00110D53">
          <w:rPr>
            <w:rFonts w:ascii="Times New Roman" w:hAnsi="Times New Roman" w:cs="Times New Roman"/>
            <w:b/>
            <w:sz w:val="24"/>
          </w:rPr>
          <w:t xml:space="preserve">Association studies for next-generation sequencing. </w:t>
        </w:r>
        <w:r w:rsidRPr="00110D53">
          <w:rPr>
            <w:rFonts w:ascii="Times New Roman" w:hAnsi="Times New Roman" w:cs="Times New Roman"/>
            <w:b/>
            <w:i/>
            <w:sz w:val="24"/>
          </w:rPr>
          <w:t>Genome Res</w:t>
        </w:r>
        <w:r w:rsidRPr="00110D53">
          <w:rPr>
            <w:rFonts w:ascii="Times New Roman" w:hAnsi="Times New Roman" w:cs="Times New Roman"/>
            <w:sz w:val="24"/>
          </w:rPr>
          <w:t xml:space="preserve"> 2011,</w:t>
        </w:r>
        <w:r w:rsidRPr="00110D53">
          <w:rPr>
            <w:rFonts w:ascii="Times New Roman" w:hAnsi="Times New Roman" w:cs="Times New Roman"/>
            <w:noProof/>
            <w:sz w:val="24"/>
          </w:rPr>
          <w:t xml:space="preserve"> </w:t>
        </w:r>
        <w:r w:rsidRPr="00110D53">
          <w:rPr>
            <w:rFonts w:ascii="Times New Roman" w:hAnsi="Times New Roman" w:cs="Times New Roman"/>
            <w:b/>
            <w:sz w:val="24"/>
          </w:rPr>
          <w:t>21</w:t>
        </w:r>
        <w:r w:rsidRPr="00110D53">
          <w:rPr>
            <w:rFonts w:ascii="Times New Roman" w:hAnsi="Times New Roman" w:cs="Times New Roman"/>
            <w:b/>
            <w:sz w:val="24"/>
            <w:lang w:eastAsia="zh-CN"/>
          </w:rPr>
          <w:t>:</w:t>
        </w:r>
        <w:r w:rsidRPr="00110D53">
          <w:rPr>
            <w:rFonts w:ascii="Times New Roman" w:hAnsi="Times New Roman" w:cs="Times New Roman"/>
            <w:sz w:val="24"/>
          </w:rPr>
          <w:t xml:space="preserve"> 1099-1108.</w:t>
        </w:r>
      </w:ins>
    </w:p>
    <w:p w14:paraId="2A40263D" w14:textId="77777777" w:rsidR="00301FD9" w:rsidRDefault="00301FD9">
      <w:pPr>
        <w:tabs>
          <w:tab w:val="clear" w:pos="360"/>
          <w:tab w:val="clear" w:pos="720"/>
          <w:tab w:val="clear" w:pos="1080"/>
          <w:tab w:val="clear" w:pos="1440"/>
        </w:tabs>
        <w:autoSpaceDE/>
        <w:autoSpaceDN/>
        <w:spacing w:before="0" w:after="240" w:line="480" w:lineRule="auto"/>
        <w:jc w:val="both"/>
        <w:rPr>
          <w:ins w:id="219" w:author="hao xiong" w:date="2012-09-10T09:21:00Z"/>
          <w:rFonts w:ascii="Times New Roman" w:hAnsi="Times New Roman" w:cs="Times New Roman"/>
          <w:sz w:val="24"/>
        </w:rPr>
        <w:pPrChange w:id="220"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ins w:id="221" w:author="hao xiong" w:date="2012-09-10T09:18:00Z">
        <w:r>
          <w:rPr>
            <w:rFonts w:ascii="Times New Roman" w:hAnsi="Times New Roman" w:cs="Times New Roman"/>
            <w:sz w:val="24"/>
          </w:rPr>
          <w:t>Shugart Y, Zhu</w:t>
        </w:r>
      </w:ins>
      <w:ins w:id="222" w:author="hao xiong" w:date="2012-09-10T09:19:00Z">
        <w:r>
          <w:rPr>
            <w:rFonts w:ascii="Times New Roman" w:hAnsi="Times New Roman" w:cs="Times New Roman"/>
            <w:sz w:val="24"/>
          </w:rPr>
          <w:t xml:space="preserve"> Y</w:t>
        </w:r>
      </w:ins>
      <w:ins w:id="223" w:author="hao xiong" w:date="2012-09-10T09:18:00Z">
        <w:r>
          <w:rPr>
            <w:rFonts w:ascii="Times New Roman" w:hAnsi="Times New Roman" w:cs="Times New Roman"/>
            <w:sz w:val="24"/>
          </w:rPr>
          <w:t>, Guo</w:t>
        </w:r>
      </w:ins>
      <w:ins w:id="224" w:author="hao xiong" w:date="2012-09-10T09:19:00Z">
        <w:r>
          <w:rPr>
            <w:rFonts w:ascii="Times New Roman" w:hAnsi="Times New Roman" w:cs="Times New Roman"/>
            <w:sz w:val="24"/>
          </w:rPr>
          <w:t>W</w:t>
        </w:r>
      </w:ins>
      <w:ins w:id="225" w:author="hao xiong" w:date="2012-09-10T09:18:00Z">
        <w:r>
          <w:rPr>
            <w:rFonts w:ascii="Times New Roman" w:hAnsi="Times New Roman" w:cs="Times New Roman"/>
            <w:sz w:val="24"/>
          </w:rPr>
          <w:t xml:space="preserve">, </w:t>
        </w:r>
        <w:r w:rsidRPr="00301FD9">
          <w:rPr>
            <w:rFonts w:ascii="Times New Roman" w:hAnsi="Times New Roman" w:cs="Times New Roman"/>
            <w:sz w:val="24"/>
          </w:rPr>
          <w:t>Xiong</w:t>
        </w:r>
      </w:ins>
      <w:ins w:id="226" w:author="hao xiong" w:date="2012-09-10T09:19:00Z">
        <w:r>
          <w:rPr>
            <w:rFonts w:ascii="Times New Roman" w:hAnsi="Times New Roman" w:cs="Times New Roman"/>
            <w:sz w:val="24"/>
          </w:rPr>
          <w:t xml:space="preserve"> MM. (2012) </w:t>
        </w:r>
        <w:r w:rsidRPr="00301FD9">
          <w:rPr>
            <w:rFonts w:ascii="Times New Roman" w:hAnsi="Times New Roman" w:cs="Times New Roman"/>
            <w:sz w:val="24"/>
          </w:rPr>
          <w:t>Weighted Pedigree-based Statistics for Testing the Association of Rare Variants</w:t>
        </w:r>
      </w:ins>
      <w:ins w:id="227" w:author="hao xiong" w:date="2012-09-10T09:20:00Z">
        <w:r>
          <w:rPr>
            <w:rFonts w:ascii="Times New Roman" w:hAnsi="Times New Roman" w:cs="Times New Roman"/>
            <w:sz w:val="24"/>
          </w:rPr>
          <w:t>. BMC Genomics (Revised).</w:t>
        </w:r>
      </w:ins>
    </w:p>
    <w:p w14:paraId="7A07BF7C" w14:textId="77777777" w:rsidR="00301FD9" w:rsidRDefault="00301FD9">
      <w:pPr>
        <w:tabs>
          <w:tab w:val="clear" w:pos="360"/>
          <w:tab w:val="clear" w:pos="720"/>
          <w:tab w:val="clear" w:pos="1080"/>
          <w:tab w:val="clear" w:pos="1440"/>
        </w:tabs>
        <w:autoSpaceDE/>
        <w:autoSpaceDN/>
        <w:spacing w:before="0" w:after="240" w:line="480" w:lineRule="auto"/>
        <w:jc w:val="both"/>
        <w:rPr>
          <w:ins w:id="228" w:author="hao xiong" w:date="2012-09-10T09:20:00Z"/>
          <w:rFonts w:ascii="Times New Roman" w:hAnsi="Times New Roman" w:cs="Times New Roman"/>
          <w:sz w:val="24"/>
        </w:rPr>
        <w:pPrChange w:id="229"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ins w:id="230" w:author="hao xiong" w:date="2012-09-10T09:21:00Z">
        <w:r w:rsidRPr="00301FD9">
          <w:rPr>
            <w:rFonts w:ascii="Times New Roman" w:hAnsi="Times New Roman" w:cs="Times New Roman"/>
            <w:sz w:val="24"/>
          </w:rPr>
          <w:t>Zhu Y and Xiong MM (2012) Family-Based Association Studies for Next-Generation Sequencing. Am J Human Genet.  90(6):1028-1045.</w:t>
        </w:r>
      </w:ins>
    </w:p>
    <w:p w14:paraId="1649E346" w14:textId="77777777" w:rsidR="00301FD9" w:rsidRDefault="00301FD9">
      <w:pPr>
        <w:tabs>
          <w:tab w:val="clear" w:pos="360"/>
          <w:tab w:val="clear" w:pos="720"/>
          <w:tab w:val="clear" w:pos="1080"/>
          <w:tab w:val="clear" w:pos="1440"/>
        </w:tabs>
        <w:autoSpaceDE/>
        <w:autoSpaceDN/>
        <w:spacing w:before="0" w:after="240" w:line="480" w:lineRule="auto"/>
        <w:jc w:val="both"/>
        <w:rPr>
          <w:ins w:id="231" w:author="hao xiong" w:date="2012-09-10T09:12:00Z"/>
          <w:rFonts w:ascii="Times New Roman" w:hAnsi="Times New Roman" w:cs="Times New Roman"/>
          <w:sz w:val="24"/>
        </w:rPr>
        <w:pPrChange w:id="232"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p>
    <w:p w14:paraId="2BA0A536" w14:textId="77777777" w:rsidR="00110D53" w:rsidRPr="00110D53" w:rsidRDefault="00110D53">
      <w:pPr>
        <w:tabs>
          <w:tab w:val="clear" w:pos="360"/>
          <w:tab w:val="clear" w:pos="720"/>
          <w:tab w:val="clear" w:pos="1080"/>
          <w:tab w:val="clear" w:pos="1440"/>
        </w:tabs>
        <w:autoSpaceDE/>
        <w:autoSpaceDN/>
        <w:spacing w:before="0" w:after="240" w:line="480" w:lineRule="auto"/>
        <w:jc w:val="both"/>
        <w:rPr>
          <w:ins w:id="233" w:author="hao xiong" w:date="2012-09-10T09:10:00Z"/>
          <w:rFonts w:ascii="Times New Roman" w:hAnsi="Times New Roman" w:cs="Times New Roman"/>
          <w:sz w:val="24"/>
        </w:rPr>
        <w:pPrChange w:id="234" w:author="hao xiong" w:date="2012-09-10T09:10:00Z">
          <w:pPr>
            <w:numPr>
              <w:numId w:val="30"/>
            </w:numPr>
            <w:tabs>
              <w:tab w:val="clear" w:pos="360"/>
              <w:tab w:val="clear" w:pos="720"/>
              <w:tab w:val="clear" w:pos="1080"/>
              <w:tab w:val="clear" w:pos="1440"/>
            </w:tabs>
            <w:autoSpaceDE/>
            <w:autoSpaceDN/>
            <w:spacing w:before="0" w:after="240" w:line="480" w:lineRule="auto"/>
            <w:ind w:left="2520" w:hanging="360"/>
            <w:jc w:val="both"/>
          </w:pPr>
        </w:pPrChange>
      </w:pPr>
    </w:p>
    <w:p w14:paraId="4CEEC59C" w14:textId="77777777" w:rsidR="002C4338" w:rsidRDefault="002C4338" w:rsidP="002F5866"/>
    <w:sectPr w:rsidR="002C4338" w:rsidSect="00B46C4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 w:author="xchen" w:date="2012-09-04T14:59:00Z" w:initials="xc">
    <w:p w14:paraId="2173238D" w14:textId="77777777" w:rsidR="00CB5AF9" w:rsidRDefault="00CB5AF9">
      <w:pPr>
        <w:pStyle w:val="CommentText"/>
      </w:pPr>
      <w:r>
        <w:rPr>
          <w:rStyle w:val="CommentReference"/>
        </w:rPr>
        <w:annotationRef/>
      </w:r>
      <w:r>
        <w:t>Momiao, reference here?</w:t>
      </w:r>
    </w:p>
  </w:comment>
  <w:comment w:id="193" w:author="xchen" w:date="2012-09-03T14:57:00Z" w:initials="xc">
    <w:p w14:paraId="5927AAB8" w14:textId="77777777" w:rsidR="00CB5AF9" w:rsidRDefault="00CB5AF9">
      <w:pPr>
        <w:pStyle w:val="CommentText"/>
      </w:pPr>
      <w:r>
        <w:rPr>
          <w:rStyle w:val="CommentReference"/>
        </w:rPr>
        <w:annotationRef/>
      </w:r>
      <w:r>
        <w:t>Momiao, this is your area of expertise, please go over the language carefully and edit them as you see fit.</w:t>
      </w:r>
    </w:p>
  </w:comment>
  <w:comment w:id="199" w:author="xchen" w:date="2012-09-03T14:58:00Z" w:initials="xc">
    <w:p w14:paraId="61CD2E28" w14:textId="77777777" w:rsidR="00CB5AF9" w:rsidRDefault="00CB5AF9">
      <w:pPr>
        <w:pStyle w:val="CommentText"/>
      </w:pPr>
      <w:r>
        <w:rPr>
          <w:rStyle w:val="CommentReference"/>
        </w:rPr>
        <w:annotationRef/>
      </w:r>
      <w:r>
        <w:t>This is what you wrote before, please update if you have newer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3238D" w15:done="0"/>
  <w15:commentEx w15:paraId="5927AAB8" w15:done="0"/>
  <w15:commentEx w15:paraId="61CD2E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60405020304"/>
    <w:charset w:val="00"/>
    <w:family w:val="roman"/>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1AAC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EE1D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D0B9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740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0E38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6E4B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4CE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FA71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E04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34D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Symbol" w:hint="default"/>
      </w:rPr>
    </w:lvl>
  </w:abstractNum>
  <w:abstractNum w:abstractNumId="11" w15:restartNumberingAfterBreak="0">
    <w:nsid w:val="15342C55"/>
    <w:multiLevelType w:val="hybridMultilevel"/>
    <w:tmpl w:val="50D0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Monotype Sorts" w:hint="default"/>
      </w:rPr>
    </w:lvl>
  </w:abstractNum>
  <w:abstractNum w:abstractNumId="13" w15:restartNumberingAfterBreak="0">
    <w:nsid w:val="2EEE0AD8"/>
    <w:multiLevelType w:val="multilevel"/>
    <w:tmpl w:val="88B27B8E"/>
    <w:lvl w:ilvl="0">
      <w:start w:val="1"/>
      <w:numFmt w:val="upperLetter"/>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86162B6"/>
    <w:multiLevelType w:val="hybridMultilevel"/>
    <w:tmpl w:val="43E4E096"/>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13CBC"/>
    <w:multiLevelType w:val="hybridMultilevel"/>
    <w:tmpl w:val="7062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56697"/>
    <w:multiLevelType w:val="hybridMultilevel"/>
    <w:tmpl w:val="FF76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E1AEE"/>
    <w:multiLevelType w:val="multilevel"/>
    <w:tmpl w:val="18C23466"/>
    <w:lvl w:ilvl="0">
      <w:start w:val="1"/>
      <w:numFmt w:val="upperLetter"/>
      <w:lvlText w:val="%1.  "/>
      <w:lvlJc w:val="left"/>
      <w:pPr>
        <w:tabs>
          <w:tab w:val="num" w:pos="576"/>
        </w:tabs>
        <w:ind w:left="792" w:hanging="432"/>
      </w:pPr>
      <w:rPr>
        <w:rFonts w:hint="default"/>
      </w:rPr>
    </w:lvl>
    <w:lvl w:ilvl="1">
      <w:start w:val="1"/>
      <w:numFmt w:val="decimal"/>
      <w:lvlText w:val="%1.%2 "/>
      <w:lvlJc w:val="left"/>
      <w:pPr>
        <w:tabs>
          <w:tab w:val="num" w:pos="936"/>
        </w:tabs>
        <w:ind w:left="936" w:hanging="576"/>
      </w:pPr>
      <w:rPr>
        <w:rFonts w:ascii="Arial" w:hAnsi="Arial" w:hint="default"/>
      </w:rPr>
    </w:lvl>
    <w:lvl w:ilvl="2">
      <w:start w:val="1"/>
      <w:numFmt w:val="decimal"/>
      <w:pStyle w:val="StyleHeading3Left0Hanging05Before6ptAfter"/>
      <w:lvlText w:val="%1.%2.%3"/>
      <w:lvlJc w:val="left"/>
      <w:pPr>
        <w:tabs>
          <w:tab w:val="num" w:pos="1080"/>
        </w:tabs>
        <w:ind w:left="1080" w:hanging="720"/>
      </w:pPr>
      <w:rPr>
        <w:rFonts w:ascii="Arial" w:hAnsi="Arial"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Symbol" w:hint="default"/>
        <w:color w:val="auto"/>
      </w:rPr>
    </w:lvl>
  </w:abstractNum>
  <w:abstractNum w:abstractNumId="19" w15:restartNumberingAfterBreak="0">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78540E3E"/>
    <w:multiLevelType w:val="hybridMultilevel"/>
    <w:tmpl w:val="D4F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2"/>
  </w:num>
  <w:num w:numId="22">
    <w:abstractNumId w:val="10"/>
  </w:num>
  <w:num w:numId="23">
    <w:abstractNumId w:val="18"/>
  </w:num>
  <w:num w:numId="24">
    <w:abstractNumId w:val="13"/>
  </w:num>
  <w:num w:numId="25">
    <w:abstractNumId w:val="17"/>
  </w:num>
  <w:num w:numId="26">
    <w:abstractNumId w:val="16"/>
  </w:num>
  <w:num w:numId="27">
    <w:abstractNumId w:val="20"/>
  </w:num>
  <w:num w:numId="28">
    <w:abstractNumId w:val="15"/>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chiz_ref_12&lt;/item&gt;&lt;/Libraries&gt;&lt;/ENLibraries&gt;"/>
  </w:docVars>
  <w:rsids>
    <w:rsidRoot w:val="00B46C48"/>
    <w:rsid w:val="000033AB"/>
    <w:rsid w:val="00010DB6"/>
    <w:rsid w:val="000535C3"/>
    <w:rsid w:val="00075834"/>
    <w:rsid w:val="00091DAF"/>
    <w:rsid w:val="000A393D"/>
    <w:rsid w:val="000A7547"/>
    <w:rsid w:val="000B1662"/>
    <w:rsid w:val="000B27D2"/>
    <w:rsid w:val="000B332A"/>
    <w:rsid w:val="000C674B"/>
    <w:rsid w:val="000D65EB"/>
    <w:rsid w:val="000D7DF5"/>
    <w:rsid w:val="000E5245"/>
    <w:rsid w:val="000E6566"/>
    <w:rsid w:val="00100088"/>
    <w:rsid w:val="00110D53"/>
    <w:rsid w:val="00111647"/>
    <w:rsid w:val="001133AD"/>
    <w:rsid w:val="001213CE"/>
    <w:rsid w:val="00124EB3"/>
    <w:rsid w:val="0013519F"/>
    <w:rsid w:val="001351BC"/>
    <w:rsid w:val="00153D61"/>
    <w:rsid w:val="00155862"/>
    <w:rsid w:val="001615E1"/>
    <w:rsid w:val="001650B2"/>
    <w:rsid w:val="00167C65"/>
    <w:rsid w:val="001757E4"/>
    <w:rsid w:val="0018565E"/>
    <w:rsid w:val="00187336"/>
    <w:rsid w:val="00193FEA"/>
    <w:rsid w:val="00196CB6"/>
    <w:rsid w:val="001A16C7"/>
    <w:rsid w:val="001A1DE3"/>
    <w:rsid w:val="001A1E9E"/>
    <w:rsid w:val="001B5E3B"/>
    <w:rsid w:val="001B66EF"/>
    <w:rsid w:val="001B71BA"/>
    <w:rsid w:val="001C2AB2"/>
    <w:rsid w:val="001C5A04"/>
    <w:rsid w:val="001C7A37"/>
    <w:rsid w:val="001D087E"/>
    <w:rsid w:val="001E3626"/>
    <w:rsid w:val="001F51CE"/>
    <w:rsid w:val="001F72C4"/>
    <w:rsid w:val="001F7ACB"/>
    <w:rsid w:val="00207109"/>
    <w:rsid w:val="002079D6"/>
    <w:rsid w:val="00214804"/>
    <w:rsid w:val="0021677B"/>
    <w:rsid w:val="0021721F"/>
    <w:rsid w:val="00221531"/>
    <w:rsid w:val="00226024"/>
    <w:rsid w:val="002278AE"/>
    <w:rsid w:val="00231CE1"/>
    <w:rsid w:val="002354C9"/>
    <w:rsid w:val="002357BA"/>
    <w:rsid w:val="0024111B"/>
    <w:rsid w:val="00246F54"/>
    <w:rsid w:val="00253550"/>
    <w:rsid w:val="00256C78"/>
    <w:rsid w:val="00284248"/>
    <w:rsid w:val="0028635C"/>
    <w:rsid w:val="002A6B19"/>
    <w:rsid w:val="002B0DF0"/>
    <w:rsid w:val="002B0FA4"/>
    <w:rsid w:val="002B6F2D"/>
    <w:rsid w:val="002C0F18"/>
    <w:rsid w:val="002C1603"/>
    <w:rsid w:val="002C25C5"/>
    <w:rsid w:val="002C4338"/>
    <w:rsid w:val="002C5A8D"/>
    <w:rsid w:val="002C6F5C"/>
    <w:rsid w:val="002D4DD5"/>
    <w:rsid w:val="002D5523"/>
    <w:rsid w:val="002F1923"/>
    <w:rsid w:val="002F5866"/>
    <w:rsid w:val="002F6211"/>
    <w:rsid w:val="00301C6E"/>
    <w:rsid w:val="00301FD9"/>
    <w:rsid w:val="00305245"/>
    <w:rsid w:val="003127C9"/>
    <w:rsid w:val="00317E84"/>
    <w:rsid w:val="0032448C"/>
    <w:rsid w:val="00324950"/>
    <w:rsid w:val="00340F47"/>
    <w:rsid w:val="00341F85"/>
    <w:rsid w:val="003445A6"/>
    <w:rsid w:val="0034656C"/>
    <w:rsid w:val="00353DDC"/>
    <w:rsid w:val="00356616"/>
    <w:rsid w:val="0035770B"/>
    <w:rsid w:val="0036623D"/>
    <w:rsid w:val="003739E7"/>
    <w:rsid w:val="00373F1C"/>
    <w:rsid w:val="00376684"/>
    <w:rsid w:val="003864E6"/>
    <w:rsid w:val="00387F68"/>
    <w:rsid w:val="00391C3E"/>
    <w:rsid w:val="0039236E"/>
    <w:rsid w:val="00392527"/>
    <w:rsid w:val="003A259C"/>
    <w:rsid w:val="003C3F8D"/>
    <w:rsid w:val="003C4E51"/>
    <w:rsid w:val="003D03C1"/>
    <w:rsid w:val="003D659E"/>
    <w:rsid w:val="003E31D0"/>
    <w:rsid w:val="003F6F5B"/>
    <w:rsid w:val="00405EFA"/>
    <w:rsid w:val="00410E24"/>
    <w:rsid w:val="00414B41"/>
    <w:rsid w:val="00415DF8"/>
    <w:rsid w:val="004163B1"/>
    <w:rsid w:val="004212FE"/>
    <w:rsid w:val="00423C81"/>
    <w:rsid w:val="004260CD"/>
    <w:rsid w:val="00426466"/>
    <w:rsid w:val="004332B7"/>
    <w:rsid w:val="00440D78"/>
    <w:rsid w:val="0044267E"/>
    <w:rsid w:val="00446775"/>
    <w:rsid w:val="00450C99"/>
    <w:rsid w:val="00466753"/>
    <w:rsid w:val="0047654D"/>
    <w:rsid w:val="00480BF5"/>
    <w:rsid w:val="00493061"/>
    <w:rsid w:val="00493AFC"/>
    <w:rsid w:val="004A297A"/>
    <w:rsid w:val="004A4E5F"/>
    <w:rsid w:val="004A611A"/>
    <w:rsid w:val="004A7833"/>
    <w:rsid w:val="004A7886"/>
    <w:rsid w:val="004A7ABD"/>
    <w:rsid w:val="004B34CC"/>
    <w:rsid w:val="004B3C6F"/>
    <w:rsid w:val="004B6A74"/>
    <w:rsid w:val="004C07D4"/>
    <w:rsid w:val="004D0C1F"/>
    <w:rsid w:val="004D347A"/>
    <w:rsid w:val="004E0538"/>
    <w:rsid w:val="004E08AD"/>
    <w:rsid w:val="00506BF6"/>
    <w:rsid w:val="00522C1F"/>
    <w:rsid w:val="00524DCD"/>
    <w:rsid w:val="00524EDE"/>
    <w:rsid w:val="00526121"/>
    <w:rsid w:val="005320E2"/>
    <w:rsid w:val="00535CE9"/>
    <w:rsid w:val="00546EFE"/>
    <w:rsid w:val="005470F8"/>
    <w:rsid w:val="00550900"/>
    <w:rsid w:val="00550F47"/>
    <w:rsid w:val="00560A21"/>
    <w:rsid w:val="00563ADA"/>
    <w:rsid w:val="0056409A"/>
    <w:rsid w:val="00571044"/>
    <w:rsid w:val="00577E6F"/>
    <w:rsid w:val="00581F78"/>
    <w:rsid w:val="005A0177"/>
    <w:rsid w:val="005A2149"/>
    <w:rsid w:val="005B799E"/>
    <w:rsid w:val="005C0440"/>
    <w:rsid w:val="005C1403"/>
    <w:rsid w:val="005C4454"/>
    <w:rsid w:val="005D0CC8"/>
    <w:rsid w:val="005D4759"/>
    <w:rsid w:val="005D680F"/>
    <w:rsid w:val="005E378B"/>
    <w:rsid w:val="005E6B73"/>
    <w:rsid w:val="005E7DB6"/>
    <w:rsid w:val="005F211B"/>
    <w:rsid w:val="0060188C"/>
    <w:rsid w:val="006036E2"/>
    <w:rsid w:val="00603AB6"/>
    <w:rsid w:val="006067F6"/>
    <w:rsid w:val="00607224"/>
    <w:rsid w:val="006209C2"/>
    <w:rsid w:val="006260B8"/>
    <w:rsid w:val="00633C79"/>
    <w:rsid w:val="00634AA3"/>
    <w:rsid w:val="00640742"/>
    <w:rsid w:val="00641392"/>
    <w:rsid w:val="006420AD"/>
    <w:rsid w:val="006436B5"/>
    <w:rsid w:val="00651871"/>
    <w:rsid w:val="00652287"/>
    <w:rsid w:val="006536FA"/>
    <w:rsid w:val="00653E14"/>
    <w:rsid w:val="00655ED8"/>
    <w:rsid w:val="00663E54"/>
    <w:rsid w:val="006641E8"/>
    <w:rsid w:val="00665647"/>
    <w:rsid w:val="006729C8"/>
    <w:rsid w:val="0067686D"/>
    <w:rsid w:val="0069502F"/>
    <w:rsid w:val="00696327"/>
    <w:rsid w:val="00696984"/>
    <w:rsid w:val="006A21CB"/>
    <w:rsid w:val="006A2EDA"/>
    <w:rsid w:val="006A50F6"/>
    <w:rsid w:val="006B0D83"/>
    <w:rsid w:val="006B34F0"/>
    <w:rsid w:val="006B46AC"/>
    <w:rsid w:val="006B6240"/>
    <w:rsid w:val="006C163D"/>
    <w:rsid w:val="006C32A4"/>
    <w:rsid w:val="006D411B"/>
    <w:rsid w:val="006D5BA5"/>
    <w:rsid w:val="006E21F1"/>
    <w:rsid w:val="006E4CB8"/>
    <w:rsid w:val="006F3BD6"/>
    <w:rsid w:val="006F75CE"/>
    <w:rsid w:val="007054FF"/>
    <w:rsid w:val="00705D72"/>
    <w:rsid w:val="00713438"/>
    <w:rsid w:val="007271F4"/>
    <w:rsid w:val="00733F11"/>
    <w:rsid w:val="00734F59"/>
    <w:rsid w:val="0073647F"/>
    <w:rsid w:val="007458A9"/>
    <w:rsid w:val="00756CA1"/>
    <w:rsid w:val="0075710A"/>
    <w:rsid w:val="0076091D"/>
    <w:rsid w:val="00766474"/>
    <w:rsid w:val="00780A6C"/>
    <w:rsid w:val="00781A03"/>
    <w:rsid w:val="00784858"/>
    <w:rsid w:val="00792A39"/>
    <w:rsid w:val="007B573B"/>
    <w:rsid w:val="007C50FA"/>
    <w:rsid w:val="007D035D"/>
    <w:rsid w:val="007D4695"/>
    <w:rsid w:val="007E6128"/>
    <w:rsid w:val="007F1BBD"/>
    <w:rsid w:val="00801C5B"/>
    <w:rsid w:val="008066B4"/>
    <w:rsid w:val="008111D3"/>
    <w:rsid w:val="00813B7D"/>
    <w:rsid w:val="00827E07"/>
    <w:rsid w:val="008343E3"/>
    <w:rsid w:val="00846EC2"/>
    <w:rsid w:val="00854EF2"/>
    <w:rsid w:val="00857EC0"/>
    <w:rsid w:val="00866AC4"/>
    <w:rsid w:val="00867A6B"/>
    <w:rsid w:val="008714EF"/>
    <w:rsid w:val="00871837"/>
    <w:rsid w:val="00890766"/>
    <w:rsid w:val="008A374B"/>
    <w:rsid w:val="008C478B"/>
    <w:rsid w:val="008C68D0"/>
    <w:rsid w:val="008D02B2"/>
    <w:rsid w:val="008D4550"/>
    <w:rsid w:val="008E07B5"/>
    <w:rsid w:val="008F733D"/>
    <w:rsid w:val="008F7756"/>
    <w:rsid w:val="008F7BC1"/>
    <w:rsid w:val="009066AB"/>
    <w:rsid w:val="009126EE"/>
    <w:rsid w:val="009374C4"/>
    <w:rsid w:val="0094408B"/>
    <w:rsid w:val="009520D7"/>
    <w:rsid w:val="0096276C"/>
    <w:rsid w:val="00964CD5"/>
    <w:rsid w:val="009675F6"/>
    <w:rsid w:val="009817B3"/>
    <w:rsid w:val="00985688"/>
    <w:rsid w:val="00994396"/>
    <w:rsid w:val="00997EAA"/>
    <w:rsid w:val="009A6424"/>
    <w:rsid w:val="009C0568"/>
    <w:rsid w:val="009C27C4"/>
    <w:rsid w:val="009C37C3"/>
    <w:rsid w:val="009C4F88"/>
    <w:rsid w:val="009D66B3"/>
    <w:rsid w:val="009E47EF"/>
    <w:rsid w:val="009E57B6"/>
    <w:rsid w:val="009F5035"/>
    <w:rsid w:val="009F6102"/>
    <w:rsid w:val="00A05243"/>
    <w:rsid w:val="00A15493"/>
    <w:rsid w:val="00A20BA5"/>
    <w:rsid w:val="00A30576"/>
    <w:rsid w:val="00A31713"/>
    <w:rsid w:val="00A3261A"/>
    <w:rsid w:val="00A33F03"/>
    <w:rsid w:val="00A40902"/>
    <w:rsid w:val="00A47F62"/>
    <w:rsid w:val="00A51F55"/>
    <w:rsid w:val="00A52304"/>
    <w:rsid w:val="00A54A6F"/>
    <w:rsid w:val="00A54D8B"/>
    <w:rsid w:val="00A6115E"/>
    <w:rsid w:val="00A6620B"/>
    <w:rsid w:val="00A74CF6"/>
    <w:rsid w:val="00A909D0"/>
    <w:rsid w:val="00AA14F1"/>
    <w:rsid w:val="00AA3714"/>
    <w:rsid w:val="00AB2705"/>
    <w:rsid w:val="00AB282C"/>
    <w:rsid w:val="00AC0332"/>
    <w:rsid w:val="00AC152E"/>
    <w:rsid w:val="00AD17EF"/>
    <w:rsid w:val="00AD53AF"/>
    <w:rsid w:val="00AE4BAE"/>
    <w:rsid w:val="00AF46CB"/>
    <w:rsid w:val="00AF47BF"/>
    <w:rsid w:val="00AF6F7A"/>
    <w:rsid w:val="00B14912"/>
    <w:rsid w:val="00B150B4"/>
    <w:rsid w:val="00B154B8"/>
    <w:rsid w:val="00B22A1D"/>
    <w:rsid w:val="00B23F2C"/>
    <w:rsid w:val="00B23FE0"/>
    <w:rsid w:val="00B341D7"/>
    <w:rsid w:val="00B41189"/>
    <w:rsid w:val="00B4126B"/>
    <w:rsid w:val="00B44355"/>
    <w:rsid w:val="00B46C48"/>
    <w:rsid w:val="00B54E2B"/>
    <w:rsid w:val="00B566E2"/>
    <w:rsid w:val="00B62C52"/>
    <w:rsid w:val="00B864DE"/>
    <w:rsid w:val="00BA02B3"/>
    <w:rsid w:val="00BA432F"/>
    <w:rsid w:val="00BA57A9"/>
    <w:rsid w:val="00BC7A94"/>
    <w:rsid w:val="00BD4642"/>
    <w:rsid w:val="00BE06E4"/>
    <w:rsid w:val="00BE1079"/>
    <w:rsid w:val="00C029F9"/>
    <w:rsid w:val="00C04233"/>
    <w:rsid w:val="00C054CA"/>
    <w:rsid w:val="00C06ABE"/>
    <w:rsid w:val="00C16B09"/>
    <w:rsid w:val="00C24668"/>
    <w:rsid w:val="00C26D91"/>
    <w:rsid w:val="00C45FBB"/>
    <w:rsid w:val="00C466DC"/>
    <w:rsid w:val="00C47B3E"/>
    <w:rsid w:val="00C55220"/>
    <w:rsid w:val="00C61046"/>
    <w:rsid w:val="00C644C7"/>
    <w:rsid w:val="00C6515F"/>
    <w:rsid w:val="00C66EE6"/>
    <w:rsid w:val="00C702D3"/>
    <w:rsid w:val="00C72658"/>
    <w:rsid w:val="00C77843"/>
    <w:rsid w:val="00C96AB8"/>
    <w:rsid w:val="00C97AE6"/>
    <w:rsid w:val="00CB091C"/>
    <w:rsid w:val="00CB204A"/>
    <w:rsid w:val="00CB3828"/>
    <w:rsid w:val="00CB5AF9"/>
    <w:rsid w:val="00CC59AE"/>
    <w:rsid w:val="00CD30D9"/>
    <w:rsid w:val="00CF1619"/>
    <w:rsid w:val="00D0129B"/>
    <w:rsid w:val="00D02AEA"/>
    <w:rsid w:val="00D04A55"/>
    <w:rsid w:val="00D2064D"/>
    <w:rsid w:val="00D20C1E"/>
    <w:rsid w:val="00D219B5"/>
    <w:rsid w:val="00D25083"/>
    <w:rsid w:val="00D30579"/>
    <w:rsid w:val="00D35004"/>
    <w:rsid w:val="00D374F8"/>
    <w:rsid w:val="00D410CE"/>
    <w:rsid w:val="00D42CF7"/>
    <w:rsid w:val="00D46ADE"/>
    <w:rsid w:val="00D51BD7"/>
    <w:rsid w:val="00D53881"/>
    <w:rsid w:val="00D54951"/>
    <w:rsid w:val="00D5664F"/>
    <w:rsid w:val="00D66341"/>
    <w:rsid w:val="00D70707"/>
    <w:rsid w:val="00D75287"/>
    <w:rsid w:val="00D75433"/>
    <w:rsid w:val="00D81D9F"/>
    <w:rsid w:val="00D94C24"/>
    <w:rsid w:val="00DA0B2D"/>
    <w:rsid w:val="00DA41D6"/>
    <w:rsid w:val="00DB130F"/>
    <w:rsid w:val="00DB4A09"/>
    <w:rsid w:val="00DC4749"/>
    <w:rsid w:val="00DD16A8"/>
    <w:rsid w:val="00DD185D"/>
    <w:rsid w:val="00DD21D1"/>
    <w:rsid w:val="00DD3338"/>
    <w:rsid w:val="00DD3BEF"/>
    <w:rsid w:val="00DD5201"/>
    <w:rsid w:val="00DE39B7"/>
    <w:rsid w:val="00DE3DB5"/>
    <w:rsid w:val="00DE5AD8"/>
    <w:rsid w:val="00DF3931"/>
    <w:rsid w:val="00DF5B43"/>
    <w:rsid w:val="00DF755B"/>
    <w:rsid w:val="00E0551A"/>
    <w:rsid w:val="00E12A8B"/>
    <w:rsid w:val="00E21F87"/>
    <w:rsid w:val="00E22EE2"/>
    <w:rsid w:val="00E30A69"/>
    <w:rsid w:val="00E31EF9"/>
    <w:rsid w:val="00E32BC0"/>
    <w:rsid w:val="00E3395E"/>
    <w:rsid w:val="00E37DDB"/>
    <w:rsid w:val="00E46B45"/>
    <w:rsid w:val="00E5735A"/>
    <w:rsid w:val="00E61501"/>
    <w:rsid w:val="00E675B8"/>
    <w:rsid w:val="00E757D2"/>
    <w:rsid w:val="00E936AC"/>
    <w:rsid w:val="00E94CCE"/>
    <w:rsid w:val="00E96EEB"/>
    <w:rsid w:val="00EB18F6"/>
    <w:rsid w:val="00EC08D2"/>
    <w:rsid w:val="00ED569C"/>
    <w:rsid w:val="00ED5C7D"/>
    <w:rsid w:val="00ED6BDB"/>
    <w:rsid w:val="00EE123E"/>
    <w:rsid w:val="00EF0BC0"/>
    <w:rsid w:val="00F01D03"/>
    <w:rsid w:val="00F12747"/>
    <w:rsid w:val="00F23132"/>
    <w:rsid w:val="00F24CAB"/>
    <w:rsid w:val="00F31112"/>
    <w:rsid w:val="00F635F5"/>
    <w:rsid w:val="00F702EB"/>
    <w:rsid w:val="00F72AA7"/>
    <w:rsid w:val="00F97A73"/>
    <w:rsid w:val="00FB1DC7"/>
    <w:rsid w:val="00FB25AD"/>
    <w:rsid w:val="00FB2E06"/>
    <w:rsid w:val="00FB5084"/>
    <w:rsid w:val="00FC30A0"/>
    <w:rsid w:val="00FD670E"/>
    <w:rsid w:val="00FD749D"/>
    <w:rsid w:val="00FF03F4"/>
    <w:rsid w:val="00FF055F"/>
    <w:rsid w:val="00FF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6"/>
    <o:shapelayout v:ext="edit">
      <o:idmap v:ext="edit" data="1"/>
    </o:shapelayout>
  </w:shapeDefaults>
  <w:decimalSymbol w:val="."/>
  <w:listSeparator w:val=","/>
  <w14:docId w14:val="22CEAB9A"/>
  <w15:docId w15:val="{07BC19C2-C504-4EB3-B403-6A71AEB6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C48"/>
    <w:pPr>
      <w:tabs>
        <w:tab w:val="left" w:pos="360"/>
        <w:tab w:val="left" w:pos="720"/>
        <w:tab w:val="left" w:pos="1080"/>
        <w:tab w:val="left" w:pos="1440"/>
      </w:tabs>
      <w:autoSpaceDE w:val="0"/>
      <w:autoSpaceDN w:val="0"/>
      <w:spacing w:before="120"/>
      <w:ind w:firstLine="360"/>
    </w:pPr>
    <w:rPr>
      <w:rFonts w:ascii="Arial" w:hAnsi="Arial" w:cs="Times"/>
      <w:sz w:val="22"/>
      <w:szCs w:val="24"/>
      <w:lang w:eastAsia="en-US"/>
    </w:rPr>
  </w:style>
  <w:style w:type="paragraph" w:styleId="Heading1">
    <w:name w:val="heading 1"/>
    <w:basedOn w:val="Normal"/>
    <w:next w:val="Normal"/>
    <w:link w:val="Heading1Char"/>
    <w:rsid w:val="00B46C48"/>
    <w:pPr>
      <w:keepNext/>
      <w:numPr>
        <w:numId w:val="24"/>
      </w:numPr>
      <w:shd w:val="clear" w:color="auto" w:fill="D9D9D9"/>
      <w:tabs>
        <w:tab w:val="clear" w:pos="360"/>
      </w:tabs>
      <w:spacing w:before="240" w:after="60"/>
      <w:outlineLvl w:val="0"/>
    </w:pPr>
    <w:rPr>
      <w:rFonts w:ascii="Helvetica" w:hAnsi="Helvetica" w:cs="Arial"/>
      <w:b/>
      <w:bCs/>
      <w:smallCaps/>
    </w:rPr>
  </w:style>
  <w:style w:type="paragraph" w:styleId="Heading2">
    <w:name w:val="heading 2"/>
    <w:basedOn w:val="Normal"/>
    <w:next w:val="Normal"/>
    <w:link w:val="Heading2Char"/>
    <w:autoRedefine/>
    <w:qFormat/>
    <w:rsid w:val="00B46C48"/>
    <w:pPr>
      <w:keepNext/>
      <w:numPr>
        <w:ilvl w:val="1"/>
        <w:numId w:val="24"/>
      </w:numPr>
      <w:tabs>
        <w:tab w:val="clear" w:pos="360"/>
      </w:tabs>
      <w:spacing w:before="200"/>
      <w:outlineLvl w:val="1"/>
    </w:pPr>
    <w:rPr>
      <w:rFonts w:ascii="Helvetica" w:hAnsi="Helvetica" w:cs="Arial"/>
      <w:b/>
      <w:bCs/>
      <w:i/>
      <w:iCs/>
    </w:rPr>
  </w:style>
  <w:style w:type="paragraph" w:styleId="Heading3">
    <w:name w:val="heading 3"/>
    <w:basedOn w:val="Normal"/>
    <w:next w:val="Normal"/>
    <w:link w:val="Heading3Char"/>
    <w:autoRedefine/>
    <w:qFormat/>
    <w:rsid w:val="00B46C48"/>
    <w:pPr>
      <w:keepNext/>
      <w:numPr>
        <w:ilvl w:val="2"/>
        <w:numId w:val="24"/>
      </w:numPr>
      <w:tabs>
        <w:tab w:val="clear" w:pos="360"/>
      </w:tabs>
      <w:outlineLvl w:val="2"/>
    </w:pPr>
    <w:rPr>
      <w:rFonts w:ascii="Helvetica" w:hAnsi="Helvetica" w:cs="Arial"/>
      <w:b/>
    </w:rPr>
  </w:style>
  <w:style w:type="paragraph" w:styleId="Heading4">
    <w:name w:val="heading 4"/>
    <w:basedOn w:val="Normal"/>
    <w:next w:val="Normal"/>
    <w:link w:val="Heading4Char"/>
    <w:qFormat/>
    <w:rsid w:val="00B46C48"/>
    <w:pPr>
      <w:keepNext/>
      <w:numPr>
        <w:ilvl w:val="3"/>
        <w:numId w:val="24"/>
      </w:numPr>
      <w:tabs>
        <w:tab w:val="clear" w:pos="360"/>
      </w:tabs>
      <w:spacing w:before="240" w:after="60"/>
      <w:outlineLvl w:val="3"/>
    </w:pPr>
    <w:rPr>
      <w:rFonts w:ascii="Helvetica" w:hAnsi="Helvetica" w:cs="Arial"/>
      <w:bCs/>
      <w:i/>
    </w:rPr>
  </w:style>
  <w:style w:type="paragraph" w:styleId="Heading5">
    <w:name w:val="heading 5"/>
    <w:basedOn w:val="Normal"/>
    <w:next w:val="Normal"/>
    <w:link w:val="Heading5Char"/>
    <w:rsid w:val="00B46C48"/>
    <w:pPr>
      <w:numPr>
        <w:ilvl w:val="4"/>
        <w:numId w:val="24"/>
      </w:numPr>
      <w:tabs>
        <w:tab w:val="clear" w:pos="360"/>
      </w:tabs>
      <w:spacing w:before="240" w:after="60"/>
      <w:outlineLvl w:val="4"/>
    </w:pPr>
    <w:rPr>
      <w:rFonts w:ascii="Helvetica" w:hAnsi="Helvetica"/>
      <w:szCs w:val="22"/>
    </w:rPr>
  </w:style>
  <w:style w:type="paragraph" w:styleId="Heading6">
    <w:name w:val="heading 6"/>
    <w:basedOn w:val="Normal"/>
    <w:next w:val="Normal"/>
    <w:link w:val="Heading6Char"/>
    <w:qFormat/>
    <w:rsid w:val="00B46C48"/>
    <w:pPr>
      <w:numPr>
        <w:ilvl w:val="5"/>
        <w:numId w:val="24"/>
      </w:numPr>
      <w:tabs>
        <w:tab w:val="clear" w:pos="360"/>
      </w:tabs>
      <w:spacing w:before="240" w:after="60"/>
      <w:outlineLvl w:val="5"/>
    </w:pPr>
    <w:rPr>
      <w:i/>
      <w:iCs/>
      <w:szCs w:val="22"/>
    </w:rPr>
  </w:style>
  <w:style w:type="paragraph" w:styleId="Heading7">
    <w:name w:val="heading 7"/>
    <w:basedOn w:val="Normal"/>
    <w:next w:val="Normal"/>
    <w:link w:val="Heading7Char"/>
    <w:qFormat/>
    <w:rsid w:val="00B46C48"/>
    <w:pPr>
      <w:numPr>
        <w:ilvl w:val="6"/>
        <w:numId w:val="24"/>
      </w:numPr>
      <w:spacing w:before="240" w:after="60"/>
      <w:outlineLvl w:val="6"/>
    </w:pPr>
    <w:rPr>
      <w:rFonts w:cs="Arial"/>
      <w:sz w:val="20"/>
      <w:szCs w:val="20"/>
    </w:rPr>
  </w:style>
  <w:style w:type="paragraph" w:styleId="Heading8">
    <w:name w:val="heading 8"/>
    <w:basedOn w:val="Normal"/>
    <w:next w:val="Normal"/>
    <w:link w:val="Heading8Char"/>
    <w:qFormat/>
    <w:rsid w:val="00B46C48"/>
    <w:pPr>
      <w:numPr>
        <w:ilvl w:val="7"/>
        <w:numId w:val="24"/>
      </w:numPr>
      <w:spacing w:before="240" w:after="60"/>
      <w:outlineLvl w:val="7"/>
    </w:pPr>
    <w:rPr>
      <w:rFonts w:cs="Arial"/>
      <w:i/>
      <w:iCs/>
      <w:sz w:val="20"/>
      <w:szCs w:val="20"/>
    </w:rPr>
  </w:style>
  <w:style w:type="paragraph" w:styleId="Heading9">
    <w:name w:val="heading 9"/>
    <w:basedOn w:val="Normal"/>
    <w:next w:val="Normal"/>
    <w:link w:val="Heading9Char"/>
    <w:qFormat/>
    <w:rsid w:val="00B46C48"/>
    <w:pPr>
      <w:numPr>
        <w:ilvl w:val="8"/>
        <w:numId w:val="24"/>
      </w:numPr>
      <w:spacing w:before="240" w:after="60"/>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Text">
    <w:name w:val="Arial Text"/>
    <w:basedOn w:val="Normal"/>
    <w:rsid w:val="00B46C48"/>
    <w:pPr>
      <w:tabs>
        <w:tab w:val="clear" w:pos="360"/>
      </w:tabs>
      <w:autoSpaceDE/>
      <w:autoSpaceDN/>
      <w:spacing w:before="0"/>
      <w:ind w:firstLine="0"/>
    </w:pPr>
    <w:rPr>
      <w:rFonts w:cs="Arial"/>
    </w:rPr>
  </w:style>
  <w:style w:type="character" w:customStyle="1" w:styleId="articletext">
    <w:name w:val="articletext"/>
    <w:basedOn w:val="DefaultParagraphFont"/>
    <w:rsid w:val="00B46C48"/>
  </w:style>
  <w:style w:type="paragraph" w:styleId="BalloonText">
    <w:name w:val="Balloon Text"/>
    <w:basedOn w:val="Normal"/>
    <w:link w:val="BalloonTextChar"/>
    <w:semiHidden/>
    <w:rsid w:val="00B46C48"/>
    <w:rPr>
      <w:rFonts w:ascii="Tahoma" w:hAnsi="Tahoma" w:cs="Tahoma"/>
      <w:sz w:val="16"/>
      <w:szCs w:val="16"/>
    </w:rPr>
  </w:style>
  <w:style w:type="character" w:customStyle="1" w:styleId="BalloonTextChar">
    <w:name w:val="Balloon Text Char"/>
    <w:basedOn w:val="DefaultParagraphFont"/>
    <w:link w:val="BalloonText"/>
    <w:semiHidden/>
    <w:rsid w:val="00B46C48"/>
    <w:rPr>
      <w:rFonts w:ascii="Tahoma" w:hAnsi="Tahoma" w:cs="Tahoma"/>
      <w:sz w:val="16"/>
      <w:szCs w:val="16"/>
      <w:lang w:eastAsia="en-US"/>
    </w:rPr>
  </w:style>
  <w:style w:type="paragraph" w:styleId="BlockText">
    <w:name w:val="Block Text"/>
    <w:basedOn w:val="Normal"/>
    <w:rsid w:val="00B46C48"/>
    <w:pPr>
      <w:spacing w:after="120"/>
      <w:ind w:left="1440" w:right="1440"/>
    </w:pPr>
  </w:style>
  <w:style w:type="paragraph" w:styleId="BodyText">
    <w:name w:val="Body Text"/>
    <w:basedOn w:val="Normal"/>
    <w:link w:val="BodyTextChar"/>
    <w:rsid w:val="00B46C48"/>
    <w:rPr>
      <w:rFonts w:cs="Arial"/>
      <w:szCs w:val="22"/>
    </w:rPr>
  </w:style>
  <w:style w:type="character" w:customStyle="1" w:styleId="BodyTextChar">
    <w:name w:val="Body Text Char"/>
    <w:basedOn w:val="DefaultParagraphFont"/>
    <w:link w:val="BodyText"/>
    <w:rsid w:val="00B46C48"/>
    <w:rPr>
      <w:rFonts w:ascii="Arial" w:hAnsi="Arial" w:cs="Arial"/>
      <w:sz w:val="22"/>
      <w:szCs w:val="22"/>
      <w:lang w:eastAsia="en-US"/>
    </w:rPr>
  </w:style>
  <w:style w:type="paragraph" w:styleId="BodyText2">
    <w:name w:val="Body Text 2"/>
    <w:basedOn w:val="Normal"/>
    <w:link w:val="BodyText2Char"/>
    <w:rsid w:val="00B46C48"/>
    <w:pPr>
      <w:spacing w:after="120" w:line="480" w:lineRule="auto"/>
    </w:pPr>
  </w:style>
  <w:style w:type="character" w:customStyle="1" w:styleId="BodyText2Char">
    <w:name w:val="Body Text 2 Char"/>
    <w:basedOn w:val="DefaultParagraphFont"/>
    <w:link w:val="BodyText2"/>
    <w:rsid w:val="00B46C48"/>
    <w:rPr>
      <w:rFonts w:ascii="Arial" w:hAnsi="Arial" w:cs="Times"/>
      <w:sz w:val="22"/>
      <w:szCs w:val="24"/>
      <w:lang w:eastAsia="en-US"/>
    </w:rPr>
  </w:style>
  <w:style w:type="paragraph" w:styleId="BodyText3">
    <w:name w:val="Body Text 3"/>
    <w:basedOn w:val="Normal"/>
    <w:link w:val="BodyText3Char"/>
    <w:rsid w:val="00B46C48"/>
    <w:pPr>
      <w:spacing w:after="120"/>
    </w:pPr>
    <w:rPr>
      <w:sz w:val="16"/>
      <w:szCs w:val="16"/>
    </w:rPr>
  </w:style>
  <w:style w:type="character" w:customStyle="1" w:styleId="BodyText3Char">
    <w:name w:val="Body Text 3 Char"/>
    <w:basedOn w:val="DefaultParagraphFont"/>
    <w:link w:val="BodyText3"/>
    <w:rsid w:val="00B46C48"/>
    <w:rPr>
      <w:rFonts w:ascii="Arial" w:hAnsi="Arial" w:cs="Times"/>
      <w:sz w:val="16"/>
      <w:szCs w:val="16"/>
      <w:lang w:eastAsia="en-US"/>
    </w:rPr>
  </w:style>
  <w:style w:type="paragraph" w:styleId="BodyTextFirstIndent">
    <w:name w:val="Body Text First Indent"/>
    <w:basedOn w:val="BodyText"/>
    <w:link w:val="BodyTextFirstIndentChar"/>
    <w:rsid w:val="00B46C48"/>
    <w:pPr>
      <w:ind w:firstLine="210"/>
    </w:pPr>
  </w:style>
  <w:style w:type="character" w:customStyle="1" w:styleId="BodyTextFirstIndentChar">
    <w:name w:val="Body Text First Indent Char"/>
    <w:basedOn w:val="BodyTextChar"/>
    <w:link w:val="BodyTextFirstIndent"/>
    <w:rsid w:val="00B46C48"/>
    <w:rPr>
      <w:rFonts w:ascii="Arial" w:hAnsi="Arial" w:cs="Arial"/>
      <w:sz w:val="22"/>
      <w:szCs w:val="22"/>
      <w:lang w:eastAsia="en-US"/>
    </w:rPr>
  </w:style>
  <w:style w:type="paragraph" w:styleId="BodyTextIndent">
    <w:name w:val="Body Text Indent"/>
    <w:basedOn w:val="Normal"/>
    <w:link w:val="BodyTextIndentChar"/>
    <w:rsid w:val="00B46C48"/>
    <w:rPr>
      <w:rFonts w:cs="Arial"/>
      <w:szCs w:val="22"/>
    </w:rPr>
  </w:style>
  <w:style w:type="character" w:customStyle="1" w:styleId="BodyTextIndentChar">
    <w:name w:val="Body Text Indent Char"/>
    <w:basedOn w:val="DefaultParagraphFont"/>
    <w:link w:val="BodyTextIndent"/>
    <w:rsid w:val="00B46C48"/>
    <w:rPr>
      <w:rFonts w:ascii="Arial" w:hAnsi="Arial" w:cs="Arial"/>
      <w:sz w:val="22"/>
      <w:szCs w:val="22"/>
      <w:lang w:eastAsia="en-US"/>
    </w:rPr>
  </w:style>
  <w:style w:type="paragraph" w:styleId="BodyTextFirstIndent2">
    <w:name w:val="Body Text First Indent 2"/>
    <w:basedOn w:val="BodyTextIndent"/>
    <w:link w:val="BodyTextFirstIndent2Char"/>
    <w:rsid w:val="00B46C48"/>
    <w:pPr>
      <w:spacing w:after="120"/>
      <w:ind w:left="360" w:firstLine="210"/>
    </w:pPr>
    <w:rPr>
      <w:rFonts w:ascii="Times" w:hAnsi="Times" w:cs="Times"/>
      <w:sz w:val="24"/>
      <w:szCs w:val="24"/>
    </w:rPr>
  </w:style>
  <w:style w:type="character" w:customStyle="1" w:styleId="BodyTextFirstIndent2Char">
    <w:name w:val="Body Text First Indent 2 Char"/>
    <w:basedOn w:val="BodyTextIndentChar"/>
    <w:link w:val="BodyTextFirstIndent2"/>
    <w:rsid w:val="00B46C48"/>
    <w:rPr>
      <w:rFonts w:ascii="Times" w:hAnsi="Times" w:cs="Times"/>
      <w:sz w:val="24"/>
      <w:szCs w:val="24"/>
      <w:lang w:eastAsia="en-US"/>
    </w:rPr>
  </w:style>
  <w:style w:type="paragraph" w:styleId="BodyTextIndent2">
    <w:name w:val="Body Text Indent 2"/>
    <w:basedOn w:val="Normal"/>
    <w:link w:val="BodyTextIndent2Char"/>
    <w:rsid w:val="00B46C48"/>
    <w:pPr>
      <w:spacing w:after="120" w:line="480" w:lineRule="auto"/>
      <w:ind w:left="360"/>
    </w:pPr>
  </w:style>
  <w:style w:type="character" w:customStyle="1" w:styleId="BodyTextIndent2Char">
    <w:name w:val="Body Text Indent 2 Char"/>
    <w:basedOn w:val="DefaultParagraphFont"/>
    <w:link w:val="BodyTextIndent2"/>
    <w:rsid w:val="00B46C48"/>
    <w:rPr>
      <w:rFonts w:ascii="Arial" w:hAnsi="Arial" w:cs="Times"/>
      <w:sz w:val="22"/>
      <w:szCs w:val="24"/>
      <w:lang w:eastAsia="en-US"/>
    </w:rPr>
  </w:style>
  <w:style w:type="paragraph" w:styleId="BodyTextIndent3">
    <w:name w:val="Body Text Indent 3"/>
    <w:basedOn w:val="Normal"/>
    <w:link w:val="BodyTextIndent3Char"/>
    <w:rsid w:val="00B46C48"/>
    <w:pPr>
      <w:spacing w:after="120"/>
      <w:ind w:left="360"/>
    </w:pPr>
    <w:rPr>
      <w:sz w:val="16"/>
      <w:szCs w:val="16"/>
    </w:rPr>
  </w:style>
  <w:style w:type="character" w:customStyle="1" w:styleId="BodyTextIndent3Char">
    <w:name w:val="Body Text Indent 3 Char"/>
    <w:basedOn w:val="DefaultParagraphFont"/>
    <w:link w:val="BodyTextIndent3"/>
    <w:rsid w:val="00B46C48"/>
    <w:rPr>
      <w:rFonts w:ascii="Arial" w:hAnsi="Arial" w:cs="Times"/>
      <w:sz w:val="16"/>
      <w:szCs w:val="16"/>
      <w:lang w:eastAsia="en-US"/>
    </w:rPr>
  </w:style>
  <w:style w:type="paragraph" w:styleId="Caption">
    <w:name w:val="caption"/>
    <w:basedOn w:val="Normal"/>
    <w:next w:val="Normal"/>
    <w:qFormat/>
    <w:rsid w:val="00B46C48"/>
    <w:pPr>
      <w:spacing w:after="120"/>
    </w:pPr>
    <w:rPr>
      <w:b/>
      <w:bCs/>
    </w:rPr>
  </w:style>
  <w:style w:type="paragraph" w:customStyle="1" w:styleId="checkbox">
    <w:name w:val="checkbox"/>
    <w:basedOn w:val="Normal"/>
    <w:rsid w:val="00B46C48"/>
    <w:pPr>
      <w:pBdr>
        <w:top w:val="single" w:sz="6" w:space="0" w:color="auto"/>
        <w:left w:val="single" w:sz="6" w:space="0" w:color="auto"/>
        <w:bottom w:val="single" w:sz="6" w:space="0" w:color="auto"/>
        <w:right w:val="single" w:sz="6" w:space="0" w:color="auto"/>
      </w:pBdr>
      <w:jc w:val="center"/>
    </w:pPr>
    <w:rPr>
      <w:noProof/>
      <w:color w:val="0000FF"/>
      <w:sz w:val="18"/>
      <w:szCs w:val="18"/>
    </w:rPr>
  </w:style>
  <w:style w:type="paragraph" w:styleId="Closing">
    <w:name w:val="Closing"/>
    <w:basedOn w:val="Normal"/>
    <w:link w:val="ClosingChar"/>
    <w:rsid w:val="00B46C48"/>
    <w:pPr>
      <w:ind w:left="4320"/>
    </w:pPr>
  </w:style>
  <w:style w:type="character" w:customStyle="1" w:styleId="ClosingChar">
    <w:name w:val="Closing Char"/>
    <w:basedOn w:val="DefaultParagraphFont"/>
    <w:link w:val="Closing"/>
    <w:rsid w:val="00B46C48"/>
    <w:rPr>
      <w:rFonts w:ascii="Arial" w:hAnsi="Arial" w:cs="Times"/>
      <w:sz w:val="22"/>
      <w:szCs w:val="24"/>
      <w:lang w:eastAsia="en-US"/>
    </w:rPr>
  </w:style>
  <w:style w:type="character" w:styleId="CommentReference">
    <w:name w:val="annotation reference"/>
    <w:basedOn w:val="DefaultParagraphFont"/>
    <w:semiHidden/>
    <w:rsid w:val="00B46C48"/>
    <w:rPr>
      <w:sz w:val="16"/>
      <w:szCs w:val="16"/>
    </w:rPr>
  </w:style>
  <w:style w:type="paragraph" w:styleId="CommentText">
    <w:name w:val="annotation text"/>
    <w:basedOn w:val="Normal"/>
    <w:link w:val="CommentTextChar"/>
    <w:semiHidden/>
    <w:rsid w:val="00B46C48"/>
    <w:rPr>
      <w:sz w:val="20"/>
      <w:szCs w:val="20"/>
    </w:rPr>
  </w:style>
  <w:style w:type="character" w:customStyle="1" w:styleId="CommentTextChar">
    <w:name w:val="Comment Text Char"/>
    <w:basedOn w:val="DefaultParagraphFont"/>
    <w:link w:val="CommentText"/>
    <w:semiHidden/>
    <w:rsid w:val="00B46C48"/>
    <w:rPr>
      <w:rFonts w:ascii="Arial" w:hAnsi="Arial" w:cs="Times"/>
      <w:lang w:eastAsia="en-US"/>
    </w:rPr>
  </w:style>
  <w:style w:type="paragraph" w:styleId="CommentSubject">
    <w:name w:val="annotation subject"/>
    <w:basedOn w:val="CommentText"/>
    <w:next w:val="CommentText"/>
    <w:link w:val="CommentSubjectChar"/>
    <w:semiHidden/>
    <w:rsid w:val="00B46C48"/>
    <w:rPr>
      <w:b/>
      <w:bCs/>
    </w:rPr>
  </w:style>
  <w:style w:type="character" w:customStyle="1" w:styleId="CommentSubjectChar">
    <w:name w:val="Comment Subject Char"/>
    <w:basedOn w:val="CommentTextChar"/>
    <w:link w:val="CommentSubject"/>
    <w:semiHidden/>
    <w:rsid w:val="00B46C48"/>
    <w:rPr>
      <w:rFonts w:ascii="Arial" w:hAnsi="Arial" w:cs="Times"/>
      <w:b/>
      <w:bCs/>
      <w:lang w:eastAsia="en-US"/>
    </w:rPr>
  </w:style>
  <w:style w:type="paragraph" w:styleId="Date">
    <w:name w:val="Date"/>
    <w:basedOn w:val="Normal"/>
    <w:next w:val="Normal"/>
    <w:link w:val="DateChar"/>
    <w:rsid w:val="00B46C48"/>
  </w:style>
  <w:style w:type="character" w:customStyle="1" w:styleId="DateChar">
    <w:name w:val="Date Char"/>
    <w:basedOn w:val="DefaultParagraphFont"/>
    <w:link w:val="Date"/>
    <w:rsid w:val="00B46C48"/>
    <w:rPr>
      <w:rFonts w:ascii="Arial" w:hAnsi="Arial" w:cs="Times"/>
      <w:sz w:val="22"/>
      <w:szCs w:val="24"/>
      <w:lang w:eastAsia="en-US"/>
    </w:rPr>
  </w:style>
  <w:style w:type="paragraph" w:styleId="DocumentMap">
    <w:name w:val="Document Map"/>
    <w:basedOn w:val="Normal"/>
    <w:link w:val="DocumentMapChar"/>
    <w:semiHidden/>
    <w:rsid w:val="00B46C48"/>
    <w:pPr>
      <w:shd w:val="clear" w:color="auto" w:fill="000080"/>
    </w:pPr>
    <w:rPr>
      <w:rFonts w:ascii="Tahoma" w:hAnsi="Tahoma" w:cs="Tahoma"/>
    </w:rPr>
  </w:style>
  <w:style w:type="character" w:customStyle="1" w:styleId="DocumentMapChar">
    <w:name w:val="Document Map Char"/>
    <w:basedOn w:val="DefaultParagraphFont"/>
    <w:link w:val="DocumentMap"/>
    <w:semiHidden/>
    <w:rsid w:val="00B46C48"/>
    <w:rPr>
      <w:rFonts w:ascii="Tahoma" w:hAnsi="Tahoma" w:cs="Tahoma"/>
      <w:sz w:val="22"/>
      <w:szCs w:val="24"/>
      <w:shd w:val="clear" w:color="auto" w:fill="000080"/>
      <w:lang w:eastAsia="en-US"/>
    </w:rPr>
  </w:style>
  <w:style w:type="paragraph" w:styleId="E-mailSignature">
    <w:name w:val="E-mail Signature"/>
    <w:basedOn w:val="Normal"/>
    <w:link w:val="E-mailSignatureChar"/>
    <w:rsid w:val="00B46C48"/>
  </w:style>
  <w:style w:type="character" w:customStyle="1" w:styleId="E-mailSignatureChar">
    <w:name w:val="E-mail Signature Char"/>
    <w:basedOn w:val="DefaultParagraphFont"/>
    <w:link w:val="E-mailSignature"/>
    <w:rsid w:val="00B46C48"/>
    <w:rPr>
      <w:rFonts w:ascii="Arial" w:hAnsi="Arial" w:cs="Times"/>
      <w:sz w:val="22"/>
      <w:szCs w:val="24"/>
      <w:lang w:eastAsia="en-US"/>
    </w:rPr>
  </w:style>
  <w:style w:type="paragraph" w:styleId="EndnoteText">
    <w:name w:val="endnote text"/>
    <w:basedOn w:val="Normal"/>
    <w:link w:val="EndnoteTextChar"/>
    <w:semiHidden/>
    <w:rsid w:val="00B46C48"/>
    <w:rPr>
      <w:sz w:val="20"/>
      <w:szCs w:val="20"/>
    </w:rPr>
  </w:style>
  <w:style w:type="character" w:customStyle="1" w:styleId="EndnoteTextChar">
    <w:name w:val="Endnote Text Char"/>
    <w:basedOn w:val="DefaultParagraphFont"/>
    <w:link w:val="EndnoteText"/>
    <w:semiHidden/>
    <w:rsid w:val="00B46C48"/>
    <w:rPr>
      <w:rFonts w:ascii="Arial" w:hAnsi="Arial" w:cs="Times"/>
      <w:lang w:eastAsia="en-US"/>
    </w:rPr>
  </w:style>
  <w:style w:type="paragraph" w:styleId="EnvelopeAddress">
    <w:name w:val="envelope address"/>
    <w:basedOn w:val="Normal"/>
    <w:rsid w:val="00B46C48"/>
    <w:pPr>
      <w:framePr w:w="7920" w:h="1980" w:hRule="exact" w:hSpace="180" w:wrap="auto" w:hAnchor="page" w:xAlign="center" w:yAlign="bottom"/>
      <w:ind w:left="2880"/>
    </w:pPr>
    <w:rPr>
      <w:rFonts w:cs="Arial"/>
    </w:rPr>
  </w:style>
  <w:style w:type="paragraph" w:styleId="EnvelopeReturn">
    <w:name w:val="envelope return"/>
    <w:basedOn w:val="Normal"/>
    <w:rsid w:val="00B46C48"/>
    <w:rPr>
      <w:rFonts w:cs="Arial"/>
      <w:sz w:val="20"/>
      <w:szCs w:val="20"/>
    </w:rPr>
  </w:style>
  <w:style w:type="paragraph" w:customStyle="1" w:styleId="FigureLegend">
    <w:name w:val="Figure Legend"/>
    <w:basedOn w:val="Normal"/>
    <w:autoRedefine/>
    <w:rsid w:val="00B46C48"/>
    <w:rPr>
      <w:rFonts w:ascii="Helvetica" w:hAnsi="Helvetica"/>
      <w:i/>
    </w:rPr>
  </w:style>
  <w:style w:type="character" w:styleId="FollowedHyperlink">
    <w:name w:val="FollowedHyperlink"/>
    <w:basedOn w:val="DefaultParagraphFont"/>
    <w:rsid w:val="00B46C48"/>
    <w:rPr>
      <w:color w:val="800080"/>
      <w:u w:val="single"/>
    </w:rPr>
  </w:style>
  <w:style w:type="paragraph" w:styleId="Footer">
    <w:name w:val="footer"/>
    <w:basedOn w:val="Normal"/>
    <w:link w:val="FooterChar"/>
    <w:rsid w:val="00B46C48"/>
    <w:pPr>
      <w:tabs>
        <w:tab w:val="center" w:pos="4320"/>
        <w:tab w:val="right" w:pos="8640"/>
      </w:tabs>
      <w:spacing w:before="0"/>
      <w:ind w:firstLine="0"/>
    </w:pPr>
    <w:rPr>
      <w:sz w:val="16"/>
    </w:rPr>
  </w:style>
  <w:style w:type="character" w:customStyle="1" w:styleId="FooterChar">
    <w:name w:val="Footer Char"/>
    <w:basedOn w:val="DefaultParagraphFont"/>
    <w:link w:val="Footer"/>
    <w:rsid w:val="00B46C48"/>
    <w:rPr>
      <w:rFonts w:ascii="Arial" w:hAnsi="Arial" w:cs="Times"/>
      <w:sz w:val="16"/>
      <w:szCs w:val="24"/>
      <w:lang w:eastAsia="en-US"/>
    </w:rPr>
  </w:style>
  <w:style w:type="paragraph" w:styleId="FootnoteText">
    <w:name w:val="footnote text"/>
    <w:basedOn w:val="Normal"/>
    <w:link w:val="FootnoteTextChar"/>
    <w:semiHidden/>
    <w:rsid w:val="00B46C48"/>
    <w:rPr>
      <w:sz w:val="20"/>
      <w:szCs w:val="20"/>
    </w:rPr>
  </w:style>
  <w:style w:type="character" w:customStyle="1" w:styleId="FootnoteTextChar">
    <w:name w:val="Footnote Text Char"/>
    <w:basedOn w:val="DefaultParagraphFont"/>
    <w:link w:val="FootnoteText"/>
    <w:semiHidden/>
    <w:rsid w:val="00B46C48"/>
    <w:rPr>
      <w:rFonts w:ascii="Arial" w:hAnsi="Arial" w:cs="Times"/>
      <w:lang w:eastAsia="en-US"/>
    </w:rPr>
  </w:style>
  <w:style w:type="paragraph" w:customStyle="1" w:styleId="FormFooterBorder">
    <w:name w:val="FormFooter/Border"/>
    <w:basedOn w:val="Footer"/>
    <w:rsid w:val="00B46C48"/>
    <w:pPr>
      <w:pBdr>
        <w:top w:val="single" w:sz="6" w:space="1" w:color="auto"/>
      </w:pBdr>
      <w:tabs>
        <w:tab w:val="clear" w:pos="360"/>
        <w:tab w:val="clear" w:pos="4320"/>
        <w:tab w:val="clear" w:pos="8640"/>
        <w:tab w:val="center" w:pos="5400"/>
        <w:tab w:val="right" w:pos="10800"/>
      </w:tabs>
    </w:pPr>
    <w:rPr>
      <w:rFonts w:eastAsia="Times New Roman" w:cs="Arial"/>
      <w:szCs w:val="16"/>
    </w:rPr>
  </w:style>
  <w:style w:type="paragraph" w:customStyle="1" w:styleId="H6">
    <w:name w:val="H6"/>
    <w:basedOn w:val="Normal"/>
    <w:next w:val="Normal"/>
    <w:rsid w:val="00B46C48"/>
    <w:pPr>
      <w:widowControl w:val="0"/>
      <w:snapToGrid w:val="0"/>
      <w:spacing w:before="100"/>
      <w:outlineLvl w:val="6"/>
    </w:pPr>
    <w:rPr>
      <w:rFonts w:cs="Arial"/>
      <w:b/>
      <w:bCs/>
      <w:sz w:val="20"/>
      <w:szCs w:val="20"/>
    </w:rPr>
  </w:style>
  <w:style w:type="paragraph" w:styleId="Header">
    <w:name w:val="header"/>
    <w:basedOn w:val="Normal"/>
    <w:link w:val="HeaderChar"/>
    <w:rsid w:val="00B46C48"/>
    <w:pPr>
      <w:tabs>
        <w:tab w:val="center" w:pos="4320"/>
        <w:tab w:val="right" w:pos="8640"/>
      </w:tabs>
      <w:spacing w:before="0"/>
      <w:ind w:firstLine="0"/>
    </w:pPr>
  </w:style>
  <w:style w:type="character" w:customStyle="1" w:styleId="HeaderChar">
    <w:name w:val="Header Char"/>
    <w:basedOn w:val="DefaultParagraphFont"/>
    <w:link w:val="Header"/>
    <w:rsid w:val="00B46C48"/>
    <w:rPr>
      <w:rFonts w:ascii="Arial" w:hAnsi="Arial" w:cs="Times"/>
      <w:sz w:val="22"/>
      <w:szCs w:val="24"/>
      <w:lang w:eastAsia="en-US"/>
    </w:rPr>
  </w:style>
  <w:style w:type="character" w:customStyle="1" w:styleId="Heading1Char">
    <w:name w:val="Heading 1 Char"/>
    <w:basedOn w:val="DefaultParagraphFont"/>
    <w:link w:val="Heading1"/>
    <w:rsid w:val="00B46C48"/>
    <w:rPr>
      <w:rFonts w:ascii="Helvetica" w:hAnsi="Helvetica" w:cs="Arial"/>
      <w:b/>
      <w:bCs/>
      <w:smallCaps/>
      <w:sz w:val="22"/>
      <w:szCs w:val="24"/>
      <w:shd w:val="clear" w:color="auto" w:fill="D9D9D9"/>
      <w:lang w:eastAsia="en-US"/>
    </w:rPr>
  </w:style>
  <w:style w:type="character" w:customStyle="1" w:styleId="Heading2Char">
    <w:name w:val="Heading 2 Char"/>
    <w:basedOn w:val="DefaultParagraphFont"/>
    <w:link w:val="Heading2"/>
    <w:rsid w:val="00B46C48"/>
    <w:rPr>
      <w:rFonts w:ascii="Helvetica" w:hAnsi="Helvetica" w:cs="Arial"/>
      <w:b/>
      <w:bCs/>
      <w:i/>
      <w:iCs/>
      <w:sz w:val="22"/>
      <w:szCs w:val="24"/>
      <w:lang w:eastAsia="en-US"/>
    </w:rPr>
  </w:style>
  <w:style w:type="character" w:customStyle="1" w:styleId="Heading3Char">
    <w:name w:val="Heading 3 Char"/>
    <w:basedOn w:val="DefaultParagraphFont"/>
    <w:link w:val="Heading3"/>
    <w:rsid w:val="00B46C48"/>
    <w:rPr>
      <w:rFonts w:ascii="Helvetica" w:hAnsi="Helvetica" w:cs="Arial"/>
      <w:b/>
      <w:sz w:val="22"/>
      <w:szCs w:val="24"/>
      <w:lang w:eastAsia="en-US"/>
    </w:rPr>
  </w:style>
  <w:style w:type="character" w:customStyle="1" w:styleId="Heading4Char">
    <w:name w:val="Heading 4 Char"/>
    <w:basedOn w:val="DefaultParagraphFont"/>
    <w:link w:val="Heading4"/>
    <w:rsid w:val="00B46C48"/>
    <w:rPr>
      <w:rFonts w:ascii="Helvetica" w:hAnsi="Helvetica" w:cs="Arial"/>
      <w:bCs/>
      <w:i/>
      <w:sz w:val="22"/>
      <w:szCs w:val="24"/>
      <w:lang w:eastAsia="en-US"/>
    </w:rPr>
  </w:style>
  <w:style w:type="character" w:customStyle="1" w:styleId="Heading5Char">
    <w:name w:val="Heading 5 Char"/>
    <w:basedOn w:val="DefaultParagraphFont"/>
    <w:link w:val="Heading5"/>
    <w:rsid w:val="00B46C48"/>
    <w:rPr>
      <w:rFonts w:ascii="Helvetica" w:hAnsi="Helvetica" w:cs="Times"/>
      <w:sz w:val="22"/>
      <w:szCs w:val="22"/>
      <w:lang w:eastAsia="en-US"/>
    </w:rPr>
  </w:style>
  <w:style w:type="character" w:customStyle="1" w:styleId="Heading6Char">
    <w:name w:val="Heading 6 Char"/>
    <w:basedOn w:val="DefaultParagraphFont"/>
    <w:link w:val="Heading6"/>
    <w:rsid w:val="00B46C48"/>
    <w:rPr>
      <w:rFonts w:ascii="Arial" w:hAnsi="Arial" w:cs="Times"/>
      <w:i/>
      <w:iCs/>
      <w:sz w:val="22"/>
      <w:szCs w:val="22"/>
      <w:lang w:eastAsia="en-US"/>
    </w:rPr>
  </w:style>
  <w:style w:type="character" w:customStyle="1" w:styleId="Heading7Char">
    <w:name w:val="Heading 7 Char"/>
    <w:basedOn w:val="DefaultParagraphFont"/>
    <w:link w:val="Heading7"/>
    <w:rsid w:val="00B46C48"/>
    <w:rPr>
      <w:rFonts w:ascii="Arial" w:hAnsi="Arial" w:cs="Arial"/>
      <w:lang w:eastAsia="en-US"/>
    </w:rPr>
  </w:style>
  <w:style w:type="character" w:customStyle="1" w:styleId="Heading8Char">
    <w:name w:val="Heading 8 Char"/>
    <w:basedOn w:val="DefaultParagraphFont"/>
    <w:link w:val="Heading8"/>
    <w:rsid w:val="00B46C48"/>
    <w:rPr>
      <w:rFonts w:ascii="Arial" w:hAnsi="Arial" w:cs="Arial"/>
      <w:i/>
      <w:iCs/>
      <w:lang w:eastAsia="en-US"/>
    </w:rPr>
  </w:style>
  <w:style w:type="character" w:customStyle="1" w:styleId="Heading9Char">
    <w:name w:val="Heading 9 Char"/>
    <w:basedOn w:val="DefaultParagraphFont"/>
    <w:link w:val="Heading9"/>
    <w:rsid w:val="00B46C48"/>
    <w:rPr>
      <w:rFonts w:ascii="Arial" w:hAnsi="Arial" w:cs="Arial"/>
      <w:b/>
      <w:bCs/>
      <w:i/>
      <w:iCs/>
      <w:sz w:val="18"/>
      <w:szCs w:val="18"/>
      <w:lang w:eastAsia="en-US"/>
    </w:rPr>
  </w:style>
  <w:style w:type="paragraph" w:styleId="HTMLAddress">
    <w:name w:val="HTML Address"/>
    <w:basedOn w:val="Normal"/>
    <w:link w:val="HTMLAddressChar"/>
    <w:rsid w:val="00B46C48"/>
    <w:rPr>
      <w:i/>
      <w:iCs/>
    </w:rPr>
  </w:style>
  <w:style w:type="character" w:customStyle="1" w:styleId="HTMLAddressChar">
    <w:name w:val="HTML Address Char"/>
    <w:basedOn w:val="DefaultParagraphFont"/>
    <w:link w:val="HTMLAddress"/>
    <w:rsid w:val="00B46C48"/>
    <w:rPr>
      <w:rFonts w:ascii="Arial" w:hAnsi="Arial" w:cs="Times"/>
      <w:i/>
      <w:iCs/>
      <w:sz w:val="22"/>
      <w:szCs w:val="24"/>
      <w:lang w:eastAsia="en-US"/>
    </w:rPr>
  </w:style>
  <w:style w:type="paragraph" w:styleId="HTMLPreformatted">
    <w:name w:val="HTML Preformatted"/>
    <w:basedOn w:val="Normal"/>
    <w:link w:val="HTMLPreformattedChar"/>
    <w:rsid w:val="00B46C48"/>
    <w:rPr>
      <w:rFonts w:ascii="Courier New" w:hAnsi="Courier New" w:cs="Courier New"/>
      <w:sz w:val="20"/>
      <w:szCs w:val="20"/>
    </w:rPr>
  </w:style>
  <w:style w:type="character" w:customStyle="1" w:styleId="HTMLPreformattedChar">
    <w:name w:val="HTML Preformatted Char"/>
    <w:basedOn w:val="DefaultParagraphFont"/>
    <w:link w:val="HTMLPreformatted"/>
    <w:rsid w:val="00B46C48"/>
    <w:rPr>
      <w:rFonts w:ascii="Courier New" w:hAnsi="Courier New" w:cs="Courier New"/>
      <w:lang w:eastAsia="en-US"/>
    </w:rPr>
  </w:style>
  <w:style w:type="character" w:styleId="Hyperlink">
    <w:name w:val="Hyperlink"/>
    <w:basedOn w:val="DefaultParagraphFont"/>
    <w:rsid w:val="00B46C48"/>
    <w:rPr>
      <w:color w:val="0000FF"/>
      <w:u w:val="single"/>
    </w:rPr>
  </w:style>
  <w:style w:type="paragraph" w:styleId="Index1">
    <w:name w:val="index 1"/>
    <w:basedOn w:val="Normal"/>
    <w:next w:val="Normal"/>
    <w:autoRedefine/>
    <w:semiHidden/>
    <w:rsid w:val="00B46C48"/>
    <w:pPr>
      <w:ind w:left="240" w:hanging="240"/>
    </w:pPr>
  </w:style>
  <w:style w:type="paragraph" w:styleId="Index2">
    <w:name w:val="index 2"/>
    <w:basedOn w:val="Normal"/>
    <w:next w:val="Normal"/>
    <w:autoRedefine/>
    <w:semiHidden/>
    <w:rsid w:val="00B46C48"/>
    <w:pPr>
      <w:ind w:left="480" w:hanging="240"/>
    </w:pPr>
  </w:style>
  <w:style w:type="paragraph" w:styleId="Index3">
    <w:name w:val="index 3"/>
    <w:basedOn w:val="Normal"/>
    <w:next w:val="Normal"/>
    <w:autoRedefine/>
    <w:semiHidden/>
    <w:rsid w:val="00B46C48"/>
    <w:pPr>
      <w:ind w:left="720" w:hanging="240"/>
    </w:pPr>
  </w:style>
  <w:style w:type="paragraph" w:styleId="Index4">
    <w:name w:val="index 4"/>
    <w:basedOn w:val="Normal"/>
    <w:next w:val="Normal"/>
    <w:autoRedefine/>
    <w:semiHidden/>
    <w:rsid w:val="00B46C48"/>
    <w:pPr>
      <w:ind w:left="960" w:hanging="240"/>
    </w:pPr>
  </w:style>
  <w:style w:type="paragraph" w:styleId="Index5">
    <w:name w:val="index 5"/>
    <w:basedOn w:val="Normal"/>
    <w:next w:val="Normal"/>
    <w:autoRedefine/>
    <w:semiHidden/>
    <w:rsid w:val="00B46C48"/>
    <w:pPr>
      <w:ind w:left="1200" w:hanging="240"/>
    </w:pPr>
  </w:style>
  <w:style w:type="paragraph" w:styleId="Index6">
    <w:name w:val="index 6"/>
    <w:basedOn w:val="Normal"/>
    <w:next w:val="Normal"/>
    <w:autoRedefine/>
    <w:semiHidden/>
    <w:rsid w:val="00B46C48"/>
    <w:pPr>
      <w:ind w:left="1440" w:hanging="240"/>
    </w:pPr>
  </w:style>
  <w:style w:type="paragraph" w:styleId="Index7">
    <w:name w:val="index 7"/>
    <w:basedOn w:val="Normal"/>
    <w:next w:val="Normal"/>
    <w:autoRedefine/>
    <w:semiHidden/>
    <w:rsid w:val="00B46C48"/>
    <w:pPr>
      <w:ind w:left="1680" w:hanging="240"/>
    </w:pPr>
  </w:style>
  <w:style w:type="paragraph" w:styleId="Index8">
    <w:name w:val="index 8"/>
    <w:basedOn w:val="Normal"/>
    <w:next w:val="Normal"/>
    <w:autoRedefine/>
    <w:semiHidden/>
    <w:rsid w:val="00B46C48"/>
    <w:pPr>
      <w:ind w:left="1920" w:hanging="240"/>
    </w:pPr>
  </w:style>
  <w:style w:type="paragraph" w:styleId="Index9">
    <w:name w:val="index 9"/>
    <w:basedOn w:val="Normal"/>
    <w:next w:val="Normal"/>
    <w:autoRedefine/>
    <w:semiHidden/>
    <w:rsid w:val="00B46C48"/>
    <w:pPr>
      <w:ind w:left="2160" w:hanging="240"/>
    </w:pPr>
  </w:style>
  <w:style w:type="paragraph" w:styleId="IndexHeading">
    <w:name w:val="index heading"/>
    <w:basedOn w:val="Normal"/>
    <w:next w:val="Index1"/>
    <w:semiHidden/>
    <w:rsid w:val="00B46C48"/>
    <w:rPr>
      <w:rFonts w:cs="Arial"/>
      <w:b/>
      <w:bCs/>
    </w:rPr>
  </w:style>
  <w:style w:type="paragraph" w:styleId="List">
    <w:name w:val="List"/>
    <w:basedOn w:val="Normal"/>
    <w:link w:val="ListChar"/>
    <w:autoRedefine/>
    <w:rsid w:val="00B46C48"/>
    <w:pPr>
      <w:tabs>
        <w:tab w:val="num" w:pos="720"/>
      </w:tabs>
      <w:ind w:left="360" w:firstLine="0"/>
    </w:pPr>
  </w:style>
  <w:style w:type="character" w:customStyle="1" w:styleId="ListChar">
    <w:name w:val="List Char"/>
    <w:basedOn w:val="DefaultParagraphFont"/>
    <w:link w:val="List"/>
    <w:rsid w:val="00B46C48"/>
    <w:rPr>
      <w:rFonts w:ascii="Arial" w:hAnsi="Arial" w:cs="Times"/>
      <w:sz w:val="22"/>
      <w:szCs w:val="24"/>
      <w:lang w:eastAsia="en-US"/>
    </w:rPr>
  </w:style>
  <w:style w:type="paragraph" w:styleId="List2">
    <w:name w:val="List 2"/>
    <w:basedOn w:val="Normal"/>
    <w:rsid w:val="00B46C48"/>
    <w:pPr>
      <w:ind w:left="720" w:hanging="360"/>
    </w:pPr>
  </w:style>
  <w:style w:type="paragraph" w:styleId="List3">
    <w:name w:val="List 3"/>
    <w:basedOn w:val="Normal"/>
    <w:rsid w:val="00B46C48"/>
    <w:pPr>
      <w:ind w:left="1080" w:hanging="360"/>
    </w:pPr>
  </w:style>
  <w:style w:type="paragraph" w:styleId="List4">
    <w:name w:val="List 4"/>
    <w:basedOn w:val="Normal"/>
    <w:rsid w:val="00B46C48"/>
    <w:pPr>
      <w:ind w:left="1440" w:hanging="360"/>
    </w:pPr>
  </w:style>
  <w:style w:type="paragraph" w:styleId="List5">
    <w:name w:val="List 5"/>
    <w:basedOn w:val="Normal"/>
    <w:rsid w:val="00B46C48"/>
    <w:pPr>
      <w:ind w:left="1800" w:hanging="360"/>
    </w:pPr>
  </w:style>
  <w:style w:type="paragraph" w:styleId="ListBullet">
    <w:name w:val="List Bullet"/>
    <w:basedOn w:val="Normal"/>
    <w:autoRedefine/>
    <w:rsid w:val="00B46C48"/>
    <w:pPr>
      <w:tabs>
        <w:tab w:val="num" w:pos="360"/>
      </w:tabs>
      <w:ind w:left="360" w:hanging="360"/>
    </w:pPr>
  </w:style>
  <w:style w:type="paragraph" w:styleId="ListBullet2">
    <w:name w:val="List Bullet 2"/>
    <w:basedOn w:val="Normal"/>
    <w:autoRedefine/>
    <w:rsid w:val="00B46C48"/>
    <w:pPr>
      <w:tabs>
        <w:tab w:val="num" w:pos="720"/>
      </w:tabs>
      <w:ind w:left="720" w:hanging="360"/>
    </w:pPr>
  </w:style>
  <w:style w:type="paragraph" w:styleId="ListBullet3">
    <w:name w:val="List Bullet 3"/>
    <w:basedOn w:val="Normal"/>
    <w:autoRedefine/>
    <w:rsid w:val="00B46C48"/>
    <w:pPr>
      <w:tabs>
        <w:tab w:val="num" w:pos="1080"/>
      </w:tabs>
      <w:ind w:left="1080" w:hanging="360"/>
    </w:pPr>
  </w:style>
  <w:style w:type="paragraph" w:styleId="ListBullet4">
    <w:name w:val="List Bullet 4"/>
    <w:basedOn w:val="Normal"/>
    <w:autoRedefine/>
    <w:rsid w:val="00B46C48"/>
    <w:pPr>
      <w:tabs>
        <w:tab w:val="num" w:pos="1440"/>
      </w:tabs>
      <w:ind w:left="1440" w:hanging="360"/>
    </w:pPr>
  </w:style>
  <w:style w:type="paragraph" w:styleId="ListBullet5">
    <w:name w:val="List Bullet 5"/>
    <w:basedOn w:val="Normal"/>
    <w:autoRedefine/>
    <w:rsid w:val="00B46C48"/>
    <w:pPr>
      <w:tabs>
        <w:tab w:val="num" w:pos="1800"/>
      </w:tabs>
      <w:ind w:left="1800" w:hanging="360"/>
    </w:pPr>
  </w:style>
  <w:style w:type="paragraph" w:styleId="ListContinue">
    <w:name w:val="List Continue"/>
    <w:basedOn w:val="Normal"/>
    <w:rsid w:val="00B46C48"/>
    <w:pPr>
      <w:spacing w:after="120"/>
      <w:ind w:left="360"/>
    </w:pPr>
  </w:style>
  <w:style w:type="paragraph" w:styleId="ListContinue2">
    <w:name w:val="List Continue 2"/>
    <w:basedOn w:val="Normal"/>
    <w:rsid w:val="00B46C48"/>
    <w:pPr>
      <w:spacing w:after="120"/>
      <w:ind w:left="720"/>
    </w:pPr>
  </w:style>
  <w:style w:type="paragraph" w:styleId="ListContinue3">
    <w:name w:val="List Continue 3"/>
    <w:basedOn w:val="Normal"/>
    <w:rsid w:val="00B46C48"/>
    <w:pPr>
      <w:spacing w:after="120"/>
      <w:ind w:left="1080"/>
    </w:pPr>
  </w:style>
  <w:style w:type="paragraph" w:styleId="ListContinue4">
    <w:name w:val="List Continue 4"/>
    <w:basedOn w:val="Normal"/>
    <w:rsid w:val="00B46C48"/>
    <w:pPr>
      <w:spacing w:after="120"/>
      <w:ind w:left="1440"/>
    </w:pPr>
  </w:style>
  <w:style w:type="paragraph" w:styleId="ListContinue5">
    <w:name w:val="List Continue 5"/>
    <w:basedOn w:val="Normal"/>
    <w:rsid w:val="00B46C48"/>
    <w:pPr>
      <w:spacing w:after="120"/>
      <w:ind w:left="1800"/>
    </w:pPr>
  </w:style>
  <w:style w:type="paragraph" w:styleId="ListNumber">
    <w:name w:val="List Number"/>
    <w:basedOn w:val="Normal"/>
    <w:rsid w:val="00B46C48"/>
    <w:pPr>
      <w:tabs>
        <w:tab w:val="num" w:pos="360"/>
      </w:tabs>
      <w:ind w:left="360" w:hanging="360"/>
    </w:pPr>
  </w:style>
  <w:style w:type="paragraph" w:styleId="ListNumber2">
    <w:name w:val="List Number 2"/>
    <w:basedOn w:val="Normal"/>
    <w:rsid w:val="00B46C48"/>
    <w:pPr>
      <w:tabs>
        <w:tab w:val="num" w:pos="720"/>
      </w:tabs>
      <w:ind w:left="720" w:hanging="360"/>
    </w:pPr>
  </w:style>
  <w:style w:type="paragraph" w:styleId="ListNumber3">
    <w:name w:val="List Number 3"/>
    <w:basedOn w:val="Normal"/>
    <w:rsid w:val="00B46C48"/>
    <w:pPr>
      <w:tabs>
        <w:tab w:val="num" w:pos="1080"/>
      </w:tabs>
      <w:ind w:left="1080" w:hanging="360"/>
    </w:pPr>
  </w:style>
  <w:style w:type="paragraph" w:styleId="ListNumber4">
    <w:name w:val="List Number 4"/>
    <w:basedOn w:val="Normal"/>
    <w:rsid w:val="00B46C48"/>
    <w:pPr>
      <w:tabs>
        <w:tab w:val="num" w:pos="1440"/>
      </w:tabs>
      <w:ind w:left="1440" w:hanging="360"/>
    </w:pPr>
  </w:style>
  <w:style w:type="paragraph" w:styleId="ListNumber5">
    <w:name w:val="List Number 5"/>
    <w:basedOn w:val="Normal"/>
    <w:rsid w:val="00B46C48"/>
    <w:pPr>
      <w:tabs>
        <w:tab w:val="num" w:pos="1800"/>
      </w:tabs>
      <w:ind w:left="1800" w:hanging="360"/>
    </w:pPr>
  </w:style>
  <w:style w:type="paragraph" w:styleId="MacroText">
    <w:name w:val="macro"/>
    <w:link w:val="MacroTextChar"/>
    <w:semiHidden/>
    <w:rsid w:val="00B46C48"/>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eastAsia="en-US"/>
    </w:rPr>
  </w:style>
  <w:style w:type="character" w:customStyle="1" w:styleId="MacroTextChar">
    <w:name w:val="Macro Text Char"/>
    <w:basedOn w:val="DefaultParagraphFont"/>
    <w:link w:val="MacroText"/>
    <w:semiHidden/>
    <w:rsid w:val="00B46C48"/>
    <w:rPr>
      <w:rFonts w:ascii="Courier New" w:hAnsi="Courier New" w:cs="Courier New"/>
      <w:lang w:eastAsia="en-US"/>
    </w:rPr>
  </w:style>
  <w:style w:type="paragraph" w:styleId="MessageHeader">
    <w:name w:val="Message Header"/>
    <w:basedOn w:val="Normal"/>
    <w:link w:val="MessageHeaderChar"/>
    <w:rsid w:val="00B46C4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MessageHeaderChar">
    <w:name w:val="Message Header Char"/>
    <w:basedOn w:val="DefaultParagraphFont"/>
    <w:link w:val="MessageHeader"/>
    <w:rsid w:val="00B46C48"/>
    <w:rPr>
      <w:rFonts w:ascii="Arial" w:hAnsi="Arial" w:cs="Arial"/>
      <w:sz w:val="22"/>
      <w:szCs w:val="24"/>
      <w:shd w:val="pct20" w:color="auto" w:fill="auto"/>
      <w:lang w:eastAsia="en-US"/>
    </w:rPr>
  </w:style>
  <w:style w:type="paragraph" w:styleId="NormalWeb">
    <w:name w:val="Normal (Web)"/>
    <w:basedOn w:val="Normal"/>
    <w:rsid w:val="00B46C48"/>
  </w:style>
  <w:style w:type="paragraph" w:styleId="NormalIndent">
    <w:name w:val="Normal Indent"/>
    <w:basedOn w:val="Normal"/>
    <w:rsid w:val="00B46C48"/>
    <w:pPr>
      <w:ind w:left="720"/>
    </w:pPr>
  </w:style>
  <w:style w:type="paragraph" w:styleId="NoteHeading">
    <w:name w:val="Note Heading"/>
    <w:basedOn w:val="Normal"/>
    <w:next w:val="Normal"/>
    <w:link w:val="NoteHeadingChar"/>
    <w:rsid w:val="00B46C48"/>
  </w:style>
  <w:style w:type="character" w:customStyle="1" w:styleId="NoteHeadingChar">
    <w:name w:val="Note Heading Char"/>
    <w:basedOn w:val="DefaultParagraphFont"/>
    <w:link w:val="NoteHeading"/>
    <w:rsid w:val="00B46C48"/>
    <w:rPr>
      <w:rFonts w:ascii="Arial" w:hAnsi="Arial" w:cs="Times"/>
      <w:sz w:val="22"/>
      <w:szCs w:val="24"/>
      <w:lang w:eastAsia="en-US"/>
    </w:rPr>
  </w:style>
  <w:style w:type="character" w:styleId="PageNumber">
    <w:name w:val="page number"/>
    <w:basedOn w:val="DefaultParagraphFont"/>
    <w:rsid w:val="00B46C48"/>
  </w:style>
  <w:style w:type="paragraph" w:customStyle="1" w:styleId="PIHeader">
    <w:name w:val="PI Header"/>
    <w:basedOn w:val="Normal"/>
    <w:rsid w:val="00B46C48"/>
    <w:pPr>
      <w:tabs>
        <w:tab w:val="clear" w:pos="360"/>
      </w:tabs>
      <w:spacing w:before="0" w:after="40"/>
      <w:ind w:left="864" w:firstLine="0"/>
    </w:pPr>
    <w:rPr>
      <w:rFonts w:eastAsia="Times New Roman" w:cs="Arial"/>
      <w:noProof/>
      <w:sz w:val="16"/>
      <w:szCs w:val="20"/>
    </w:rPr>
  </w:style>
  <w:style w:type="paragraph" w:styleId="PlainText">
    <w:name w:val="Plain Text"/>
    <w:basedOn w:val="Normal"/>
    <w:link w:val="PlainTextChar"/>
    <w:rsid w:val="00B46C48"/>
    <w:rPr>
      <w:rFonts w:ascii="Courier New" w:hAnsi="Courier New" w:cs="Courier New"/>
      <w:sz w:val="20"/>
      <w:szCs w:val="20"/>
    </w:rPr>
  </w:style>
  <w:style w:type="character" w:customStyle="1" w:styleId="PlainTextChar">
    <w:name w:val="Plain Text Char"/>
    <w:basedOn w:val="DefaultParagraphFont"/>
    <w:link w:val="PlainText"/>
    <w:rsid w:val="00B46C48"/>
    <w:rPr>
      <w:rFonts w:ascii="Courier New" w:hAnsi="Courier New" w:cs="Courier New"/>
      <w:lang w:eastAsia="en-US"/>
    </w:rPr>
  </w:style>
  <w:style w:type="paragraph" w:customStyle="1" w:styleId="QuickA">
    <w:name w:val="Quick A."/>
    <w:basedOn w:val="Normal"/>
    <w:rsid w:val="00B46C48"/>
    <w:pPr>
      <w:widowControl w:val="0"/>
      <w:numPr>
        <w:numId w:val="20"/>
      </w:numPr>
    </w:pPr>
  </w:style>
  <w:style w:type="paragraph" w:customStyle="1" w:styleId="Referencelist">
    <w:name w:val="Reference_list"/>
    <w:basedOn w:val="Normal"/>
    <w:link w:val="ReferencelistChar"/>
    <w:rsid w:val="00B46C48"/>
    <w:pPr>
      <w:tabs>
        <w:tab w:val="right" w:pos="540"/>
      </w:tabs>
      <w:adjustRightInd w:val="0"/>
      <w:ind w:left="1080" w:hanging="1080"/>
    </w:pPr>
    <w:rPr>
      <w:rFonts w:ascii="Times New Roman" w:hAnsi="Times New Roman" w:cs="Bookman Old Style"/>
      <w:szCs w:val="22"/>
    </w:rPr>
  </w:style>
  <w:style w:type="character" w:customStyle="1" w:styleId="ReferencelistChar">
    <w:name w:val="Reference_list Char"/>
    <w:basedOn w:val="DefaultParagraphFont"/>
    <w:link w:val="Referencelist"/>
    <w:rsid w:val="00B46C48"/>
    <w:rPr>
      <w:rFonts w:cs="Bookman Old Style"/>
      <w:sz w:val="22"/>
      <w:szCs w:val="22"/>
      <w:lang w:eastAsia="en-US"/>
    </w:rPr>
  </w:style>
  <w:style w:type="paragraph" w:customStyle="1" w:styleId="ReminderList1">
    <w:name w:val="Reminder List 1"/>
    <w:basedOn w:val="Normal"/>
    <w:rsid w:val="00B46C48"/>
    <w:pPr>
      <w:numPr>
        <w:numId w:val="21"/>
      </w:numPr>
      <w:spacing w:after="120" w:line="260" w:lineRule="atLeast"/>
    </w:pPr>
    <w:rPr>
      <w:rFonts w:ascii="Helvetica" w:hAnsi="Helvetica" w:cs="Helvetica"/>
      <w:b/>
      <w:bCs/>
      <w:color w:val="000000"/>
      <w:szCs w:val="22"/>
    </w:rPr>
  </w:style>
  <w:style w:type="paragraph" w:customStyle="1" w:styleId="ReminderList2">
    <w:name w:val="Reminder List 2"/>
    <w:basedOn w:val="Normal"/>
    <w:rsid w:val="00B46C48"/>
    <w:pPr>
      <w:numPr>
        <w:numId w:val="22"/>
      </w:numPr>
      <w:spacing w:after="60" w:line="260" w:lineRule="atLeast"/>
    </w:pPr>
    <w:rPr>
      <w:rFonts w:ascii="Helvetica" w:hAnsi="Helvetica" w:cs="Helvetica"/>
      <w:color w:val="000000"/>
      <w:szCs w:val="22"/>
    </w:rPr>
  </w:style>
  <w:style w:type="paragraph" w:customStyle="1" w:styleId="ReminderList3">
    <w:name w:val="Reminder List 3"/>
    <w:basedOn w:val="Normal"/>
    <w:rsid w:val="00B46C48"/>
    <w:pPr>
      <w:numPr>
        <w:numId w:val="23"/>
      </w:numPr>
      <w:spacing w:after="60"/>
    </w:pPr>
    <w:rPr>
      <w:rFonts w:ascii="Helvetica" w:hAnsi="Helvetica" w:cs="Helvetica"/>
      <w:szCs w:val="22"/>
    </w:rPr>
  </w:style>
  <w:style w:type="paragraph" w:styleId="Salutation">
    <w:name w:val="Salutation"/>
    <w:basedOn w:val="Normal"/>
    <w:next w:val="Normal"/>
    <w:link w:val="SalutationChar"/>
    <w:rsid w:val="00B46C48"/>
  </w:style>
  <w:style w:type="character" w:customStyle="1" w:styleId="SalutationChar">
    <w:name w:val="Salutation Char"/>
    <w:basedOn w:val="DefaultParagraphFont"/>
    <w:link w:val="Salutation"/>
    <w:rsid w:val="00B46C48"/>
    <w:rPr>
      <w:rFonts w:ascii="Arial" w:hAnsi="Arial" w:cs="Times"/>
      <w:sz w:val="22"/>
      <w:szCs w:val="24"/>
      <w:lang w:eastAsia="en-US"/>
    </w:rPr>
  </w:style>
  <w:style w:type="paragraph" w:customStyle="1" w:styleId="sbirtop">
    <w:name w:val="sbirtop"/>
    <w:basedOn w:val="Normal"/>
    <w:rsid w:val="00B46C48"/>
    <w:pPr>
      <w:tabs>
        <w:tab w:val="clear" w:pos="360"/>
        <w:tab w:val="num" w:pos="1440"/>
        <w:tab w:val="num" w:pos="1800"/>
      </w:tabs>
      <w:spacing w:before="100" w:after="240"/>
      <w:ind w:left="1440" w:hanging="720"/>
    </w:pPr>
  </w:style>
  <w:style w:type="paragraph" w:styleId="Signature">
    <w:name w:val="Signature"/>
    <w:basedOn w:val="Normal"/>
    <w:link w:val="SignatureChar"/>
    <w:rsid w:val="00B46C48"/>
    <w:pPr>
      <w:ind w:left="4320"/>
    </w:pPr>
  </w:style>
  <w:style w:type="character" w:customStyle="1" w:styleId="SignatureChar">
    <w:name w:val="Signature Char"/>
    <w:basedOn w:val="DefaultParagraphFont"/>
    <w:link w:val="Signature"/>
    <w:rsid w:val="00B46C48"/>
    <w:rPr>
      <w:rFonts w:ascii="Arial" w:hAnsi="Arial" w:cs="Times"/>
      <w:sz w:val="22"/>
      <w:szCs w:val="24"/>
      <w:lang w:eastAsia="en-US"/>
    </w:rPr>
  </w:style>
  <w:style w:type="character" w:customStyle="1" w:styleId="Style10ptItalic">
    <w:name w:val="Style 10 pt Italic"/>
    <w:basedOn w:val="DefaultParagraphFont"/>
    <w:rsid w:val="00B46C48"/>
    <w:rPr>
      <w:i/>
      <w:iCs/>
      <w:sz w:val="20"/>
    </w:rPr>
  </w:style>
  <w:style w:type="paragraph" w:customStyle="1" w:styleId="StyleHeading1Left">
    <w:name w:val="Style Heading 1 + Left"/>
    <w:basedOn w:val="Heading1"/>
    <w:rsid w:val="00B46C48"/>
    <w:pPr>
      <w:numPr>
        <w:numId w:val="0"/>
      </w:numPr>
      <w:spacing w:before="200"/>
    </w:pPr>
    <w:rPr>
      <w:rFonts w:cs="Times New Roman"/>
    </w:rPr>
  </w:style>
  <w:style w:type="paragraph" w:customStyle="1" w:styleId="StyleHeading3Left0Hanging05Before6ptAfter">
    <w:name w:val="Style Heading 3 + Left:  0&quot; Hanging:  0.5&quot; Before:  6 pt After: ..."/>
    <w:basedOn w:val="Normal"/>
    <w:rsid w:val="00B46C48"/>
    <w:pPr>
      <w:numPr>
        <w:ilvl w:val="2"/>
        <w:numId w:val="25"/>
      </w:numPr>
    </w:pPr>
  </w:style>
  <w:style w:type="paragraph" w:customStyle="1" w:styleId="StyleListUnderline">
    <w:name w:val="Style List + Underline"/>
    <w:basedOn w:val="List"/>
    <w:link w:val="StyleListUnderlineChar"/>
    <w:rsid w:val="00B46C48"/>
    <w:rPr>
      <w:u w:val="single"/>
    </w:rPr>
  </w:style>
  <w:style w:type="character" w:customStyle="1" w:styleId="StyleListUnderlineChar">
    <w:name w:val="Style List + Underline Char"/>
    <w:basedOn w:val="ListChar"/>
    <w:link w:val="StyleListUnderline"/>
    <w:rsid w:val="00B46C48"/>
    <w:rPr>
      <w:rFonts w:ascii="Arial" w:hAnsi="Arial" w:cs="Times"/>
      <w:sz w:val="22"/>
      <w:szCs w:val="24"/>
      <w:u w:val="single"/>
      <w:lang w:eastAsia="en-US"/>
    </w:rPr>
  </w:style>
  <w:style w:type="paragraph" w:customStyle="1" w:styleId="TableHeadChar">
    <w:name w:val="Table Head Char"/>
    <w:basedOn w:val="Normal"/>
    <w:link w:val="TableHeadCharChar"/>
    <w:rsid w:val="00B46C48"/>
    <w:pPr>
      <w:ind w:left="360" w:firstLine="0"/>
    </w:pPr>
    <w:rPr>
      <w:b/>
    </w:rPr>
  </w:style>
  <w:style w:type="character" w:customStyle="1" w:styleId="TableHeadCharChar">
    <w:name w:val="Table Head Char Char"/>
    <w:basedOn w:val="DefaultParagraphFont"/>
    <w:link w:val="TableHeadChar"/>
    <w:rsid w:val="00B46C48"/>
    <w:rPr>
      <w:rFonts w:ascii="Arial" w:hAnsi="Arial" w:cs="Times"/>
      <w:b/>
      <w:sz w:val="22"/>
      <w:szCs w:val="24"/>
      <w:lang w:eastAsia="en-US"/>
    </w:rPr>
  </w:style>
  <w:style w:type="paragraph" w:customStyle="1" w:styleId="StyleTableHeadCharLeft0">
    <w:name w:val="Style Table Head Char + Left:  0&quot;"/>
    <w:basedOn w:val="TableHeadChar"/>
    <w:autoRedefine/>
    <w:rsid w:val="00B46C48"/>
    <w:pPr>
      <w:ind w:left="0"/>
    </w:pPr>
    <w:rPr>
      <w:rFonts w:ascii="Georgia" w:hAnsi="Georgia" w:cs="Times New Roman"/>
      <w:bCs/>
      <w:szCs w:val="20"/>
    </w:rPr>
  </w:style>
  <w:style w:type="paragraph" w:customStyle="1" w:styleId="Style1">
    <w:name w:val="Style1"/>
    <w:basedOn w:val="Normal"/>
    <w:next w:val="FigureLegend"/>
    <w:rsid w:val="00B46C48"/>
  </w:style>
  <w:style w:type="character" w:customStyle="1" w:styleId="SubheadinParagraph">
    <w:name w:val="Subhead in Paragraph"/>
    <w:basedOn w:val="DefaultParagraphFont"/>
    <w:rsid w:val="00B46C48"/>
  </w:style>
  <w:style w:type="paragraph" w:styleId="Subtitle">
    <w:name w:val="Subtitle"/>
    <w:basedOn w:val="Normal"/>
    <w:link w:val="SubtitleChar"/>
    <w:qFormat/>
    <w:rsid w:val="00B46C48"/>
    <w:pPr>
      <w:spacing w:after="60"/>
      <w:jc w:val="center"/>
      <w:outlineLvl w:val="1"/>
    </w:pPr>
    <w:rPr>
      <w:rFonts w:cs="Arial"/>
    </w:rPr>
  </w:style>
  <w:style w:type="character" w:customStyle="1" w:styleId="SubtitleChar">
    <w:name w:val="Subtitle Char"/>
    <w:basedOn w:val="DefaultParagraphFont"/>
    <w:link w:val="Subtitle"/>
    <w:rsid w:val="00B46C48"/>
    <w:rPr>
      <w:rFonts w:ascii="Arial" w:hAnsi="Arial" w:cs="Arial"/>
      <w:sz w:val="22"/>
      <w:szCs w:val="24"/>
      <w:lang w:eastAsia="en-US"/>
    </w:rPr>
  </w:style>
  <w:style w:type="paragraph" w:customStyle="1" w:styleId="Table1">
    <w:name w:val="Table 1"/>
    <w:basedOn w:val="Normal"/>
    <w:rsid w:val="00B46C48"/>
    <w:pPr>
      <w:widowControl w:val="0"/>
      <w:autoSpaceDE/>
      <w:autoSpaceDN/>
    </w:pPr>
    <w:rPr>
      <w:rFonts w:cs="Arial"/>
      <w:sz w:val="16"/>
      <w:szCs w:val="16"/>
    </w:rPr>
  </w:style>
  <w:style w:type="paragraph" w:customStyle="1" w:styleId="TableContents">
    <w:name w:val="Table Contents"/>
    <w:basedOn w:val="Table1"/>
    <w:rsid w:val="00B46C48"/>
    <w:pPr>
      <w:spacing w:before="0"/>
      <w:ind w:firstLine="0"/>
    </w:pPr>
    <w:rPr>
      <w:rFonts w:ascii="Courier New" w:hAnsi="Courier New"/>
    </w:rPr>
  </w:style>
  <w:style w:type="table" w:styleId="TableGrid">
    <w:name w:val="Table Grid"/>
    <w:basedOn w:val="TableNormal"/>
    <w:rsid w:val="00B46C48"/>
    <w:pPr>
      <w:tabs>
        <w:tab w:val="left" w:pos="90"/>
        <w:tab w:val="left" w:pos="360"/>
      </w:tabs>
      <w:autoSpaceDE w:val="0"/>
      <w:autoSpaceDN w:val="0"/>
      <w:spacing w:before="120"/>
      <w:ind w:firstLine="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B46C48"/>
    <w:pPr>
      <w:ind w:left="240" w:hanging="240"/>
    </w:pPr>
  </w:style>
  <w:style w:type="paragraph" w:styleId="TableofFigures">
    <w:name w:val="table of figures"/>
    <w:basedOn w:val="Normal"/>
    <w:next w:val="Normal"/>
    <w:semiHidden/>
    <w:rsid w:val="00B46C48"/>
    <w:pPr>
      <w:ind w:left="480" w:hanging="480"/>
    </w:pPr>
  </w:style>
  <w:style w:type="paragraph" w:styleId="Title">
    <w:name w:val="Title"/>
    <w:basedOn w:val="Normal"/>
    <w:link w:val="TitleChar"/>
    <w:qFormat/>
    <w:rsid w:val="00B46C48"/>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B46C48"/>
    <w:rPr>
      <w:rFonts w:ascii="Arial" w:hAnsi="Arial" w:cs="Arial"/>
      <w:b/>
      <w:bCs/>
      <w:kern w:val="28"/>
      <w:sz w:val="32"/>
      <w:szCs w:val="32"/>
      <w:lang w:eastAsia="en-US"/>
    </w:rPr>
  </w:style>
  <w:style w:type="paragraph" w:customStyle="1" w:styleId="Title2-Small">
    <w:name w:val="Title 2 - Small"/>
    <w:next w:val="Normal"/>
    <w:rsid w:val="00B46C48"/>
    <w:pPr>
      <w:autoSpaceDE w:val="0"/>
      <w:autoSpaceDN w:val="0"/>
      <w:jc w:val="center"/>
    </w:pPr>
    <w:rPr>
      <w:rFonts w:ascii="Helvetica" w:hAnsi="Helvetica" w:cs="Helvetica"/>
      <w:b/>
      <w:bCs/>
      <w:lang w:eastAsia="en-US"/>
    </w:rPr>
  </w:style>
  <w:style w:type="paragraph" w:styleId="TOAHeading">
    <w:name w:val="toa heading"/>
    <w:basedOn w:val="Normal"/>
    <w:next w:val="Normal"/>
    <w:semiHidden/>
    <w:rsid w:val="00B46C48"/>
    <w:rPr>
      <w:rFonts w:cs="Arial"/>
      <w:b/>
      <w:bCs/>
    </w:rPr>
  </w:style>
  <w:style w:type="paragraph" w:styleId="TOC1">
    <w:name w:val="toc 1"/>
    <w:basedOn w:val="Normal"/>
    <w:next w:val="Normal"/>
    <w:autoRedefine/>
    <w:semiHidden/>
    <w:rsid w:val="00B46C48"/>
  </w:style>
  <w:style w:type="paragraph" w:styleId="TOC2">
    <w:name w:val="toc 2"/>
    <w:basedOn w:val="Normal"/>
    <w:next w:val="Normal"/>
    <w:autoRedefine/>
    <w:semiHidden/>
    <w:rsid w:val="00B46C48"/>
    <w:pPr>
      <w:ind w:left="240"/>
    </w:pPr>
  </w:style>
  <w:style w:type="paragraph" w:styleId="TOC3">
    <w:name w:val="toc 3"/>
    <w:basedOn w:val="Normal"/>
    <w:next w:val="Normal"/>
    <w:autoRedefine/>
    <w:semiHidden/>
    <w:rsid w:val="00B46C48"/>
    <w:pPr>
      <w:ind w:left="480"/>
    </w:pPr>
  </w:style>
  <w:style w:type="paragraph" w:styleId="TOC4">
    <w:name w:val="toc 4"/>
    <w:basedOn w:val="Normal"/>
    <w:next w:val="Normal"/>
    <w:autoRedefine/>
    <w:semiHidden/>
    <w:rsid w:val="00B46C48"/>
    <w:pPr>
      <w:ind w:left="720"/>
    </w:pPr>
  </w:style>
  <w:style w:type="paragraph" w:styleId="TOC5">
    <w:name w:val="toc 5"/>
    <w:basedOn w:val="Normal"/>
    <w:next w:val="Normal"/>
    <w:autoRedefine/>
    <w:semiHidden/>
    <w:rsid w:val="00B46C48"/>
    <w:pPr>
      <w:ind w:left="960"/>
    </w:pPr>
  </w:style>
  <w:style w:type="paragraph" w:styleId="TOC6">
    <w:name w:val="toc 6"/>
    <w:basedOn w:val="Normal"/>
    <w:next w:val="Normal"/>
    <w:autoRedefine/>
    <w:semiHidden/>
    <w:rsid w:val="00B46C48"/>
    <w:pPr>
      <w:ind w:left="1200"/>
    </w:pPr>
  </w:style>
  <w:style w:type="paragraph" w:styleId="TOC7">
    <w:name w:val="toc 7"/>
    <w:basedOn w:val="Normal"/>
    <w:next w:val="Normal"/>
    <w:autoRedefine/>
    <w:semiHidden/>
    <w:rsid w:val="00B46C48"/>
    <w:pPr>
      <w:ind w:left="1440"/>
    </w:pPr>
  </w:style>
  <w:style w:type="paragraph" w:styleId="TOC8">
    <w:name w:val="toc 8"/>
    <w:basedOn w:val="Normal"/>
    <w:next w:val="Normal"/>
    <w:autoRedefine/>
    <w:semiHidden/>
    <w:rsid w:val="00B46C48"/>
    <w:pPr>
      <w:ind w:left="1680"/>
    </w:pPr>
  </w:style>
  <w:style w:type="paragraph" w:styleId="TOC9">
    <w:name w:val="toc 9"/>
    <w:basedOn w:val="Normal"/>
    <w:next w:val="Normal"/>
    <w:autoRedefine/>
    <w:semiHidden/>
    <w:rsid w:val="00B46C48"/>
    <w:pPr>
      <w:ind w:left="1920"/>
    </w:pPr>
  </w:style>
  <w:style w:type="paragraph" w:styleId="ListParagraph">
    <w:name w:val="List Paragraph"/>
    <w:basedOn w:val="Normal"/>
    <w:uiPriority w:val="34"/>
    <w:qFormat/>
    <w:rsid w:val="00620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4.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oleObject" Target="embeddings/oleObject59.bin"/><Relationship Id="rId138" Type="http://schemas.openxmlformats.org/officeDocument/2006/relationships/image" Target="media/image66.wmf"/><Relationship Id="rId16" Type="http://schemas.openxmlformats.org/officeDocument/2006/relationships/hyperlink" Target="http://www.1000genomes.org/" TargetMode="External"/><Relationship Id="rId107" Type="http://schemas.openxmlformats.org/officeDocument/2006/relationships/image" Target="media/image49.wmf"/><Relationship Id="rId11" Type="http://schemas.openxmlformats.org/officeDocument/2006/relationships/hyperlink" Target="https://www.nimhgenetics.org/" TargetMode="External"/><Relationship Id="rId32" Type="http://schemas.openxmlformats.org/officeDocument/2006/relationships/oleObject" Target="embeddings/oleObject9.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oleObject" Target="embeddings/oleObject54.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3.wmf"/><Relationship Id="rId22" Type="http://schemas.openxmlformats.org/officeDocument/2006/relationships/oleObject" Target="embeddings/oleObject4.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image" Target="media/image67.wmf"/><Relationship Id="rId8" Type="http://schemas.openxmlformats.org/officeDocument/2006/relationships/image" Target="media/image2.tiff"/><Relationship Id="rId51" Type="http://schemas.openxmlformats.org/officeDocument/2006/relationships/image" Target="media/image21.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oleObject" Target="embeddings/oleObject53.bin"/><Relationship Id="rId3" Type="http://schemas.openxmlformats.org/officeDocument/2006/relationships/styles" Target="styles.xml"/><Relationship Id="rId12" Type="http://schemas.openxmlformats.org/officeDocument/2006/relationships/hyperlink" Target="http://ccr.coriell.org/"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7.wmf"/><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image" Target="media/image58.wmf"/><Relationship Id="rId129" Type="http://schemas.openxmlformats.org/officeDocument/2006/relationships/oleObject" Target="embeddings/oleObject57.bin"/><Relationship Id="rId137" Type="http://schemas.openxmlformats.org/officeDocument/2006/relationships/image" Target="media/image65.wmf"/><Relationship Id="rId20" Type="http://schemas.openxmlformats.org/officeDocument/2006/relationships/oleObject" Target="embeddings/oleObject3.bin"/><Relationship Id="rId41" Type="http://schemas.openxmlformats.org/officeDocument/2006/relationships/image" Target="media/image16.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7.bin"/><Relationship Id="rId91" Type="http://schemas.openxmlformats.org/officeDocument/2006/relationships/image" Target="media/image41.wmf"/><Relationship Id="rId96" Type="http://schemas.openxmlformats.org/officeDocument/2006/relationships/oleObject" Target="embeddings/oleObject41.bin"/><Relationship Id="rId111" Type="http://schemas.openxmlformats.org/officeDocument/2006/relationships/image" Target="media/image51.wmf"/><Relationship Id="rId132" Type="http://schemas.openxmlformats.org/officeDocument/2006/relationships/image" Target="media/image62.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imhgenetics.org/nimh_human_genetics_initiative/" TargetMode="External"/><Relationship Id="rId15" Type="http://schemas.openxmlformats.org/officeDocument/2006/relationships/hyperlink" Target="http://www.ncbi.nlm.nih.gov/gap" TargetMode="External"/><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oleObject" Target="embeddings/oleObject52.bin"/><Relationship Id="rId127" Type="http://schemas.openxmlformats.org/officeDocument/2006/relationships/oleObject" Target="embeddings/oleObject56.bin"/><Relationship Id="rId10" Type="http://schemas.microsoft.com/office/2011/relationships/commentsExtended" Target="commentsExtended.xml"/><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2.bin"/><Relationship Id="rId81" Type="http://schemas.openxmlformats.org/officeDocument/2006/relationships/image" Target="media/image36.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image" Target="media/image64.wmf"/><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wmf"/><Relationship Id="rId18" Type="http://schemas.openxmlformats.org/officeDocument/2006/relationships/oleObject" Target="embeddings/oleObject2.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3.wmf"/><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image" Target="media/image56.wmf"/><Relationship Id="rId125" Type="http://schemas.openxmlformats.org/officeDocument/2006/relationships/oleObject" Target="embeddings/oleObject55.bin"/><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1.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8.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6.wmf"/><Relationship Id="rId82" Type="http://schemas.openxmlformats.org/officeDocument/2006/relationships/oleObject" Target="embeddings/oleObject34.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8.bin"/><Relationship Id="rId35" Type="http://schemas.openxmlformats.org/officeDocument/2006/relationships/image" Target="media/image13.wmf"/><Relationship Id="rId56" Type="http://schemas.openxmlformats.org/officeDocument/2006/relationships/oleObject" Target="embeddings/oleObject21.bin"/><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38298-8BD7-4E3C-8F9A-20FA569B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132DD99C.dotm</Template>
  <TotalTime>1</TotalTime>
  <Pages>22</Pages>
  <Words>18723</Words>
  <Characters>106723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xchen</dc:creator>
  <cp:lastModifiedBy>Guo, Shicheng</cp:lastModifiedBy>
  <cp:revision>2</cp:revision>
  <cp:lastPrinted>2012-09-10T14:06:00Z</cp:lastPrinted>
  <dcterms:created xsi:type="dcterms:W3CDTF">2019-01-23T03:47:00Z</dcterms:created>
  <dcterms:modified xsi:type="dcterms:W3CDTF">2019-01-23T03:47:00Z</dcterms:modified>
</cp:coreProperties>
</file>