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6C7" w:rsidRDefault="003E36C7" w:rsidP="003E36C7">
      <w:pPr>
        <w:tabs>
          <w:tab w:val="left" w:pos="1800"/>
          <w:tab w:val="left" w:pos="1890"/>
        </w:tabs>
        <w:jc w:val="center"/>
        <w:rPr>
          <w:b/>
          <w:szCs w:val="24"/>
          <w:lang w:val="fr-FR"/>
        </w:rPr>
      </w:pPr>
      <w:r w:rsidRPr="00E16B40">
        <w:rPr>
          <w:b/>
          <w:szCs w:val="24"/>
          <w:lang w:val="fr-FR"/>
        </w:rPr>
        <w:t>CURRICULUM VITAE</w:t>
      </w:r>
    </w:p>
    <w:p w:rsidR="003E36C7" w:rsidRDefault="003E36C7" w:rsidP="00347B4A">
      <w:pPr>
        <w:ind w:left="2880" w:firstLine="720"/>
        <w:rPr>
          <w:b/>
          <w:szCs w:val="24"/>
          <w:lang w:val="fr-FR"/>
        </w:rPr>
      </w:pPr>
      <w:r>
        <w:rPr>
          <w:b/>
          <w:szCs w:val="24"/>
          <w:lang w:val="fr-FR"/>
        </w:rPr>
        <w:t xml:space="preserve"> Xiong</w:t>
      </w:r>
      <w:r w:rsidR="00347B4A">
        <w:rPr>
          <w:b/>
          <w:szCs w:val="24"/>
          <w:lang w:val="fr-FR"/>
        </w:rPr>
        <w:t xml:space="preserve"> M</w:t>
      </w:r>
      <w:r w:rsidR="00C922C8">
        <w:rPr>
          <w:b/>
          <w:szCs w:val="24"/>
          <w:lang w:val="fr-FR"/>
        </w:rPr>
        <w:t>M</w:t>
      </w:r>
      <w:r>
        <w:rPr>
          <w:b/>
          <w:szCs w:val="24"/>
          <w:lang w:val="fr-FR"/>
        </w:rPr>
        <w:t>, Ph.D.</w:t>
      </w:r>
    </w:p>
    <w:p w:rsidR="003E36C7" w:rsidRPr="00E16B40" w:rsidRDefault="003E36C7" w:rsidP="003E36C7">
      <w:pPr>
        <w:jc w:val="center"/>
        <w:rPr>
          <w:b/>
          <w:szCs w:val="24"/>
          <w:lang w:val="fr-FR"/>
        </w:rPr>
      </w:pPr>
    </w:p>
    <w:p w:rsidR="003E36C7" w:rsidRDefault="003E36C7" w:rsidP="003E36C7">
      <w:pPr>
        <w:rPr>
          <w:szCs w:val="24"/>
          <w:lang w:val="fr-FR"/>
        </w:rPr>
      </w:pPr>
    </w:p>
    <w:p w:rsidR="003E36C7" w:rsidRDefault="003E36C7" w:rsidP="003E36C7">
      <w:pPr>
        <w:rPr>
          <w:szCs w:val="24"/>
          <w:lang w:val="fr-FR"/>
        </w:rPr>
      </w:pPr>
      <w:r w:rsidRPr="00E16B40">
        <w:rPr>
          <w:b/>
          <w:szCs w:val="24"/>
          <w:lang w:val="fr-FR"/>
        </w:rPr>
        <w:t>Office</w:t>
      </w:r>
      <w:r w:rsidR="00C26ED5">
        <w:rPr>
          <w:b/>
          <w:szCs w:val="24"/>
          <w:lang w:val="fr-FR"/>
        </w:rPr>
        <w:t xml:space="preserve"> </w:t>
      </w:r>
      <w:r w:rsidRPr="00E16B40">
        <w:rPr>
          <w:b/>
          <w:szCs w:val="24"/>
          <w:lang w:val="fr-FR"/>
        </w:rPr>
        <w:t>Address</w:t>
      </w:r>
      <w:r w:rsidR="00C26ED5">
        <w:rPr>
          <w:szCs w:val="24"/>
          <w:lang w:val="fr-FR"/>
        </w:rPr>
        <w:t xml:space="preserve"> : </w:t>
      </w:r>
      <w:r w:rsidR="00791D4C">
        <w:rPr>
          <w:szCs w:val="24"/>
          <w:lang w:val="fr-FR"/>
        </w:rPr>
        <w:t>Division of Biostatistics</w:t>
      </w:r>
    </w:p>
    <w:p w:rsidR="003E36C7" w:rsidRDefault="003E36C7" w:rsidP="003E36C7">
      <w:pPr>
        <w:tabs>
          <w:tab w:val="left" w:pos="1800"/>
        </w:tabs>
        <w:rPr>
          <w:szCs w:val="24"/>
          <w:lang w:val="fr-FR"/>
        </w:rPr>
      </w:pPr>
      <w:r>
        <w:rPr>
          <w:szCs w:val="24"/>
          <w:lang w:val="fr-FR"/>
        </w:rPr>
        <w:t xml:space="preserve">                            The University of Texas Health Science Center at Houston</w:t>
      </w:r>
    </w:p>
    <w:p w:rsidR="003E36C7" w:rsidRDefault="003E36C7" w:rsidP="003E36C7">
      <w:pPr>
        <w:rPr>
          <w:szCs w:val="24"/>
          <w:lang w:val="fr-FR"/>
        </w:rPr>
      </w:pPr>
      <w:r>
        <w:rPr>
          <w:szCs w:val="24"/>
          <w:lang w:val="fr-FR"/>
        </w:rPr>
        <w:t xml:space="preserve">                            School of Public Health</w:t>
      </w:r>
    </w:p>
    <w:p w:rsidR="003E36C7" w:rsidRDefault="003E36C7" w:rsidP="003E36C7">
      <w:pPr>
        <w:rPr>
          <w:szCs w:val="24"/>
          <w:lang w:val="fr-FR"/>
        </w:rPr>
      </w:pPr>
      <w:r>
        <w:rPr>
          <w:szCs w:val="24"/>
          <w:lang w:val="fr-FR"/>
        </w:rPr>
        <w:t xml:space="preserve">                            1200 Herman Pressler, Houston, TX 77030</w:t>
      </w:r>
    </w:p>
    <w:p w:rsidR="003E36C7" w:rsidRDefault="003E36C7" w:rsidP="003E36C7">
      <w:pPr>
        <w:rPr>
          <w:szCs w:val="24"/>
          <w:lang w:val="fr-FR"/>
        </w:rPr>
      </w:pPr>
      <w:r>
        <w:rPr>
          <w:szCs w:val="24"/>
          <w:lang w:val="fr-FR"/>
        </w:rPr>
        <w:t xml:space="preserve">                            Tel : </w:t>
      </w:r>
      <w:r w:rsidR="007C131D">
        <w:rPr>
          <w:szCs w:val="24"/>
          <w:lang w:val="fr-FR"/>
        </w:rPr>
        <w:t xml:space="preserve"> </w:t>
      </w:r>
      <w:r>
        <w:rPr>
          <w:szCs w:val="24"/>
          <w:lang w:val="fr-FR"/>
        </w:rPr>
        <w:t>(713) 500-9894</w:t>
      </w:r>
    </w:p>
    <w:p w:rsidR="003E36C7" w:rsidRDefault="003E36C7" w:rsidP="003E36C7">
      <w:pPr>
        <w:rPr>
          <w:szCs w:val="24"/>
          <w:lang w:val="fr-FR"/>
        </w:rPr>
      </w:pPr>
      <w:r>
        <w:rPr>
          <w:szCs w:val="24"/>
          <w:lang w:val="fr-FR"/>
        </w:rPr>
        <w:t xml:space="preserve">                            Fax : (713) 500-0900</w:t>
      </w:r>
    </w:p>
    <w:p w:rsidR="003E36C7" w:rsidRPr="00140401" w:rsidRDefault="003E36C7" w:rsidP="003E36C7">
      <w:pPr>
        <w:rPr>
          <w:szCs w:val="24"/>
          <w:lang w:val="pt-BR"/>
        </w:rPr>
      </w:pPr>
      <w:r w:rsidRPr="00140401">
        <w:rPr>
          <w:szCs w:val="24"/>
          <w:lang w:val="pt-BR"/>
        </w:rPr>
        <w:t xml:space="preserve">                            E-mail : </w:t>
      </w:r>
      <w:hyperlink r:id="rId8" w:history="1">
        <w:r w:rsidRPr="00140401">
          <w:rPr>
            <w:rStyle w:val="Hyperlink"/>
            <w:szCs w:val="24"/>
            <w:lang w:val="pt-BR"/>
          </w:rPr>
          <w:t>Momiao.Xiong@uth.tmc.edu</w:t>
        </w:r>
      </w:hyperlink>
    </w:p>
    <w:p w:rsidR="003E36C7" w:rsidRPr="00140401" w:rsidRDefault="003E36C7" w:rsidP="003E36C7">
      <w:pPr>
        <w:rPr>
          <w:szCs w:val="24"/>
          <w:lang w:val="pt-BR"/>
        </w:rPr>
      </w:pPr>
    </w:p>
    <w:p w:rsidR="003E36C7" w:rsidRDefault="003E36C7" w:rsidP="003E36C7">
      <w:pPr>
        <w:rPr>
          <w:b/>
          <w:szCs w:val="24"/>
        </w:rPr>
      </w:pPr>
      <w:r w:rsidRPr="000E5FEF">
        <w:rPr>
          <w:b/>
          <w:szCs w:val="24"/>
        </w:rPr>
        <w:t>EDUCATION</w:t>
      </w:r>
      <w:r>
        <w:rPr>
          <w:b/>
          <w:szCs w:val="24"/>
        </w:rPr>
        <w:t>:</w:t>
      </w:r>
    </w:p>
    <w:p w:rsidR="003E36C7" w:rsidRDefault="003E36C7" w:rsidP="003E36C7">
      <w:pPr>
        <w:rPr>
          <w:szCs w:val="24"/>
        </w:rPr>
      </w:pPr>
    </w:p>
    <w:p w:rsidR="003E36C7" w:rsidRDefault="003E36C7" w:rsidP="003E36C7">
      <w:pPr>
        <w:tabs>
          <w:tab w:val="left" w:pos="1800"/>
        </w:tabs>
        <w:rPr>
          <w:szCs w:val="24"/>
        </w:rPr>
      </w:pPr>
      <w:r>
        <w:rPr>
          <w:szCs w:val="24"/>
        </w:rPr>
        <w:t xml:space="preserve">1993-1995            </w:t>
      </w:r>
      <w:r w:rsidRPr="00E16B40">
        <w:rPr>
          <w:b/>
          <w:szCs w:val="24"/>
        </w:rPr>
        <w:t>Postdoctoral</w:t>
      </w:r>
      <w:r>
        <w:rPr>
          <w:b/>
          <w:szCs w:val="24"/>
        </w:rPr>
        <w:t xml:space="preserve"> </w:t>
      </w:r>
      <w:r w:rsidR="00630ED6">
        <w:rPr>
          <w:b/>
          <w:szCs w:val="24"/>
        </w:rPr>
        <w:t>Fellows</w:t>
      </w:r>
      <w:r>
        <w:rPr>
          <w:szCs w:val="24"/>
        </w:rPr>
        <w:t xml:space="preserve"> in Computational Biology</w:t>
      </w:r>
    </w:p>
    <w:p w:rsidR="003E36C7" w:rsidRDefault="003E36C7" w:rsidP="003E36C7">
      <w:pPr>
        <w:rPr>
          <w:szCs w:val="24"/>
        </w:rPr>
      </w:pPr>
      <w:r>
        <w:rPr>
          <w:szCs w:val="24"/>
        </w:rPr>
        <w:t xml:space="preserve">                             </w:t>
      </w:r>
      <w:r w:rsidRPr="000E5FEF">
        <w:rPr>
          <w:szCs w:val="24"/>
        </w:rPr>
        <w:t>University of Southern California</w:t>
      </w:r>
    </w:p>
    <w:p w:rsidR="003E36C7" w:rsidRDefault="003E36C7" w:rsidP="003E36C7">
      <w:pPr>
        <w:rPr>
          <w:szCs w:val="24"/>
        </w:rPr>
      </w:pPr>
      <w:r>
        <w:rPr>
          <w:szCs w:val="24"/>
        </w:rPr>
        <w:t xml:space="preserve">1990-1993            </w:t>
      </w:r>
      <w:r w:rsidRPr="00E16B40">
        <w:rPr>
          <w:b/>
          <w:szCs w:val="24"/>
        </w:rPr>
        <w:t>Ph.D</w:t>
      </w:r>
      <w:r>
        <w:rPr>
          <w:szCs w:val="24"/>
        </w:rPr>
        <w:t>. in Statistics</w:t>
      </w:r>
    </w:p>
    <w:p w:rsidR="003E36C7" w:rsidRDefault="003E36C7" w:rsidP="003E36C7">
      <w:pPr>
        <w:rPr>
          <w:szCs w:val="24"/>
        </w:rPr>
      </w:pPr>
      <w:r>
        <w:rPr>
          <w:szCs w:val="24"/>
        </w:rPr>
        <w:t xml:space="preserve">                             University of Georgia</w:t>
      </w:r>
    </w:p>
    <w:p w:rsidR="003E36C7" w:rsidRDefault="003E36C7" w:rsidP="003E36C7">
      <w:pPr>
        <w:rPr>
          <w:szCs w:val="24"/>
        </w:rPr>
      </w:pPr>
      <w:r>
        <w:rPr>
          <w:szCs w:val="24"/>
        </w:rPr>
        <w:t xml:space="preserve">                             Dissertation: Mathematical </w:t>
      </w:r>
      <w:r w:rsidRPr="000E5FEF">
        <w:rPr>
          <w:szCs w:val="24"/>
        </w:rPr>
        <w:t xml:space="preserve">Theory of Neural Learning and its Applications to </w:t>
      </w:r>
    </w:p>
    <w:p w:rsidR="003E36C7" w:rsidRDefault="003E36C7" w:rsidP="003E36C7">
      <w:pPr>
        <w:tabs>
          <w:tab w:val="left" w:pos="1800"/>
        </w:tabs>
        <w:rPr>
          <w:szCs w:val="24"/>
        </w:rPr>
      </w:pPr>
      <w:r>
        <w:rPr>
          <w:szCs w:val="24"/>
        </w:rPr>
        <w:t xml:space="preserve">                             </w:t>
      </w:r>
      <w:r w:rsidRPr="000E5FEF">
        <w:rPr>
          <w:szCs w:val="24"/>
        </w:rPr>
        <w:t>Statistics and Molecular Biology</w:t>
      </w:r>
    </w:p>
    <w:p w:rsidR="003E36C7" w:rsidRDefault="003E36C7" w:rsidP="003E36C7">
      <w:pPr>
        <w:tabs>
          <w:tab w:val="left" w:pos="1800"/>
        </w:tabs>
        <w:rPr>
          <w:szCs w:val="24"/>
        </w:rPr>
      </w:pPr>
      <w:r>
        <w:rPr>
          <w:szCs w:val="24"/>
        </w:rPr>
        <w:t xml:space="preserve">1988-1990            </w:t>
      </w:r>
      <w:r w:rsidRPr="00760F0D">
        <w:rPr>
          <w:b/>
          <w:szCs w:val="24"/>
        </w:rPr>
        <w:t>M.S.</w:t>
      </w:r>
      <w:r>
        <w:rPr>
          <w:szCs w:val="24"/>
        </w:rPr>
        <w:t xml:space="preserve"> in Statistics</w:t>
      </w:r>
    </w:p>
    <w:p w:rsidR="003E36C7" w:rsidRDefault="003E36C7" w:rsidP="003E36C7">
      <w:pPr>
        <w:tabs>
          <w:tab w:val="left" w:pos="1800"/>
        </w:tabs>
        <w:rPr>
          <w:szCs w:val="24"/>
        </w:rPr>
      </w:pPr>
      <w:r>
        <w:rPr>
          <w:szCs w:val="24"/>
        </w:rPr>
        <w:t xml:space="preserve">                             University of Georgia</w:t>
      </w:r>
    </w:p>
    <w:p w:rsidR="003E36C7" w:rsidRPr="00E16B40" w:rsidRDefault="003E36C7" w:rsidP="003E36C7">
      <w:pPr>
        <w:tabs>
          <w:tab w:val="left" w:pos="1800"/>
        </w:tabs>
        <w:rPr>
          <w:szCs w:val="24"/>
        </w:rPr>
      </w:pPr>
      <w:r>
        <w:rPr>
          <w:szCs w:val="24"/>
        </w:rPr>
        <w:t xml:space="preserve">1963-1968            </w:t>
      </w:r>
      <w:r w:rsidR="004320E8">
        <w:rPr>
          <w:b/>
          <w:szCs w:val="24"/>
        </w:rPr>
        <w:t>B.</w:t>
      </w:r>
      <w:r w:rsidRPr="00E16B40">
        <w:rPr>
          <w:b/>
          <w:szCs w:val="24"/>
        </w:rPr>
        <w:t>S</w:t>
      </w:r>
      <w:r>
        <w:rPr>
          <w:szCs w:val="24"/>
        </w:rPr>
        <w:t xml:space="preserve">. in </w:t>
      </w:r>
      <w:r w:rsidRPr="00E16B40">
        <w:rPr>
          <w:szCs w:val="24"/>
        </w:rPr>
        <w:t>Computational Mathematics</w:t>
      </w:r>
    </w:p>
    <w:p w:rsidR="003E36C7" w:rsidRDefault="003E36C7" w:rsidP="003E36C7">
      <w:pPr>
        <w:tabs>
          <w:tab w:val="left" w:pos="1800"/>
        </w:tabs>
        <w:rPr>
          <w:szCs w:val="24"/>
        </w:rPr>
      </w:pPr>
      <w:r>
        <w:rPr>
          <w:b/>
          <w:szCs w:val="24"/>
        </w:rPr>
        <w:t xml:space="preserve">                             </w:t>
      </w:r>
      <w:r w:rsidRPr="000E5FEF">
        <w:rPr>
          <w:szCs w:val="24"/>
        </w:rPr>
        <w:t>Fudan University, Shanghai, China</w:t>
      </w:r>
    </w:p>
    <w:p w:rsidR="00E4533B" w:rsidRDefault="00E4533B" w:rsidP="003E36C7">
      <w:pPr>
        <w:tabs>
          <w:tab w:val="left" w:pos="1800"/>
        </w:tabs>
        <w:rPr>
          <w:b/>
          <w:szCs w:val="24"/>
        </w:rPr>
      </w:pPr>
      <w:r>
        <w:rPr>
          <w:szCs w:val="24"/>
        </w:rPr>
        <w:t>1957-1963</w:t>
      </w:r>
      <w:r>
        <w:rPr>
          <w:szCs w:val="24"/>
        </w:rPr>
        <w:tab/>
        <w:t>Jiangxi Anyi Middle School, China</w:t>
      </w:r>
    </w:p>
    <w:p w:rsidR="003E36C7" w:rsidRDefault="003E36C7" w:rsidP="003E36C7">
      <w:pPr>
        <w:rPr>
          <w:szCs w:val="24"/>
        </w:rPr>
      </w:pPr>
    </w:p>
    <w:p w:rsidR="003E36C7" w:rsidRPr="000E5FEF" w:rsidRDefault="003E36C7" w:rsidP="003E36C7">
      <w:pPr>
        <w:rPr>
          <w:b/>
          <w:szCs w:val="24"/>
        </w:rPr>
      </w:pPr>
      <w:r w:rsidRPr="000E5FEF">
        <w:rPr>
          <w:b/>
          <w:szCs w:val="24"/>
        </w:rPr>
        <w:t>PRESENT POSITION:</w:t>
      </w:r>
    </w:p>
    <w:p w:rsidR="003E36C7" w:rsidRPr="000E5FEF" w:rsidRDefault="003E36C7" w:rsidP="003E36C7">
      <w:pPr>
        <w:rPr>
          <w:b/>
          <w:szCs w:val="24"/>
        </w:rPr>
      </w:pPr>
    </w:p>
    <w:p w:rsidR="003E36C7" w:rsidRDefault="003E36C7" w:rsidP="003E36C7">
      <w:pPr>
        <w:ind w:left="1740"/>
        <w:rPr>
          <w:szCs w:val="24"/>
        </w:rPr>
      </w:pPr>
      <w:r w:rsidRPr="000E5FEF">
        <w:rPr>
          <w:szCs w:val="24"/>
        </w:rPr>
        <w:t>Professor</w:t>
      </w:r>
      <w:r>
        <w:rPr>
          <w:szCs w:val="24"/>
        </w:rPr>
        <w:t xml:space="preserve"> (</w:t>
      </w:r>
      <w:r w:rsidRPr="000E5FEF">
        <w:rPr>
          <w:szCs w:val="24"/>
        </w:rPr>
        <w:t>tenure</w:t>
      </w:r>
      <w:r>
        <w:rPr>
          <w:szCs w:val="24"/>
        </w:rPr>
        <w:t>d), D</w:t>
      </w:r>
      <w:r w:rsidRPr="000E5FEF">
        <w:rPr>
          <w:szCs w:val="24"/>
        </w:rPr>
        <w:t>ivision of Biostatistics</w:t>
      </w:r>
      <w:r>
        <w:rPr>
          <w:szCs w:val="24"/>
        </w:rPr>
        <w:t>,</w:t>
      </w:r>
      <w:r w:rsidR="00B3234B">
        <w:rPr>
          <w:szCs w:val="24"/>
        </w:rPr>
        <w:t xml:space="preserve"> </w:t>
      </w:r>
      <w:r>
        <w:rPr>
          <w:szCs w:val="24"/>
        </w:rPr>
        <w:t xml:space="preserve"> School of Public Health,  </w:t>
      </w:r>
      <w:r w:rsidRPr="000E5FEF">
        <w:rPr>
          <w:bCs/>
          <w:szCs w:val="24"/>
        </w:rPr>
        <w:t>Program in Human and Molecular Genetics,</w:t>
      </w:r>
      <w:r>
        <w:rPr>
          <w:szCs w:val="24"/>
        </w:rPr>
        <w:t xml:space="preserve"> </w:t>
      </w:r>
      <w:r w:rsidRPr="000E5FEF">
        <w:rPr>
          <w:bCs/>
          <w:szCs w:val="24"/>
        </w:rPr>
        <w:t xml:space="preserve">Graduate School of Biomedical </w:t>
      </w:r>
      <w:r>
        <w:rPr>
          <w:bCs/>
          <w:szCs w:val="24"/>
        </w:rPr>
        <w:t xml:space="preserve"> Science</w:t>
      </w:r>
      <w:r>
        <w:rPr>
          <w:szCs w:val="24"/>
        </w:rPr>
        <w:t xml:space="preserve">, The </w:t>
      </w:r>
      <w:r w:rsidRPr="000E5FEF">
        <w:rPr>
          <w:szCs w:val="24"/>
        </w:rPr>
        <w:t>University of Texas Health Science Center at Houston</w:t>
      </w:r>
    </w:p>
    <w:p w:rsidR="00B03A31" w:rsidRDefault="00B03A31" w:rsidP="003E36C7">
      <w:pPr>
        <w:ind w:left="1740"/>
        <w:rPr>
          <w:szCs w:val="24"/>
        </w:rPr>
      </w:pPr>
    </w:p>
    <w:p w:rsidR="00B03A31" w:rsidRPr="000E5FEF" w:rsidRDefault="00B03A31" w:rsidP="003E36C7">
      <w:pPr>
        <w:ind w:left="1740"/>
        <w:rPr>
          <w:szCs w:val="24"/>
        </w:rPr>
      </w:pPr>
      <w:r>
        <w:rPr>
          <w:szCs w:val="24"/>
        </w:rPr>
        <w:t>Adjunct Member of Graduate Faculty at Texas A&amp;M University</w:t>
      </w:r>
    </w:p>
    <w:p w:rsidR="003E36C7" w:rsidRPr="000E5FEF" w:rsidRDefault="003E36C7" w:rsidP="003E36C7">
      <w:pPr>
        <w:rPr>
          <w:szCs w:val="24"/>
        </w:rPr>
      </w:pPr>
      <w:r w:rsidRPr="000E5FEF">
        <w:rPr>
          <w:b/>
          <w:szCs w:val="24"/>
        </w:rPr>
        <w:tab/>
      </w:r>
      <w:r w:rsidRPr="000E5FEF">
        <w:rPr>
          <w:b/>
          <w:szCs w:val="24"/>
        </w:rPr>
        <w:tab/>
      </w:r>
      <w:r w:rsidRPr="000E5FEF">
        <w:rPr>
          <w:b/>
          <w:szCs w:val="24"/>
        </w:rPr>
        <w:tab/>
      </w:r>
    </w:p>
    <w:p w:rsidR="003E36C7" w:rsidRDefault="003E36C7" w:rsidP="003E36C7">
      <w:pPr>
        <w:rPr>
          <w:b/>
          <w:szCs w:val="24"/>
        </w:rPr>
      </w:pPr>
      <w:r w:rsidRPr="000E5FEF">
        <w:rPr>
          <w:b/>
          <w:szCs w:val="24"/>
        </w:rPr>
        <w:t>PROFESSIONAL EXPERIENCE</w:t>
      </w:r>
    </w:p>
    <w:p w:rsidR="007C1F3F" w:rsidRDefault="007C1F3F" w:rsidP="003E36C7">
      <w:pPr>
        <w:rPr>
          <w:b/>
          <w:szCs w:val="24"/>
        </w:rPr>
      </w:pPr>
    </w:p>
    <w:p w:rsidR="007C1F3F" w:rsidRPr="007C1F3F" w:rsidRDefault="007C1F3F" w:rsidP="003E36C7">
      <w:pPr>
        <w:rPr>
          <w:szCs w:val="24"/>
        </w:rPr>
      </w:pPr>
      <w:r w:rsidRPr="007C1F3F">
        <w:rPr>
          <w:szCs w:val="24"/>
        </w:rPr>
        <w:t xml:space="preserve">09/11-Present    </w:t>
      </w:r>
      <w:r>
        <w:rPr>
          <w:szCs w:val="24"/>
        </w:rPr>
        <w:t xml:space="preserve"> </w:t>
      </w:r>
      <w:r w:rsidRPr="007C1F3F">
        <w:rPr>
          <w:szCs w:val="24"/>
        </w:rPr>
        <w:t>Professor (Tenured)</w:t>
      </w:r>
    </w:p>
    <w:p w:rsidR="007C1F3F" w:rsidRDefault="007C1F3F" w:rsidP="007C1F3F">
      <w:pPr>
        <w:ind w:left="1440" w:firstLine="168"/>
        <w:rPr>
          <w:szCs w:val="24"/>
        </w:rPr>
      </w:pPr>
      <w:r>
        <w:rPr>
          <w:szCs w:val="24"/>
        </w:rPr>
        <w:t xml:space="preserve">Division of Biostatistics,  </w:t>
      </w:r>
      <w:r w:rsidRPr="000E5FEF">
        <w:rPr>
          <w:szCs w:val="24"/>
        </w:rPr>
        <w:t>School of Public</w:t>
      </w:r>
      <w:r>
        <w:rPr>
          <w:szCs w:val="24"/>
        </w:rPr>
        <w:t xml:space="preserve"> </w:t>
      </w:r>
      <w:r w:rsidRPr="000E5FEF">
        <w:rPr>
          <w:szCs w:val="24"/>
        </w:rPr>
        <w:t>Health</w:t>
      </w:r>
      <w:r>
        <w:rPr>
          <w:szCs w:val="24"/>
        </w:rPr>
        <w:t>,</w:t>
      </w:r>
      <w:r w:rsidRPr="000E5FEF">
        <w:rPr>
          <w:szCs w:val="24"/>
        </w:rPr>
        <w:t xml:space="preserve"> </w:t>
      </w:r>
      <w:r>
        <w:rPr>
          <w:szCs w:val="24"/>
        </w:rPr>
        <w:t xml:space="preserve">The </w:t>
      </w:r>
      <w:r w:rsidRPr="000E5FEF">
        <w:rPr>
          <w:szCs w:val="24"/>
        </w:rPr>
        <w:t>University of Texas</w:t>
      </w:r>
      <w:r>
        <w:rPr>
          <w:szCs w:val="24"/>
        </w:rPr>
        <w:t xml:space="preserve">     </w:t>
      </w:r>
    </w:p>
    <w:p w:rsidR="007C1F3F" w:rsidRDefault="007C1F3F" w:rsidP="007C1F3F">
      <w:pPr>
        <w:ind w:left="1440" w:firstLine="168"/>
        <w:rPr>
          <w:szCs w:val="24"/>
        </w:rPr>
      </w:pPr>
      <w:r>
        <w:rPr>
          <w:szCs w:val="24"/>
        </w:rPr>
        <w:t xml:space="preserve">Health Science Center at </w:t>
      </w:r>
      <w:r w:rsidRPr="000E5FEF">
        <w:rPr>
          <w:szCs w:val="24"/>
        </w:rPr>
        <w:t>Houston</w:t>
      </w:r>
    </w:p>
    <w:p w:rsidR="003E36C7" w:rsidRPr="000E5FEF" w:rsidRDefault="003E36C7" w:rsidP="003E36C7">
      <w:pPr>
        <w:rPr>
          <w:szCs w:val="24"/>
          <w:u w:val="single"/>
        </w:rPr>
      </w:pPr>
    </w:p>
    <w:p w:rsidR="003E36C7" w:rsidRDefault="007C1F3F" w:rsidP="003E36C7">
      <w:pPr>
        <w:rPr>
          <w:szCs w:val="24"/>
        </w:rPr>
      </w:pPr>
      <w:r>
        <w:rPr>
          <w:szCs w:val="24"/>
        </w:rPr>
        <w:t>09/08-08/11</w:t>
      </w:r>
      <w:r w:rsidR="003E36C7">
        <w:rPr>
          <w:szCs w:val="24"/>
        </w:rPr>
        <w:t xml:space="preserve">       </w:t>
      </w:r>
      <w:r>
        <w:rPr>
          <w:szCs w:val="24"/>
        </w:rPr>
        <w:t xml:space="preserve"> </w:t>
      </w:r>
      <w:r w:rsidR="003E36C7">
        <w:rPr>
          <w:szCs w:val="24"/>
        </w:rPr>
        <w:t>Associate Professor (Tenured)</w:t>
      </w:r>
    </w:p>
    <w:p w:rsidR="007C1F3F" w:rsidRDefault="007C1F3F" w:rsidP="007C1F3F">
      <w:pPr>
        <w:ind w:left="1440"/>
        <w:rPr>
          <w:szCs w:val="24"/>
        </w:rPr>
      </w:pPr>
      <w:r>
        <w:rPr>
          <w:szCs w:val="24"/>
        </w:rPr>
        <w:t xml:space="preserve">    </w:t>
      </w:r>
      <w:r w:rsidR="003E36C7">
        <w:rPr>
          <w:szCs w:val="24"/>
        </w:rPr>
        <w:t xml:space="preserve">Division of Biostatistics,  </w:t>
      </w:r>
      <w:r w:rsidR="003E36C7" w:rsidRPr="000E5FEF">
        <w:rPr>
          <w:szCs w:val="24"/>
        </w:rPr>
        <w:t>School of Public</w:t>
      </w:r>
      <w:r w:rsidR="003E36C7">
        <w:rPr>
          <w:szCs w:val="24"/>
        </w:rPr>
        <w:t xml:space="preserve"> </w:t>
      </w:r>
      <w:r w:rsidR="003E36C7" w:rsidRPr="000E5FEF">
        <w:rPr>
          <w:szCs w:val="24"/>
        </w:rPr>
        <w:t>Health</w:t>
      </w:r>
      <w:r w:rsidR="000E3339">
        <w:rPr>
          <w:szCs w:val="24"/>
        </w:rPr>
        <w:t>,</w:t>
      </w:r>
      <w:r w:rsidR="003E36C7" w:rsidRPr="000E5FEF">
        <w:rPr>
          <w:szCs w:val="24"/>
        </w:rPr>
        <w:t xml:space="preserve"> </w:t>
      </w:r>
      <w:r w:rsidR="003E36C7">
        <w:rPr>
          <w:szCs w:val="24"/>
        </w:rPr>
        <w:t xml:space="preserve">The </w:t>
      </w:r>
      <w:r w:rsidR="003E36C7" w:rsidRPr="000E5FEF">
        <w:rPr>
          <w:szCs w:val="24"/>
        </w:rPr>
        <w:t>University of Texas</w:t>
      </w:r>
      <w:r w:rsidR="003E36C7">
        <w:rPr>
          <w:szCs w:val="24"/>
        </w:rPr>
        <w:t xml:space="preserve">  </w:t>
      </w:r>
      <w:r>
        <w:rPr>
          <w:szCs w:val="24"/>
        </w:rPr>
        <w:t xml:space="preserve"> </w:t>
      </w:r>
    </w:p>
    <w:p w:rsidR="003E36C7" w:rsidRDefault="007C1F3F" w:rsidP="007C1F3F">
      <w:pPr>
        <w:ind w:left="1440"/>
        <w:rPr>
          <w:szCs w:val="24"/>
        </w:rPr>
      </w:pPr>
      <w:r>
        <w:rPr>
          <w:szCs w:val="24"/>
        </w:rPr>
        <w:t xml:space="preserve">    </w:t>
      </w:r>
      <w:r w:rsidR="003E36C7">
        <w:rPr>
          <w:szCs w:val="24"/>
        </w:rPr>
        <w:t xml:space="preserve">Health Science Center at </w:t>
      </w:r>
      <w:r w:rsidR="003E36C7" w:rsidRPr="000E5FEF">
        <w:rPr>
          <w:szCs w:val="24"/>
        </w:rPr>
        <w:t>Houston</w:t>
      </w:r>
    </w:p>
    <w:p w:rsidR="003E36C7" w:rsidRDefault="003E36C7" w:rsidP="003E36C7">
      <w:pPr>
        <w:ind w:left="1788"/>
        <w:rPr>
          <w:szCs w:val="24"/>
        </w:rPr>
      </w:pPr>
    </w:p>
    <w:p w:rsidR="003E36C7" w:rsidRDefault="003E36C7" w:rsidP="003E36C7">
      <w:pPr>
        <w:rPr>
          <w:szCs w:val="24"/>
        </w:rPr>
      </w:pPr>
      <w:r>
        <w:rPr>
          <w:szCs w:val="24"/>
        </w:rPr>
        <w:t xml:space="preserve"> 09/07-08/08 </w:t>
      </w:r>
      <w:r>
        <w:rPr>
          <w:szCs w:val="24"/>
        </w:rPr>
        <w:tab/>
        <w:t xml:space="preserve">      Associate Professor </w:t>
      </w:r>
    </w:p>
    <w:p w:rsidR="003E36C7" w:rsidRDefault="003E36C7" w:rsidP="003E36C7">
      <w:pPr>
        <w:ind w:left="1788"/>
        <w:rPr>
          <w:szCs w:val="24"/>
        </w:rPr>
      </w:pPr>
      <w:r>
        <w:rPr>
          <w:szCs w:val="24"/>
        </w:rPr>
        <w:t xml:space="preserve">Division of Biostatistics,  </w:t>
      </w:r>
      <w:r w:rsidRPr="000E5FEF">
        <w:rPr>
          <w:szCs w:val="24"/>
        </w:rPr>
        <w:t>School of Public</w:t>
      </w:r>
      <w:r>
        <w:rPr>
          <w:szCs w:val="24"/>
        </w:rPr>
        <w:t xml:space="preserve"> </w:t>
      </w:r>
      <w:r w:rsidRPr="000E5FEF">
        <w:rPr>
          <w:szCs w:val="24"/>
        </w:rPr>
        <w:t>Health</w:t>
      </w:r>
      <w:r w:rsidR="000E3339">
        <w:rPr>
          <w:szCs w:val="24"/>
        </w:rPr>
        <w:t>,</w:t>
      </w:r>
      <w:r w:rsidRPr="000E5FEF">
        <w:rPr>
          <w:szCs w:val="24"/>
        </w:rPr>
        <w:t xml:space="preserve"> </w:t>
      </w:r>
      <w:r>
        <w:rPr>
          <w:szCs w:val="24"/>
        </w:rPr>
        <w:t xml:space="preserve">The </w:t>
      </w:r>
      <w:r w:rsidRPr="000E5FEF">
        <w:rPr>
          <w:szCs w:val="24"/>
        </w:rPr>
        <w:t>University of Texas</w:t>
      </w:r>
      <w:r>
        <w:rPr>
          <w:szCs w:val="24"/>
        </w:rPr>
        <w:t xml:space="preserve">  </w:t>
      </w:r>
      <w:r>
        <w:rPr>
          <w:szCs w:val="24"/>
        </w:rPr>
        <w:lastRenderedPageBreak/>
        <w:t xml:space="preserve">Health Science Center at </w:t>
      </w:r>
      <w:r w:rsidRPr="000E5FEF">
        <w:rPr>
          <w:szCs w:val="24"/>
        </w:rPr>
        <w:t>Houston</w:t>
      </w:r>
    </w:p>
    <w:p w:rsidR="003E36C7" w:rsidRDefault="003E36C7" w:rsidP="003E36C7">
      <w:pPr>
        <w:ind w:left="1788"/>
        <w:rPr>
          <w:szCs w:val="24"/>
        </w:rPr>
      </w:pPr>
    </w:p>
    <w:p w:rsidR="003E36C7" w:rsidRDefault="003E36C7" w:rsidP="003E36C7">
      <w:pPr>
        <w:rPr>
          <w:szCs w:val="24"/>
        </w:rPr>
      </w:pPr>
      <w:r w:rsidRPr="000E5FEF">
        <w:rPr>
          <w:szCs w:val="24"/>
        </w:rPr>
        <w:t>09/00-</w:t>
      </w:r>
      <w:r>
        <w:rPr>
          <w:szCs w:val="24"/>
        </w:rPr>
        <w:t xml:space="preserve">08/07          Assistant </w:t>
      </w:r>
      <w:r w:rsidRPr="000E5FEF">
        <w:rPr>
          <w:szCs w:val="24"/>
        </w:rPr>
        <w:t xml:space="preserve"> Professor</w:t>
      </w:r>
      <w:r>
        <w:rPr>
          <w:szCs w:val="24"/>
        </w:rPr>
        <w:t xml:space="preserve"> (</w:t>
      </w:r>
      <w:r w:rsidRPr="000E5FEF">
        <w:rPr>
          <w:szCs w:val="24"/>
        </w:rPr>
        <w:t>tenure track)</w:t>
      </w:r>
    </w:p>
    <w:p w:rsidR="003E36C7" w:rsidRDefault="003E36C7" w:rsidP="003E36C7">
      <w:pPr>
        <w:rPr>
          <w:szCs w:val="24"/>
        </w:rPr>
      </w:pPr>
      <w:r>
        <w:rPr>
          <w:szCs w:val="24"/>
        </w:rPr>
        <w:t xml:space="preserve">                              </w:t>
      </w:r>
      <w:r w:rsidRPr="000E5FEF">
        <w:rPr>
          <w:szCs w:val="24"/>
        </w:rPr>
        <w:t>Human Genetics Center, School of Public</w:t>
      </w:r>
      <w:r>
        <w:rPr>
          <w:szCs w:val="24"/>
        </w:rPr>
        <w:t xml:space="preserve"> </w:t>
      </w:r>
      <w:r w:rsidRPr="000E5FEF">
        <w:rPr>
          <w:szCs w:val="24"/>
        </w:rPr>
        <w:t>Health</w:t>
      </w:r>
      <w:r w:rsidR="000E3339">
        <w:rPr>
          <w:szCs w:val="24"/>
        </w:rPr>
        <w:t>,</w:t>
      </w:r>
      <w:r w:rsidRPr="000E5FEF">
        <w:rPr>
          <w:szCs w:val="24"/>
        </w:rPr>
        <w:t xml:space="preserve"> </w:t>
      </w:r>
      <w:r>
        <w:rPr>
          <w:szCs w:val="24"/>
        </w:rPr>
        <w:t xml:space="preserve">The </w:t>
      </w:r>
      <w:r w:rsidRPr="000E5FEF">
        <w:rPr>
          <w:szCs w:val="24"/>
        </w:rPr>
        <w:t>University of Texas</w:t>
      </w:r>
      <w:r>
        <w:rPr>
          <w:szCs w:val="24"/>
        </w:rPr>
        <w:t xml:space="preserve">  </w:t>
      </w:r>
    </w:p>
    <w:p w:rsidR="003E36C7" w:rsidRDefault="003E36C7" w:rsidP="003E36C7">
      <w:pPr>
        <w:rPr>
          <w:szCs w:val="24"/>
        </w:rPr>
      </w:pPr>
      <w:r>
        <w:rPr>
          <w:szCs w:val="24"/>
        </w:rPr>
        <w:t xml:space="preserve">                              Health Science Center at </w:t>
      </w:r>
      <w:r w:rsidRPr="000E5FEF">
        <w:rPr>
          <w:szCs w:val="24"/>
        </w:rPr>
        <w:t>Houston</w:t>
      </w:r>
    </w:p>
    <w:p w:rsidR="003E36C7" w:rsidRPr="000E5FEF" w:rsidRDefault="003E36C7" w:rsidP="003E36C7">
      <w:pPr>
        <w:tabs>
          <w:tab w:val="left" w:pos="1800"/>
          <w:tab w:val="left" w:pos="1890"/>
        </w:tabs>
        <w:rPr>
          <w:szCs w:val="24"/>
        </w:rPr>
      </w:pPr>
    </w:p>
    <w:p w:rsidR="003E36C7" w:rsidRDefault="003E36C7" w:rsidP="003E36C7">
      <w:pPr>
        <w:tabs>
          <w:tab w:val="left" w:pos="1800"/>
        </w:tabs>
        <w:rPr>
          <w:szCs w:val="24"/>
        </w:rPr>
      </w:pPr>
      <w:r w:rsidRPr="000E5FEF">
        <w:rPr>
          <w:szCs w:val="24"/>
        </w:rPr>
        <w:t>06/97</w:t>
      </w:r>
      <w:r w:rsidRPr="000E5FEF">
        <w:rPr>
          <w:szCs w:val="24"/>
        </w:rPr>
        <w:noBreakHyphen/>
        <w:t xml:space="preserve">08/00    </w:t>
      </w:r>
      <w:r>
        <w:rPr>
          <w:szCs w:val="24"/>
        </w:rPr>
        <w:t xml:space="preserve">      </w:t>
      </w:r>
      <w:r w:rsidRPr="000E5FEF">
        <w:rPr>
          <w:szCs w:val="24"/>
        </w:rPr>
        <w:t>Assistant Professor (Non-tenure track)</w:t>
      </w:r>
    </w:p>
    <w:p w:rsidR="003E36C7" w:rsidRDefault="003E36C7" w:rsidP="003E36C7">
      <w:pPr>
        <w:tabs>
          <w:tab w:val="left" w:pos="1800"/>
        </w:tabs>
        <w:rPr>
          <w:szCs w:val="24"/>
        </w:rPr>
      </w:pPr>
      <w:r>
        <w:rPr>
          <w:szCs w:val="24"/>
        </w:rPr>
        <w:t xml:space="preserve">                       </w:t>
      </w:r>
      <w:r w:rsidRPr="000E5FEF">
        <w:rPr>
          <w:szCs w:val="24"/>
        </w:rPr>
        <w:t xml:space="preserve"> </w:t>
      </w:r>
      <w:r>
        <w:rPr>
          <w:szCs w:val="24"/>
        </w:rPr>
        <w:t xml:space="preserve">      </w:t>
      </w:r>
      <w:r w:rsidRPr="000E5FEF">
        <w:rPr>
          <w:szCs w:val="24"/>
        </w:rPr>
        <w:t xml:space="preserve">Human Genetics Center, </w:t>
      </w:r>
      <w:r>
        <w:rPr>
          <w:szCs w:val="24"/>
        </w:rPr>
        <w:t xml:space="preserve">The </w:t>
      </w:r>
      <w:r w:rsidRPr="000E5FEF">
        <w:rPr>
          <w:szCs w:val="24"/>
        </w:rPr>
        <w:t>University of Texas</w:t>
      </w:r>
      <w:r>
        <w:rPr>
          <w:szCs w:val="24"/>
        </w:rPr>
        <w:t xml:space="preserve"> Health Science Center,</w:t>
      </w:r>
    </w:p>
    <w:p w:rsidR="003E36C7" w:rsidRDefault="003E36C7" w:rsidP="003E36C7">
      <w:pPr>
        <w:rPr>
          <w:szCs w:val="24"/>
        </w:rPr>
      </w:pPr>
      <w:r>
        <w:rPr>
          <w:szCs w:val="24"/>
        </w:rPr>
        <w:t xml:space="preserve">                              </w:t>
      </w:r>
      <w:r w:rsidRPr="000E5FEF">
        <w:rPr>
          <w:szCs w:val="24"/>
        </w:rPr>
        <w:t>School of Public Health, Houston</w:t>
      </w:r>
    </w:p>
    <w:p w:rsidR="003E36C7" w:rsidRPr="000E5FEF" w:rsidRDefault="003E36C7" w:rsidP="003E36C7">
      <w:pPr>
        <w:rPr>
          <w:szCs w:val="24"/>
        </w:rPr>
      </w:pPr>
    </w:p>
    <w:p w:rsidR="003E36C7" w:rsidRDefault="003E36C7" w:rsidP="003E36C7">
      <w:pPr>
        <w:rPr>
          <w:szCs w:val="24"/>
        </w:rPr>
      </w:pPr>
      <w:r w:rsidRPr="000E5FEF">
        <w:rPr>
          <w:szCs w:val="24"/>
        </w:rPr>
        <w:t>01/97-05/97</w:t>
      </w:r>
      <w:r w:rsidRPr="000E5FEF">
        <w:rPr>
          <w:szCs w:val="24"/>
        </w:rPr>
        <w:tab/>
      </w:r>
      <w:r>
        <w:rPr>
          <w:szCs w:val="24"/>
        </w:rPr>
        <w:t xml:space="preserve">      </w:t>
      </w:r>
      <w:r w:rsidRPr="000E5FEF">
        <w:rPr>
          <w:szCs w:val="24"/>
        </w:rPr>
        <w:t>Visiting Assistant Professor</w:t>
      </w:r>
    </w:p>
    <w:p w:rsidR="003E36C7" w:rsidRDefault="003E36C7" w:rsidP="003E36C7">
      <w:pPr>
        <w:rPr>
          <w:szCs w:val="24"/>
        </w:rPr>
      </w:pPr>
      <w:r>
        <w:rPr>
          <w:szCs w:val="24"/>
        </w:rPr>
        <w:t xml:space="preserve">                              </w:t>
      </w:r>
      <w:r w:rsidRPr="000E5FEF">
        <w:rPr>
          <w:szCs w:val="24"/>
        </w:rPr>
        <w:t>Division of Epidemiology, University of Minnesota</w:t>
      </w:r>
    </w:p>
    <w:p w:rsidR="000E3339" w:rsidRPr="000E5FEF" w:rsidRDefault="000E3339" w:rsidP="003E36C7">
      <w:pPr>
        <w:rPr>
          <w:szCs w:val="24"/>
        </w:rPr>
      </w:pPr>
    </w:p>
    <w:p w:rsidR="003E36C7" w:rsidRDefault="003E36C7" w:rsidP="003E36C7">
      <w:pPr>
        <w:rPr>
          <w:szCs w:val="24"/>
        </w:rPr>
      </w:pPr>
      <w:r>
        <w:rPr>
          <w:bCs/>
          <w:szCs w:val="24"/>
        </w:rPr>
        <w:t>09/95-12/9</w:t>
      </w:r>
      <w:r w:rsidRPr="000E5FEF">
        <w:rPr>
          <w:bCs/>
          <w:szCs w:val="24"/>
        </w:rPr>
        <w:t>6</w:t>
      </w:r>
      <w:r w:rsidRPr="000E5FEF">
        <w:rPr>
          <w:bCs/>
          <w:szCs w:val="24"/>
        </w:rPr>
        <w:tab/>
      </w:r>
      <w:r>
        <w:rPr>
          <w:bCs/>
          <w:szCs w:val="24"/>
        </w:rPr>
        <w:t xml:space="preserve">      </w:t>
      </w:r>
      <w:r w:rsidRPr="000E5FEF">
        <w:rPr>
          <w:bCs/>
          <w:szCs w:val="24"/>
        </w:rPr>
        <w:t>Visiting</w:t>
      </w:r>
      <w:r w:rsidRPr="000E5FEF">
        <w:rPr>
          <w:szCs w:val="24"/>
        </w:rPr>
        <w:t xml:space="preserve"> Assistant Research Scientist </w:t>
      </w:r>
    </w:p>
    <w:p w:rsidR="003E36C7" w:rsidRDefault="003E36C7" w:rsidP="003E36C7">
      <w:pPr>
        <w:tabs>
          <w:tab w:val="left" w:pos="1800"/>
        </w:tabs>
        <w:rPr>
          <w:szCs w:val="24"/>
        </w:rPr>
      </w:pPr>
      <w:r>
        <w:rPr>
          <w:szCs w:val="24"/>
        </w:rPr>
        <w:t xml:space="preserve">                       </w:t>
      </w:r>
      <w:r w:rsidRPr="000E5FEF">
        <w:rPr>
          <w:szCs w:val="24"/>
        </w:rPr>
        <w:t xml:space="preserve"> </w:t>
      </w:r>
      <w:r>
        <w:rPr>
          <w:szCs w:val="24"/>
        </w:rPr>
        <w:t xml:space="preserve">      </w:t>
      </w:r>
      <w:r w:rsidRPr="000E5FEF">
        <w:rPr>
          <w:szCs w:val="24"/>
        </w:rPr>
        <w:t>Department of Biostatistics, University of Michigan, Ann Arbor</w:t>
      </w:r>
    </w:p>
    <w:p w:rsidR="003E36C7" w:rsidRPr="000E5FEF" w:rsidRDefault="003E36C7" w:rsidP="003E36C7">
      <w:pPr>
        <w:tabs>
          <w:tab w:val="left" w:pos="1800"/>
        </w:tabs>
        <w:rPr>
          <w:szCs w:val="24"/>
        </w:rPr>
      </w:pPr>
    </w:p>
    <w:p w:rsidR="003E36C7" w:rsidRDefault="003E36C7" w:rsidP="003E36C7">
      <w:pPr>
        <w:tabs>
          <w:tab w:val="left" w:pos="1800"/>
          <w:tab w:val="left" w:pos="1890"/>
        </w:tabs>
        <w:rPr>
          <w:szCs w:val="24"/>
        </w:rPr>
      </w:pPr>
      <w:r w:rsidRPr="000E5FEF">
        <w:rPr>
          <w:szCs w:val="24"/>
        </w:rPr>
        <w:t>07/93-08/95</w:t>
      </w:r>
      <w:r w:rsidRPr="000E5FEF">
        <w:rPr>
          <w:szCs w:val="24"/>
        </w:rPr>
        <w:tab/>
        <w:t>Postdoctoral Fellow</w:t>
      </w:r>
    </w:p>
    <w:p w:rsidR="003E36C7" w:rsidRDefault="003E36C7" w:rsidP="003E36C7">
      <w:pPr>
        <w:tabs>
          <w:tab w:val="left" w:pos="1800"/>
        </w:tabs>
        <w:rPr>
          <w:szCs w:val="24"/>
        </w:rPr>
      </w:pPr>
      <w:r>
        <w:rPr>
          <w:szCs w:val="24"/>
        </w:rPr>
        <w:t xml:space="preserve">                       </w:t>
      </w:r>
      <w:r w:rsidRPr="000E5FEF">
        <w:rPr>
          <w:szCs w:val="24"/>
        </w:rPr>
        <w:t xml:space="preserve"> </w:t>
      </w:r>
      <w:r>
        <w:rPr>
          <w:szCs w:val="24"/>
        </w:rPr>
        <w:t xml:space="preserve">      </w:t>
      </w:r>
      <w:r w:rsidRPr="000E5FEF">
        <w:rPr>
          <w:szCs w:val="24"/>
        </w:rPr>
        <w:t>Department of Mathematics, University of Southern</w:t>
      </w:r>
      <w:r>
        <w:rPr>
          <w:szCs w:val="24"/>
        </w:rPr>
        <w:t xml:space="preserve"> </w:t>
      </w:r>
      <w:r w:rsidRPr="000E5FEF">
        <w:rPr>
          <w:szCs w:val="24"/>
        </w:rPr>
        <w:t>California</w:t>
      </w:r>
    </w:p>
    <w:p w:rsidR="003E36C7" w:rsidRPr="000E5FEF" w:rsidRDefault="003E36C7" w:rsidP="003E36C7">
      <w:pPr>
        <w:tabs>
          <w:tab w:val="left" w:pos="1800"/>
        </w:tabs>
        <w:rPr>
          <w:szCs w:val="24"/>
        </w:rPr>
      </w:pPr>
    </w:p>
    <w:p w:rsidR="003E36C7" w:rsidRDefault="003E36C7" w:rsidP="003E36C7">
      <w:pPr>
        <w:rPr>
          <w:szCs w:val="24"/>
        </w:rPr>
      </w:pPr>
      <w:r w:rsidRPr="000E5FEF">
        <w:rPr>
          <w:szCs w:val="24"/>
        </w:rPr>
        <w:t>01/88-06/93</w:t>
      </w:r>
      <w:r w:rsidRPr="000E5FEF">
        <w:rPr>
          <w:szCs w:val="24"/>
        </w:rPr>
        <w:tab/>
      </w:r>
      <w:r>
        <w:rPr>
          <w:szCs w:val="24"/>
        </w:rPr>
        <w:t xml:space="preserve">      </w:t>
      </w:r>
      <w:r w:rsidRPr="000E5FEF">
        <w:rPr>
          <w:szCs w:val="24"/>
        </w:rPr>
        <w:t>Teaching Assistant</w:t>
      </w:r>
    </w:p>
    <w:p w:rsidR="003E36C7" w:rsidRDefault="003E36C7" w:rsidP="003E36C7">
      <w:pPr>
        <w:rPr>
          <w:szCs w:val="24"/>
        </w:rPr>
      </w:pPr>
      <w:r>
        <w:rPr>
          <w:szCs w:val="24"/>
        </w:rPr>
        <w:t xml:space="preserve">                       </w:t>
      </w:r>
      <w:r w:rsidRPr="000E5FEF">
        <w:rPr>
          <w:szCs w:val="24"/>
        </w:rPr>
        <w:t xml:space="preserve"> </w:t>
      </w:r>
      <w:r>
        <w:rPr>
          <w:szCs w:val="24"/>
        </w:rPr>
        <w:t xml:space="preserve">      </w:t>
      </w:r>
      <w:r w:rsidRPr="000E5FEF">
        <w:rPr>
          <w:szCs w:val="24"/>
        </w:rPr>
        <w:t>Department of Statistics, University of Georgia</w:t>
      </w:r>
    </w:p>
    <w:p w:rsidR="003E36C7" w:rsidRPr="000E5FEF" w:rsidRDefault="003E36C7" w:rsidP="003E36C7">
      <w:pPr>
        <w:rPr>
          <w:szCs w:val="24"/>
        </w:rPr>
      </w:pPr>
    </w:p>
    <w:p w:rsidR="003E36C7" w:rsidRDefault="003E36C7" w:rsidP="003E36C7">
      <w:pPr>
        <w:pStyle w:val="Heading1"/>
        <w:rPr>
          <w:b w:val="0"/>
          <w:szCs w:val="24"/>
        </w:rPr>
      </w:pPr>
      <w:r w:rsidRPr="000E5FEF">
        <w:rPr>
          <w:b w:val="0"/>
          <w:szCs w:val="24"/>
        </w:rPr>
        <w:t>08/86-12/87</w:t>
      </w:r>
      <w:r w:rsidRPr="000E5FEF">
        <w:rPr>
          <w:b w:val="0"/>
          <w:szCs w:val="24"/>
        </w:rPr>
        <w:tab/>
      </w:r>
      <w:r>
        <w:rPr>
          <w:b w:val="0"/>
          <w:szCs w:val="24"/>
        </w:rPr>
        <w:t xml:space="preserve">      </w:t>
      </w:r>
      <w:r w:rsidRPr="000E5FEF">
        <w:rPr>
          <w:b w:val="0"/>
          <w:szCs w:val="24"/>
        </w:rPr>
        <w:t>Visiting Scholar</w:t>
      </w:r>
    </w:p>
    <w:p w:rsidR="003E36C7" w:rsidRDefault="003E36C7" w:rsidP="003E36C7">
      <w:pPr>
        <w:pStyle w:val="Heading1"/>
        <w:rPr>
          <w:b w:val="0"/>
          <w:szCs w:val="24"/>
        </w:rPr>
      </w:pPr>
      <w:r>
        <w:rPr>
          <w:b w:val="0"/>
          <w:szCs w:val="24"/>
        </w:rPr>
        <w:t xml:space="preserve">                       </w:t>
      </w:r>
      <w:r w:rsidRPr="000E5FEF">
        <w:rPr>
          <w:b w:val="0"/>
          <w:szCs w:val="24"/>
        </w:rPr>
        <w:t xml:space="preserve"> </w:t>
      </w:r>
      <w:r>
        <w:rPr>
          <w:b w:val="0"/>
          <w:szCs w:val="24"/>
        </w:rPr>
        <w:t xml:space="preserve">      </w:t>
      </w:r>
      <w:r w:rsidRPr="000E5FEF">
        <w:rPr>
          <w:b w:val="0"/>
          <w:szCs w:val="24"/>
        </w:rPr>
        <w:t>Department of Information Systems &amp; Operations</w:t>
      </w:r>
      <w:r>
        <w:rPr>
          <w:b w:val="0"/>
          <w:szCs w:val="24"/>
        </w:rPr>
        <w:t xml:space="preserve"> M</w:t>
      </w:r>
      <w:r w:rsidRPr="000E5FEF">
        <w:rPr>
          <w:b w:val="0"/>
          <w:szCs w:val="24"/>
        </w:rPr>
        <w:t xml:space="preserve">anagement, </w:t>
      </w:r>
    </w:p>
    <w:p w:rsidR="003E36C7" w:rsidRDefault="003E36C7" w:rsidP="003E36C7">
      <w:pPr>
        <w:pStyle w:val="Heading1"/>
        <w:rPr>
          <w:b w:val="0"/>
          <w:szCs w:val="24"/>
        </w:rPr>
      </w:pPr>
      <w:r w:rsidRPr="000E5FEF">
        <w:rPr>
          <w:b w:val="0"/>
          <w:szCs w:val="24"/>
        </w:rPr>
        <w:tab/>
      </w:r>
      <w:r>
        <w:rPr>
          <w:b w:val="0"/>
          <w:szCs w:val="24"/>
        </w:rPr>
        <w:t xml:space="preserve">      </w:t>
      </w:r>
      <w:r w:rsidR="000E3339">
        <w:rPr>
          <w:b w:val="0"/>
          <w:szCs w:val="24"/>
        </w:rPr>
        <w:t xml:space="preserve">The </w:t>
      </w:r>
      <w:r w:rsidRPr="000E5FEF">
        <w:rPr>
          <w:b w:val="0"/>
          <w:szCs w:val="24"/>
        </w:rPr>
        <w:t>University of Texas at Dallas</w:t>
      </w:r>
    </w:p>
    <w:p w:rsidR="003E36C7" w:rsidRPr="008F4C91" w:rsidRDefault="003E36C7" w:rsidP="003E36C7"/>
    <w:p w:rsidR="003E36C7" w:rsidRDefault="003E36C7" w:rsidP="003E36C7">
      <w:pPr>
        <w:rPr>
          <w:szCs w:val="24"/>
        </w:rPr>
      </w:pPr>
      <w:r w:rsidRPr="000E5FEF">
        <w:rPr>
          <w:szCs w:val="24"/>
        </w:rPr>
        <w:t>04/84-07/86</w:t>
      </w:r>
      <w:r w:rsidRPr="000E5FEF">
        <w:rPr>
          <w:szCs w:val="24"/>
        </w:rPr>
        <w:tab/>
      </w:r>
      <w:r>
        <w:rPr>
          <w:szCs w:val="24"/>
        </w:rPr>
        <w:t xml:space="preserve">      </w:t>
      </w:r>
      <w:r w:rsidRPr="000E5FEF">
        <w:rPr>
          <w:szCs w:val="24"/>
        </w:rPr>
        <w:t>Head of Automation Division</w:t>
      </w:r>
    </w:p>
    <w:p w:rsidR="003E36C7" w:rsidRDefault="003E36C7" w:rsidP="003E36C7">
      <w:pPr>
        <w:rPr>
          <w:szCs w:val="24"/>
        </w:rPr>
      </w:pPr>
      <w:r>
        <w:rPr>
          <w:szCs w:val="24"/>
        </w:rPr>
        <w:t xml:space="preserve">                       </w:t>
      </w:r>
      <w:r w:rsidRPr="000E5FEF">
        <w:rPr>
          <w:szCs w:val="24"/>
        </w:rPr>
        <w:t xml:space="preserve"> </w:t>
      </w:r>
      <w:r>
        <w:rPr>
          <w:szCs w:val="24"/>
        </w:rPr>
        <w:t xml:space="preserve">      </w:t>
      </w:r>
      <w:r w:rsidRPr="000E5FEF">
        <w:rPr>
          <w:szCs w:val="24"/>
        </w:rPr>
        <w:t>Jiangxi Provincial Power Bureau,</w:t>
      </w:r>
      <w:r>
        <w:rPr>
          <w:szCs w:val="24"/>
        </w:rPr>
        <w:t xml:space="preserve"> </w:t>
      </w:r>
      <w:r w:rsidRPr="000E5FEF">
        <w:rPr>
          <w:szCs w:val="24"/>
        </w:rPr>
        <w:t>Nanchang, China</w:t>
      </w:r>
    </w:p>
    <w:p w:rsidR="003E36C7" w:rsidRPr="000E5FEF" w:rsidRDefault="003E36C7" w:rsidP="003E36C7">
      <w:pPr>
        <w:tabs>
          <w:tab w:val="left" w:pos="1800"/>
        </w:tabs>
        <w:rPr>
          <w:szCs w:val="24"/>
        </w:rPr>
      </w:pPr>
    </w:p>
    <w:p w:rsidR="003E36C7" w:rsidRDefault="003E36C7" w:rsidP="003E36C7">
      <w:pPr>
        <w:rPr>
          <w:szCs w:val="24"/>
        </w:rPr>
      </w:pPr>
      <w:r w:rsidRPr="000E5FEF">
        <w:rPr>
          <w:szCs w:val="24"/>
        </w:rPr>
        <w:t>08/76-03/84</w:t>
      </w:r>
      <w:r w:rsidRPr="000E5FEF">
        <w:rPr>
          <w:szCs w:val="24"/>
        </w:rPr>
        <w:tab/>
      </w:r>
      <w:r>
        <w:rPr>
          <w:szCs w:val="24"/>
        </w:rPr>
        <w:t xml:space="preserve">      </w:t>
      </w:r>
      <w:r w:rsidRPr="000E5FEF">
        <w:rPr>
          <w:szCs w:val="24"/>
        </w:rPr>
        <w:t>Software Engineer, Head of Computer Section</w:t>
      </w:r>
    </w:p>
    <w:p w:rsidR="003E36C7" w:rsidRDefault="003E36C7" w:rsidP="003E36C7">
      <w:pPr>
        <w:rPr>
          <w:szCs w:val="24"/>
        </w:rPr>
      </w:pPr>
      <w:r>
        <w:rPr>
          <w:szCs w:val="24"/>
        </w:rPr>
        <w:t xml:space="preserve">                              </w:t>
      </w:r>
      <w:r w:rsidRPr="000E5FEF">
        <w:rPr>
          <w:szCs w:val="24"/>
        </w:rPr>
        <w:t>Jiangxi Provincial Power Bureau,</w:t>
      </w:r>
      <w:r>
        <w:rPr>
          <w:szCs w:val="24"/>
        </w:rPr>
        <w:t xml:space="preserve"> N</w:t>
      </w:r>
      <w:r w:rsidRPr="000E5FEF">
        <w:rPr>
          <w:szCs w:val="24"/>
        </w:rPr>
        <w:t>anchang, China</w:t>
      </w:r>
    </w:p>
    <w:p w:rsidR="003E36C7" w:rsidRPr="000E5FEF" w:rsidRDefault="003E36C7" w:rsidP="003E36C7">
      <w:pPr>
        <w:rPr>
          <w:szCs w:val="24"/>
        </w:rPr>
      </w:pPr>
    </w:p>
    <w:p w:rsidR="003E36C7" w:rsidRDefault="003E36C7" w:rsidP="003E36C7">
      <w:pPr>
        <w:rPr>
          <w:szCs w:val="24"/>
        </w:rPr>
      </w:pPr>
      <w:r>
        <w:rPr>
          <w:szCs w:val="24"/>
        </w:rPr>
        <w:t>07/75-07/76</w:t>
      </w:r>
      <w:r>
        <w:rPr>
          <w:szCs w:val="24"/>
        </w:rPr>
        <w:tab/>
        <w:t xml:space="preserve">      Lecturer</w:t>
      </w:r>
    </w:p>
    <w:p w:rsidR="003E36C7" w:rsidRDefault="003E36C7" w:rsidP="003E36C7">
      <w:pPr>
        <w:rPr>
          <w:szCs w:val="24"/>
        </w:rPr>
      </w:pPr>
      <w:r>
        <w:rPr>
          <w:szCs w:val="24"/>
        </w:rPr>
        <w:t xml:space="preserve">                       </w:t>
      </w:r>
      <w:r w:rsidRPr="000E5FEF">
        <w:rPr>
          <w:szCs w:val="24"/>
        </w:rPr>
        <w:t xml:space="preserve"> </w:t>
      </w:r>
      <w:r>
        <w:rPr>
          <w:szCs w:val="24"/>
        </w:rPr>
        <w:t xml:space="preserve">      </w:t>
      </w:r>
      <w:r w:rsidRPr="000E5FEF">
        <w:rPr>
          <w:szCs w:val="24"/>
        </w:rPr>
        <w:t>Department of Mathematics, Jiangxi Electric Engineering School</w:t>
      </w:r>
    </w:p>
    <w:p w:rsidR="003E36C7" w:rsidRPr="000E5FEF" w:rsidRDefault="003E36C7" w:rsidP="003E36C7">
      <w:pPr>
        <w:rPr>
          <w:szCs w:val="24"/>
        </w:rPr>
      </w:pPr>
    </w:p>
    <w:p w:rsidR="003E36C7" w:rsidRDefault="003E36C7" w:rsidP="003E36C7">
      <w:pPr>
        <w:rPr>
          <w:szCs w:val="24"/>
        </w:rPr>
      </w:pPr>
      <w:r>
        <w:rPr>
          <w:szCs w:val="24"/>
        </w:rPr>
        <w:t>01/72-06</w:t>
      </w:r>
      <w:r w:rsidRPr="000E5FEF">
        <w:rPr>
          <w:szCs w:val="24"/>
        </w:rPr>
        <w:t xml:space="preserve">/75    </w:t>
      </w:r>
      <w:r>
        <w:rPr>
          <w:szCs w:val="24"/>
        </w:rPr>
        <w:t xml:space="preserve">      </w:t>
      </w:r>
      <w:r w:rsidRPr="000E5FEF">
        <w:rPr>
          <w:szCs w:val="24"/>
        </w:rPr>
        <w:t>Acting Head of Education Section</w:t>
      </w:r>
    </w:p>
    <w:p w:rsidR="003E36C7" w:rsidRDefault="003E36C7" w:rsidP="003E36C7">
      <w:pPr>
        <w:rPr>
          <w:szCs w:val="24"/>
        </w:rPr>
      </w:pPr>
      <w:r>
        <w:rPr>
          <w:szCs w:val="24"/>
        </w:rPr>
        <w:t xml:space="preserve">                       </w:t>
      </w:r>
      <w:r w:rsidRPr="000E5FEF">
        <w:rPr>
          <w:szCs w:val="24"/>
        </w:rPr>
        <w:t xml:space="preserve"> </w:t>
      </w:r>
      <w:r>
        <w:rPr>
          <w:szCs w:val="24"/>
        </w:rPr>
        <w:t xml:space="preserve">      Panzhihua </w:t>
      </w:r>
      <w:r w:rsidRPr="000E5FEF">
        <w:rPr>
          <w:szCs w:val="24"/>
        </w:rPr>
        <w:t>Steel Company, China</w:t>
      </w:r>
    </w:p>
    <w:p w:rsidR="003E36C7" w:rsidRPr="000E5FEF" w:rsidRDefault="003E36C7" w:rsidP="003E36C7">
      <w:pPr>
        <w:rPr>
          <w:szCs w:val="24"/>
        </w:rPr>
      </w:pPr>
    </w:p>
    <w:p w:rsidR="003E36C7" w:rsidRDefault="003E36C7" w:rsidP="003E36C7">
      <w:pPr>
        <w:rPr>
          <w:szCs w:val="24"/>
        </w:rPr>
      </w:pPr>
      <w:r w:rsidRPr="000E5FEF">
        <w:rPr>
          <w:szCs w:val="24"/>
        </w:rPr>
        <w:t>12/68-12/71</w:t>
      </w:r>
      <w:r w:rsidRPr="000E5FEF">
        <w:rPr>
          <w:szCs w:val="24"/>
        </w:rPr>
        <w:tab/>
      </w:r>
      <w:r>
        <w:rPr>
          <w:szCs w:val="24"/>
        </w:rPr>
        <w:t xml:space="preserve">      </w:t>
      </w:r>
      <w:r w:rsidRPr="000E5FEF">
        <w:rPr>
          <w:szCs w:val="24"/>
        </w:rPr>
        <w:t>Assistant Engineer</w:t>
      </w:r>
    </w:p>
    <w:p w:rsidR="003E36C7" w:rsidRPr="000E5FEF" w:rsidRDefault="003E36C7" w:rsidP="003E36C7">
      <w:pPr>
        <w:tabs>
          <w:tab w:val="left" w:pos="1440"/>
        </w:tabs>
        <w:rPr>
          <w:szCs w:val="24"/>
        </w:rPr>
      </w:pPr>
      <w:r>
        <w:rPr>
          <w:szCs w:val="24"/>
        </w:rPr>
        <w:t xml:space="preserve">                       </w:t>
      </w:r>
      <w:r w:rsidRPr="000E5FEF">
        <w:rPr>
          <w:szCs w:val="24"/>
        </w:rPr>
        <w:t xml:space="preserve"> </w:t>
      </w:r>
      <w:r>
        <w:rPr>
          <w:szCs w:val="24"/>
        </w:rPr>
        <w:t xml:space="preserve">      Panzhihua </w:t>
      </w:r>
      <w:r w:rsidRPr="000E5FEF">
        <w:rPr>
          <w:szCs w:val="24"/>
        </w:rPr>
        <w:t>Steel Company, China</w:t>
      </w:r>
    </w:p>
    <w:p w:rsidR="003E36C7" w:rsidRPr="000E5FEF" w:rsidRDefault="003E36C7" w:rsidP="003E36C7">
      <w:pPr>
        <w:rPr>
          <w:szCs w:val="24"/>
        </w:rPr>
      </w:pPr>
    </w:p>
    <w:p w:rsidR="003E36C7" w:rsidRPr="000E5FEF" w:rsidRDefault="003E36C7" w:rsidP="003E36C7">
      <w:pPr>
        <w:rPr>
          <w:szCs w:val="24"/>
        </w:rPr>
      </w:pPr>
    </w:p>
    <w:p w:rsidR="003E36C7" w:rsidRPr="000E5FEF" w:rsidRDefault="003E36C7" w:rsidP="003E36C7">
      <w:pPr>
        <w:rPr>
          <w:b/>
          <w:szCs w:val="24"/>
        </w:rPr>
      </w:pPr>
      <w:r w:rsidRPr="000E5FEF">
        <w:rPr>
          <w:b/>
          <w:szCs w:val="24"/>
        </w:rPr>
        <w:t>PROFESSIONAL ACTIVITIES</w:t>
      </w:r>
    </w:p>
    <w:p w:rsidR="003E36C7" w:rsidRPr="000E5FEF" w:rsidRDefault="003E36C7" w:rsidP="003E36C7">
      <w:pPr>
        <w:rPr>
          <w:b/>
          <w:szCs w:val="24"/>
        </w:rPr>
      </w:pPr>
    </w:p>
    <w:p w:rsidR="003E36C7" w:rsidRPr="000E5FEF" w:rsidRDefault="003E36C7" w:rsidP="003E36C7">
      <w:pPr>
        <w:rPr>
          <w:szCs w:val="24"/>
        </w:rPr>
      </w:pPr>
      <w:r w:rsidRPr="000E5FEF">
        <w:rPr>
          <w:szCs w:val="24"/>
        </w:rPr>
        <w:t>2005-</w:t>
      </w:r>
      <w:r w:rsidRPr="000E5FEF">
        <w:rPr>
          <w:szCs w:val="24"/>
        </w:rPr>
        <w:tab/>
      </w:r>
      <w:r w:rsidRPr="000E5FEF">
        <w:rPr>
          <w:szCs w:val="24"/>
        </w:rPr>
        <w:tab/>
        <w:t>The International Society for Computational Biology</w:t>
      </w:r>
    </w:p>
    <w:p w:rsidR="003E36C7" w:rsidRPr="000E5FEF" w:rsidRDefault="003E36C7" w:rsidP="003E36C7">
      <w:pPr>
        <w:rPr>
          <w:szCs w:val="24"/>
        </w:rPr>
      </w:pPr>
      <w:r w:rsidRPr="000E5FEF">
        <w:rPr>
          <w:szCs w:val="24"/>
        </w:rPr>
        <w:t>1994-</w:t>
      </w:r>
      <w:r w:rsidRPr="000E5FEF">
        <w:rPr>
          <w:szCs w:val="24"/>
        </w:rPr>
        <w:tab/>
      </w:r>
      <w:r w:rsidRPr="000E5FEF">
        <w:rPr>
          <w:szCs w:val="24"/>
        </w:rPr>
        <w:tab/>
        <w:t>American Society of Human Genetics</w:t>
      </w:r>
    </w:p>
    <w:p w:rsidR="003E36C7" w:rsidRPr="009D7835" w:rsidRDefault="003E36C7" w:rsidP="003E36C7">
      <w:pPr>
        <w:rPr>
          <w:szCs w:val="24"/>
        </w:rPr>
      </w:pPr>
      <w:r w:rsidRPr="000E5FEF">
        <w:rPr>
          <w:szCs w:val="24"/>
        </w:rPr>
        <w:lastRenderedPageBreak/>
        <w:t>2004-</w:t>
      </w:r>
      <w:r w:rsidRPr="000E5FEF">
        <w:rPr>
          <w:szCs w:val="24"/>
        </w:rPr>
        <w:tab/>
      </w:r>
      <w:r w:rsidRPr="000E5FEF">
        <w:rPr>
          <w:szCs w:val="24"/>
        </w:rPr>
        <w:tab/>
      </w:r>
      <w:hyperlink r:id="rId9" w:history="1">
        <w:r w:rsidRPr="009D7835">
          <w:rPr>
            <w:rStyle w:val="Hyperlink"/>
            <w:bCs/>
            <w:color w:val="000000"/>
            <w:szCs w:val="24"/>
            <w:u w:val="none"/>
          </w:rPr>
          <w:t>Eastern</w:t>
        </w:r>
        <w:r w:rsidRPr="009D7835">
          <w:rPr>
            <w:rStyle w:val="Hyperlink"/>
            <w:color w:val="000000"/>
            <w:szCs w:val="24"/>
            <w:u w:val="none"/>
          </w:rPr>
          <w:t xml:space="preserve"> </w:t>
        </w:r>
        <w:r w:rsidRPr="009D7835">
          <w:rPr>
            <w:rStyle w:val="Hyperlink"/>
            <w:bCs/>
            <w:color w:val="000000"/>
            <w:szCs w:val="24"/>
            <w:u w:val="none"/>
          </w:rPr>
          <w:t>North</w:t>
        </w:r>
        <w:r w:rsidRPr="009D7835">
          <w:rPr>
            <w:rStyle w:val="Hyperlink"/>
            <w:color w:val="000000"/>
            <w:szCs w:val="24"/>
            <w:u w:val="none"/>
          </w:rPr>
          <w:t xml:space="preserve"> </w:t>
        </w:r>
        <w:r w:rsidRPr="009D7835">
          <w:rPr>
            <w:rStyle w:val="Hyperlink"/>
            <w:bCs/>
            <w:color w:val="000000"/>
            <w:szCs w:val="24"/>
            <w:u w:val="none"/>
          </w:rPr>
          <w:t>American</w:t>
        </w:r>
        <w:r w:rsidRPr="009D7835">
          <w:rPr>
            <w:rStyle w:val="Hyperlink"/>
            <w:color w:val="000000"/>
            <w:szCs w:val="24"/>
            <w:u w:val="none"/>
          </w:rPr>
          <w:t xml:space="preserve"> </w:t>
        </w:r>
        <w:r w:rsidRPr="009D7835">
          <w:rPr>
            <w:rStyle w:val="Hyperlink"/>
            <w:bCs/>
            <w:color w:val="000000"/>
            <w:szCs w:val="24"/>
            <w:u w:val="none"/>
          </w:rPr>
          <w:t>Region</w:t>
        </w:r>
        <w:r w:rsidRPr="009D7835">
          <w:rPr>
            <w:rStyle w:val="Hyperlink"/>
            <w:color w:val="000000"/>
            <w:szCs w:val="24"/>
            <w:u w:val="none"/>
          </w:rPr>
          <w:t>/International Biometric Society</w:t>
        </w:r>
      </w:hyperlink>
    </w:p>
    <w:p w:rsidR="003E36C7" w:rsidRPr="000E5FEF" w:rsidRDefault="003E36C7" w:rsidP="003E36C7">
      <w:pPr>
        <w:rPr>
          <w:szCs w:val="24"/>
        </w:rPr>
      </w:pPr>
      <w:r w:rsidRPr="000E5FEF">
        <w:rPr>
          <w:szCs w:val="24"/>
        </w:rPr>
        <w:t>1992-1997</w:t>
      </w:r>
      <w:r w:rsidRPr="000E5FEF">
        <w:rPr>
          <w:szCs w:val="24"/>
        </w:rPr>
        <w:tab/>
        <w:t>American Statistical Association</w:t>
      </w:r>
    </w:p>
    <w:p w:rsidR="003E36C7" w:rsidRPr="000E5FEF" w:rsidRDefault="003E36C7" w:rsidP="003E36C7">
      <w:pPr>
        <w:rPr>
          <w:szCs w:val="24"/>
        </w:rPr>
      </w:pPr>
      <w:r w:rsidRPr="000E5FEF">
        <w:rPr>
          <w:szCs w:val="24"/>
        </w:rPr>
        <w:t>2005-</w:t>
      </w:r>
      <w:r w:rsidRPr="000E5FEF">
        <w:rPr>
          <w:szCs w:val="24"/>
        </w:rPr>
        <w:tab/>
      </w:r>
      <w:r w:rsidRPr="000E5FEF">
        <w:rPr>
          <w:szCs w:val="24"/>
        </w:rPr>
        <w:tab/>
        <w:t>American Statistical Association</w:t>
      </w:r>
    </w:p>
    <w:p w:rsidR="003E36C7" w:rsidRPr="000E5FEF" w:rsidRDefault="003E36C7" w:rsidP="003E36C7">
      <w:pPr>
        <w:rPr>
          <w:szCs w:val="24"/>
        </w:rPr>
      </w:pPr>
      <w:r w:rsidRPr="000E5FEF">
        <w:rPr>
          <w:szCs w:val="24"/>
        </w:rPr>
        <w:t>1993-1997</w:t>
      </w:r>
      <w:r w:rsidRPr="000E5FEF">
        <w:rPr>
          <w:szCs w:val="24"/>
        </w:rPr>
        <w:tab/>
        <w:t>American Society of Neural Networks</w:t>
      </w:r>
    </w:p>
    <w:p w:rsidR="003E36C7" w:rsidRPr="000E5FEF" w:rsidRDefault="003E36C7" w:rsidP="003E36C7">
      <w:pPr>
        <w:rPr>
          <w:szCs w:val="24"/>
        </w:rPr>
      </w:pPr>
    </w:p>
    <w:p w:rsidR="003E36C7" w:rsidRPr="000E5FEF" w:rsidRDefault="003E36C7" w:rsidP="003E36C7">
      <w:pPr>
        <w:rPr>
          <w:b/>
          <w:szCs w:val="24"/>
        </w:rPr>
      </w:pPr>
    </w:p>
    <w:p w:rsidR="003E36C7" w:rsidRDefault="003E36C7" w:rsidP="003E36C7">
      <w:pPr>
        <w:rPr>
          <w:b/>
          <w:szCs w:val="24"/>
        </w:rPr>
      </w:pPr>
      <w:r w:rsidRPr="000E5FEF">
        <w:rPr>
          <w:b/>
          <w:szCs w:val="24"/>
        </w:rPr>
        <w:t>HONORS AND AWARDS</w:t>
      </w:r>
    </w:p>
    <w:p w:rsidR="0075086C" w:rsidRDefault="0075086C" w:rsidP="003E36C7">
      <w:pPr>
        <w:rPr>
          <w:b/>
          <w:szCs w:val="24"/>
        </w:rPr>
      </w:pPr>
    </w:p>
    <w:p w:rsidR="00324417" w:rsidRDefault="00324417" w:rsidP="001B093F">
      <w:pPr>
        <w:ind w:left="1440" w:hanging="1440"/>
        <w:rPr>
          <w:szCs w:val="24"/>
        </w:rPr>
      </w:pPr>
      <w:r>
        <w:rPr>
          <w:szCs w:val="24"/>
        </w:rPr>
        <w:t>2014</w:t>
      </w:r>
      <w:r>
        <w:rPr>
          <w:szCs w:val="24"/>
        </w:rPr>
        <w:tab/>
        <w:t>T</w:t>
      </w:r>
      <w:r w:rsidRPr="00324417">
        <w:rPr>
          <w:szCs w:val="24"/>
        </w:rPr>
        <w:t>he first place of poster award in the UT GSBS human a</w:t>
      </w:r>
      <w:r>
        <w:rPr>
          <w:szCs w:val="24"/>
        </w:rPr>
        <w:t>nd molecular genetics symposium</w:t>
      </w:r>
    </w:p>
    <w:p w:rsidR="00324417" w:rsidRDefault="00324417" w:rsidP="001B093F">
      <w:pPr>
        <w:ind w:left="1440" w:hanging="1440"/>
        <w:rPr>
          <w:szCs w:val="24"/>
        </w:rPr>
      </w:pPr>
      <w:r>
        <w:rPr>
          <w:szCs w:val="24"/>
        </w:rPr>
        <w:tab/>
        <w:t>The Second</w:t>
      </w:r>
      <w:r w:rsidRPr="00324417">
        <w:rPr>
          <w:szCs w:val="24"/>
        </w:rPr>
        <w:t xml:space="preserve"> place of poster award in the UT GSBS human and molecular genetics symposium.</w:t>
      </w:r>
    </w:p>
    <w:p w:rsidR="00324417" w:rsidRDefault="00324417" w:rsidP="001B093F">
      <w:pPr>
        <w:ind w:left="1440" w:hanging="1440"/>
        <w:rPr>
          <w:szCs w:val="24"/>
        </w:rPr>
      </w:pPr>
      <w:r>
        <w:rPr>
          <w:szCs w:val="24"/>
        </w:rPr>
        <w:tab/>
        <w:t>The third</w:t>
      </w:r>
      <w:r w:rsidRPr="00324417">
        <w:rPr>
          <w:szCs w:val="24"/>
        </w:rPr>
        <w:t xml:space="preserve"> place of poster award in the UT GSBS human and molecular genetics symposium.</w:t>
      </w:r>
    </w:p>
    <w:p w:rsidR="00402090" w:rsidRDefault="00402090" w:rsidP="001B093F">
      <w:pPr>
        <w:ind w:left="1440" w:hanging="1440"/>
        <w:rPr>
          <w:szCs w:val="24"/>
        </w:rPr>
      </w:pPr>
      <w:r>
        <w:rPr>
          <w:szCs w:val="24"/>
        </w:rPr>
        <w:t>2013</w:t>
      </w:r>
      <w:r>
        <w:rPr>
          <w:szCs w:val="24"/>
        </w:rPr>
        <w:tab/>
        <w:t>Supervised postdoctoral fellow Futao Zhang was awarded outstanding postdoctoral fellow in 2013 ASHG meeting</w:t>
      </w:r>
    </w:p>
    <w:p w:rsidR="003E36C7" w:rsidRPr="005549E3" w:rsidRDefault="0075086C" w:rsidP="001B093F">
      <w:pPr>
        <w:ind w:left="1440" w:hanging="1440"/>
        <w:rPr>
          <w:szCs w:val="24"/>
        </w:rPr>
      </w:pPr>
      <w:r w:rsidRPr="0075086C">
        <w:rPr>
          <w:szCs w:val="24"/>
        </w:rPr>
        <w:t>2012</w:t>
      </w:r>
      <w:r w:rsidR="001B093F">
        <w:rPr>
          <w:b/>
          <w:szCs w:val="24"/>
        </w:rPr>
        <w:tab/>
      </w:r>
      <w:r w:rsidR="005549E3" w:rsidRPr="005549E3">
        <w:rPr>
          <w:szCs w:val="24"/>
        </w:rPr>
        <w:t>Winners of the EJHG/ESHG/NPG Award 2012</w:t>
      </w:r>
    </w:p>
    <w:p w:rsidR="005A63B5" w:rsidRDefault="004011A3" w:rsidP="003E36C7">
      <w:pPr>
        <w:rPr>
          <w:szCs w:val="24"/>
        </w:rPr>
      </w:pPr>
      <w:r>
        <w:rPr>
          <w:szCs w:val="24"/>
        </w:rPr>
        <w:t>2011</w:t>
      </w:r>
      <w:r w:rsidR="005A63B5">
        <w:rPr>
          <w:szCs w:val="24"/>
        </w:rPr>
        <w:tab/>
      </w:r>
      <w:r w:rsidR="005A63B5">
        <w:rPr>
          <w:szCs w:val="24"/>
        </w:rPr>
        <w:tab/>
      </w:r>
      <w:r w:rsidR="005A63B5" w:rsidRPr="00D400CB">
        <w:rPr>
          <w:szCs w:val="24"/>
        </w:rPr>
        <w:t>Excellence in Research Incentive Award</w:t>
      </w:r>
    </w:p>
    <w:p w:rsidR="003E36C7" w:rsidRPr="00D400CB" w:rsidRDefault="003E36C7" w:rsidP="003E36C7">
      <w:pPr>
        <w:rPr>
          <w:szCs w:val="24"/>
        </w:rPr>
      </w:pPr>
      <w:r w:rsidRPr="00D400CB">
        <w:rPr>
          <w:szCs w:val="24"/>
        </w:rPr>
        <w:t>2010</w:t>
      </w:r>
      <w:r w:rsidRPr="00D400CB">
        <w:rPr>
          <w:szCs w:val="24"/>
        </w:rPr>
        <w:tab/>
      </w:r>
      <w:r w:rsidRPr="00D400CB">
        <w:rPr>
          <w:szCs w:val="24"/>
        </w:rPr>
        <w:tab/>
        <w:t>Excellence in Research Incentive Award</w:t>
      </w:r>
    </w:p>
    <w:p w:rsidR="003E36C7" w:rsidRPr="00D400CB" w:rsidRDefault="003E36C7" w:rsidP="003E36C7">
      <w:pPr>
        <w:rPr>
          <w:szCs w:val="24"/>
        </w:rPr>
      </w:pPr>
      <w:r w:rsidRPr="00D400CB">
        <w:rPr>
          <w:szCs w:val="24"/>
        </w:rPr>
        <w:t>2009</w:t>
      </w:r>
      <w:r w:rsidRPr="00D400CB">
        <w:rPr>
          <w:szCs w:val="24"/>
        </w:rPr>
        <w:tab/>
      </w:r>
      <w:r w:rsidRPr="00D400CB">
        <w:rPr>
          <w:szCs w:val="24"/>
        </w:rPr>
        <w:tab/>
        <w:t>Excellence in Research Incentive Award</w:t>
      </w:r>
    </w:p>
    <w:p w:rsidR="003E36C7" w:rsidRPr="00D400CB" w:rsidRDefault="003E36C7" w:rsidP="003E36C7">
      <w:pPr>
        <w:rPr>
          <w:szCs w:val="24"/>
        </w:rPr>
      </w:pPr>
      <w:r w:rsidRPr="00D400CB">
        <w:rPr>
          <w:szCs w:val="24"/>
        </w:rPr>
        <w:t>2008</w:t>
      </w:r>
      <w:r w:rsidRPr="00D400CB">
        <w:rPr>
          <w:szCs w:val="24"/>
        </w:rPr>
        <w:tab/>
      </w:r>
      <w:r w:rsidRPr="00D400CB">
        <w:rPr>
          <w:szCs w:val="24"/>
        </w:rPr>
        <w:tab/>
        <w:t>Excellence in Research Incentive Award</w:t>
      </w:r>
    </w:p>
    <w:p w:rsidR="003E36C7" w:rsidRPr="00D400CB" w:rsidRDefault="003E36C7" w:rsidP="003E36C7">
      <w:pPr>
        <w:pStyle w:val="DataField11pt-Single"/>
        <w:rPr>
          <w:rFonts w:ascii="Times New Roman" w:hAnsi="Times New Roman" w:cs="Times New Roman"/>
          <w:sz w:val="24"/>
          <w:szCs w:val="24"/>
        </w:rPr>
      </w:pPr>
      <w:r w:rsidRPr="00D400CB">
        <w:rPr>
          <w:rFonts w:ascii="Times New Roman" w:hAnsi="Times New Roman" w:cs="Times New Roman"/>
          <w:sz w:val="24"/>
          <w:szCs w:val="24"/>
        </w:rPr>
        <w:t>2007</w:t>
      </w:r>
      <w:r w:rsidRPr="00D400CB">
        <w:rPr>
          <w:rFonts w:ascii="Times New Roman" w:hAnsi="Times New Roman" w:cs="Times New Roman"/>
          <w:sz w:val="24"/>
          <w:szCs w:val="24"/>
        </w:rPr>
        <w:tab/>
      </w:r>
      <w:r w:rsidRPr="00D400CB">
        <w:rPr>
          <w:rFonts w:ascii="Times New Roman" w:hAnsi="Times New Roman" w:cs="Times New Roman"/>
          <w:sz w:val="24"/>
          <w:szCs w:val="24"/>
        </w:rPr>
        <w:tab/>
        <w:t>Highly Cited Researcher (Biological science)</w:t>
      </w:r>
    </w:p>
    <w:p w:rsidR="003E36C7" w:rsidRPr="00D400CB" w:rsidRDefault="003E36C7" w:rsidP="003E36C7">
      <w:pPr>
        <w:rPr>
          <w:szCs w:val="24"/>
        </w:rPr>
      </w:pPr>
      <w:r w:rsidRPr="00D400CB">
        <w:rPr>
          <w:szCs w:val="24"/>
        </w:rPr>
        <w:t>2007</w:t>
      </w:r>
      <w:r w:rsidRPr="00D400CB">
        <w:rPr>
          <w:szCs w:val="24"/>
        </w:rPr>
        <w:tab/>
      </w:r>
      <w:r w:rsidRPr="00D400CB">
        <w:rPr>
          <w:szCs w:val="24"/>
        </w:rPr>
        <w:tab/>
        <w:t>Excellence in Research Incentive Award</w:t>
      </w:r>
    </w:p>
    <w:p w:rsidR="003E36C7" w:rsidRPr="00D400CB" w:rsidRDefault="003E36C7" w:rsidP="003E36C7">
      <w:pPr>
        <w:pStyle w:val="DataField11pt-Single"/>
        <w:rPr>
          <w:rFonts w:ascii="Times New Roman" w:hAnsi="Times New Roman" w:cs="Times New Roman"/>
          <w:sz w:val="24"/>
          <w:szCs w:val="24"/>
        </w:rPr>
      </w:pPr>
      <w:r w:rsidRPr="00D400CB">
        <w:rPr>
          <w:rFonts w:ascii="Times New Roman" w:hAnsi="Times New Roman" w:cs="Times New Roman"/>
          <w:sz w:val="24"/>
          <w:szCs w:val="24"/>
        </w:rPr>
        <w:t>2006</w:t>
      </w:r>
      <w:r w:rsidRPr="00D400CB">
        <w:rPr>
          <w:rFonts w:ascii="Times New Roman" w:hAnsi="Times New Roman" w:cs="Times New Roman"/>
          <w:sz w:val="24"/>
          <w:szCs w:val="24"/>
        </w:rPr>
        <w:tab/>
      </w:r>
      <w:r w:rsidRPr="00D400CB">
        <w:rPr>
          <w:rFonts w:ascii="Times New Roman" w:hAnsi="Times New Roman" w:cs="Times New Roman"/>
          <w:sz w:val="24"/>
          <w:szCs w:val="24"/>
        </w:rPr>
        <w:tab/>
        <w:t>Highly Cited Researcher (Biological science)</w:t>
      </w:r>
    </w:p>
    <w:p w:rsidR="003E36C7" w:rsidRPr="00D400CB" w:rsidRDefault="003E36C7" w:rsidP="003E36C7">
      <w:pPr>
        <w:rPr>
          <w:szCs w:val="24"/>
        </w:rPr>
      </w:pPr>
      <w:r w:rsidRPr="00D400CB">
        <w:rPr>
          <w:szCs w:val="24"/>
        </w:rPr>
        <w:t>2006</w:t>
      </w:r>
      <w:r w:rsidRPr="00D400CB">
        <w:rPr>
          <w:szCs w:val="24"/>
        </w:rPr>
        <w:tab/>
      </w:r>
      <w:r w:rsidRPr="00D400CB">
        <w:rPr>
          <w:szCs w:val="24"/>
        </w:rPr>
        <w:tab/>
        <w:t>Excellence in Research Incentive Award</w:t>
      </w:r>
    </w:p>
    <w:p w:rsidR="003E36C7" w:rsidRPr="00D400CB" w:rsidRDefault="003E36C7" w:rsidP="003E36C7">
      <w:pPr>
        <w:rPr>
          <w:szCs w:val="24"/>
        </w:rPr>
      </w:pPr>
      <w:r w:rsidRPr="00D400CB">
        <w:rPr>
          <w:szCs w:val="24"/>
        </w:rPr>
        <w:t>2005</w:t>
      </w:r>
      <w:r w:rsidRPr="00D400CB">
        <w:rPr>
          <w:szCs w:val="24"/>
        </w:rPr>
        <w:tab/>
      </w:r>
      <w:r w:rsidRPr="00D400CB">
        <w:rPr>
          <w:szCs w:val="24"/>
        </w:rPr>
        <w:tab/>
        <w:t>Excellence in Research Incentive Award</w:t>
      </w:r>
    </w:p>
    <w:p w:rsidR="003E36C7" w:rsidRPr="00D400CB" w:rsidRDefault="003E36C7" w:rsidP="003E36C7">
      <w:pPr>
        <w:rPr>
          <w:szCs w:val="24"/>
        </w:rPr>
      </w:pPr>
      <w:r w:rsidRPr="00D400CB">
        <w:rPr>
          <w:szCs w:val="24"/>
        </w:rPr>
        <w:t xml:space="preserve">2004 </w:t>
      </w:r>
      <w:r w:rsidRPr="00D400CB">
        <w:rPr>
          <w:szCs w:val="24"/>
        </w:rPr>
        <w:tab/>
      </w:r>
      <w:r w:rsidRPr="00D400CB">
        <w:rPr>
          <w:szCs w:val="24"/>
        </w:rPr>
        <w:tab/>
        <w:t xml:space="preserve">White Magnolia Award for Promoting Academic Exchange (Bai Yulan Award), </w:t>
      </w:r>
      <w:r w:rsidRPr="00D400CB">
        <w:rPr>
          <w:szCs w:val="24"/>
        </w:rPr>
        <w:tab/>
      </w:r>
      <w:r w:rsidRPr="00D400CB">
        <w:rPr>
          <w:szCs w:val="24"/>
        </w:rPr>
        <w:tab/>
      </w:r>
      <w:r w:rsidRPr="00D400CB">
        <w:rPr>
          <w:szCs w:val="24"/>
        </w:rPr>
        <w:tab/>
        <w:t>Shanghai Municipal Government</w:t>
      </w:r>
    </w:p>
    <w:p w:rsidR="003E36C7" w:rsidRPr="00D400CB" w:rsidRDefault="003E36C7" w:rsidP="003E36C7">
      <w:pPr>
        <w:rPr>
          <w:szCs w:val="24"/>
        </w:rPr>
      </w:pPr>
      <w:r w:rsidRPr="00D400CB">
        <w:rPr>
          <w:szCs w:val="24"/>
        </w:rPr>
        <w:t>2003-2004</w:t>
      </w:r>
      <w:r w:rsidRPr="00D400CB">
        <w:rPr>
          <w:szCs w:val="24"/>
        </w:rPr>
        <w:tab/>
        <w:t>Excellence in Research Incentive Award</w:t>
      </w:r>
    </w:p>
    <w:p w:rsidR="003E36C7" w:rsidRPr="00D400CB" w:rsidRDefault="003E36C7" w:rsidP="003E36C7">
      <w:pPr>
        <w:rPr>
          <w:szCs w:val="24"/>
        </w:rPr>
      </w:pPr>
      <w:r w:rsidRPr="00D400CB">
        <w:rPr>
          <w:szCs w:val="24"/>
        </w:rPr>
        <w:t>1999-2000</w:t>
      </w:r>
      <w:r w:rsidRPr="00D400CB">
        <w:rPr>
          <w:szCs w:val="24"/>
        </w:rPr>
        <w:tab/>
        <w:t>Excellence in Research Incentive Award</w:t>
      </w:r>
    </w:p>
    <w:p w:rsidR="003E36C7" w:rsidRPr="000E5FEF" w:rsidRDefault="003E36C7" w:rsidP="003E36C7">
      <w:pPr>
        <w:rPr>
          <w:szCs w:val="24"/>
        </w:rPr>
      </w:pPr>
      <w:r w:rsidRPr="00D400CB">
        <w:rPr>
          <w:szCs w:val="24"/>
        </w:rPr>
        <w:t>2001-</w:t>
      </w:r>
      <w:r w:rsidRPr="00D400CB">
        <w:rPr>
          <w:szCs w:val="24"/>
        </w:rPr>
        <w:tab/>
      </w:r>
      <w:r w:rsidRPr="00D400CB">
        <w:rPr>
          <w:szCs w:val="24"/>
        </w:rPr>
        <w:tab/>
        <w:t>Who’s Who in America</w:t>
      </w:r>
    </w:p>
    <w:p w:rsidR="003E36C7" w:rsidRDefault="003E36C7" w:rsidP="003E36C7">
      <w:pPr>
        <w:rPr>
          <w:szCs w:val="24"/>
        </w:rPr>
      </w:pPr>
      <w:r w:rsidRPr="000E5FEF">
        <w:rPr>
          <w:szCs w:val="24"/>
        </w:rPr>
        <w:t>1994</w:t>
      </w:r>
      <w:r w:rsidRPr="000E5FEF">
        <w:rPr>
          <w:szCs w:val="24"/>
        </w:rPr>
        <w:tab/>
      </w:r>
      <w:r>
        <w:rPr>
          <w:szCs w:val="24"/>
        </w:rPr>
        <w:tab/>
      </w:r>
      <w:r w:rsidRPr="000E5FEF">
        <w:rPr>
          <w:bCs/>
          <w:szCs w:val="24"/>
        </w:rPr>
        <w:t>Best paper award</w:t>
      </w:r>
      <w:r w:rsidRPr="000E5FEF">
        <w:rPr>
          <w:szCs w:val="24"/>
        </w:rPr>
        <w:t xml:space="preserve">, Neural Networks with Hidden Markov Process, Artificial </w:t>
      </w:r>
      <w:r>
        <w:rPr>
          <w:szCs w:val="24"/>
        </w:rPr>
        <w:tab/>
      </w:r>
      <w:r>
        <w:rPr>
          <w:szCs w:val="24"/>
        </w:rPr>
        <w:tab/>
      </w:r>
      <w:r>
        <w:rPr>
          <w:szCs w:val="24"/>
        </w:rPr>
        <w:tab/>
      </w:r>
      <w:r w:rsidRPr="000E5FEF">
        <w:rPr>
          <w:szCs w:val="24"/>
        </w:rPr>
        <w:t>Neural Networks in Engineering Conference, 1994, St. Louis, Missouri</w:t>
      </w:r>
    </w:p>
    <w:p w:rsidR="003E36C7" w:rsidRPr="003E36C7" w:rsidRDefault="003E36C7" w:rsidP="003E36C7">
      <w:pPr>
        <w:jc w:val="both"/>
        <w:rPr>
          <w:bCs/>
          <w:szCs w:val="24"/>
          <w:lang w:val="en"/>
        </w:rPr>
      </w:pPr>
      <w:r>
        <w:rPr>
          <w:szCs w:val="24"/>
        </w:rPr>
        <w:t>1991</w:t>
      </w:r>
      <w:r>
        <w:rPr>
          <w:szCs w:val="24"/>
        </w:rPr>
        <w:tab/>
      </w:r>
      <w:r>
        <w:rPr>
          <w:szCs w:val="24"/>
        </w:rPr>
        <w:tab/>
        <w:t xml:space="preserve">Phi Kappa Phi, </w:t>
      </w:r>
      <w:r w:rsidRPr="00D400CB">
        <w:rPr>
          <w:bCs/>
          <w:szCs w:val="24"/>
          <w:lang w:val="en"/>
        </w:rPr>
        <w:t>University of Georgia</w:t>
      </w:r>
    </w:p>
    <w:p w:rsidR="003E36C7" w:rsidRPr="000E5FEF" w:rsidRDefault="003E36C7" w:rsidP="003E36C7">
      <w:pPr>
        <w:rPr>
          <w:szCs w:val="24"/>
        </w:rPr>
      </w:pPr>
      <w:r w:rsidRPr="000E5FEF">
        <w:rPr>
          <w:szCs w:val="24"/>
        </w:rPr>
        <w:t>1990</w:t>
      </w:r>
      <w:r w:rsidRPr="000E5FEF">
        <w:rPr>
          <w:szCs w:val="24"/>
        </w:rPr>
        <w:tab/>
      </w:r>
      <w:r>
        <w:rPr>
          <w:szCs w:val="24"/>
        </w:rPr>
        <w:tab/>
      </w:r>
      <w:r w:rsidRPr="000E5FEF">
        <w:rPr>
          <w:bCs/>
          <w:szCs w:val="24"/>
        </w:rPr>
        <w:t>Best Senior Student</w:t>
      </w:r>
      <w:r w:rsidRPr="000E5FEF">
        <w:rPr>
          <w:szCs w:val="24"/>
        </w:rPr>
        <w:t>, University of Georgia</w:t>
      </w:r>
    </w:p>
    <w:p w:rsidR="00E40A84" w:rsidRDefault="003E36C7" w:rsidP="003E36C7">
      <w:pPr>
        <w:rPr>
          <w:bCs/>
          <w:szCs w:val="24"/>
        </w:rPr>
      </w:pPr>
      <w:r w:rsidRPr="000E5FEF">
        <w:rPr>
          <w:bCs/>
          <w:szCs w:val="24"/>
        </w:rPr>
        <w:t>1989</w:t>
      </w:r>
      <w:r w:rsidRPr="000E5FEF">
        <w:rPr>
          <w:bCs/>
          <w:szCs w:val="24"/>
        </w:rPr>
        <w:tab/>
      </w:r>
      <w:r>
        <w:rPr>
          <w:bCs/>
          <w:szCs w:val="24"/>
        </w:rPr>
        <w:tab/>
      </w:r>
      <w:r w:rsidRPr="000E5FEF">
        <w:rPr>
          <w:szCs w:val="24"/>
        </w:rPr>
        <w:t>Best Junior Student</w:t>
      </w:r>
      <w:r w:rsidRPr="000E5FEF">
        <w:rPr>
          <w:bCs/>
          <w:szCs w:val="24"/>
        </w:rPr>
        <w:t>, University of Georgia</w:t>
      </w:r>
    </w:p>
    <w:p w:rsidR="00E80067" w:rsidRDefault="00E80067" w:rsidP="003E36C7">
      <w:pPr>
        <w:rPr>
          <w:bCs/>
          <w:szCs w:val="24"/>
        </w:rPr>
      </w:pPr>
    </w:p>
    <w:p w:rsidR="00E80067" w:rsidRDefault="00E80067" w:rsidP="00E80067">
      <w:pPr>
        <w:rPr>
          <w:b/>
          <w:szCs w:val="24"/>
        </w:rPr>
      </w:pPr>
      <w:r w:rsidRPr="000E5FEF">
        <w:rPr>
          <w:b/>
          <w:szCs w:val="24"/>
        </w:rPr>
        <w:t>PUBLICATIONS</w:t>
      </w:r>
    </w:p>
    <w:p w:rsidR="007B4DFD" w:rsidRDefault="007B4DFD" w:rsidP="00E80067">
      <w:pPr>
        <w:rPr>
          <w:b/>
          <w:szCs w:val="24"/>
        </w:rPr>
      </w:pPr>
    </w:p>
    <w:p w:rsidR="00BE1172" w:rsidRDefault="00BE1172" w:rsidP="00E80067">
      <w:pPr>
        <w:rPr>
          <w:b/>
          <w:szCs w:val="24"/>
        </w:rPr>
      </w:pPr>
      <w:r>
        <w:rPr>
          <w:b/>
          <w:szCs w:val="24"/>
        </w:rPr>
        <w:tab/>
      </w:r>
      <w:r>
        <w:rPr>
          <w:b/>
          <w:szCs w:val="24"/>
        </w:rPr>
        <w:tab/>
      </w:r>
      <w:r>
        <w:rPr>
          <w:b/>
          <w:szCs w:val="24"/>
        </w:rPr>
        <w:tab/>
        <w:t>Since 2009</w:t>
      </w:r>
    </w:p>
    <w:p w:rsidR="00237651" w:rsidRPr="00237651" w:rsidRDefault="00845760" w:rsidP="00237651">
      <w:pPr>
        <w:rPr>
          <w:b/>
          <w:szCs w:val="24"/>
        </w:rPr>
      </w:pPr>
      <w:r>
        <w:rPr>
          <w:b/>
          <w:szCs w:val="24"/>
        </w:rPr>
        <w:t xml:space="preserve">Citations </w:t>
      </w:r>
      <w:r w:rsidR="00237651" w:rsidRPr="00237651">
        <w:rPr>
          <w:b/>
          <w:szCs w:val="24"/>
        </w:rPr>
        <w:t xml:space="preserve"> </w:t>
      </w:r>
      <w:r w:rsidRPr="00845760">
        <w:rPr>
          <w:b/>
          <w:szCs w:val="24"/>
        </w:rPr>
        <w:t>6948</w:t>
      </w:r>
      <w:r w:rsidR="00237651">
        <w:rPr>
          <w:b/>
          <w:szCs w:val="24"/>
        </w:rPr>
        <w:tab/>
      </w:r>
      <w:r w:rsidRPr="00845760">
        <w:rPr>
          <w:b/>
          <w:szCs w:val="24"/>
        </w:rPr>
        <w:t>3994</w:t>
      </w:r>
    </w:p>
    <w:p w:rsidR="00417824" w:rsidRDefault="00845760" w:rsidP="00E80067">
      <w:pPr>
        <w:rPr>
          <w:b/>
          <w:szCs w:val="24"/>
        </w:rPr>
      </w:pPr>
      <w:r>
        <w:rPr>
          <w:b/>
          <w:szCs w:val="24"/>
        </w:rPr>
        <w:t>H* index:  41</w:t>
      </w:r>
      <w:r w:rsidR="00BE1172">
        <w:rPr>
          <w:b/>
          <w:szCs w:val="24"/>
        </w:rPr>
        <w:tab/>
      </w:r>
      <w:r w:rsidR="00BE1172">
        <w:rPr>
          <w:b/>
          <w:szCs w:val="24"/>
        </w:rPr>
        <w:tab/>
        <w:t>27</w:t>
      </w:r>
    </w:p>
    <w:p w:rsidR="00BE1172" w:rsidRDefault="00845760" w:rsidP="00E80067">
      <w:pPr>
        <w:rPr>
          <w:b/>
          <w:szCs w:val="24"/>
        </w:rPr>
      </w:pPr>
      <w:r>
        <w:rPr>
          <w:b/>
          <w:szCs w:val="24"/>
        </w:rPr>
        <w:t>i10-index : 90</w:t>
      </w:r>
      <w:r w:rsidR="00BE1172" w:rsidRPr="00BE1172">
        <w:rPr>
          <w:b/>
          <w:szCs w:val="24"/>
        </w:rPr>
        <w:t xml:space="preserve"> </w:t>
      </w:r>
      <w:r>
        <w:rPr>
          <w:b/>
          <w:szCs w:val="24"/>
        </w:rPr>
        <w:tab/>
        <w:t>65</w:t>
      </w:r>
    </w:p>
    <w:p w:rsidR="00EE2DEF" w:rsidRDefault="00845760" w:rsidP="00E80067">
      <w:pPr>
        <w:rPr>
          <w:b/>
          <w:szCs w:val="24"/>
        </w:rPr>
      </w:pPr>
      <w:r>
        <w:rPr>
          <w:b/>
          <w:szCs w:val="24"/>
        </w:rPr>
        <w:t>Research Gate Score: 41.14</w:t>
      </w:r>
    </w:p>
    <w:p w:rsidR="00C140B6" w:rsidRDefault="00C140B6" w:rsidP="00E80067">
      <w:pPr>
        <w:rPr>
          <w:b/>
          <w:szCs w:val="24"/>
        </w:rPr>
      </w:pPr>
    </w:p>
    <w:p w:rsidR="00C140B6" w:rsidRDefault="00C140B6" w:rsidP="00C140B6">
      <w:pPr>
        <w:numPr>
          <w:ilvl w:val="0"/>
          <w:numId w:val="1"/>
        </w:numPr>
        <w:rPr>
          <w:b/>
          <w:bCs/>
          <w:szCs w:val="24"/>
          <w:lang w:eastAsia="zh-CN"/>
        </w:rPr>
      </w:pPr>
      <w:r>
        <w:rPr>
          <w:b/>
          <w:bCs/>
          <w:szCs w:val="24"/>
          <w:lang w:eastAsia="zh-CN"/>
        </w:rPr>
        <w:t xml:space="preserve">PREPRINTS   </w:t>
      </w:r>
    </w:p>
    <w:p w:rsidR="00C140B6" w:rsidRPr="00C140B6" w:rsidRDefault="00C140B6" w:rsidP="00C140B6">
      <w:pPr>
        <w:rPr>
          <w:b/>
          <w:bCs/>
        </w:rPr>
      </w:pPr>
    </w:p>
    <w:p w:rsidR="00C140B6" w:rsidRDefault="00C140B6" w:rsidP="00C140B6">
      <w:pPr>
        <w:numPr>
          <w:ilvl w:val="3"/>
          <w:numId w:val="2"/>
        </w:numPr>
        <w:rPr>
          <w:bCs/>
          <w:color w:val="000000"/>
          <w:szCs w:val="24"/>
          <w:lang w:eastAsia="zh-CN"/>
        </w:rPr>
      </w:pPr>
      <w:r>
        <w:rPr>
          <w:bCs/>
          <w:color w:val="000000"/>
          <w:szCs w:val="24"/>
          <w:lang w:eastAsia="zh-CN"/>
        </w:rPr>
        <w:t xml:space="preserve">Ma L and Xiong MM. (2013). </w:t>
      </w:r>
      <w:r w:rsidRPr="00C140B6">
        <w:rPr>
          <w:bCs/>
          <w:color w:val="000000"/>
          <w:szCs w:val="24"/>
          <w:lang w:eastAsia="zh-CN"/>
        </w:rPr>
        <w:t>An Efficient Sufficient Dimension Reduction Method for Identifying Genetic Variants of Clinical Significance</w:t>
      </w:r>
      <w:r>
        <w:rPr>
          <w:bCs/>
          <w:color w:val="000000"/>
          <w:szCs w:val="24"/>
          <w:lang w:eastAsia="zh-CN"/>
        </w:rPr>
        <w:t xml:space="preserve">. </w:t>
      </w:r>
      <w:hyperlink r:id="rId10" w:history="1">
        <w:r w:rsidRPr="00623E65">
          <w:rPr>
            <w:rStyle w:val="Hyperlink"/>
            <w:bCs/>
            <w:szCs w:val="24"/>
            <w:lang w:eastAsia="zh-CN"/>
          </w:rPr>
          <w:t>arXiv:1301.3528</w:t>
        </w:r>
      </w:hyperlink>
      <w:r>
        <w:rPr>
          <w:bCs/>
          <w:color w:val="000000"/>
          <w:szCs w:val="24"/>
          <w:lang w:eastAsia="zh-CN"/>
        </w:rPr>
        <w:t>.</w:t>
      </w:r>
    </w:p>
    <w:p w:rsidR="00C140B6" w:rsidRPr="001118A0" w:rsidRDefault="00C140B6" w:rsidP="00C140B6">
      <w:pPr>
        <w:numPr>
          <w:ilvl w:val="3"/>
          <w:numId w:val="2"/>
        </w:numPr>
        <w:rPr>
          <w:bCs/>
          <w:color w:val="000000"/>
          <w:szCs w:val="24"/>
          <w:lang w:eastAsia="zh-CN"/>
        </w:rPr>
      </w:pPr>
      <w:r w:rsidRPr="00C140B6">
        <w:rPr>
          <w:bCs/>
          <w:color w:val="000000"/>
          <w:szCs w:val="24"/>
          <w:lang w:eastAsia="zh-CN"/>
        </w:rPr>
        <w:t>Jiang</w:t>
      </w:r>
      <w:r>
        <w:rPr>
          <w:bCs/>
          <w:color w:val="000000"/>
          <w:szCs w:val="24"/>
          <w:lang w:eastAsia="zh-CN"/>
        </w:rPr>
        <w:t xml:space="preserve"> J, </w:t>
      </w:r>
      <w:r w:rsidRPr="00C140B6">
        <w:rPr>
          <w:bCs/>
          <w:color w:val="000000"/>
          <w:szCs w:val="24"/>
          <w:lang w:eastAsia="zh-CN"/>
        </w:rPr>
        <w:t>Lin</w:t>
      </w:r>
      <w:r>
        <w:rPr>
          <w:bCs/>
          <w:color w:val="000000"/>
          <w:szCs w:val="24"/>
          <w:lang w:eastAsia="zh-CN"/>
        </w:rPr>
        <w:t xml:space="preserve"> N, </w:t>
      </w:r>
      <w:r w:rsidRPr="00C140B6">
        <w:rPr>
          <w:bCs/>
          <w:color w:val="000000"/>
          <w:szCs w:val="24"/>
          <w:lang w:eastAsia="zh-CN"/>
        </w:rPr>
        <w:t>Guo</w:t>
      </w:r>
      <w:r>
        <w:rPr>
          <w:bCs/>
          <w:color w:val="000000"/>
          <w:szCs w:val="24"/>
          <w:lang w:eastAsia="zh-CN"/>
        </w:rPr>
        <w:t xml:space="preserve"> S, </w:t>
      </w:r>
      <w:r w:rsidRPr="00C140B6">
        <w:rPr>
          <w:bCs/>
          <w:color w:val="000000"/>
          <w:szCs w:val="24"/>
          <w:lang w:eastAsia="zh-CN"/>
        </w:rPr>
        <w:t>Chen</w:t>
      </w:r>
      <w:r>
        <w:rPr>
          <w:bCs/>
          <w:color w:val="000000"/>
          <w:szCs w:val="24"/>
          <w:lang w:eastAsia="zh-CN"/>
        </w:rPr>
        <w:t xml:space="preserve"> J, </w:t>
      </w:r>
      <w:r w:rsidRPr="00C140B6">
        <w:rPr>
          <w:bCs/>
          <w:color w:val="000000"/>
          <w:szCs w:val="24"/>
          <w:lang w:eastAsia="zh-CN"/>
        </w:rPr>
        <w:t>Xiong</w:t>
      </w:r>
      <w:r>
        <w:rPr>
          <w:bCs/>
          <w:color w:val="000000"/>
          <w:szCs w:val="24"/>
          <w:lang w:eastAsia="zh-CN"/>
        </w:rPr>
        <w:t xml:space="preserve"> MM. (2014). </w:t>
      </w:r>
      <w:r w:rsidR="001118A0" w:rsidRPr="001118A0">
        <w:rPr>
          <w:bCs/>
          <w:color w:val="000000"/>
          <w:szCs w:val="24"/>
          <w:lang w:eastAsia="zh-CN"/>
        </w:rPr>
        <w:t>Methods for Joint Imaging and RNA-seq Data Analysis</w:t>
      </w:r>
      <w:r w:rsidR="001118A0">
        <w:rPr>
          <w:bCs/>
          <w:color w:val="000000"/>
          <w:szCs w:val="24"/>
          <w:lang w:eastAsia="zh-CN"/>
        </w:rPr>
        <w:t xml:space="preserve">. </w:t>
      </w:r>
      <w:hyperlink r:id="rId11" w:history="1">
        <w:r w:rsidR="001118A0" w:rsidRPr="00FA0283">
          <w:rPr>
            <w:rStyle w:val="Hyperlink"/>
          </w:rPr>
          <w:t>arXiv:1409.3899</w:t>
        </w:r>
      </w:hyperlink>
      <w:r w:rsidR="001118A0">
        <w:t>.</w:t>
      </w:r>
    </w:p>
    <w:p w:rsidR="001118A0" w:rsidRDefault="001118A0" w:rsidP="001118A0">
      <w:pPr>
        <w:numPr>
          <w:ilvl w:val="3"/>
          <w:numId w:val="2"/>
        </w:numPr>
        <w:rPr>
          <w:bCs/>
          <w:color w:val="000000"/>
          <w:szCs w:val="24"/>
          <w:lang w:eastAsia="zh-CN"/>
        </w:rPr>
      </w:pPr>
      <w:r w:rsidRPr="001118A0">
        <w:rPr>
          <w:bCs/>
          <w:color w:val="000000"/>
          <w:szCs w:val="24"/>
          <w:lang w:eastAsia="zh-CN"/>
        </w:rPr>
        <w:t>Lin</w:t>
      </w:r>
      <w:r>
        <w:rPr>
          <w:bCs/>
          <w:color w:val="000000"/>
          <w:szCs w:val="24"/>
          <w:lang w:eastAsia="zh-CN"/>
        </w:rPr>
        <w:t xml:space="preserve"> N, </w:t>
      </w:r>
      <w:r w:rsidRPr="001118A0">
        <w:rPr>
          <w:bCs/>
          <w:color w:val="000000"/>
          <w:szCs w:val="24"/>
          <w:lang w:eastAsia="zh-CN"/>
        </w:rPr>
        <w:t>Jiang</w:t>
      </w:r>
      <w:r>
        <w:rPr>
          <w:bCs/>
          <w:color w:val="000000"/>
          <w:szCs w:val="24"/>
          <w:lang w:eastAsia="zh-CN"/>
        </w:rPr>
        <w:t xml:space="preserve"> J, </w:t>
      </w:r>
      <w:r w:rsidRPr="001118A0">
        <w:rPr>
          <w:bCs/>
          <w:color w:val="000000"/>
          <w:szCs w:val="24"/>
          <w:lang w:eastAsia="zh-CN"/>
        </w:rPr>
        <w:t>Guo</w:t>
      </w:r>
      <w:r>
        <w:rPr>
          <w:bCs/>
          <w:color w:val="000000"/>
          <w:szCs w:val="24"/>
          <w:lang w:eastAsia="zh-CN"/>
        </w:rPr>
        <w:t xml:space="preserve"> S, Xiong MM. (2014). </w:t>
      </w:r>
      <w:r w:rsidRPr="001118A0">
        <w:rPr>
          <w:bCs/>
          <w:color w:val="000000"/>
          <w:szCs w:val="24"/>
          <w:lang w:eastAsia="zh-CN"/>
        </w:rPr>
        <w:t>Functional Principal Component Analysis and Randomized Sparse Clustering Algorithm for Medical Image Analysis</w:t>
      </w:r>
      <w:hyperlink r:id="rId12" w:history="1">
        <w:r w:rsidRPr="00FA0283">
          <w:rPr>
            <w:rStyle w:val="Hyperlink"/>
            <w:bCs/>
            <w:szCs w:val="24"/>
            <w:lang w:eastAsia="zh-CN"/>
          </w:rPr>
          <w:t>. arXiv:1408.0204.</w:t>
        </w:r>
      </w:hyperlink>
      <w:r>
        <w:rPr>
          <w:bCs/>
          <w:color w:val="000000"/>
          <w:szCs w:val="24"/>
          <w:lang w:eastAsia="zh-CN"/>
        </w:rPr>
        <w:t xml:space="preserve"> </w:t>
      </w:r>
    </w:p>
    <w:p w:rsidR="004F5237" w:rsidRDefault="004F5237" w:rsidP="00F42708">
      <w:pPr>
        <w:numPr>
          <w:ilvl w:val="3"/>
          <w:numId w:val="2"/>
        </w:numPr>
        <w:rPr>
          <w:bCs/>
          <w:color w:val="000000"/>
          <w:szCs w:val="24"/>
          <w:lang w:eastAsia="zh-CN"/>
        </w:rPr>
      </w:pPr>
      <w:r w:rsidRPr="004F5237">
        <w:rPr>
          <w:bCs/>
          <w:color w:val="000000"/>
          <w:szCs w:val="24"/>
          <w:lang w:eastAsia="zh-CN"/>
        </w:rPr>
        <w:t>Lee DY, Hanis C, Bell GI, Aguilar DA, Redline S, Below J and Xiong MM. (2014).</w:t>
      </w:r>
      <w:r>
        <w:rPr>
          <w:bCs/>
          <w:color w:val="000000"/>
          <w:szCs w:val="24"/>
          <w:lang w:eastAsia="zh-CN"/>
        </w:rPr>
        <w:t xml:space="preserve"> </w:t>
      </w:r>
      <w:r w:rsidRPr="004F5237">
        <w:rPr>
          <w:bCs/>
          <w:color w:val="000000"/>
          <w:szCs w:val="24"/>
          <w:lang w:eastAsia="zh-CN"/>
        </w:rPr>
        <w:t>Genetic Studies of Physiological Traits with Their Application to Sleep Apnea</w:t>
      </w:r>
      <w:r>
        <w:rPr>
          <w:bCs/>
          <w:color w:val="000000"/>
          <w:szCs w:val="24"/>
          <w:lang w:eastAsia="zh-CN"/>
        </w:rPr>
        <w:t>. arXiv:</w:t>
      </w:r>
      <w:hyperlink r:id="rId13" w:history="1">
        <w:r w:rsidR="00F42708" w:rsidRPr="00F42708">
          <w:rPr>
            <w:rStyle w:val="Hyperlink"/>
            <w:bCs/>
            <w:szCs w:val="24"/>
            <w:lang w:eastAsia="zh-CN"/>
          </w:rPr>
          <w:t>1410.7363</w:t>
        </w:r>
      </w:hyperlink>
      <w:r w:rsidRPr="004F5237">
        <w:rPr>
          <w:bCs/>
          <w:color w:val="000000"/>
          <w:szCs w:val="24"/>
          <w:lang w:eastAsia="zh-CN"/>
        </w:rPr>
        <w:t>.</w:t>
      </w:r>
    </w:p>
    <w:p w:rsidR="00DB24B9" w:rsidRDefault="00DB24B9" w:rsidP="00F42708">
      <w:pPr>
        <w:numPr>
          <w:ilvl w:val="3"/>
          <w:numId w:val="2"/>
        </w:numPr>
        <w:rPr>
          <w:bCs/>
          <w:color w:val="000000"/>
          <w:szCs w:val="24"/>
          <w:lang w:eastAsia="zh-CN"/>
        </w:rPr>
      </w:pPr>
      <w:r>
        <w:rPr>
          <w:bCs/>
          <w:color w:val="000000"/>
          <w:szCs w:val="24"/>
          <w:lang w:eastAsia="zh-CN"/>
        </w:rPr>
        <w:t xml:space="preserve">Zewdie G and Xiong MM. (2014). </w:t>
      </w:r>
      <w:r w:rsidRPr="00DB24B9">
        <w:rPr>
          <w:bCs/>
          <w:color w:val="000000"/>
          <w:szCs w:val="24"/>
          <w:lang w:eastAsia="zh-CN"/>
        </w:rPr>
        <w:t>Fully Automated Myocardial Infarction Classification using Ordinary Differential Equations</w:t>
      </w:r>
      <w:r>
        <w:rPr>
          <w:bCs/>
          <w:color w:val="000000"/>
          <w:szCs w:val="24"/>
          <w:lang w:eastAsia="zh-CN"/>
        </w:rPr>
        <w:t xml:space="preserve">. aiXiv: </w:t>
      </w:r>
      <w:hyperlink r:id="rId14" w:history="1">
        <w:r w:rsidR="00F42708" w:rsidRPr="00F42708">
          <w:rPr>
            <w:rStyle w:val="Hyperlink"/>
            <w:bCs/>
            <w:szCs w:val="24"/>
            <w:lang w:eastAsia="zh-CN"/>
          </w:rPr>
          <w:t>1410.6984</w:t>
        </w:r>
        <w:r w:rsidRPr="00F42708">
          <w:rPr>
            <w:rStyle w:val="Hyperlink"/>
            <w:bCs/>
            <w:szCs w:val="24"/>
            <w:lang w:eastAsia="zh-CN"/>
          </w:rPr>
          <w:t>.</w:t>
        </w:r>
      </w:hyperlink>
    </w:p>
    <w:p w:rsidR="00DB24B9" w:rsidRDefault="00D00895" w:rsidP="00F42708">
      <w:pPr>
        <w:numPr>
          <w:ilvl w:val="3"/>
          <w:numId w:val="2"/>
        </w:numPr>
        <w:rPr>
          <w:bCs/>
          <w:color w:val="000000"/>
          <w:szCs w:val="24"/>
          <w:lang w:eastAsia="zh-CN"/>
        </w:rPr>
      </w:pPr>
      <w:r w:rsidRPr="00D00895">
        <w:rPr>
          <w:bCs/>
          <w:color w:val="000000"/>
          <w:szCs w:val="24"/>
          <w:lang w:eastAsia="zh-CN"/>
        </w:rPr>
        <w:t xml:space="preserve">Li </w:t>
      </w:r>
      <w:r>
        <w:rPr>
          <w:bCs/>
          <w:color w:val="000000"/>
          <w:szCs w:val="24"/>
          <w:lang w:eastAsia="zh-CN"/>
        </w:rPr>
        <w:t xml:space="preserve">L and </w:t>
      </w:r>
      <w:r w:rsidRPr="00D00895">
        <w:rPr>
          <w:bCs/>
          <w:color w:val="000000"/>
          <w:szCs w:val="24"/>
          <w:lang w:eastAsia="zh-CN"/>
        </w:rPr>
        <w:t>Xiong</w:t>
      </w:r>
      <w:r>
        <w:rPr>
          <w:bCs/>
          <w:color w:val="000000"/>
          <w:szCs w:val="24"/>
          <w:lang w:eastAsia="zh-CN"/>
        </w:rPr>
        <w:t xml:space="preserve"> MM. (2014). A novel statistical method based on dynamic models for c</w:t>
      </w:r>
      <w:r w:rsidRPr="00D00895">
        <w:rPr>
          <w:bCs/>
          <w:color w:val="000000"/>
          <w:szCs w:val="24"/>
          <w:lang w:eastAsia="zh-CN"/>
        </w:rPr>
        <w:t>lassification</w:t>
      </w:r>
      <w:r>
        <w:rPr>
          <w:bCs/>
          <w:color w:val="000000"/>
          <w:szCs w:val="24"/>
          <w:lang w:eastAsia="zh-CN"/>
        </w:rPr>
        <w:t xml:space="preserve">. aiXiv: </w:t>
      </w:r>
      <w:hyperlink r:id="rId15" w:history="1">
        <w:r w:rsidR="00F42708" w:rsidRPr="00F42708">
          <w:rPr>
            <w:rStyle w:val="Hyperlink"/>
            <w:bCs/>
            <w:szCs w:val="24"/>
            <w:lang w:eastAsia="zh-CN"/>
          </w:rPr>
          <w:t>1410.7029</w:t>
        </w:r>
        <w:r w:rsidRPr="00F42708">
          <w:rPr>
            <w:rStyle w:val="Hyperlink"/>
            <w:bCs/>
            <w:szCs w:val="24"/>
            <w:lang w:eastAsia="zh-CN"/>
          </w:rPr>
          <w:t>.</w:t>
        </w:r>
      </w:hyperlink>
      <w:r>
        <w:rPr>
          <w:bCs/>
          <w:color w:val="000000"/>
          <w:szCs w:val="24"/>
          <w:lang w:eastAsia="zh-CN"/>
        </w:rPr>
        <w:t xml:space="preserve"> </w:t>
      </w:r>
    </w:p>
    <w:p w:rsidR="00E55D71" w:rsidRDefault="00E55D71" w:rsidP="00F42708">
      <w:pPr>
        <w:numPr>
          <w:ilvl w:val="3"/>
          <w:numId w:val="2"/>
        </w:numPr>
        <w:rPr>
          <w:bCs/>
          <w:color w:val="000000"/>
          <w:szCs w:val="24"/>
          <w:lang w:eastAsia="zh-CN"/>
        </w:rPr>
      </w:pPr>
      <w:r>
        <w:rPr>
          <w:bCs/>
          <w:color w:val="000000"/>
          <w:szCs w:val="24"/>
          <w:lang w:eastAsia="zh-CN"/>
        </w:rPr>
        <w:t xml:space="preserve">Ma L, Lin N, Amos CI and Xiong MM. (2014). </w:t>
      </w:r>
      <w:r w:rsidRPr="00E55D71">
        <w:rPr>
          <w:bCs/>
          <w:color w:val="000000"/>
          <w:szCs w:val="24"/>
          <w:lang w:eastAsia="zh-CN"/>
        </w:rPr>
        <w:t>A General Statistic Framework for Genome-based Disease Risk Prediction</w:t>
      </w:r>
      <w:r>
        <w:rPr>
          <w:bCs/>
          <w:color w:val="000000"/>
          <w:szCs w:val="24"/>
          <w:lang w:eastAsia="zh-CN"/>
        </w:rPr>
        <w:t xml:space="preserve">. </w:t>
      </w:r>
      <w:r w:rsidR="00F42708">
        <w:rPr>
          <w:bCs/>
          <w:color w:val="000000"/>
          <w:szCs w:val="24"/>
          <w:lang w:eastAsia="zh-CN"/>
        </w:rPr>
        <w:t>aiXiv:</w:t>
      </w:r>
      <w:hyperlink r:id="rId16" w:history="1">
        <w:r w:rsidR="00F42708" w:rsidRPr="00F42708">
          <w:rPr>
            <w:rStyle w:val="Hyperlink"/>
            <w:bCs/>
            <w:szCs w:val="24"/>
            <w:lang w:eastAsia="zh-CN"/>
          </w:rPr>
          <w:t xml:space="preserve">1410.7371 </w:t>
        </w:r>
      </w:hyperlink>
      <w:r w:rsidR="00F42708">
        <w:rPr>
          <w:bCs/>
          <w:color w:val="000000"/>
          <w:szCs w:val="24"/>
          <w:lang w:eastAsia="zh-CN"/>
        </w:rPr>
        <w:t xml:space="preserve"> </w:t>
      </w:r>
      <w:r w:rsidR="006B1AD9">
        <w:rPr>
          <w:bCs/>
          <w:color w:val="000000"/>
          <w:szCs w:val="24"/>
          <w:lang w:eastAsia="zh-CN"/>
        </w:rPr>
        <w:t xml:space="preserve">. </w:t>
      </w:r>
    </w:p>
    <w:p w:rsidR="00EE6FF0" w:rsidRPr="00A6080D" w:rsidRDefault="00A6080D" w:rsidP="00BD1882">
      <w:pPr>
        <w:numPr>
          <w:ilvl w:val="3"/>
          <w:numId w:val="2"/>
        </w:numPr>
        <w:rPr>
          <w:bCs/>
          <w:color w:val="000000"/>
          <w:szCs w:val="24"/>
          <w:lang w:eastAsia="zh-CN"/>
        </w:rPr>
      </w:pPr>
      <w:r>
        <w:rPr>
          <w:bCs/>
          <w:color w:val="000000"/>
          <w:szCs w:val="24"/>
          <w:lang w:eastAsia="zh-CN"/>
        </w:rPr>
        <w:t xml:space="preserve">Li L and Xiong MM. (2014). </w:t>
      </w:r>
      <w:r w:rsidRPr="00A6080D">
        <w:rPr>
          <w:bCs/>
          <w:color w:val="000000"/>
          <w:szCs w:val="24"/>
          <w:lang w:eastAsia="zh-CN"/>
        </w:rPr>
        <w:t>Dynamic Model for RNA-seq Data Analysis</w:t>
      </w:r>
      <w:r w:rsidR="00EE6FF0">
        <w:rPr>
          <w:bCs/>
          <w:color w:val="000000"/>
          <w:szCs w:val="24"/>
          <w:lang w:eastAsia="zh-C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Additional metadata"/>
      </w:tblPr>
      <w:tblGrid>
        <w:gridCol w:w="81"/>
        <w:gridCol w:w="1949"/>
      </w:tblGrid>
      <w:tr w:rsidR="00EE6FF0" w:rsidTr="00354D3A">
        <w:trPr>
          <w:tblCellSpacing w:w="15" w:type="dxa"/>
        </w:trPr>
        <w:tc>
          <w:tcPr>
            <w:tcW w:w="0" w:type="auto"/>
            <w:vAlign w:val="center"/>
            <w:hideMark/>
          </w:tcPr>
          <w:p w:rsidR="00EE6FF0" w:rsidRDefault="00EE6FF0" w:rsidP="00354D3A">
            <w:pPr>
              <w:widowControl/>
              <w:rPr>
                <w:snapToGrid/>
                <w:sz w:val="20"/>
                <w:lang w:eastAsia="zh-CN"/>
              </w:rPr>
            </w:pPr>
          </w:p>
        </w:tc>
        <w:tc>
          <w:tcPr>
            <w:tcW w:w="0" w:type="auto"/>
            <w:vAlign w:val="center"/>
            <w:hideMark/>
          </w:tcPr>
          <w:p w:rsidR="00EE6FF0" w:rsidRDefault="00EE6FF0" w:rsidP="00354D3A">
            <w:pPr>
              <w:rPr>
                <w:szCs w:val="24"/>
              </w:rPr>
            </w:pPr>
            <w:r>
              <w:t xml:space="preserve">    </w:t>
            </w:r>
            <w:hyperlink r:id="rId17" w:history="1">
              <w:r>
                <w:rPr>
                  <w:rStyle w:val="Hyperlink"/>
                </w:rPr>
                <w:t>arXiv:1412.1746</w:t>
              </w:r>
            </w:hyperlink>
          </w:p>
        </w:tc>
      </w:tr>
    </w:tbl>
    <w:p w:rsidR="00A6080D" w:rsidRPr="001118A0" w:rsidRDefault="00A6080D" w:rsidP="00EE6FF0">
      <w:pPr>
        <w:rPr>
          <w:bCs/>
          <w:color w:val="000000"/>
          <w:szCs w:val="24"/>
          <w:lang w:eastAsia="zh-CN"/>
        </w:rPr>
      </w:pPr>
    </w:p>
    <w:p w:rsidR="00E80067" w:rsidRPr="000E5FEF" w:rsidRDefault="00E80067" w:rsidP="00E80067">
      <w:pPr>
        <w:rPr>
          <w:b/>
          <w:bCs/>
          <w:szCs w:val="24"/>
          <w:lang w:eastAsia="zh-CN"/>
        </w:rPr>
      </w:pPr>
    </w:p>
    <w:p w:rsidR="000B30DD" w:rsidRPr="000B30DD" w:rsidRDefault="00E80067" w:rsidP="00322229">
      <w:pPr>
        <w:numPr>
          <w:ilvl w:val="0"/>
          <w:numId w:val="1"/>
        </w:numPr>
        <w:tabs>
          <w:tab w:val="num" w:pos="0"/>
        </w:tabs>
        <w:ind w:left="0" w:firstLine="0"/>
        <w:rPr>
          <w:b/>
          <w:bCs/>
          <w:szCs w:val="24"/>
          <w:lang w:eastAsia="zh-CN"/>
        </w:rPr>
      </w:pPr>
      <w:r w:rsidRPr="000E5FEF">
        <w:rPr>
          <w:b/>
          <w:bCs/>
          <w:szCs w:val="24"/>
          <w:lang w:eastAsia="zh-CN"/>
        </w:rPr>
        <w:t>PAPERS IN REFEREED JOURNALS</w:t>
      </w:r>
    </w:p>
    <w:p w:rsidR="00392297" w:rsidRDefault="00392297" w:rsidP="00E80067">
      <w:pPr>
        <w:rPr>
          <w:b/>
          <w:bCs/>
          <w:szCs w:val="24"/>
          <w:lang w:eastAsia="zh-CN"/>
        </w:rPr>
      </w:pPr>
    </w:p>
    <w:p w:rsidR="009B0126" w:rsidRDefault="009B0126" w:rsidP="00877871">
      <w:pPr>
        <w:numPr>
          <w:ilvl w:val="3"/>
          <w:numId w:val="2"/>
        </w:numPr>
        <w:rPr>
          <w:bCs/>
          <w:color w:val="000000"/>
          <w:szCs w:val="24"/>
          <w:lang w:eastAsia="zh-CN"/>
        </w:rPr>
      </w:pPr>
      <w:r w:rsidRPr="009B0126">
        <w:rPr>
          <w:bCs/>
          <w:color w:val="000000"/>
          <w:szCs w:val="24"/>
          <w:lang w:eastAsia="zh-CN"/>
        </w:rPr>
        <w:t>Ma J, Xiong M, You M, Lozano G, Amos CI.</w:t>
      </w:r>
      <w:r>
        <w:rPr>
          <w:bCs/>
          <w:color w:val="000000"/>
          <w:szCs w:val="24"/>
          <w:lang w:eastAsia="zh-CN"/>
        </w:rPr>
        <w:t xml:space="preserve"> (2014). </w:t>
      </w:r>
      <w:r w:rsidRPr="009B0126">
        <w:rPr>
          <w:bCs/>
          <w:color w:val="000000"/>
          <w:szCs w:val="24"/>
          <w:lang w:eastAsia="zh-CN"/>
        </w:rPr>
        <w:t>Genome-wide association tests of inversions with application to psoriasis.</w:t>
      </w:r>
      <w:r>
        <w:rPr>
          <w:bCs/>
          <w:color w:val="000000"/>
          <w:szCs w:val="24"/>
          <w:lang w:eastAsia="zh-CN"/>
        </w:rPr>
        <w:t xml:space="preserve"> </w:t>
      </w:r>
      <w:r w:rsidR="00877871">
        <w:rPr>
          <w:bCs/>
          <w:color w:val="000000"/>
          <w:szCs w:val="24"/>
          <w:lang w:eastAsia="zh-CN"/>
        </w:rPr>
        <w:t>Hum Genet. 133(8):967-74</w:t>
      </w:r>
      <w:r>
        <w:rPr>
          <w:bCs/>
          <w:color w:val="000000"/>
          <w:szCs w:val="24"/>
          <w:lang w:eastAsia="zh-CN"/>
        </w:rPr>
        <w:t>.</w:t>
      </w:r>
    </w:p>
    <w:p w:rsidR="009B0126" w:rsidRDefault="009B0126" w:rsidP="00877871">
      <w:pPr>
        <w:numPr>
          <w:ilvl w:val="3"/>
          <w:numId w:val="2"/>
        </w:numPr>
        <w:rPr>
          <w:bCs/>
          <w:color w:val="000000"/>
          <w:szCs w:val="24"/>
          <w:lang w:eastAsia="zh-CN"/>
        </w:rPr>
      </w:pPr>
      <w:r w:rsidRPr="009B0126">
        <w:rPr>
          <w:bCs/>
          <w:color w:val="000000"/>
          <w:szCs w:val="24"/>
          <w:lang w:eastAsia="zh-CN"/>
        </w:rPr>
        <w:t>Guo S, Wang YL, Li Y, Jin L, Xiong M, Ji QH, Wang J.</w:t>
      </w:r>
      <w:r>
        <w:rPr>
          <w:bCs/>
          <w:color w:val="000000"/>
          <w:szCs w:val="24"/>
          <w:lang w:eastAsia="zh-CN"/>
        </w:rPr>
        <w:t xml:space="preserve"> (2014). </w:t>
      </w:r>
      <w:r w:rsidRPr="009B0126">
        <w:rPr>
          <w:bCs/>
          <w:color w:val="000000"/>
          <w:szCs w:val="24"/>
          <w:lang w:eastAsia="zh-CN"/>
        </w:rPr>
        <w:t>Significant SNPs have limited prediction ability for thyroid cancer.</w:t>
      </w:r>
      <w:r w:rsidRPr="009B0126">
        <w:t xml:space="preserve"> </w:t>
      </w:r>
      <w:r w:rsidRPr="009B0126">
        <w:rPr>
          <w:bCs/>
          <w:color w:val="000000"/>
          <w:szCs w:val="24"/>
          <w:lang w:eastAsia="zh-CN"/>
        </w:rPr>
        <w:t>Canc</w:t>
      </w:r>
      <w:r w:rsidR="00877871">
        <w:rPr>
          <w:bCs/>
          <w:color w:val="000000"/>
          <w:szCs w:val="24"/>
          <w:lang w:eastAsia="zh-CN"/>
        </w:rPr>
        <w:t xml:space="preserve">er Med.  </w:t>
      </w:r>
      <w:r w:rsidR="00877871" w:rsidRPr="00877871">
        <w:rPr>
          <w:bCs/>
          <w:color w:val="000000"/>
          <w:szCs w:val="24"/>
          <w:lang w:eastAsia="zh-CN"/>
        </w:rPr>
        <w:t>3(3):731-5.</w:t>
      </w:r>
    </w:p>
    <w:p w:rsidR="009B0126" w:rsidRDefault="009B0126" w:rsidP="002311DC">
      <w:pPr>
        <w:pStyle w:val="ListParagraph"/>
        <w:numPr>
          <w:ilvl w:val="3"/>
          <w:numId w:val="2"/>
        </w:numPr>
        <w:rPr>
          <w:rFonts w:eastAsia="SimSun"/>
          <w:bCs/>
          <w:snapToGrid w:val="0"/>
          <w:color w:val="000000"/>
        </w:rPr>
      </w:pPr>
      <w:r w:rsidRPr="009B0126">
        <w:rPr>
          <w:rFonts w:eastAsia="SimSun"/>
          <w:bCs/>
          <w:snapToGrid w:val="0"/>
          <w:color w:val="000000"/>
        </w:rPr>
        <w:t xml:space="preserve">Zhang F, </w:t>
      </w:r>
      <w:r>
        <w:rPr>
          <w:rFonts w:eastAsia="SimSun"/>
          <w:bCs/>
          <w:snapToGrid w:val="0"/>
          <w:color w:val="000000"/>
        </w:rPr>
        <w:t>Boerwinkle E and Xiong MM. (2014</w:t>
      </w:r>
      <w:r w:rsidRPr="009B0126">
        <w:rPr>
          <w:rFonts w:eastAsia="SimSun"/>
          <w:bCs/>
          <w:snapToGrid w:val="0"/>
          <w:color w:val="000000"/>
        </w:rPr>
        <w:t xml:space="preserve">).  Epistasis Analysis for Quantitative Trait with Next-generation Sequencing </w:t>
      </w:r>
      <w:r w:rsidR="00EC3044">
        <w:rPr>
          <w:rFonts w:eastAsia="SimSun"/>
          <w:bCs/>
          <w:snapToGrid w:val="0"/>
          <w:color w:val="000000"/>
        </w:rPr>
        <w:t>Data. Genome Research</w:t>
      </w:r>
      <w:r w:rsidRPr="009B0126">
        <w:rPr>
          <w:rFonts w:eastAsia="SimSun"/>
          <w:bCs/>
          <w:snapToGrid w:val="0"/>
          <w:color w:val="000000"/>
        </w:rPr>
        <w:t xml:space="preserve">. </w:t>
      </w:r>
      <w:r w:rsidR="00877871" w:rsidRPr="00877871">
        <w:rPr>
          <w:rFonts w:eastAsia="SimSun"/>
          <w:bCs/>
          <w:snapToGrid w:val="0"/>
          <w:color w:val="000000"/>
        </w:rPr>
        <w:t>24(6):989-98</w:t>
      </w:r>
      <w:r w:rsidR="00877871">
        <w:rPr>
          <w:rFonts w:eastAsia="SimSun"/>
          <w:bCs/>
          <w:snapToGrid w:val="0"/>
          <w:color w:val="000000"/>
        </w:rPr>
        <w:t>.</w:t>
      </w:r>
      <w:r w:rsidR="002311DC" w:rsidRPr="002311DC">
        <w:rPr>
          <w:rFonts w:eastAsia="SimSun"/>
          <w:bCs/>
          <w:snapToGrid w:val="0"/>
          <w:color w:val="000000"/>
        </w:rPr>
        <w:t xml:space="preserve"> PMC4032862</w:t>
      </w:r>
    </w:p>
    <w:p w:rsidR="004E16AE" w:rsidRDefault="004E16AE" w:rsidP="004E16AE">
      <w:pPr>
        <w:pStyle w:val="ListParagraph"/>
        <w:numPr>
          <w:ilvl w:val="3"/>
          <w:numId w:val="2"/>
        </w:numPr>
        <w:rPr>
          <w:rFonts w:eastAsia="SimSun"/>
          <w:bCs/>
          <w:snapToGrid w:val="0"/>
          <w:color w:val="000000"/>
        </w:rPr>
      </w:pPr>
      <w:r w:rsidRPr="004E16AE">
        <w:rPr>
          <w:rFonts w:eastAsia="SimSun"/>
          <w:bCs/>
          <w:snapToGrid w:val="0"/>
          <w:color w:val="000000"/>
        </w:rPr>
        <w:t xml:space="preserve">Zhao </w:t>
      </w:r>
      <w:r>
        <w:rPr>
          <w:rFonts w:eastAsia="SimSun"/>
          <w:bCs/>
          <w:snapToGrid w:val="0"/>
          <w:color w:val="000000"/>
        </w:rPr>
        <w:t xml:space="preserve">J, Zhu Y, Boerwinkle E, Xiong MM. (2014). </w:t>
      </w:r>
      <w:r w:rsidRPr="004E16AE">
        <w:rPr>
          <w:rFonts w:eastAsia="SimSun"/>
          <w:bCs/>
          <w:snapToGrid w:val="0"/>
          <w:color w:val="000000"/>
        </w:rPr>
        <w:t>Pathway analysis with next-generation sequencing data.</w:t>
      </w:r>
      <w:r>
        <w:rPr>
          <w:rFonts w:eastAsia="SimSun"/>
          <w:bCs/>
          <w:snapToGrid w:val="0"/>
          <w:color w:val="000000"/>
        </w:rPr>
        <w:t xml:space="preserve"> </w:t>
      </w:r>
      <w:r w:rsidRPr="004E16AE">
        <w:rPr>
          <w:rFonts w:eastAsia="SimSun"/>
          <w:bCs/>
          <w:snapToGrid w:val="0"/>
          <w:color w:val="000000"/>
        </w:rPr>
        <w:t>Eur J Hum Genet. 2014 Jul 2. doi: 10.1038/ejhg.2014.121. [Epub ahead of print]</w:t>
      </w:r>
      <w:r>
        <w:rPr>
          <w:rFonts w:eastAsia="SimSun"/>
          <w:bCs/>
          <w:snapToGrid w:val="0"/>
          <w:color w:val="000000"/>
        </w:rPr>
        <w:t>.</w:t>
      </w:r>
    </w:p>
    <w:p w:rsidR="00BD01FF" w:rsidRDefault="00BD01FF" w:rsidP="002311DC">
      <w:pPr>
        <w:pStyle w:val="ListParagraph"/>
        <w:numPr>
          <w:ilvl w:val="3"/>
          <w:numId w:val="2"/>
        </w:numPr>
        <w:rPr>
          <w:rFonts w:eastAsia="SimSun"/>
          <w:bCs/>
          <w:snapToGrid w:val="0"/>
          <w:color w:val="000000"/>
        </w:rPr>
      </w:pPr>
      <w:r>
        <w:rPr>
          <w:rFonts w:eastAsia="SimSun"/>
          <w:bCs/>
          <w:snapToGrid w:val="0"/>
          <w:color w:val="000000"/>
        </w:rPr>
        <w:t xml:space="preserve">Fan R, Wang Y, James, Mills JL,  Lobach I, Wilson AF, Bailey-Wilson JE, and </w:t>
      </w:r>
      <w:r w:rsidRPr="00BD01FF">
        <w:rPr>
          <w:rFonts w:eastAsia="SimSun"/>
          <w:bCs/>
          <w:snapToGrid w:val="0"/>
          <w:color w:val="000000"/>
        </w:rPr>
        <w:t>Xiong</w:t>
      </w:r>
      <w:r>
        <w:rPr>
          <w:rFonts w:eastAsia="SimSun"/>
          <w:bCs/>
          <w:snapToGrid w:val="0"/>
          <w:color w:val="000000"/>
        </w:rPr>
        <w:t xml:space="preserve"> MM. (2014). </w:t>
      </w:r>
      <w:r w:rsidRPr="00BD01FF">
        <w:rPr>
          <w:rFonts w:eastAsia="SimSun"/>
          <w:bCs/>
          <w:snapToGrid w:val="0"/>
          <w:color w:val="000000"/>
        </w:rPr>
        <w:t>Generalized Functional Linear Models for Gene-based</w:t>
      </w:r>
      <w:r>
        <w:rPr>
          <w:rFonts w:eastAsia="SimSun"/>
          <w:bCs/>
          <w:snapToGrid w:val="0"/>
          <w:color w:val="000000"/>
        </w:rPr>
        <w:t xml:space="preserve"> </w:t>
      </w:r>
      <w:r w:rsidRPr="00BD01FF">
        <w:rPr>
          <w:rFonts w:eastAsia="SimSun"/>
          <w:bCs/>
          <w:snapToGrid w:val="0"/>
          <w:color w:val="000000"/>
        </w:rPr>
        <w:t>Case-Control Association Studies</w:t>
      </w:r>
      <w:r>
        <w:rPr>
          <w:rFonts w:eastAsia="SimSun"/>
          <w:bCs/>
          <w:snapToGrid w:val="0"/>
          <w:color w:val="000000"/>
        </w:rPr>
        <w:t>.</w:t>
      </w:r>
      <w:r w:rsidR="00D70F0C">
        <w:rPr>
          <w:rFonts w:eastAsia="SimSun"/>
          <w:bCs/>
          <w:snapToGrid w:val="0"/>
          <w:color w:val="000000"/>
        </w:rPr>
        <w:t xml:space="preserve"> Genetic Epidemiology, </w:t>
      </w:r>
      <w:r w:rsidR="00877871" w:rsidRPr="00877871">
        <w:rPr>
          <w:rFonts w:eastAsia="SimSun"/>
          <w:bCs/>
          <w:snapToGrid w:val="0"/>
          <w:color w:val="000000"/>
        </w:rPr>
        <w:t>38(7):622-37</w:t>
      </w:r>
      <w:r>
        <w:rPr>
          <w:rFonts w:eastAsia="SimSun"/>
          <w:bCs/>
          <w:snapToGrid w:val="0"/>
          <w:color w:val="000000"/>
        </w:rPr>
        <w:t xml:space="preserve">. </w:t>
      </w:r>
      <w:r w:rsidR="002311DC" w:rsidRPr="002311DC">
        <w:rPr>
          <w:rFonts w:eastAsia="SimSun"/>
          <w:bCs/>
          <w:snapToGrid w:val="0"/>
          <w:color w:val="000000"/>
        </w:rPr>
        <w:t>PMC4189986</w:t>
      </w:r>
    </w:p>
    <w:p w:rsidR="008A7E3A" w:rsidRPr="008A7E3A" w:rsidRDefault="008A7E3A" w:rsidP="008A7E3A">
      <w:pPr>
        <w:pStyle w:val="ListParagraph"/>
        <w:numPr>
          <w:ilvl w:val="3"/>
          <w:numId w:val="2"/>
        </w:numPr>
        <w:rPr>
          <w:rFonts w:eastAsia="SimSun"/>
          <w:bCs/>
          <w:snapToGrid w:val="0"/>
          <w:color w:val="000000"/>
        </w:rPr>
      </w:pPr>
      <w:r>
        <w:rPr>
          <w:rFonts w:eastAsia="SimSun"/>
          <w:bCs/>
          <w:snapToGrid w:val="0"/>
          <w:color w:val="000000"/>
        </w:rPr>
        <w:t xml:space="preserve">Xu K, Xiong MM, Guo W, Zhu L and Jin L. (2014). </w:t>
      </w:r>
      <w:r w:rsidRPr="008A7E3A">
        <w:rPr>
          <w:rFonts w:eastAsia="SimSun"/>
          <w:bCs/>
          <w:snapToGrid w:val="0"/>
          <w:color w:val="000000"/>
        </w:rPr>
        <w:t>An Estimating Equation Approach to Dimension Reduction</w:t>
      </w:r>
      <w:r>
        <w:rPr>
          <w:rFonts w:eastAsia="SimSun"/>
          <w:bCs/>
          <w:snapToGrid w:val="0"/>
          <w:color w:val="000000"/>
        </w:rPr>
        <w:t xml:space="preserve"> </w:t>
      </w:r>
      <w:r w:rsidRPr="008A7E3A">
        <w:rPr>
          <w:rFonts w:eastAsia="SimSun"/>
          <w:bCs/>
          <w:snapToGrid w:val="0"/>
          <w:color w:val="000000"/>
        </w:rPr>
        <w:t>in Longitudinal Data</w:t>
      </w:r>
      <w:r w:rsidR="00400D3E">
        <w:rPr>
          <w:rFonts w:eastAsia="SimSun"/>
          <w:bCs/>
          <w:snapToGrid w:val="0"/>
          <w:color w:val="000000"/>
        </w:rPr>
        <w:t>. Biometrika (Revised</w:t>
      </w:r>
      <w:r>
        <w:rPr>
          <w:rFonts w:eastAsia="SimSun"/>
          <w:bCs/>
          <w:snapToGrid w:val="0"/>
          <w:color w:val="000000"/>
        </w:rPr>
        <w:t>).</w:t>
      </w:r>
    </w:p>
    <w:p w:rsidR="00877871" w:rsidRPr="00877871" w:rsidRDefault="00877871" w:rsidP="00877871">
      <w:pPr>
        <w:pStyle w:val="ListParagraph"/>
        <w:numPr>
          <w:ilvl w:val="3"/>
          <w:numId w:val="2"/>
        </w:numPr>
        <w:rPr>
          <w:rFonts w:eastAsia="SimSun"/>
          <w:bCs/>
          <w:snapToGrid w:val="0"/>
          <w:color w:val="000000"/>
        </w:rPr>
      </w:pPr>
      <w:r w:rsidRPr="00877871">
        <w:rPr>
          <w:rFonts w:eastAsia="SimSun"/>
          <w:bCs/>
          <w:snapToGrid w:val="0"/>
          <w:color w:val="000000"/>
        </w:rPr>
        <w:t>Z</w:t>
      </w:r>
      <w:r w:rsidR="00E55D71">
        <w:rPr>
          <w:rFonts w:eastAsia="SimSun"/>
          <w:bCs/>
          <w:snapToGrid w:val="0"/>
          <w:color w:val="000000"/>
        </w:rPr>
        <w:t>hao J, Zhu Y and Xiong MM. (2014</w:t>
      </w:r>
      <w:r w:rsidRPr="00877871">
        <w:rPr>
          <w:rFonts w:eastAsia="SimSun"/>
          <w:bCs/>
          <w:snapToGrid w:val="0"/>
          <w:color w:val="000000"/>
        </w:rPr>
        <w:t xml:space="preserve">). Gene-gene Interaction Analysis for Next-generation </w:t>
      </w:r>
    </w:p>
    <w:p w:rsidR="008A7E3A" w:rsidRPr="008A7E3A" w:rsidRDefault="00877871" w:rsidP="008A7E3A">
      <w:pPr>
        <w:pStyle w:val="ListParagraph"/>
        <w:ind w:left="360"/>
        <w:rPr>
          <w:rFonts w:eastAsia="SimSun"/>
          <w:bCs/>
          <w:snapToGrid w:val="0"/>
          <w:color w:val="000000"/>
        </w:rPr>
      </w:pPr>
      <w:r w:rsidRPr="00877871">
        <w:rPr>
          <w:rFonts w:eastAsia="SimSun"/>
          <w:bCs/>
          <w:snapToGrid w:val="0"/>
          <w:color w:val="000000"/>
        </w:rPr>
        <w:t>Sequencin</w:t>
      </w:r>
      <w:r>
        <w:rPr>
          <w:rFonts w:eastAsia="SimSun"/>
          <w:bCs/>
          <w:snapToGrid w:val="0"/>
          <w:color w:val="000000"/>
        </w:rPr>
        <w:t>g. Eur J Hum Genet</w:t>
      </w:r>
      <w:r w:rsidRPr="00877871">
        <w:rPr>
          <w:rFonts w:eastAsia="SimSun"/>
          <w:bCs/>
          <w:snapToGrid w:val="0"/>
          <w:color w:val="000000"/>
        </w:rPr>
        <w:t>.</w:t>
      </w:r>
      <w:r w:rsidR="00400D3E">
        <w:rPr>
          <w:rFonts w:eastAsia="SimSun"/>
          <w:bCs/>
          <w:snapToGrid w:val="0"/>
          <w:color w:val="000000"/>
        </w:rPr>
        <w:t xml:space="preserve"> (Revised</w:t>
      </w:r>
      <w:r>
        <w:rPr>
          <w:rFonts w:eastAsia="SimSun"/>
          <w:bCs/>
          <w:snapToGrid w:val="0"/>
          <w:color w:val="000000"/>
        </w:rPr>
        <w:t>).</w:t>
      </w:r>
      <w:r w:rsidR="008A7E3A">
        <w:rPr>
          <w:rFonts w:eastAsia="SimSun"/>
          <w:bCs/>
          <w:snapToGrid w:val="0"/>
          <w:color w:val="000000"/>
        </w:rPr>
        <w:t xml:space="preserve"> </w:t>
      </w:r>
    </w:p>
    <w:p w:rsidR="008062CD" w:rsidRDefault="008062CD" w:rsidP="006F6C9E">
      <w:pPr>
        <w:numPr>
          <w:ilvl w:val="3"/>
          <w:numId w:val="2"/>
        </w:numPr>
        <w:rPr>
          <w:bCs/>
          <w:color w:val="000000"/>
          <w:szCs w:val="24"/>
          <w:lang w:eastAsia="zh-CN"/>
        </w:rPr>
      </w:pPr>
      <w:r>
        <w:rPr>
          <w:bCs/>
          <w:color w:val="000000"/>
          <w:szCs w:val="24"/>
          <w:lang w:eastAsia="zh-CN"/>
        </w:rPr>
        <w:t xml:space="preserve">Hong, S, Chen X, Jin L and </w:t>
      </w:r>
      <w:r w:rsidRPr="00911529">
        <w:rPr>
          <w:b/>
          <w:bCs/>
          <w:color w:val="000000"/>
          <w:szCs w:val="24"/>
          <w:lang w:eastAsia="zh-CN"/>
        </w:rPr>
        <w:t>Xiong MM</w:t>
      </w:r>
      <w:r>
        <w:rPr>
          <w:bCs/>
          <w:color w:val="000000"/>
          <w:szCs w:val="24"/>
          <w:lang w:eastAsia="zh-CN"/>
        </w:rPr>
        <w:t xml:space="preserve"> (2013) </w:t>
      </w:r>
      <w:r w:rsidRPr="008062CD">
        <w:rPr>
          <w:bCs/>
          <w:color w:val="000000"/>
          <w:szCs w:val="24"/>
          <w:lang w:eastAsia="zh-CN"/>
        </w:rPr>
        <w:t>Canonical Correlation Analysis for RNA-seq Co-expression Networks</w:t>
      </w:r>
      <w:r>
        <w:rPr>
          <w:bCs/>
          <w:color w:val="000000"/>
          <w:szCs w:val="24"/>
          <w:lang w:eastAsia="zh-CN"/>
        </w:rPr>
        <w:t xml:space="preserve">. </w:t>
      </w:r>
      <w:r w:rsidRPr="008062CD">
        <w:rPr>
          <w:bCs/>
          <w:color w:val="000000"/>
          <w:szCs w:val="24"/>
          <w:lang w:eastAsia="zh-CN"/>
        </w:rPr>
        <w:t>Nucleic Acids Research</w:t>
      </w:r>
      <w:r w:rsidR="006F6C9E">
        <w:rPr>
          <w:bCs/>
          <w:color w:val="000000"/>
          <w:szCs w:val="24"/>
          <w:lang w:eastAsia="zh-CN"/>
        </w:rPr>
        <w:t>.</w:t>
      </w:r>
      <w:r w:rsidR="006F6C9E" w:rsidRPr="006F6C9E">
        <w:t xml:space="preserve"> </w:t>
      </w:r>
      <w:r w:rsidR="006F6C9E" w:rsidRPr="006F6C9E">
        <w:rPr>
          <w:bCs/>
          <w:color w:val="000000"/>
          <w:szCs w:val="24"/>
          <w:lang w:eastAsia="zh-CN"/>
        </w:rPr>
        <w:t>41(8):e95</w:t>
      </w:r>
      <w:r w:rsidR="006F6C9E">
        <w:rPr>
          <w:bCs/>
          <w:color w:val="000000"/>
          <w:szCs w:val="24"/>
          <w:lang w:eastAsia="zh-CN"/>
        </w:rPr>
        <w:t xml:space="preserve"> </w:t>
      </w:r>
      <w:r>
        <w:rPr>
          <w:bCs/>
          <w:color w:val="000000"/>
          <w:szCs w:val="24"/>
          <w:lang w:eastAsia="zh-CN"/>
        </w:rPr>
        <w:t>.</w:t>
      </w:r>
    </w:p>
    <w:p w:rsidR="000A542D" w:rsidRDefault="000A542D" w:rsidP="003E5747">
      <w:pPr>
        <w:numPr>
          <w:ilvl w:val="3"/>
          <w:numId w:val="2"/>
        </w:numPr>
        <w:rPr>
          <w:bCs/>
          <w:color w:val="000000"/>
          <w:szCs w:val="24"/>
          <w:lang w:eastAsia="zh-CN"/>
        </w:rPr>
      </w:pPr>
      <w:r w:rsidRPr="000A542D">
        <w:rPr>
          <w:bCs/>
          <w:color w:val="000000"/>
          <w:szCs w:val="24"/>
          <w:lang w:eastAsia="zh-CN"/>
        </w:rPr>
        <w:t xml:space="preserve">Fan R, Wang Y, Mills JL, Wilson AF, Bailey-Wilson JE, </w:t>
      </w:r>
      <w:r w:rsidRPr="000A542D">
        <w:rPr>
          <w:b/>
          <w:bCs/>
          <w:color w:val="000000"/>
          <w:szCs w:val="24"/>
          <w:lang w:eastAsia="zh-CN"/>
        </w:rPr>
        <w:t>Xiong MM</w:t>
      </w:r>
      <w:r w:rsidRPr="000A542D">
        <w:rPr>
          <w:bCs/>
          <w:color w:val="000000"/>
          <w:szCs w:val="24"/>
          <w:lang w:eastAsia="zh-CN"/>
        </w:rPr>
        <w:t>.</w:t>
      </w:r>
      <w:r>
        <w:rPr>
          <w:bCs/>
          <w:color w:val="000000"/>
          <w:szCs w:val="24"/>
          <w:lang w:eastAsia="zh-CN"/>
        </w:rPr>
        <w:t xml:space="preserve"> (2013). </w:t>
      </w:r>
      <w:r w:rsidRPr="000A542D">
        <w:rPr>
          <w:bCs/>
          <w:color w:val="000000"/>
          <w:szCs w:val="24"/>
          <w:lang w:eastAsia="zh-CN"/>
        </w:rPr>
        <w:t>Functional linear models for association analysis of quantitative traits.</w:t>
      </w:r>
      <w:r w:rsidRPr="000A542D">
        <w:t xml:space="preserve"> </w:t>
      </w:r>
      <w:r>
        <w:rPr>
          <w:bCs/>
          <w:color w:val="000000"/>
          <w:szCs w:val="24"/>
          <w:lang w:eastAsia="zh-CN"/>
        </w:rPr>
        <w:t xml:space="preserve">Genet Epidemiol. </w:t>
      </w:r>
      <w:r w:rsidRPr="000A542D">
        <w:rPr>
          <w:bCs/>
          <w:color w:val="000000"/>
          <w:szCs w:val="24"/>
          <w:lang w:eastAsia="zh-CN"/>
        </w:rPr>
        <w:t>37(7):726-42.</w:t>
      </w:r>
      <w:r w:rsidR="003E5747" w:rsidRPr="003E5747">
        <w:t xml:space="preserve"> </w:t>
      </w:r>
      <w:r w:rsidR="003E5747" w:rsidRPr="003E5747">
        <w:rPr>
          <w:bCs/>
          <w:color w:val="000000"/>
          <w:szCs w:val="24"/>
          <w:lang w:eastAsia="zh-CN"/>
        </w:rPr>
        <w:t>PMC4163942</w:t>
      </w:r>
    </w:p>
    <w:p w:rsidR="00FA5877" w:rsidRDefault="00FA5877" w:rsidP="006129BF">
      <w:pPr>
        <w:numPr>
          <w:ilvl w:val="3"/>
          <w:numId w:val="2"/>
        </w:numPr>
        <w:rPr>
          <w:bCs/>
          <w:color w:val="000000"/>
          <w:szCs w:val="24"/>
          <w:lang w:eastAsia="zh-CN"/>
        </w:rPr>
      </w:pPr>
      <w:r w:rsidRPr="000A542D">
        <w:rPr>
          <w:b/>
          <w:bCs/>
          <w:color w:val="000000"/>
          <w:szCs w:val="24"/>
          <w:lang w:eastAsia="zh-CN"/>
        </w:rPr>
        <w:t>Xiong MM</w:t>
      </w:r>
      <w:r>
        <w:rPr>
          <w:bCs/>
          <w:color w:val="000000"/>
          <w:szCs w:val="24"/>
          <w:lang w:eastAsia="zh-CN"/>
        </w:rPr>
        <w:t xml:space="preserve"> (2013). </w:t>
      </w:r>
      <w:r w:rsidR="006129BF">
        <w:rPr>
          <w:bCs/>
          <w:color w:val="000000"/>
          <w:szCs w:val="24"/>
          <w:lang w:eastAsia="zh-CN"/>
        </w:rPr>
        <w:t xml:space="preserve"> </w:t>
      </w:r>
      <w:r w:rsidR="006129BF" w:rsidRPr="006129BF">
        <w:rPr>
          <w:bCs/>
          <w:color w:val="000000"/>
          <w:szCs w:val="24"/>
          <w:lang w:eastAsia="zh-CN"/>
        </w:rPr>
        <w:t>New Era for Health Care and Genomics</w:t>
      </w:r>
      <w:r w:rsidR="006129BF">
        <w:rPr>
          <w:bCs/>
          <w:color w:val="000000"/>
          <w:szCs w:val="24"/>
          <w:lang w:eastAsia="zh-CN"/>
        </w:rPr>
        <w:t xml:space="preserve">.  </w:t>
      </w:r>
      <w:r w:rsidRPr="00FA5877">
        <w:rPr>
          <w:bCs/>
          <w:color w:val="000000"/>
          <w:szCs w:val="24"/>
          <w:lang w:eastAsia="zh-CN"/>
        </w:rPr>
        <w:t>J Phylogen Evolution Biol.  1:e104</w:t>
      </w:r>
      <w:r>
        <w:rPr>
          <w:bCs/>
          <w:color w:val="000000"/>
          <w:szCs w:val="24"/>
          <w:lang w:eastAsia="zh-CN"/>
        </w:rPr>
        <w:t>.</w:t>
      </w:r>
    </w:p>
    <w:p w:rsidR="00136644" w:rsidRPr="00145E88" w:rsidRDefault="00C15702" w:rsidP="00145E88">
      <w:pPr>
        <w:numPr>
          <w:ilvl w:val="3"/>
          <w:numId w:val="2"/>
        </w:numPr>
        <w:rPr>
          <w:bCs/>
          <w:color w:val="000000"/>
          <w:szCs w:val="24"/>
          <w:lang w:eastAsia="zh-CN"/>
        </w:rPr>
      </w:pPr>
      <w:r>
        <w:rPr>
          <w:bCs/>
          <w:color w:val="000000"/>
          <w:szCs w:val="24"/>
          <w:lang w:eastAsia="zh-CN"/>
        </w:rPr>
        <w:t>Luo L</w:t>
      </w:r>
      <w:r w:rsidR="004A4144">
        <w:rPr>
          <w:bCs/>
          <w:color w:val="000000"/>
          <w:szCs w:val="24"/>
          <w:lang w:eastAsia="zh-CN"/>
        </w:rPr>
        <w:t>, Zhu Y</w:t>
      </w:r>
      <w:r>
        <w:rPr>
          <w:bCs/>
          <w:color w:val="000000"/>
          <w:szCs w:val="24"/>
          <w:lang w:eastAsia="zh-CN"/>
        </w:rPr>
        <w:t xml:space="preserve"> and </w:t>
      </w:r>
      <w:r w:rsidRPr="005163E1">
        <w:rPr>
          <w:b/>
          <w:bCs/>
          <w:color w:val="000000"/>
          <w:szCs w:val="24"/>
          <w:lang w:eastAsia="zh-CN"/>
        </w:rPr>
        <w:t>Xion</w:t>
      </w:r>
      <w:r w:rsidR="00900410" w:rsidRPr="005163E1">
        <w:rPr>
          <w:b/>
          <w:bCs/>
          <w:color w:val="000000"/>
          <w:szCs w:val="24"/>
          <w:lang w:eastAsia="zh-CN"/>
        </w:rPr>
        <w:t>g</w:t>
      </w:r>
      <w:r w:rsidRPr="005163E1">
        <w:rPr>
          <w:b/>
          <w:bCs/>
          <w:color w:val="000000"/>
          <w:szCs w:val="24"/>
          <w:lang w:eastAsia="zh-CN"/>
        </w:rPr>
        <w:t xml:space="preserve"> MM</w:t>
      </w:r>
      <w:r w:rsidR="008062CD">
        <w:rPr>
          <w:bCs/>
          <w:color w:val="000000"/>
          <w:szCs w:val="24"/>
          <w:lang w:eastAsia="zh-CN"/>
        </w:rPr>
        <w:t xml:space="preserve"> (2013</w:t>
      </w:r>
      <w:r w:rsidR="00C56304">
        <w:rPr>
          <w:bCs/>
          <w:color w:val="000000"/>
          <w:szCs w:val="24"/>
          <w:lang w:eastAsia="zh-CN"/>
        </w:rPr>
        <w:t xml:space="preserve">) </w:t>
      </w:r>
      <w:r w:rsidR="00C56304" w:rsidRPr="00C56304">
        <w:rPr>
          <w:bCs/>
          <w:color w:val="000000"/>
          <w:szCs w:val="24"/>
          <w:lang w:eastAsia="zh-CN"/>
        </w:rPr>
        <w:t>Smoothed functional principal component analysis for testing association of the entire alleli</w:t>
      </w:r>
      <w:r w:rsidR="00C56304">
        <w:rPr>
          <w:bCs/>
          <w:color w:val="000000"/>
          <w:szCs w:val="24"/>
          <w:lang w:eastAsia="zh-CN"/>
        </w:rPr>
        <w:t xml:space="preserve">c spectrum of genetic variation </w:t>
      </w:r>
      <w:r w:rsidR="005335EF" w:rsidRPr="005335EF">
        <w:rPr>
          <w:bCs/>
          <w:color w:val="000000"/>
          <w:szCs w:val="24"/>
          <w:lang w:eastAsia="zh-CN"/>
        </w:rPr>
        <w:t>.</w:t>
      </w:r>
      <w:r w:rsidR="00790735">
        <w:rPr>
          <w:bCs/>
          <w:color w:val="000000"/>
          <w:szCs w:val="24"/>
          <w:lang w:eastAsia="zh-CN"/>
        </w:rPr>
        <w:t xml:space="preserve"> </w:t>
      </w:r>
      <w:r w:rsidR="00790735" w:rsidRPr="00790735">
        <w:rPr>
          <w:bCs/>
          <w:color w:val="000000"/>
          <w:szCs w:val="24"/>
          <w:lang w:eastAsia="zh-CN"/>
        </w:rPr>
        <w:t>Eur</w:t>
      </w:r>
      <w:r w:rsidR="008062CD">
        <w:rPr>
          <w:bCs/>
          <w:color w:val="000000"/>
          <w:szCs w:val="24"/>
          <w:lang w:eastAsia="zh-CN"/>
        </w:rPr>
        <w:t xml:space="preserve"> J Hum Genet. </w:t>
      </w:r>
      <w:r w:rsidR="008062CD" w:rsidRPr="008062CD">
        <w:rPr>
          <w:bCs/>
          <w:color w:val="000000"/>
          <w:szCs w:val="24"/>
          <w:lang w:eastAsia="zh-CN"/>
        </w:rPr>
        <w:lastRenderedPageBreak/>
        <w:t>21(2):217-24</w:t>
      </w:r>
    </w:p>
    <w:p w:rsidR="00D922A9" w:rsidRDefault="00D922A9" w:rsidP="00D922A9">
      <w:pPr>
        <w:numPr>
          <w:ilvl w:val="3"/>
          <w:numId w:val="2"/>
        </w:numPr>
        <w:rPr>
          <w:bCs/>
          <w:color w:val="000000"/>
          <w:szCs w:val="24"/>
          <w:lang w:eastAsia="zh-CN"/>
        </w:rPr>
      </w:pPr>
      <w:r w:rsidRPr="00E52E2F">
        <w:rPr>
          <w:b/>
          <w:bCs/>
          <w:color w:val="000000"/>
          <w:szCs w:val="24"/>
          <w:lang w:eastAsia="zh-CN"/>
        </w:rPr>
        <w:t>Xiong M</w:t>
      </w:r>
      <w:r>
        <w:rPr>
          <w:bCs/>
          <w:color w:val="000000"/>
          <w:szCs w:val="24"/>
          <w:lang w:eastAsia="zh-CN"/>
        </w:rPr>
        <w:t xml:space="preserve">, </w:t>
      </w:r>
      <w:r w:rsidRPr="00D922A9">
        <w:rPr>
          <w:bCs/>
          <w:color w:val="000000"/>
          <w:szCs w:val="24"/>
          <w:lang w:eastAsia="zh-CN"/>
        </w:rPr>
        <w:t>Xie</w:t>
      </w:r>
      <w:r>
        <w:rPr>
          <w:bCs/>
          <w:color w:val="000000"/>
          <w:szCs w:val="24"/>
          <w:lang w:eastAsia="zh-CN"/>
        </w:rPr>
        <w:t xml:space="preserve"> D, </w:t>
      </w:r>
      <w:r w:rsidRPr="00D922A9">
        <w:rPr>
          <w:bCs/>
          <w:color w:val="000000"/>
          <w:szCs w:val="24"/>
          <w:lang w:eastAsia="zh-CN"/>
        </w:rPr>
        <w:t xml:space="preserve">Hu </w:t>
      </w:r>
      <w:r>
        <w:rPr>
          <w:bCs/>
          <w:color w:val="000000"/>
          <w:szCs w:val="24"/>
          <w:lang w:eastAsia="zh-CN"/>
        </w:rPr>
        <w:t xml:space="preserve">P and </w:t>
      </w:r>
      <w:r w:rsidRPr="00D922A9">
        <w:rPr>
          <w:bCs/>
          <w:color w:val="000000"/>
          <w:szCs w:val="24"/>
          <w:lang w:eastAsia="zh-CN"/>
        </w:rPr>
        <w:t>Hou</w:t>
      </w:r>
      <w:r>
        <w:rPr>
          <w:bCs/>
          <w:color w:val="000000"/>
          <w:szCs w:val="24"/>
          <w:lang w:eastAsia="zh-CN"/>
        </w:rPr>
        <w:t xml:space="preserve"> Z (2013). </w:t>
      </w:r>
      <w:r w:rsidRPr="00D922A9">
        <w:rPr>
          <w:bCs/>
          <w:color w:val="000000"/>
          <w:szCs w:val="24"/>
          <w:lang w:eastAsia="zh-CN"/>
        </w:rPr>
        <w:t>Studies of Natural Selection in the Era of Next-generation Sequencing</w:t>
      </w:r>
      <w:r>
        <w:rPr>
          <w:bCs/>
          <w:color w:val="000000"/>
          <w:szCs w:val="24"/>
          <w:lang w:eastAsia="zh-CN"/>
        </w:rPr>
        <w:t>.</w:t>
      </w:r>
      <w:r w:rsidRPr="00D922A9">
        <w:rPr>
          <w:bCs/>
          <w:color w:val="000000"/>
          <w:szCs w:val="24"/>
          <w:lang w:eastAsia="zh-CN"/>
        </w:rPr>
        <w:t xml:space="preserve"> </w:t>
      </w:r>
      <w:r>
        <w:rPr>
          <w:bCs/>
          <w:color w:val="000000"/>
          <w:szCs w:val="24"/>
          <w:lang w:eastAsia="zh-CN"/>
        </w:rPr>
        <w:t xml:space="preserve"> J Phylogen Evolution Biol. </w:t>
      </w:r>
      <w:r w:rsidRPr="00D922A9">
        <w:rPr>
          <w:bCs/>
          <w:color w:val="000000"/>
          <w:szCs w:val="24"/>
          <w:lang w:eastAsia="zh-CN"/>
        </w:rPr>
        <w:t xml:space="preserve"> 1:</w:t>
      </w:r>
      <w:r w:rsidR="004F231D">
        <w:rPr>
          <w:bCs/>
          <w:color w:val="000000"/>
          <w:szCs w:val="24"/>
          <w:lang w:eastAsia="zh-CN"/>
        </w:rPr>
        <w:t>e</w:t>
      </w:r>
      <w:r w:rsidRPr="00D922A9">
        <w:rPr>
          <w:bCs/>
          <w:color w:val="000000"/>
          <w:szCs w:val="24"/>
          <w:lang w:eastAsia="zh-CN"/>
        </w:rPr>
        <w:t>108</w:t>
      </w:r>
      <w:r>
        <w:rPr>
          <w:bCs/>
          <w:color w:val="000000"/>
          <w:szCs w:val="24"/>
          <w:lang w:eastAsia="zh-CN"/>
        </w:rPr>
        <w:t xml:space="preserve"> </w:t>
      </w:r>
    </w:p>
    <w:p w:rsidR="00E52E2F" w:rsidRPr="00E52E2F" w:rsidRDefault="00E52E2F" w:rsidP="00E52E2F">
      <w:pPr>
        <w:numPr>
          <w:ilvl w:val="3"/>
          <w:numId w:val="2"/>
        </w:numPr>
        <w:rPr>
          <w:bCs/>
          <w:color w:val="000000"/>
          <w:szCs w:val="24"/>
          <w:lang w:eastAsia="zh-CN"/>
        </w:rPr>
      </w:pPr>
      <w:r w:rsidRPr="00E52E2F">
        <w:rPr>
          <w:bCs/>
          <w:color w:val="000000"/>
          <w:szCs w:val="24"/>
          <w:lang w:eastAsia="zh-CN"/>
        </w:rPr>
        <w:t xml:space="preserve">Liang F and </w:t>
      </w:r>
      <w:r w:rsidRPr="00E52E2F">
        <w:rPr>
          <w:b/>
          <w:bCs/>
          <w:color w:val="000000"/>
          <w:szCs w:val="24"/>
          <w:lang w:eastAsia="zh-CN"/>
        </w:rPr>
        <w:t>Xiong MM</w:t>
      </w:r>
      <w:r w:rsidRPr="00E52E2F">
        <w:rPr>
          <w:bCs/>
          <w:color w:val="000000"/>
          <w:szCs w:val="24"/>
          <w:lang w:eastAsia="zh-CN"/>
        </w:rPr>
        <w:t xml:space="preserve">. (2013). Bayesian detection of causal rare variants under posterior </w:t>
      </w:r>
    </w:p>
    <w:p w:rsidR="00136644" w:rsidRPr="000A542D" w:rsidRDefault="00E52E2F" w:rsidP="00136644">
      <w:pPr>
        <w:ind w:left="360"/>
        <w:rPr>
          <w:bCs/>
          <w:color w:val="000000"/>
          <w:szCs w:val="24"/>
          <w:lang w:eastAsia="zh-CN"/>
        </w:rPr>
      </w:pPr>
      <w:r>
        <w:rPr>
          <w:bCs/>
          <w:color w:val="000000"/>
          <w:szCs w:val="24"/>
          <w:lang w:eastAsia="zh-CN"/>
        </w:rPr>
        <w:t xml:space="preserve">consistency. </w:t>
      </w:r>
      <w:r w:rsidRPr="00E52E2F">
        <w:rPr>
          <w:bCs/>
          <w:color w:val="000000"/>
          <w:szCs w:val="24"/>
          <w:lang w:eastAsia="zh-CN"/>
        </w:rPr>
        <w:t xml:space="preserve"> PLos ONE</w:t>
      </w:r>
      <w:r w:rsidR="00D3734A">
        <w:rPr>
          <w:bCs/>
          <w:color w:val="000000"/>
          <w:szCs w:val="24"/>
          <w:lang w:eastAsia="zh-CN"/>
        </w:rPr>
        <w:t xml:space="preserve">. 8(7), </w:t>
      </w:r>
      <w:r w:rsidR="00D3734A" w:rsidRPr="00D3734A">
        <w:rPr>
          <w:bCs/>
          <w:color w:val="000000"/>
          <w:szCs w:val="24"/>
          <w:lang w:eastAsia="zh-CN"/>
        </w:rPr>
        <w:t>e69633</w:t>
      </w:r>
      <w:r w:rsidRPr="00E52E2F">
        <w:rPr>
          <w:bCs/>
          <w:color w:val="000000"/>
          <w:szCs w:val="24"/>
          <w:lang w:eastAsia="zh-CN"/>
        </w:rPr>
        <w:t>.</w:t>
      </w:r>
      <w:r w:rsidR="00F42F8E" w:rsidRPr="00F42F8E">
        <w:t xml:space="preserve"> </w:t>
      </w:r>
      <w:r w:rsidR="00F42F8E" w:rsidRPr="00F42F8E">
        <w:rPr>
          <w:bCs/>
          <w:color w:val="000000"/>
          <w:szCs w:val="24"/>
          <w:lang w:eastAsia="zh-CN"/>
        </w:rPr>
        <w:t>PMC3724943.</w:t>
      </w:r>
    </w:p>
    <w:p w:rsidR="000A542D" w:rsidRDefault="000A542D" w:rsidP="000A542D">
      <w:pPr>
        <w:numPr>
          <w:ilvl w:val="3"/>
          <w:numId w:val="2"/>
        </w:numPr>
        <w:rPr>
          <w:bCs/>
          <w:color w:val="000000"/>
          <w:szCs w:val="24"/>
          <w:lang w:eastAsia="zh-CN"/>
        </w:rPr>
      </w:pPr>
      <w:r w:rsidRPr="000A542D">
        <w:rPr>
          <w:bCs/>
          <w:color w:val="000000"/>
          <w:szCs w:val="24"/>
          <w:lang w:eastAsia="zh-CN"/>
        </w:rPr>
        <w:t xml:space="preserve">Fan R, Zhang Y, Albert PS, Liu A, Wang Y, </w:t>
      </w:r>
      <w:r w:rsidRPr="000A542D">
        <w:rPr>
          <w:b/>
          <w:bCs/>
          <w:color w:val="000000"/>
          <w:szCs w:val="24"/>
          <w:lang w:eastAsia="zh-CN"/>
        </w:rPr>
        <w:t>Xiong MM</w:t>
      </w:r>
      <w:r w:rsidRPr="000A542D">
        <w:rPr>
          <w:bCs/>
          <w:color w:val="000000"/>
          <w:szCs w:val="24"/>
          <w:lang w:eastAsia="zh-CN"/>
        </w:rPr>
        <w:t>.</w:t>
      </w:r>
      <w:r>
        <w:rPr>
          <w:bCs/>
          <w:color w:val="000000"/>
          <w:szCs w:val="24"/>
          <w:lang w:eastAsia="zh-CN"/>
        </w:rPr>
        <w:t xml:space="preserve"> (2012). </w:t>
      </w:r>
      <w:r w:rsidRPr="000A542D">
        <w:rPr>
          <w:bCs/>
          <w:color w:val="000000"/>
          <w:szCs w:val="24"/>
          <w:lang w:eastAsia="zh-CN"/>
        </w:rPr>
        <w:t>Longitudinal Association Analysis of Quantitative Traits.</w:t>
      </w:r>
      <w:r>
        <w:rPr>
          <w:bCs/>
          <w:color w:val="000000"/>
          <w:szCs w:val="24"/>
          <w:lang w:eastAsia="zh-CN"/>
        </w:rPr>
        <w:t xml:space="preserve"> </w:t>
      </w:r>
      <w:r w:rsidRPr="000A542D">
        <w:rPr>
          <w:bCs/>
          <w:color w:val="000000"/>
          <w:szCs w:val="24"/>
          <w:lang w:eastAsia="zh-CN"/>
        </w:rPr>
        <w:t>Genet Epidemiol</w:t>
      </w:r>
      <w:r>
        <w:rPr>
          <w:bCs/>
          <w:color w:val="000000"/>
          <w:szCs w:val="24"/>
          <w:lang w:eastAsia="zh-CN"/>
        </w:rPr>
        <w:t xml:space="preserve">. 36: </w:t>
      </w:r>
      <w:r w:rsidRPr="000A542D">
        <w:rPr>
          <w:bCs/>
          <w:color w:val="000000"/>
          <w:szCs w:val="24"/>
          <w:lang w:eastAsia="zh-CN"/>
        </w:rPr>
        <w:t>856–869</w:t>
      </w:r>
      <w:r>
        <w:rPr>
          <w:bCs/>
          <w:color w:val="000000"/>
          <w:szCs w:val="24"/>
          <w:lang w:eastAsia="zh-CN"/>
        </w:rPr>
        <w:t>.</w:t>
      </w:r>
    </w:p>
    <w:p w:rsidR="00D3734A" w:rsidRPr="00D3734A" w:rsidRDefault="00D3734A" w:rsidP="00D3734A">
      <w:pPr>
        <w:pStyle w:val="ListParagraph"/>
        <w:numPr>
          <w:ilvl w:val="3"/>
          <w:numId w:val="2"/>
        </w:numPr>
        <w:rPr>
          <w:rFonts w:eastAsia="SimSun"/>
          <w:bCs/>
          <w:snapToGrid w:val="0"/>
          <w:color w:val="000000"/>
        </w:rPr>
      </w:pPr>
      <w:r w:rsidRPr="00D3734A">
        <w:rPr>
          <w:rFonts w:eastAsia="SimSun"/>
          <w:bCs/>
          <w:snapToGrid w:val="0"/>
          <w:color w:val="000000"/>
        </w:rPr>
        <w:t>1000 Genomes Project Consortium, Abecasis GR, Auton A, Brooks LD, DePristo MA, Durbin RM, Handsaker RE, Kang HM, Marth GT, McVean GA (2012) An integrated map of genetic variation from 1,092 human genomes. Nature 491(7422):56-65. PMCID: PMC3498066 [Available on 2013/5/1]</w:t>
      </w:r>
    </w:p>
    <w:p w:rsidR="00954AB2" w:rsidRDefault="00954AB2" w:rsidP="00954AB2">
      <w:pPr>
        <w:numPr>
          <w:ilvl w:val="3"/>
          <w:numId w:val="2"/>
        </w:numPr>
        <w:rPr>
          <w:bCs/>
          <w:color w:val="000000"/>
          <w:szCs w:val="24"/>
          <w:lang w:eastAsia="zh-CN"/>
        </w:rPr>
      </w:pPr>
      <w:r>
        <w:rPr>
          <w:bCs/>
          <w:color w:val="000000"/>
          <w:szCs w:val="24"/>
          <w:lang w:eastAsia="zh-CN"/>
        </w:rPr>
        <w:t xml:space="preserve">Shugart YY, Zhu Y, Guo W, </w:t>
      </w:r>
      <w:r w:rsidRPr="00954AB2">
        <w:rPr>
          <w:b/>
          <w:bCs/>
          <w:color w:val="000000"/>
          <w:szCs w:val="24"/>
          <w:lang w:eastAsia="zh-CN"/>
        </w:rPr>
        <w:t>Xiong MM</w:t>
      </w:r>
      <w:r>
        <w:rPr>
          <w:b/>
          <w:bCs/>
          <w:color w:val="000000"/>
          <w:szCs w:val="24"/>
          <w:lang w:eastAsia="zh-CN"/>
        </w:rPr>
        <w:t xml:space="preserve"> </w:t>
      </w:r>
      <w:r>
        <w:rPr>
          <w:bCs/>
          <w:color w:val="000000"/>
          <w:szCs w:val="24"/>
          <w:lang w:eastAsia="zh-CN"/>
        </w:rPr>
        <w:t xml:space="preserve">(2012) </w:t>
      </w:r>
      <w:r w:rsidRPr="00954AB2">
        <w:rPr>
          <w:bCs/>
          <w:color w:val="000000"/>
          <w:szCs w:val="24"/>
          <w:lang w:eastAsia="zh-CN"/>
        </w:rPr>
        <w:t>Weighted Pedigree-based Statistics for Testing the Association of Rare Variants</w:t>
      </w:r>
      <w:r>
        <w:rPr>
          <w:bCs/>
          <w:color w:val="000000"/>
          <w:szCs w:val="24"/>
          <w:lang w:eastAsia="zh-CN"/>
        </w:rPr>
        <w:t xml:space="preserve">. </w:t>
      </w:r>
      <w:r w:rsidR="00C86A7D">
        <w:rPr>
          <w:bCs/>
          <w:color w:val="000000"/>
          <w:szCs w:val="24"/>
          <w:lang w:eastAsia="zh-CN"/>
        </w:rPr>
        <w:t>BMC Genomics, 13:667</w:t>
      </w:r>
      <w:r>
        <w:rPr>
          <w:bCs/>
          <w:color w:val="000000"/>
          <w:szCs w:val="24"/>
          <w:lang w:eastAsia="zh-CN"/>
        </w:rPr>
        <w:t>.</w:t>
      </w:r>
    </w:p>
    <w:p w:rsidR="00D3734A" w:rsidRPr="00D3734A" w:rsidRDefault="00145F64" w:rsidP="00D3734A">
      <w:pPr>
        <w:numPr>
          <w:ilvl w:val="3"/>
          <w:numId w:val="2"/>
        </w:numPr>
        <w:rPr>
          <w:bCs/>
          <w:color w:val="000000"/>
          <w:szCs w:val="24"/>
          <w:lang w:eastAsia="zh-CN"/>
        </w:rPr>
      </w:pPr>
      <w:r>
        <w:rPr>
          <w:bCs/>
          <w:color w:val="000000"/>
          <w:szCs w:val="24"/>
          <w:lang w:eastAsia="zh-CN"/>
        </w:rPr>
        <w:t xml:space="preserve">Ma J, Xiao F, Xiong MM, </w:t>
      </w:r>
      <w:r w:rsidRPr="00145F64">
        <w:rPr>
          <w:bCs/>
          <w:color w:val="000000"/>
          <w:szCs w:val="24"/>
          <w:lang w:eastAsia="zh-CN"/>
        </w:rPr>
        <w:t>Andrew</w:t>
      </w:r>
      <w:r>
        <w:rPr>
          <w:bCs/>
          <w:color w:val="000000"/>
          <w:szCs w:val="24"/>
          <w:lang w:eastAsia="zh-CN"/>
        </w:rPr>
        <w:t xml:space="preserve"> AS, </w:t>
      </w:r>
      <w:r w:rsidRPr="00145F64">
        <w:rPr>
          <w:bCs/>
          <w:color w:val="000000"/>
          <w:szCs w:val="24"/>
          <w:lang w:eastAsia="zh-CN"/>
        </w:rPr>
        <w:t>Brenner</w:t>
      </w:r>
      <w:r>
        <w:rPr>
          <w:bCs/>
          <w:color w:val="000000"/>
          <w:szCs w:val="24"/>
          <w:lang w:eastAsia="zh-CN"/>
        </w:rPr>
        <w:t xml:space="preserve"> H, </w:t>
      </w:r>
      <w:r w:rsidRPr="00145F64">
        <w:rPr>
          <w:bCs/>
          <w:color w:val="000000"/>
          <w:szCs w:val="24"/>
          <w:lang w:eastAsia="zh-CN"/>
        </w:rPr>
        <w:t>Duell</w:t>
      </w:r>
      <w:r>
        <w:rPr>
          <w:bCs/>
          <w:color w:val="000000"/>
          <w:szCs w:val="24"/>
          <w:lang w:eastAsia="zh-CN"/>
        </w:rPr>
        <w:t xml:space="preserve"> EJ, </w:t>
      </w:r>
      <w:r w:rsidRPr="00145F64">
        <w:rPr>
          <w:bCs/>
          <w:color w:val="000000"/>
          <w:szCs w:val="24"/>
          <w:lang w:eastAsia="zh-CN"/>
        </w:rPr>
        <w:t>Haugen</w:t>
      </w:r>
      <w:r>
        <w:rPr>
          <w:bCs/>
          <w:color w:val="000000"/>
          <w:szCs w:val="24"/>
          <w:lang w:eastAsia="zh-CN"/>
        </w:rPr>
        <w:t xml:space="preserve"> A, </w:t>
      </w:r>
      <w:r w:rsidRPr="00145F64">
        <w:rPr>
          <w:bCs/>
          <w:color w:val="000000"/>
          <w:szCs w:val="24"/>
          <w:lang w:eastAsia="zh-CN"/>
        </w:rPr>
        <w:t>Hoggart</w:t>
      </w:r>
      <w:r>
        <w:rPr>
          <w:bCs/>
          <w:color w:val="000000"/>
          <w:szCs w:val="24"/>
          <w:lang w:eastAsia="zh-CN"/>
        </w:rPr>
        <w:t xml:space="preserve"> C, </w:t>
      </w:r>
      <w:r w:rsidRPr="00145F64">
        <w:rPr>
          <w:bCs/>
          <w:color w:val="000000"/>
          <w:szCs w:val="24"/>
          <w:lang w:eastAsia="zh-CN"/>
        </w:rPr>
        <w:t>Hung</w:t>
      </w:r>
      <w:r>
        <w:rPr>
          <w:bCs/>
          <w:color w:val="000000"/>
          <w:szCs w:val="24"/>
          <w:lang w:eastAsia="zh-CN"/>
        </w:rPr>
        <w:t xml:space="preserve"> RJ, </w:t>
      </w:r>
      <w:r w:rsidRPr="00145F64">
        <w:rPr>
          <w:bCs/>
          <w:color w:val="000000"/>
          <w:szCs w:val="24"/>
          <w:lang w:eastAsia="zh-CN"/>
        </w:rPr>
        <w:t>Lazarus</w:t>
      </w:r>
      <w:r>
        <w:rPr>
          <w:bCs/>
          <w:color w:val="000000"/>
          <w:szCs w:val="24"/>
          <w:lang w:eastAsia="zh-CN"/>
        </w:rPr>
        <w:t xml:space="preserve"> P, Liu C, </w:t>
      </w:r>
      <w:r w:rsidRPr="00145F64">
        <w:rPr>
          <w:bCs/>
          <w:color w:val="000000"/>
          <w:szCs w:val="24"/>
          <w:lang w:eastAsia="zh-CN"/>
        </w:rPr>
        <w:t>Matsuo</w:t>
      </w:r>
      <w:r>
        <w:rPr>
          <w:bCs/>
          <w:color w:val="000000"/>
          <w:szCs w:val="24"/>
          <w:lang w:eastAsia="zh-CN"/>
        </w:rPr>
        <w:t xml:space="preserve"> K, </w:t>
      </w:r>
      <w:r w:rsidRPr="00145F64">
        <w:rPr>
          <w:bCs/>
          <w:color w:val="000000"/>
          <w:szCs w:val="24"/>
          <w:lang w:eastAsia="zh-CN"/>
        </w:rPr>
        <w:t>Mayordomo</w:t>
      </w:r>
      <w:r>
        <w:rPr>
          <w:bCs/>
          <w:color w:val="000000"/>
          <w:szCs w:val="24"/>
          <w:lang w:eastAsia="zh-CN"/>
        </w:rPr>
        <w:t xml:space="preserve"> JI, </w:t>
      </w:r>
      <w:r w:rsidRPr="00145F64">
        <w:rPr>
          <w:bCs/>
          <w:color w:val="000000"/>
          <w:szCs w:val="24"/>
          <w:lang w:eastAsia="zh-CN"/>
        </w:rPr>
        <w:t>Schwartz</w:t>
      </w:r>
      <w:r>
        <w:rPr>
          <w:bCs/>
          <w:color w:val="000000"/>
          <w:szCs w:val="24"/>
          <w:lang w:eastAsia="zh-CN"/>
        </w:rPr>
        <w:t xml:space="preserve"> AG, </w:t>
      </w:r>
      <w:r w:rsidRPr="00145F64">
        <w:rPr>
          <w:bCs/>
          <w:color w:val="000000"/>
          <w:szCs w:val="24"/>
          <w:lang w:eastAsia="zh-CN"/>
        </w:rPr>
        <w:t>Staratschek-Jox</w:t>
      </w:r>
      <w:r>
        <w:rPr>
          <w:bCs/>
          <w:color w:val="000000"/>
          <w:szCs w:val="24"/>
          <w:lang w:eastAsia="zh-CN"/>
        </w:rPr>
        <w:t xml:space="preserve"> A, </w:t>
      </w:r>
      <w:r w:rsidRPr="00145F64">
        <w:rPr>
          <w:bCs/>
          <w:color w:val="000000"/>
          <w:szCs w:val="24"/>
          <w:lang w:eastAsia="zh-CN"/>
        </w:rPr>
        <w:t>Wichmann</w:t>
      </w:r>
      <w:r>
        <w:rPr>
          <w:bCs/>
          <w:color w:val="000000"/>
          <w:szCs w:val="24"/>
          <w:lang w:eastAsia="zh-CN"/>
        </w:rPr>
        <w:t xml:space="preserve"> E, Yang P and Amos CI (2012).  </w:t>
      </w:r>
      <w:r w:rsidRPr="00145F64">
        <w:rPr>
          <w:bCs/>
          <w:color w:val="000000"/>
          <w:szCs w:val="24"/>
          <w:lang w:eastAsia="zh-CN"/>
        </w:rPr>
        <w:t>Natural and Orthogonal Interaction framework for modeling gene-environment interactions with application to lung cancer</w:t>
      </w:r>
      <w:r w:rsidR="003F598C">
        <w:rPr>
          <w:bCs/>
          <w:color w:val="000000"/>
          <w:szCs w:val="24"/>
          <w:lang w:eastAsia="zh-CN"/>
        </w:rPr>
        <w:t xml:space="preserve">. Human Heredity </w:t>
      </w:r>
      <w:r>
        <w:rPr>
          <w:bCs/>
          <w:color w:val="000000"/>
          <w:szCs w:val="24"/>
          <w:lang w:eastAsia="zh-CN"/>
        </w:rPr>
        <w:t>.</w:t>
      </w:r>
      <w:r w:rsidR="003F598C" w:rsidRPr="003F598C">
        <w:rPr>
          <w:bCs/>
          <w:color w:val="000000"/>
          <w:szCs w:val="24"/>
          <w:lang w:eastAsia="zh-CN"/>
        </w:rPr>
        <w:t>73(4):185-194</w:t>
      </w:r>
    </w:p>
    <w:p w:rsidR="00C15702" w:rsidRDefault="00900410" w:rsidP="00900410">
      <w:pPr>
        <w:numPr>
          <w:ilvl w:val="3"/>
          <w:numId w:val="2"/>
        </w:numPr>
        <w:rPr>
          <w:bCs/>
          <w:color w:val="000000"/>
          <w:szCs w:val="24"/>
          <w:lang w:eastAsia="zh-CN"/>
        </w:rPr>
      </w:pPr>
      <w:r>
        <w:rPr>
          <w:bCs/>
          <w:color w:val="000000"/>
          <w:szCs w:val="24"/>
          <w:lang w:eastAsia="zh-CN"/>
        </w:rPr>
        <w:t xml:space="preserve">Luo L, Zhu Y and </w:t>
      </w:r>
      <w:r w:rsidRPr="005163E1">
        <w:rPr>
          <w:b/>
          <w:bCs/>
          <w:color w:val="000000"/>
          <w:szCs w:val="24"/>
          <w:lang w:eastAsia="zh-CN"/>
        </w:rPr>
        <w:t>Xiong MM</w:t>
      </w:r>
      <w:r>
        <w:rPr>
          <w:bCs/>
          <w:color w:val="000000"/>
          <w:szCs w:val="24"/>
          <w:lang w:eastAsia="zh-CN"/>
        </w:rPr>
        <w:t xml:space="preserve"> (2012) </w:t>
      </w:r>
      <w:r w:rsidRPr="00900410">
        <w:rPr>
          <w:bCs/>
          <w:color w:val="000000"/>
          <w:szCs w:val="24"/>
          <w:lang w:eastAsia="zh-CN"/>
        </w:rPr>
        <w:t>Quantitative Trait Locus (QTL) Analysis for Next-Generation Sequencing with the Functional Linear Models</w:t>
      </w:r>
      <w:r>
        <w:rPr>
          <w:bCs/>
          <w:color w:val="000000"/>
          <w:szCs w:val="24"/>
          <w:lang w:eastAsia="zh-CN"/>
        </w:rPr>
        <w:t>. J Medi</w:t>
      </w:r>
      <w:r w:rsidR="00DE3E67">
        <w:rPr>
          <w:bCs/>
          <w:color w:val="000000"/>
          <w:szCs w:val="24"/>
          <w:lang w:eastAsia="zh-CN"/>
        </w:rPr>
        <w:t xml:space="preserve">cal Genetics. </w:t>
      </w:r>
      <w:r w:rsidR="00DE3E67">
        <w:rPr>
          <w:rFonts w:ascii="Arial" w:hAnsi="Arial" w:cs="Arial"/>
          <w:color w:val="000000"/>
          <w:sz w:val="20"/>
        </w:rPr>
        <w:t>49(8):513-24</w:t>
      </w:r>
      <w:r>
        <w:rPr>
          <w:bCs/>
          <w:color w:val="000000"/>
          <w:szCs w:val="24"/>
          <w:lang w:eastAsia="zh-CN"/>
        </w:rPr>
        <w:t>.</w:t>
      </w:r>
    </w:p>
    <w:p w:rsidR="005163E1" w:rsidRPr="005335EF" w:rsidRDefault="005163E1" w:rsidP="00332C09">
      <w:pPr>
        <w:numPr>
          <w:ilvl w:val="3"/>
          <w:numId w:val="2"/>
        </w:numPr>
        <w:rPr>
          <w:bCs/>
          <w:color w:val="000000"/>
          <w:szCs w:val="24"/>
          <w:lang w:eastAsia="zh-CN"/>
        </w:rPr>
      </w:pPr>
      <w:r w:rsidRPr="005163E1">
        <w:rPr>
          <w:bCs/>
          <w:color w:val="000000"/>
          <w:szCs w:val="24"/>
          <w:lang w:eastAsia="zh-CN"/>
        </w:rPr>
        <w:t xml:space="preserve">Sun H, Samarghandi A, Zhang N, Yao Z, </w:t>
      </w:r>
      <w:r w:rsidRPr="005163E1">
        <w:rPr>
          <w:b/>
          <w:bCs/>
          <w:color w:val="000000"/>
          <w:szCs w:val="24"/>
          <w:lang w:eastAsia="zh-CN"/>
        </w:rPr>
        <w:t>Xiong MM</w:t>
      </w:r>
      <w:r w:rsidRPr="005163E1">
        <w:rPr>
          <w:bCs/>
          <w:color w:val="000000"/>
          <w:szCs w:val="24"/>
          <w:lang w:eastAsia="zh-CN"/>
        </w:rPr>
        <w:t>, Teng BB.</w:t>
      </w:r>
      <w:r>
        <w:rPr>
          <w:bCs/>
          <w:color w:val="000000"/>
          <w:szCs w:val="24"/>
          <w:lang w:eastAsia="zh-CN"/>
        </w:rPr>
        <w:t xml:space="preserve"> (2012) </w:t>
      </w:r>
      <w:r w:rsidRPr="005163E1">
        <w:rPr>
          <w:bCs/>
          <w:color w:val="000000"/>
          <w:szCs w:val="24"/>
          <w:lang w:eastAsia="zh-CN"/>
        </w:rPr>
        <w:t>Proprotein Convertase Subtilisin/Kexin Type 9 Interacts With Apolipoprotein B and Prevents Its Intracellular Degradation, Irrespective of the Low-Density Lipoprotein Receptor.</w:t>
      </w:r>
      <w:r>
        <w:rPr>
          <w:bCs/>
          <w:color w:val="000000"/>
          <w:szCs w:val="24"/>
          <w:lang w:eastAsia="zh-CN"/>
        </w:rPr>
        <w:t xml:space="preserve"> </w:t>
      </w:r>
      <w:r w:rsidRPr="005163E1">
        <w:rPr>
          <w:bCs/>
          <w:color w:val="000000"/>
          <w:szCs w:val="24"/>
          <w:lang w:eastAsia="zh-CN"/>
        </w:rPr>
        <w:t>Arterioscle</w:t>
      </w:r>
      <w:r w:rsidR="00332C09">
        <w:rPr>
          <w:bCs/>
          <w:color w:val="000000"/>
          <w:szCs w:val="24"/>
          <w:lang w:eastAsia="zh-CN"/>
        </w:rPr>
        <w:t xml:space="preserve">r Thromb Vasc Biol. </w:t>
      </w:r>
      <w:r w:rsidR="00332C09" w:rsidRPr="00332C09">
        <w:rPr>
          <w:bCs/>
          <w:color w:val="000000"/>
          <w:szCs w:val="24"/>
          <w:lang w:eastAsia="zh-CN"/>
        </w:rPr>
        <w:t>32(7):1585-95</w:t>
      </w:r>
      <w:r>
        <w:rPr>
          <w:bCs/>
          <w:color w:val="000000"/>
          <w:szCs w:val="24"/>
          <w:lang w:eastAsia="zh-CN"/>
        </w:rPr>
        <w:t>.</w:t>
      </w:r>
    </w:p>
    <w:p w:rsidR="006B3FA0" w:rsidRPr="004048EC" w:rsidRDefault="006B3FA0" w:rsidP="005335EF">
      <w:pPr>
        <w:numPr>
          <w:ilvl w:val="3"/>
          <w:numId w:val="2"/>
        </w:numPr>
        <w:rPr>
          <w:bCs/>
          <w:color w:val="000000"/>
          <w:szCs w:val="24"/>
          <w:lang w:eastAsia="zh-CN"/>
        </w:rPr>
      </w:pPr>
      <w:r>
        <w:t xml:space="preserve">Wang C, Yan S, Hou Z, Fu W, </w:t>
      </w:r>
      <w:r>
        <w:rPr>
          <w:b/>
          <w:bCs/>
        </w:rPr>
        <w:t>Xiong M</w:t>
      </w:r>
      <w:r w:rsidR="005335EF">
        <w:rPr>
          <w:b/>
          <w:bCs/>
        </w:rPr>
        <w:t>M</w:t>
      </w:r>
      <w:r w:rsidR="005335EF">
        <w:t>, Han S, Jin L, Li H. (2012</w:t>
      </w:r>
      <w:r>
        <w:t xml:space="preserve">) </w:t>
      </w:r>
      <w:r w:rsidRPr="006B3FA0">
        <w:t>Present Y chromosomes reveal the ancestry of Emperor CAO Cao of 1800 years ago.</w:t>
      </w:r>
      <w:r>
        <w:t xml:space="preserve"> </w:t>
      </w:r>
      <w:r w:rsidRPr="006B3FA0">
        <w:t>J Hum Gene</w:t>
      </w:r>
      <w:r w:rsidR="005335EF">
        <w:t xml:space="preserve">t. </w:t>
      </w:r>
      <w:r w:rsidR="005335EF" w:rsidRPr="005335EF">
        <w:t>57(3):216-8.</w:t>
      </w:r>
    </w:p>
    <w:p w:rsidR="004048EC" w:rsidRPr="004048EC" w:rsidRDefault="004048EC" w:rsidP="007F7786">
      <w:pPr>
        <w:numPr>
          <w:ilvl w:val="3"/>
          <w:numId w:val="2"/>
        </w:numPr>
        <w:rPr>
          <w:bCs/>
          <w:color w:val="000000"/>
          <w:szCs w:val="24"/>
          <w:lang w:eastAsia="zh-CN"/>
        </w:rPr>
      </w:pPr>
      <w:r>
        <w:t xml:space="preserve">Luo L, Zhu Y, </w:t>
      </w:r>
      <w:r>
        <w:rPr>
          <w:b/>
          <w:bCs/>
        </w:rPr>
        <w:t>Xiong M</w:t>
      </w:r>
      <w:r w:rsidR="005335EF">
        <w:rPr>
          <w:b/>
          <w:bCs/>
        </w:rPr>
        <w:t xml:space="preserve">M </w:t>
      </w:r>
      <w:r>
        <w:t xml:space="preserve">. (2012) </w:t>
      </w:r>
      <w:r w:rsidRPr="004048EC">
        <w:t>A Novel Genome-Information Content-Based Statistic for Genome-Wide Association Analysis Designed for Next-Generation Sequencing Data.</w:t>
      </w:r>
      <w:r>
        <w:t xml:space="preserve"> </w:t>
      </w:r>
      <w:r w:rsidRPr="004048EC">
        <w:t>J Comput Biol</w:t>
      </w:r>
      <w:r w:rsidR="007F7786">
        <w:t xml:space="preserve">. </w:t>
      </w:r>
      <w:r w:rsidR="007F7786" w:rsidRPr="007F7786">
        <w:t>19(6):731-</w:t>
      </w:r>
      <w:r w:rsidR="007F7786">
        <w:t>7</w:t>
      </w:r>
      <w:r w:rsidR="007F7786" w:rsidRPr="007F7786">
        <w:t>44</w:t>
      </w:r>
      <w:r w:rsidR="007F7786">
        <w:t xml:space="preserve">. </w:t>
      </w:r>
    </w:p>
    <w:p w:rsidR="004048EC" w:rsidRPr="005335EF" w:rsidRDefault="00093510" w:rsidP="00254E7B">
      <w:pPr>
        <w:numPr>
          <w:ilvl w:val="3"/>
          <w:numId w:val="2"/>
        </w:numPr>
        <w:rPr>
          <w:bCs/>
          <w:color w:val="000000"/>
          <w:szCs w:val="24"/>
          <w:lang w:eastAsia="zh-CN"/>
        </w:rPr>
      </w:pPr>
      <w:r>
        <w:rPr>
          <w:bCs/>
          <w:color w:val="000000"/>
          <w:szCs w:val="24"/>
          <w:lang w:eastAsia="zh-CN"/>
        </w:rPr>
        <w:t xml:space="preserve"> </w:t>
      </w:r>
      <w:r w:rsidR="004048EC">
        <w:rPr>
          <w:bCs/>
          <w:color w:val="000000"/>
          <w:szCs w:val="24"/>
          <w:lang w:eastAsia="zh-CN"/>
        </w:rPr>
        <w:t xml:space="preserve">Zhu Y and </w:t>
      </w:r>
      <w:r w:rsidR="004048EC" w:rsidRPr="00911529">
        <w:rPr>
          <w:b/>
          <w:bCs/>
          <w:color w:val="000000"/>
          <w:szCs w:val="24"/>
          <w:lang w:eastAsia="zh-CN"/>
        </w:rPr>
        <w:t>Xiong M</w:t>
      </w:r>
      <w:r w:rsidR="005335EF" w:rsidRPr="00911529">
        <w:rPr>
          <w:b/>
          <w:bCs/>
          <w:color w:val="000000"/>
          <w:szCs w:val="24"/>
          <w:lang w:eastAsia="zh-CN"/>
        </w:rPr>
        <w:t>M</w:t>
      </w:r>
      <w:r w:rsidR="005335EF">
        <w:rPr>
          <w:bCs/>
          <w:color w:val="000000"/>
          <w:szCs w:val="24"/>
          <w:lang w:eastAsia="zh-CN"/>
        </w:rPr>
        <w:t xml:space="preserve"> (2012) </w:t>
      </w:r>
      <w:r w:rsidR="005335EF" w:rsidRPr="005335EF">
        <w:rPr>
          <w:bCs/>
          <w:color w:val="000000"/>
          <w:szCs w:val="24"/>
          <w:lang w:eastAsia="zh-CN"/>
        </w:rPr>
        <w:t>Family-Based Association Studies for Next-Generation Sequencing</w:t>
      </w:r>
      <w:r w:rsidR="005335EF">
        <w:rPr>
          <w:bCs/>
          <w:color w:val="000000"/>
          <w:szCs w:val="24"/>
          <w:lang w:eastAsia="zh-CN"/>
        </w:rPr>
        <w:t xml:space="preserve">. </w:t>
      </w:r>
      <w:r w:rsidR="00254E7B">
        <w:rPr>
          <w:bCs/>
          <w:color w:val="000000"/>
          <w:szCs w:val="24"/>
          <w:lang w:eastAsia="zh-CN"/>
        </w:rPr>
        <w:t xml:space="preserve">Am J Human Genet.  </w:t>
      </w:r>
      <w:r w:rsidR="00254E7B" w:rsidRPr="00254E7B">
        <w:rPr>
          <w:bCs/>
          <w:color w:val="000000"/>
          <w:szCs w:val="24"/>
          <w:lang w:eastAsia="zh-CN"/>
        </w:rPr>
        <w:t>90(6):1028-</w:t>
      </w:r>
      <w:r w:rsidR="00254E7B">
        <w:rPr>
          <w:bCs/>
          <w:color w:val="000000"/>
          <w:szCs w:val="24"/>
          <w:lang w:eastAsia="zh-CN"/>
        </w:rPr>
        <w:t>10</w:t>
      </w:r>
      <w:r w:rsidR="00254E7B" w:rsidRPr="00254E7B">
        <w:rPr>
          <w:bCs/>
          <w:color w:val="000000"/>
          <w:szCs w:val="24"/>
          <w:lang w:eastAsia="zh-CN"/>
        </w:rPr>
        <w:t>45</w:t>
      </w:r>
      <w:r w:rsidR="005335EF">
        <w:t xml:space="preserve">.       </w:t>
      </w:r>
    </w:p>
    <w:p w:rsidR="005335EF" w:rsidRPr="007B028B" w:rsidRDefault="005335EF" w:rsidP="00145597">
      <w:pPr>
        <w:numPr>
          <w:ilvl w:val="3"/>
          <w:numId w:val="2"/>
        </w:numPr>
        <w:rPr>
          <w:bCs/>
          <w:color w:val="000000"/>
          <w:szCs w:val="24"/>
          <w:lang w:eastAsia="zh-CN"/>
        </w:rPr>
      </w:pPr>
      <w:r w:rsidRPr="005335EF">
        <w:rPr>
          <w:bCs/>
          <w:color w:val="000000"/>
          <w:szCs w:val="24"/>
          <w:lang w:eastAsia="zh-CN"/>
        </w:rPr>
        <w:t xml:space="preserve">Wei S, Wang LE, McHugh MK, Han Y, </w:t>
      </w:r>
      <w:r w:rsidRPr="00911529">
        <w:rPr>
          <w:b/>
          <w:bCs/>
          <w:color w:val="000000"/>
          <w:szCs w:val="24"/>
          <w:lang w:eastAsia="zh-CN"/>
        </w:rPr>
        <w:t>Xiong M</w:t>
      </w:r>
      <w:r w:rsidRPr="005335EF">
        <w:rPr>
          <w:bCs/>
          <w:color w:val="000000"/>
          <w:szCs w:val="24"/>
          <w:lang w:eastAsia="zh-CN"/>
        </w:rPr>
        <w:t>, Amos CI, Spitz M, Wei Q.</w:t>
      </w:r>
      <w:r>
        <w:rPr>
          <w:bCs/>
          <w:color w:val="000000"/>
          <w:szCs w:val="24"/>
          <w:lang w:eastAsia="zh-CN"/>
        </w:rPr>
        <w:t xml:space="preserve"> (2012) </w:t>
      </w:r>
      <w:r w:rsidRPr="005335EF">
        <w:rPr>
          <w:bCs/>
          <w:color w:val="000000"/>
          <w:szCs w:val="24"/>
          <w:lang w:eastAsia="zh-CN"/>
        </w:rPr>
        <w:t>Genome-wide gene-environment interaction analysis for asbestos exposure in lung cancer susceptibility.</w:t>
      </w:r>
      <w:r>
        <w:rPr>
          <w:bCs/>
          <w:color w:val="000000"/>
          <w:szCs w:val="24"/>
          <w:lang w:eastAsia="zh-CN"/>
        </w:rPr>
        <w:t xml:space="preserve"> </w:t>
      </w:r>
      <w:r w:rsidR="00145597">
        <w:rPr>
          <w:bCs/>
          <w:color w:val="000000"/>
          <w:szCs w:val="24"/>
          <w:lang w:eastAsia="zh-CN"/>
        </w:rPr>
        <w:t xml:space="preserve">Carcinogenesis. </w:t>
      </w:r>
      <w:r w:rsidR="00145597" w:rsidRPr="00145597">
        <w:rPr>
          <w:bCs/>
          <w:color w:val="000000"/>
          <w:szCs w:val="24"/>
          <w:lang w:eastAsia="zh-CN"/>
        </w:rPr>
        <w:t>33(8):1531-7</w:t>
      </w:r>
      <w:r>
        <w:rPr>
          <w:bCs/>
          <w:color w:val="000000"/>
          <w:szCs w:val="24"/>
          <w:lang w:eastAsia="zh-CN"/>
        </w:rPr>
        <w:t xml:space="preserve"> </w:t>
      </w:r>
    </w:p>
    <w:p w:rsidR="00F443D4" w:rsidRPr="00F443D4" w:rsidRDefault="007B028B" w:rsidP="00F443D4">
      <w:pPr>
        <w:numPr>
          <w:ilvl w:val="3"/>
          <w:numId w:val="2"/>
        </w:numPr>
        <w:rPr>
          <w:bCs/>
          <w:color w:val="000000"/>
          <w:szCs w:val="24"/>
          <w:lang w:eastAsia="zh-CN"/>
        </w:rPr>
      </w:pPr>
      <w:r>
        <w:rPr>
          <w:bCs/>
          <w:color w:val="000000"/>
          <w:szCs w:val="24"/>
          <w:lang w:eastAsia="zh-CN"/>
        </w:rPr>
        <w:t xml:space="preserve">Qu HQ, Li Q, Xu S, McCormick JB,  Fisher-Hoch SP, Xiong MM, Qian J, </w:t>
      </w:r>
      <w:r w:rsidRPr="007B028B">
        <w:rPr>
          <w:bCs/>
          <w:color w:val="000000"/>
          <w:szCs w:val="24"/>
          <w:lang w:eastAsia="zh-CN"/>
        </w:rPr>
        <w:t>Jin</w:t>
      </w:r>
      <w:r>
        <w:rPr>
          <w:bCs/>
          <w:color w:val="000000"/>
          <w:szCs w:val="24"/>
          <w:lang w:eastAsia="zh-CN"/>
        </w:rPr>
        <w:t xml:space="preserve"> L. (2012) </w:t>
      </w:r>
      <w:r w:rsidRPr="007B028B">
        <w:rPr>
          <w:bCs/>
          <w:color w:val="000000"/>
          <w:szCs w:val="24"/>
          <w:lang w:eastAsia="zh-CN"/>
        </w:rPr>
        <w:t>Ancestry informative marker set for Han Chinese population</w:t>
      </w:r>
      <w:r>
        <w:rPr>
          <w:bCs/>
          <w:color w:val="000000"/>
          <w:szCs w:val="24"/>
          <w:lang w:eastAsia="zh-CN"/>
        </w:rPr>
        <w:t>. Genes</w:t>
      </w:r>
      <w:r w:rsidR="005335EF">
        <w:rPr>
          <w:bCs/>
          <w:color w:val="000000"/>
          <w:szCs w:val="24"/>
          <w:lang w:eastAsia="zh-CN"/>
        </w:rPr>
        <w:t xml:space="preserve">, Genomes, Genetics. </w:t>
      </w:r>
      <w:r w:rsidR="005335EF" w:rsidRPr="005335EF">
        <w:rPr>
          <w:bCs/>
          <w:color w:val="000000"/>
          <w:szCs w:val="24"/>
          <w:lang w:eastAsia="zh-CN"/>
        </w:rPr>
        <w:t>2(3):339-41.</w:t>
      </w:r>
    </w:p>
    <w:p w:rsidR="00D501C2" w:rsidRPr="00D501C2" w:rsidRDefault="00FD713D" w:rsidP="00D501C2">
      <w:pPr>
        <w:numPr>
          <w:ilvl w:val="3"/>
          <w:numId w:val="2"/>
        </w:numPr>
        <w:rPr>
          <w:bCs/>
          <w:color w:val="000000"/>
          <w:szCs w:val="24"/>
          <w:lang w:eastAsia="zh-CN"/>
        </w:rPr>
      </w:pPr>
      <w:r>
        <w:rPr>
          <w:bCs/>
          <w:color w:val="000000"/>
          <w:szCs w:val="24"/>
          <w:lang w:eastAsia="zh-CN"/>
        </w:rPr>
        <w:t>*</w:t>
      </w:r>
      <w:r w:rsidRPr="00FD713D">
        <w:rPr>
          <w:bCs/>
          <w:color w:val="000000"/>
          <w:szCs w:val="24"/>
          <w:lang w:eastAsia="zh-CN"/>
        </w:rPr>
        <w:t xml:space="preserve">Siu H, Jin L and </w:t>
      </w:r>
      <w:r w:rsidR="00D501C2" w:rsidRPr="00911529">
        <w:rPr>
          <w:b/>
          <w:bCs/>
          <w:color w:val="000000"/>
          <w:szCs w:val="24"/>
          <w:lang w:eastAsia="zh-CN"/>
        </w:rPr>
        <w:t>Xiong MM</w:t>
      </w:r>
      <w:r w:rsidR="00D501C2">
        <w:rPr>
          <w:bCs/>
          <w:color w:val="000000"/>
          <w:szCs w:val="24"/>
          <w:lang w:eastAsia="zh-CN"/>
        </w:rPr>
        <w:t xml:space="preserve"> (2012) </w:t>
      </w:r>
      <w:r w:rsidR="00D501C2" w:rsidRPr="00D501C2">
        <w:rPr>
          <w:bCs/>
          <w:color w:val="000000"/>
          <w:szCs w:val="24"/>
          <w:lang w:eastAsia="zh-CN"/>
        </w:rPr>
        <w:t>Manifold Learning for Human Population Structure</w:t>
      </w:r>
    </w:p>
    <w:p w:rsidR="00F443D4" w:rsidRDefault="00D501C2" w:rsidP="00F443D4">
      <w:pPr>
        <w:ind w:left="360"/>
        <w:rPr>
          <w:bCs/>
          <w:color w:val="000000"/>
          <w:szCs w:val="24"/>
          <w:lang w:eastAsia="zh-CN"/>
        </w:rPr>
      </w:pPr>
      <w:r w:rsidRPr="00D501C2">
        <w:rPr>
          <w:bCs/>
          <w:color w:val="000000"/>
          <w:szCs w:val="24"/>
          <w:lang w:eastAsia="zh-CN"/>
        </w:rPr>
        <w:t>Studies</w:t>
      </w:r>
      <w:r w:rsidR="00FD713D" w:rsidRPr="00FD713D">
        <w:rPr>
          <w:bCs/>
          <w:color w:val="000000"/>
          <w:szCs w:val="24"/>
          <w:lang w:eastAsia="zh-CN"/>
        </w:rPr>
        <w:t>. PLoS ONE</w:t>
      </w:r>
      <w:r w:rsidR="00FD713D">
        <w:rPr>
          <w:bCs/>
          <w:color w:val="000000"/>
          <w:szCs w:val="24"/>
          <w:lang w:eastAsia="zh-CN"/>
        </w:rPr>
        <w:t>, 7:</w:t>
      </w:r>
      <w:r w:rsidR="00FD713D" w:rsidRPr="00FD713D">
        <w:t xml:space="preserve"> </w:t>
      </w:r>
      <w:r w:rsidR="00FD713D" w:rsidRPr="00FD713D">
        <w:rPr>
          <w:bCs/>
          <w:color w:val="000000"/>
          <w:szCs w:val="24"/>
          <w:lang w:eastAsia="zh-CN"/>
        </w:rPr>
        <w:t>e29901</w:t>
      </w:r>
      <w:r w:rsidR="00FD713D">
        <w:rPr>
          <w:bCs/>
          <w:color w:val="000000"/>
          <w:szCs w:val="24"/>
          <w:lang w:eastAsia="zh-CN"/>
        </w:rPr>
        <w:t>.</w:t>
      </w:r>
    </w:p>
    <w:p w:rsidR="00F443D4" w:rsidRPr="001322FA" w:rsidRDefault="00F443D4" w:rsidP="00F443D4">
      <w:pPr>
        <w:pStyle w:val="ListParagraph"/>
        <w:numPr>
          <w:ilvl w:val="3"/>
          <w:numId w:val="2"/>
        </w:numPr>
        <w:rPr>
          <w:rFonts w:eastAsia="SimSun"/>
          <w:bCs/>
          <w:snapToGrid w:val="0"/>
          <w:color w:val="000000" w:themeColor="text1"/>
        </w:rPr>
      </w:pPr>
      <w:r w:rsidRPr="001322FA">
        <w:rPr>
          <w:rFonts w:eastAsia="SimSun"/>
          <w:bCs/>
          <w:snapToGrid w:val="0"/>
          <w:color w:val="000000" w:themeColor="text1"/>
        </w:rPr>
        <w:t>Luo Li, Zhu Yun, Xiong Momiao.</w:t>
      </w:r>
      <w:r w:rsidR="0022446F">
        <w:rPr>
          <w:rFonts w:eastAsia="SimSun" w:hint="eastAsia"/>
          <w:bCs/>
          <w:snapToGrid w:val="0"/>
          <w:color w:val="000000" w:themeColor="text1"/>
        </w:rPr>
        <w:t xml:space="preserve"> (2012)</w:t>
      </w:r>
      <w:r w:rsidRPr="001322FA">
        <w:rPr>
          <w:rFonts w:eastAsia="SimSun"/>
          <w:bCs/>
          <w:snapToGrid w:val="0"/>
          <w:color w:val="000000" w:themeColor="text1"/>
        </w:rPr>
        <w:t xml:space="preserve"> Smoothed functional principal component analysis for testing association of the entire allelic spectrum of genetic variation. European Jou</w:t>
      </w:r>
      <w:r w:rsidR="001322FA">
        <w:rPr>
          <w:rFonts w:eastAsia="SimSun"/>
          <w:bCs/>
          <w:snapToGrid w:val="0"/>
          <w:color w:val="000000" w:themeColor="text1"/>
        </w:rPr>
        <w:t>rnal of Human Genetics. 2012.</w:t>
      </w:r>
    </w:p>
    <w:p w:rsidR="00E4675B" w:rsidRPr="00E4675B" w:rsidRDefault="000B30DD" w:rsidP="00322229">
      <w:pPr>
        <w:numPr>
          <w:ilvl w:val="3"/>
          <w:numId w:val="2"/>
        </w:numPr>
        <w:rPr>
          <w:bCs/>
          <w:color w:val="000000"/>
          <w:szCs w:val="24"/>
          <w:lang w:eastAsia="zh-CN"/>
        </w:rPr>
      </w:pPr>
      <w:r w:rsidRPr="00FE7F7F">
        <w:rPr>
          <w:szCs w:val="24"/>
          <w:vertAlign w:val="superscript"/>
        </w:rPr>
        <w:t>*</w:t>
      </w:r>
      <w:r w:rsidRPr="00FE7F7F">
        <w:rPr>
          <w:szCs w:val="24"/>
        </w:rPr>
        <w:t xml:space="preserve">Siu H, Zhu Y, Jin L and Xiong MM. (2011) Implication of Next-Generation Sequencing on Association </w:t>
      </w:r>
      <w:r w:rsidR="00FE7F7F" w:rsidRPr="00FE7F7F">
        <w:rPr>
          <w:szCs w:val="24"/>
        </w:rPr>
        <w:t>Studies. BMC Genomics, 12:322</w:t>
      </w:r>
      <w:r w:rsidRPr="00E4675B">
        <w:rPr>
          <w:szCs w:val="24"/>
        </w:rPr>
        <w:t>.</w:t>
      </w:r>
      <w:r w:rsidR="00E4675B" w:rsidRPr="00E4675B">
        <w:rPr>
          <w:szCs w:val="24"/>
        </w:rPr>
        <w:t xml:space="preserve"> </w:t>
      </w:r>
      <w:r w:rsidR="00680A06" w:rsidRPr="00F77311">
        <w:rPr>
          <w:szCs w:val="24"/>
        </w:rPr>
        <w:t>PMCID: PMC3148210</w:t>
      </w:r>
    </w:p>
    <w:p w:rsidR="00392297" w:rsidRPr="00680A06" w:rsidRDefault="00392297" w:rsidP="00322229">
      <w:pPr>
        <w:numPr>
          <w:ilvl w:val="3"/>
          <w:numId w:val="2"/>
        </w:numPr>
        <w:rPr>
          <w:bCs/>
          <w:color w:val="000000"/>
          <w:szCs w:val="24"/>
          <w:lang w:eastAsia="zh-CN"/>
        </w:rPr>
      </w:pPr>
      <w:r w:rsidRPr="00392297">
        <w:rPr>
          <w:snapToGrid/>
          <w:szCs w:val="24"/>
          <w:lang w:eastAsia="zh-CN"/>
        </w:rPr>
        <w:t>Fan RZ</w:t>
      </w:r>
      <w:r>
        <w:rPr>
          <w:bCs/>
          <w:color w:val="000000"/>
          <w:szCs w:val="24"/>
          <w:lang w:eastAsia="zh-CN"/>
        </w:rPr>
        <w:t xml:space="preserve">, </w:t>
      </w:r>
      <w:r>
        <w:rPr>
          <w:snapToGrid/>
          <w:szCs w:val="24"/>
          <w:lang w:eastAsia="zh-CN"/>
        </w:rPr>
        <w:t xml:space="preserve">Zhong M, </w:t>
      </w:r>
      <w:r w:rsidRPr="00392297">
        <w:rPr>
          <w:snapToGrid/>
          <w:szCs w:val="24"/>
          <w:lang w:eastAsia="zh-CN"/>
        </w:rPr>
        <w:t xml:space="preserve"> Wang,</w:t>
      </w:r>
      <w:r>
        <w:rPr>
          <w:snapToGrid/>
          <w:szCs w:val="24"/>
          <w:lang w:eastAsia="zh-CN"/>
        </w:rPr>
        <w:t xml:space="preserve"> S,</w:t>
      </w:r>
      <w:r w:rsidRPr="00392297">
        <w:rPr>
          <w:snapToGrid/>
          <w:szCs w:val="24"/>
          <w:lang w:eastAsia="zh-CN"/>
        </w:rPr>
        <w:t xml:space="preserve"> </w:t>
      </w:r>
      <w:r>
        <w:rPr>
          <w:snapToGrid/>
          <w:szCs w:val="24"/>
          <w:lang w:eastAsia="zh-CN"/>
        </w:rPr>
        <w:t>Zhang Y,</w:t>
      </w:r>
      <w:r w:rsidRPr="00392297">
        <w:rPr>
          <w:snapToGrid/>
          <w:szCs w:val="24"/>
          <w:lang w:eastAsia="zh-CN"/>
        </w:rPr>
        <w:t xml:space="preserve"> </w:t>
      </w:r>
      <w:r>
        <w:rPr>
          <w:snapToGrid/>
          <w:szCs w:val="24"/>
          <w:lang w:eastAsia="zh-CN"/>
        </w:rPr>
        <w:t xml:space="preserve">Andrew A, Karagas M, Chen H, Amos CI, Xiong </w:t>
      </w:r>
      <w:r>
        <w:rPr>
          <w:snapToGrid/>
          <w:szCs w:val="24"/>
          <w:lang w:eastAsia="zh-CN"/>
        </w:rPr>
        <w:lastRenderedPageBreak/>
        <w:t xml:space="preserve">MM, </w:t>
      </w:r>
      <w:r w:rsidRPr="00392297">
        <w:rPr>
          <w:snapToGrid/>
          <w:szCs w:val="24"/>
          <w:lang w:eastAsia="zh-CN"/>
        </w:rPr>
        <w:t xml:space="preserve"> </w:t>
      </w:r>
      <w:r>
        <w:rPr>
          <w:snapToGrid/>
          <w:szCs w:val="24"/>
          <w:lang w:eastAsia="zh-CN"/>
        </w:rPr>
        <w:t xml:space="preserve">and </w:t>
      </w:r>
      <w:r w:rsidRPr="00392297">
        <w:rPr>
          <w:snapToGrid/>
          <w:szCs w:val="24"/>
          <w:lang w:eastAsia="zh-CN"/>
        </w:rPr>
        <w:t>Moore</w:t>
      </w:r>
      <w:r>
        <w:rPr>
          <w:snapToGrid/>
          <w:szCs w:val="24"/>
          <w:lang w:eastAsia="zh-CN"/>
        </w:rPr>
        <w:t xml:space="preserve"> J (2011)</w:t>
      </w:r>
      <w:r w:rsidRPr="00392297">
        <w:rPr>
          <w:snapToGrid/>
          <w:szCs w:val="24"/>
          <w:lang w:eastAsia="zh-CN"/>
        </w:rPr>
        <w:t xml:space="preserve"> Entropy-Based Information Gain Approaches to Detect and</w:t>
      </w:r>
      <w:r w:rsidRPr="00392297">
        <w:rPr>
          <w:bCs/>
          <w:color w:val="000000"/>
          <w:szCs w:val="24"/>
          <w:lang w:eastAsia="zh-CN"/>
        </w:rPr>
        <w:t xml:space="preserve"> </w:t>
      </w:r>
      <w:r w:rsidRPr="00392297">
        <w:rPr>
          <w:snapToGrid/>
          <w:szCs w:val="24"/>
          <w:lang w:eastAsia="zh-CN"/>
        </w:rPr>
        <w:t>to Characterize Gene-Gene and Gene-Environment</w:t>
      </w:r>
      <w:r w:rsidRPr="00392297">
        <w:rPr>
          <w:bCs/>
          <w:color w:val="000000"/>
          <w:szCs w:val="24"/>
          <w:lang w:eastAsia="zh-CN"/>
        </w:rPr>
        <w:t xml:space="preserve"> </w:t>
      </w:r>
      <w:r w:rsidRPr="00392297">
        <w:rPr>
          <w:snapToGrid/>
          <w:szCs w:val="24"/>
          <w:lang w:eastAsia="zh-CN"/>
        </w:rPr>
        <w:t>Interactions/Correlations of Complex Diseases</w:t>
      </w:r>
      <w:r>
        <w:rPr>
          <w:snapToGrid/>
          <w:szCs w:val="24"/>
          <w:lang w:eastAsia="zh-CN"/>
        </w:rPr>
        <w:t>. Genet. Epidemiology</w:t>
      </w:r>
      <w:r w:rsidR="00680A06">
        <w:rPr>
          <w:snapToGrid/>
          <w:szCs w:val="24"/>
          <w:lang w:eastAsia="zh-CN"/>
        </w:rPr>
        <w:t xml:space="preserve">. </w:t>
      </w:r>
      <w:r w:rsidR="00680A06" w:rsidRPr="00680A06">
        <w:rPr>
          <w:szCs w:val="24"/>
        </w:rPr>
        <w:t>35(7):706-21. NIHMSID: NIHMS316527</w:t>
      </w:r>
    </w:p>
    <w:p w:rsidR="00FE7F7F" w:rsidRPr="00FE7F7F" w:rsidRDefault="00FE7F7F" w:rsidP="00322229">
      <w:pPr>
        <w:numPr>
          <w:ilvl w:val="3"/>
          <w:numId w:val="2"/>
        </w:numPr>
        <w:rPr>
          <w:bCs/>
          <w:color w:val="000000"/>
          <w:szCs w:val="24"/>
          <w:lang w:eastAsia="zh-CN"/>
        </w:rPr>
      </w:pPr>
      <w:r w:rsidRPr="00FE7F7F">
        <w:rPr>
          <w:color w:val="000000"/>
          <w:szCs w:val="24"/>
        </w:rPr>
        <w:t xml:space="preserve">He Y, Li C, Amos CI, </w:t>
      </w:r>
      <w:r w:rsidRPr="00FE7F7F">
        <w:rPr>
          <w:b/>
          <w:bCs/>
          <w:color w:val="000000"/>
          <w:szCs w:val="24"/>
        </w:rPr>
        <w:t>Xiong M</w:t>
      </w:r>
      <w:r w:rsidR="00BF784A">
        <w:rPr>
          <w:b/>
          <w:bCs/>
          <w:color w:val="000000"/>
          <w:szCs w:val="24"/>
        </w:rPr>
        <w:t>M</w:t>
      </w:r>
      <w:r w:rsidRPr="00FE7F7F">
        <w:rPr>
          <w:color w:val="000000"/>
          <w:szCs w:val="24"/>
        </w:rPr>
        <w:t xml:space="preserve">, Ling H, Jin L (2011) </w:t>
      </w:r>
      <w:hyperlink r:id="rId18" w:history="1">
        <w:r w:rsidRPr="00FE7F7F">
          <w:rPr>
            <w:color w:val="000000"/>
            <w:szCs w:val="24"/>
          </w:rPr>
          <w:t>Accelerating haplotype-based genome-wide association study using perfect phylogeny and phase-known reference data.</w:t>
        </w:r>
      </w:hyperlink>
      <w:r w:rsidRPr="00FE7F7F">
        <w:rPr>
          <w:color w:val="000000"/>
          <w:szCs w:val="24"/>
        </w:rPr>
        <w:t xml:space="preserve"> </w:t>
      </w:r>
      <w:r w:rsidRPr="00FE7F7F">
        <w:rPr>
          <w:rStyle w:val="jrnl"/>
          <w:color w:val="000000"/>
          <w:szCs w:val="24"/>
        </w:rPr>
        <w:t>PLoS One</w:t>
      </w:r>
      <w:r w:rsidRPr="00FE7F7F">
        <w:rPr>
          <w:color w:val="000000"/>
          <w:szCs w:val="24"/>
        </w:rPr>
        <w:t>. 2011;6(7):e22097</w:t>
      </w:r>
      <w:r w:rsidR="00E4675B">
        <w:rPr>
          <w:color w:val="000000"/>
          <w:szCs w:val="24"/>
        </w:rPr>
        <w:t xml:space="preserve">. </w:t>
      </w:r>
      <w:r w:rsidR="00E4675B" w:rsidRPr="00E4675B">
        <w:rPr>
          <w:color w:val="000000"/>
          <w:szCs w:val="24"/>
        </w:rPr>
        <w:t>PMC3137625</w:t>
      </w:r>
      <w:r w:rsidR="00E4675B">
        <w:rPr>
          <w:color w:val="000000"/>
          <w:szCs w:val="24"/>
        </w:rPr>
        <w:t>.</w:t>
      </w:r>
    </w:p>
    <w:p w:rsidR="007E21B5" w:rsidRPr="007E21B5" w:rsidRDefault="007E21B5" w:rsidP="00322229">
      <w:pPr>
        <w:numPr>
          <w:ilvl w:val="3"/>
          <w:numId w:val="2"/>
        </w:numPr>
        <w:rPr>
          <w:bCs/>
          <w:color w:val="000000"/>
          <w:szCs w:val="24"/>
          <w:lang w:eastAsia="zh-CN"/>
        </w:rPr>
      </w:pPr>
      <w:r w:rsidRPr="00FE7F7F">
        <w:rPr>
          <w:szCs w:val="24"/>
        </w:rPr>
        <w:t>Hong S, Hua D, Jin L and Xiong MM (2011) Gene co-expression network and functional module analysis of ovarian cancer. International</w:t>
      </w:r>
      <w:r w:rsidRPr="007E21B5">
        <w:rPr>
          <w:szCs w:val="24"/>
        </w:rPr>
        <w:t xml:space="preserve"> Journal of Computational Biology and Drug Design.</w:t>
      </w:r>
      <w:r w:rsidR="00BA7D5E">
        <w:rPr>
          <w:szCs w:val="24"/>
        </w:rPr>
        <w:t xml:space="preserve"> 4:147-164.</w:t>
      </w:r>
    </w:p>
    <w:p w:rsidR="00EC63D3" w:rsidRPr="00AA0766" w:rsidRDefault="00777B6B" w:rsidP="00322229">
      <w:pPr>
        <w:numPr>
          <w:ilvl w:val="3"/>
          <w:numId w:val="2"/>
        </w:numPr>
        <w:rPr>
          <w:bCs/>
          <w:color w:val="000000"/>
          <w:szCs w:val="24"/>
          <w:lang w:eastAsia="zh-CN"/>
        </w:rPr>
      </w:pPr>
      <w:r>
        <w:rPr>
          <w:iCs/>
          <w:color w:val="000000"/>
          <w:vertAlign w:val="superscript"/>
        </w:rPr>
        <w:t>*</w:t>
      </w:r>
      <w:r w:rsidR="00EC63D3">
        <w:rPr>
          <w:iCs/>
          <w:color w:val="000000"/>
        </w:rPr>
        <w:t>F</w:t>
      </w:r>
      <w:r w:rsidR="00EC63D3" w:rsidRPr="000365C1">
        <w:rPr>
          <w:iCs/>
          <w:color w:val="000000"/>
        </w:rPr>
        <w:t xml:space="preserve">ang S, </w:t>
      </w:r>
      <w:r>
        <w:rPr>
          <w:iCs/>
          <w:color w:val="000000"/>
          <w:vertAlign w:val="superscript"/>
        </w:rPr>
        <w:t>*</w:t>
      </w:r>
      <w:r w:rsidR="00EC63D3" w:rsidRPr="000365C1">
        <w:rPr>
          <w:iCs/>
          <w:color w:val="000000"/>
        </w:rPr>
        <w:t>Fang X</w:t>
      </w:r>
      <w:r w:rsidR="00EC63D3">
        <w:rPr>
          <w:iCs/>
          <w:color w:val="000000"/>
        </w:rPr>
        <w:t>,</w:t>
      </w:r>
      <w:r w:rsidR="00EC63D3" w:rsidRPr="000365C1">
        <w:rPr>
          <w:iCs/>
          <w:color w:val="000000"/>
        </w:rPr>
        <w:t xml:space="preserve"> </w:t>
      </w:r>
      <w:r w:rsidR="00EC63D3" w:rsidRPr="000365C1">
        <w:rPr>
          <w:b/>
          <w:iCs/>
          <w:color w:val="000000"/>
        </w:rPr>
        <w:t>Xiong MM</w:t>
      </w:r>
      <w:r w:rsidR="00EC63D3">
        <w:rPr>
          <w:b/>
          <w:iCs/>
          <w:color w:val="000000"/>
        </w:rPr>
        <w:t>.</w:t>
      </w:r>
      <w:r w:rsidR="00CB68AB">
        <w:rPr>
          <w:iCs/>
          <w:color w:val="000000"/>
        </w:rPr>
        <w:t xml:space="preserve"> (2011</w:t>
      </w:r>
      <w:r w:rsidR="00EC63D3" w:rsidRPr="000365C1">
        <w:rPr>
          <w:iCs/>
          <w:color w:val="000000"/>
        </w:rPr>
        <w:t>)</w:t>
      </w:r>
      <w:r w:rsidR="00EC63D3">
        <w:rPr>
          <w:iCs/>
          <w:color w:val="000000"/>
        </w:rPr>
        <w:t xml:space="preserve"> </w:t>
      </w:r>
      <w:r w:rsidR="00EC63D3" w:rsidRPr="000365C1">
        <w:rPr>
          <w:color w:val="000000"/>
          <w:szCs w:val="28"/>
        </w:rPr>
        <w:t>Psor</w:t>
      </w:r>
      <w:r w:rsidR="00077589">
        <w:rPr>
          <w:color w:val="000000"/>
          <w:szCs w:val="28"/>
        </w:rPr>
        <w:t>i</w:t>
      </w:r>
      <w:r w:rsidR="00EC63D3" w:rsidRPr="000365C1">
        <w:rPr>
          <w:color w:val="000000"/>
          <w:szCs w:val="28"/>
        </w:rPr>
        <w:t>asis prediction from genome-wide SNP profiles</w:t>
      </w:r>
      <w:r w:rsidR="00EC63D3">
        <w:rPr>
          <w:color w:val="000000"/>
          <w:szCs w:val="28"/>
        </w:rPr>
        <w:t>.</w:t>
      </w:r>
      <w:r w:rsidR="00094DA3" w:rsidRPr="00094DA3">
        <w:rPr>
          <w:rFonts w:ascii="Arial" w:hAnsi="Arial" w:cs="Arial"/>
          <w:sz w:val="18"/>
          <w:szCs w:val="18"/>
        </w:rPr>
        <w:t xml:space="preserve"> </w:t>
      </w:r>
      <w:r w:rsidR="00094DA3" w:rsidRPr="00094DA3">
        <w:rPr>
          <w:rStyle w:val="jrnl"/>
          <w:szCs w:val="24"/>
        </w:rPr>
        <w:t>BMC Dermatol</w:t>
      </w:r>
      <w:r w:rsidR="00094DA3" w:rsidRPr="00094DA3">
        <w:rPr>
          <w:rStyle w:val="src1"/>
          <w:szCs w:val="24"/>
          <w:specVanish w:val="0"/>
        </w:rPr>
        <w:t>.</w:t>
      </w:r>
      <w:r w:rsidR="00EC63D3" w:rsidRPr="00EC63D3">
        <w:rPr>
          <w:bCs/>
          <w:iCs/>
          <w:snapToGrid/>
          <w:color w:val="000000"/>
          <w:szCs w:val="24"/>
          <w:lang w:eastAsia="zh-CN"/>
        </w:rPr>
        <w:t xml:space="preserve"> </w:t>
      </w:r>
      <w:r w:rsidR="00CB68AB" w:rsidRPr="00CB68AB">
        <w:rPr>
          <w:rStyle w:val="Heading1Char"/>
          <w:rFonts w:ascii="Arial" w:hAnsi="Arial" w:cs="Arial"/>
          <w:sz w:val="18"/>
          <w:szCs w:val="18"/>
        </w:rPr>
        <w:t xml:space="preserve"> </w:t>
      </w:r>
      <w:r w:rsidR="00CB68AB" w:rsidRPr="00CB68AB">
        <w:rPr>
          <w:rStyle w:val="src1"/>
          <w:szCs w:val="24"/>
          <w:specVanish w:val="0"/>
        </w:rPr>
        <w:t>11(1):1</w:t>
      </w:r>
      <w:r w:rsidR="00EC63D3" w:rsidRPr="00CB68AB">
        <w:rPr>
          <w:bCs/>
          <w:iCs/>
          <w:snapToGrid/>
          <w:color w:val="000000"/>
          <w:szCs w:val="24"/>
          <w:lang w:eastAsia="zh-CN"/>
        </w:rPr>
        <w:t>.</w:t>
      </w:r>
      <w:r w:rsidR="00EC63D3">
        <w:rPr>
          <w:color w:val="000000"/>
          <w:szCs w:val="28"/>
        </w:rPr>
        <w:t xml:space="preserve"> </w:t>
      </w:r>
      <w:r w:rsidR="00E4675B" w:rsidRPr="00E4675B">
        <w:rPr>
          <w:color w:val="000000"/>
          <w:szCs w:val="28"/>
        </w:rPr>
        <w:t>PMC3022824</w:t>
      </w:r>
      <w:r w:rsidR="00E4675B">
        <w:rPr>
          <w:color w:val="000000"/>
          <w:szCs w:val="28"/>
        </w:rPr>
        <w:t xml:space="preserve">. </w:t>
      </w:r>
    </w:p>
    <w:p w:rsidR="00AA0766" w:rsidRPr="00A918D9" w:rsidRDefault="00AA0766" w:rsidP="00322229">
      <w:pPr>
        <w:numPr>
          <w:ilvl w:val="3"/>
          <w:numId w:val="2"/>
        </w:numPr>
        <w:rPr>
          <w:bCs/>
          <w:color w:val="000000"/>
          <w:szCs w:val="24"/>
          <w:lang w:eastAsia="zh-CN"/>
        </w:rPr>
      </w:pPr>
      <w:r w:rsidRPr="00A31478">
        <w:rPr>
          <w:color w:val="000000"/>
          <w:szCs w:val="24"/>
          <w:vertAlign w:val="superscript"/>
        </w:rPr>
        <w:t>*</w:t>
      </w:r>
      <w:r w:rsidRPr="00A31478">
        <w:rPr>
          <w:color w:val="000000"/>
          <w:szCs w:val="24"/>
        </w:rPr>
        <w:t xml:space="preserve">Luo L, Boerwinkle E and Xiong MM (2011) Association studies for next-generation sequencing. Genome Research, </w:t>
      </w:r>
      <w:r w:rsidR="00DE1944" w:rsidRPr="00A31478">
        <w:rPr>
          <w:szCs w:val="24"/>
        </w:rPr>
        <w:t>21(7):1099-1</w:t>
      </w:r>
      <w:r w:rsidR="00C350B6">
        <w:rPr>
          <w:szCs w:val="24"/>
        </w:rPr>
        <w:t>1</w:t>
      </w:r>
      <w:r w:rsidR="00DE1944" w:rsidRPr="00A31478">
        <w:rPr>
          <w:szCs w:val="24"/>
        </w:rPr>
        <w:t>08</w:t>
      </w:r>
      <w:r w:rsidR="00DE1944" w:rsidRPr="00A918D9">
        <w:rPr>
          <w:szCs w:val="24"/>
        </w:rPr>
        <w:t xml:space="preserve">. </w:t>
      </w:r>
      <w:r w:rsidR="00C350B6" w:rsidRPr="008717CF">
        <w:rPr>
          <w:szCs w:val="24"/>
        </w:rPr>
        <w:t>PMCID: PMC3129252</w:t>
      </w:r>
    </w:p>
    <w:p w:rsidR="005A59BD" w:rsidRPr="00CB68AB" w:rsidRDefault="00777B6B" w:rsidP="00322229">
      <w:pPr>
        <w:numPr>
          <w:ilvl w:val="3"/>
          <w:numId w:val="2"/>
        </w:numPr>
        <w:rPr>
          <w:bCs/>
          <w:color w:val="000000"/>
          <w:szCs w:val="24"/>
          <w:lang w:eastAsia="zh-CN"/>
        </w:rPr>
      </w:pPr>
      <w:r>
        <w:rPr>
          <w:bCs/>
          <w:color w:val="000000"/>
          <w:szCs w:val="24"/>
          <w:vertAlign w:val="superscript"/>
          <w:lang w:eastAsia="zh-CN"/>
        </w:rPr>
        <w:t>*</w:t>
      </w:r>
      <w:r w:rsidR="005A59BD" w:rsidRPr="00CB68AB">
        <w:rPr>
          <w:bCs/>
          <w:color w:val="000000"/>
          <w:szCs w:val="24"/>
          <w:lang w:eastAsia="zh-CN"/>
        </w:rPr>
        <w:t xml:space="preserve">Wu X, </w:t>
      </w:r>
      <w:r>
        <w:rPr>
          <w:bCs/>
          <w:color w:val="000000"/>
          <w:szCs w:val="24"/>
          <w:vertAlign w:val="superscript"/>
          <w:lang w:eastAsia="zh-CN"/>
        </w:rPr>
        <w:t>*</w:t>
      </w:r>
      <w:r w:rsidR="005A59BD" w:rsidRPr="00CB68AB">
        <w:rPr>
          <w:color w:val="000000"/>
          <w:szCs w:val="24"/>
        </w:rPr>
        <w:t xml:space="preserve">Dong H, </w:t>
      </w:r>
      <w:r>
        <w:rPr>
          <w:color w:val="000000"/>
          <w:szCs w:val="24"/>
          <w:vertAlign w:val="superscript"/>
        </w:rPr>
        <w:t>*</w:t>
      </w:r>
      <w:r w:rsidR="005A59BD" w:rsidRPr="00CB68AB">
        <w:rPr>
          <w:color w:val="000000"/>
          <w:szCs w:val="24"/>
        </w:rPr>
        <w:t xml:space="preserve">Luo L, </w:t>
      </w:r>
      <w:r>
        <w:rPr>
          <w:color w:val="000000"/>
          <w:szCs w:val="24"/>
          <w:vertAlign w:val="superscript"/>
        </w:rPr>
        <w:t>*</w:t>
      </w:r>
      <w:r w:rsidR="005A59BD" w:rsidRPr="00CB68AB">
        <w:rPr>
          <w:color w:val="000000"/>
          <w:szCs w:val="24"/>
        </w:rPr>
        <w:t xml:space="preserve">Zhu Y, </w:t>
      </w:r>
      <w:r>
        <w:rPr>
          <w:color w:val="000000"/>
          <w:szCs w:val="24"/>
          <w:vertAlign w:val="superscript"/>
        </w:rPr>
        <w:t>*</w:t>
      </w:r>
      <w:r w:rsidR="005A59BD" w:rsidRPr="00CB68AB">
        <w:rPr>
          <w:color w:val="000000"/>
          <w:szCs w:val="24"/>
        </w:rPr>
        <w:t>Peng G, Reveille JD</w:t>
      </w:r>
      <w:r w:rsidR="005A59BD" w:rsidRPr="00CB68AB">
        <w:rPr>
          <w:b/>
          <w:color w:val="000000"/>
          <w:szCs w:val="24"/>
        </w:rPr>
        <w:t>, Xiong MM.</w:t>
      </w:r>
      <w:r w:rsidR="005A59BD" w:rsidRPr="00CB68AB">
        <w:rPr>
          <w:color w:val="000000"/>
          <w:szCs w:val="24"/>
        </w:rPr>
        <w:t xml:space="preserve"> (2010) A</w:t>
      </w:r>
      <w:r w:rsidR="005A59BD" w:rsidRPr="00CB68AB">
        <w:rPr>
          <w:b/>
          <w:color w:val="000000"/>
          <w:szCs w:val="24"/>
        </w:rPr>
        <w:t xml:space="preserve"> </w:t>
      </w:r>
      <w:r w:rsidR="005A59BD" w:rsidRPr="00CB68AB">
        <w:rPr>
          <w:color w:val="000000"/>
          <w:szCs w:val="24"/>
        </w:rPr>
        <w:t>novel statistic for genome-wide interaction analysis. Plos Genetics.</w:t>
      </w:r>
      <w:r w:rsidR="00ED03FB" w:rsidRPr="00CB68AB">
        <w:rPr>
          <w:color w:val="000000"/>
          <w:szCs w:val="24"/>
        </w:rPr>
        <w:t xml:space="preserve"> 6 (9), e1001131</w:t>
      </w:r>
      <w:r w:rsidR="005A59BD" w:rsidRPr="00CB68AB">
        <w:rPr>
          <w:color w:val="000000"/>
          <w:szCs w:val="24"/>
        </w:rPr>
        <w:t>.</w:t>
      </w:r>
      <w:r w:rsidR="00CB68AB" w:rsidRPr="00CB68AB">
        <w:t xml:space="preserve"> </w:t>
      </w:r>
      <w:r w:rsidR="00CB68AB" w:rsidRPr="00CB68AB">
        <w:rPr>
          <w:rFonts w:eastAsia="Times New Roman"/>
          <w:snapToGrid/>
          <w:color w:val="000000"/>
          <w:szCs w:val="24"/>
          <w:lang w:eastAsia="zh-CN"/>
        </w:rPr>
        <w:t>PMC2987176</w:t>
      </w:r>
    </w:p>
    <w:p w:rsidR="00686D6B" w:rsidRPr="00CB68AB" w:rsidRDefault="00777B6B" w:rsidP="00322229">
      <w:pPr>
        <w:numPr>
          <w:ilvl w:val="3"/>
          <w:numId w:val="2"/>
        </w:numPr>
        <w:rPr>
          <w:rStyle w:val="src1"/>
          <w:bCs/>
          <w:color w:val="000000"/>
          <w:szCs w:val="24"/>
          <w:lang w:eastAsia="zh-CN"/>
        </w:rPr>
      </w:pPr>
      <w:r>
        <w:rPr>
          <w:color w:val="000000"/>
          <w:szCs w:val="24"/>
          <w:vertAlign w:val="superscript"/>
        </w:rPr>
        <w:t>*</w:t>
      </w:r>
      <w:r w:rsidR="00686D6B" w:rsidRPr="00CB68AB">
        <w:rPr>
          <w:color w:val="000000"/>
          <w:szCs w:val="24"/>
        </w:rPr>
        <w:t xml:space="preserve">Dong H, </w:t>
      </w:r>
      <w:r>
        <w:rPr>
          <w:color w:val="000000"/>
          <w:szCs w:val="24"/>
          <w:vertAlign w:val="superscript"/>
        </w:rPr>
        <w:t>*</w:t>
      </w:r>
      <w:r w:rsidR="00686D6B" w:rsidRPr="00CB68AB">
        <w:rPr>
          <w:color w:val="000000"/>
          <w:szCs w:val="24"/>
        </w:rPr>
        <w:t xml:space="preserve">Luo L, </w:t>
      </w:r>
      <w:r>
        <w:rPr>
          <w:color w:val="000000"/>
          <w:szCs w:val="24"/>
          <w:vertAlign w:val="superscript"/>
        </w:rPr>
        <w:t>*</w:t>
      </w:r>
      <w:r w:rsidR="00686D6B" w:rsidRPr="00CB68AB">
        <w:rPr>
          <w:color w:val="000000"/>
          <w:szCs w:val="24"/>
        </w:rPr>
        <w:t xml:space="preserve">Hong S, </w:t>
      </w:r>
      <w:r>
        <w:rPr>
          <w:color w:val="000000"/>
          <w:szCs w:val="24"/>
          <w:vertAlign w:val="superscript"/>
        </w:rPr>
        <w:t>*</w:t>
      </w:r>
      <w:r w:rsidR="00686D6B" w:rsidRPr="00CB68AB">
        <w:rPr>
          <w:color w:val="000000"/>
          <w:szCs w:val="24"/>
        </w:rPr>
        <w:t>Siu H, Xiao Y, Jin L, Chen R</w:t>
      </w:r>
      <w:r w:rsidR="00686D6B" w:rsidRPr="00CB68AB">
        <w:rPr>
          <w:b/>
          <w:color w:val="000000"/>
          <w:szCs w:val="24"/>
        </w:rPr>
        <w:t>, Xiong MM</w:t>
      </w:r>
      <w:r w:rsidR="00686D6B" w:rsidRPr="00CB68AB">
        <w:rPr>
          <w:color w:val="000000"/>
          <w:szCs w:val="24"/>
        </w:rPr>
        <w:t xml:space="preserve">. (2010) </w:t>
      </w:r>
      <w:hyperlink r:id="rId19" w:history="1">
        <w:r w:rsidR="00686D6B" w:rsidRPr="00CB68AB">
          <w:rPr>
            <w:color w:val="000000"/>
            <w:szCs w:val="24"/>
          </w:rPr>
          <w:t>Integrated analysis of mutations, miRNA and mRNA expression in glioblastoma.</w:t>
        </w:r>
      </w:hyperlink>
      <w:r w:rsidR="00686D6B" w:rsidRPr="00CB68AB">
        <w:rPr>
          <w:bCs/>
          <w:color w:val="000000"/>
          <w:szCs w:val="24"/>
          <w:lang w:eastAsia="zh-CN"/>
        </w:rPr>
        <w:t xml:space="preserve"> </w:t>
      </w:r>
      <w:r w:rsidR="00686D6B" w:rsidRPr="00CB68AB">
        <w:rPr>
          <w:rStyle w:val="jrnl"/>
          <w:color w:val="000000"/>
          <w:szCs w:val="24"/>
        </w:rPr>
        <w:t>BMC Syst Biol</w:t>
      </w:r>
      <w:r w:rsidR="00BA7D5E">
        <w:rPr>
          <w:rStyle w:val="src1"/>
          <w:color w:val="000000"/>
          <w:szCs w:val="24"/>
          <w:specVanish w:val="0"/>
        </w:rPr>
        <w:t xml:space="preserve">. </w:t>
      </w:r>
      <w:r w:rsidR="004F0975" w:rsidRPr="00CB68AB">
        <w:rPr>
          <w:rStyle w:val="src1"/>
          <w:color w:val="000000"/>
          <w:szCs w:val="24"/>
          <w:specVanish w:val="0"/>
        </w:rPr>
        <w:t xml:space="preserve">4(1):163. </w:t>
      </w:r>
      <w:r w:rsidR="00B36B7B" w:rsidRPr="00CB68AB">
        <w:rPr>
          <w:rStyle w:val="src1"/>
          <w:color w:val="000000"/>
          <w:szCs w:val="24"/>
          <w:specVanish w:val="0"/>
        </w:rPr>
        <w:t xml:space="preserve"> </w:t>
      </w:r>
      <w:r w:rsidR="00CB68AB" w:rsidRPr="00CB68AB">
        <w:rPr>
          <w:rFonts w:eastAsia="Times New Roman"/>
          <w:snapToGrid/>
          <w:color w:val="000000"/>
          <w:szCs w:val="24"/>
          <w:lang w:eastAsia="zh-CN"/>
        </w:rPr>
        <w:t>PMC3002314</w:t>
      </w:r>
    </w:p>
    <w:p w:rsidR="005A59BD" w:rsidRPr="00CB68AB" w:rsidRDefault="00777B6B" w:rsidP="00322229">
      <w:pPr>
        <w:numPr>
          <w:ilvl w:val="3"/>
          <w:numId w:val="2"/>
        </w:numPr>
        <w:rPr>
          <w:bCs/>
          <w:color w:val="000000"/>
          <w:szCs w:val="24"/>
          <w:lang w:eastAsia="zh-CN"/>
        </w:rPr>
      </w:pPr>
      <w:r>
        <w:rPr>
          <w:color w:val="000000"/>
          <w:szCs w:val="24"/>
          <w:vertAlign w:val="superscript"/>
        </w:rPr>
        <w:t>*</w:t>
      </w:r>
      <w:r w:rsidR="005A59BD" w:rsidRPr="00CB68AB">
        <w:rPr>
          <w:color w:val="000000"/>
          <w:szCs w:val="24"/>
        </w:rPr>
        <w:t xml:space="preserve">Dong H, </w:t>
      </w:r>
      <w:r>
        <w:rPr>
          <w:color w:val="000000"/>
          <w:szCs w:val="24"/>
          <w:vertAlign w:val="superscript"/>
        </w:rPr>
        <w:t>*</w:t>
      </w:r>
      <w:r w:rsidR="005A59BD" w:rsidRPr="00CB68AB">
        <w:rPr>
          <w:color w:val="000000"/>
          <w:szCs w:val="24"/>
        </w:rPr>
        <w:t>Siu</w:t>
      </w:r>
      <w:r w:rsidR="005A59BD" w:rsidRPr="00CB68AB">
        <w:rPr>
          <w:color w:val="000000"/>
          <w:szCs w:val="24"/>
          <w:vertAlign w:val="superscript"/>
        </w:rPr>
        <w:t xml:space="preserve"> </w:t>
      </w:r>
      <w:r w:rsidR="005A59BD" w:rsidRPr="00CB68AB">
        <w:rPr>
          <w:color w:val="000000"/>
          <w:szCs w:val="24"/>
        </w:rPr>
        <w:t xml:space="preserve">H, </w:t>
      </w:r>
      <w:r>
        <w:rPr>
          <w:color w:val="000000"/>
          <w:szCs w:val="24"/>
          <w:vertAlign w:val="superscript"/>
        </w:rPr>
        <w:t>*</w:t>
      </w:r>
      <w:r w:rsidR="005A59BD" w:rsidRPr="00CB68AB">
        <w:rPr>
          <w:color w:val="000000"/>
          <w:szCs w:val="24"/>
        </w:rPr>
        <w:t>Luo</w:t>
      </w:r>
      <w:r w:rsidR="005A59BD" w:rsidRPr="00CB68AB">
        <w:rPr>
          <w:color w:val="000000"/>
          <w:szCs w:val="24"/>
          <w:vertAlign w:val="superscript"/>
        </w:rPr>
        <w:t xml:space="preserve"> </w:t>
      </w:r>
      <w:r w:rsidR="005A59BD" w:rsidRPr="00CB68AB">
        <w:rPr>
          <w:color w:val="000000"/>
          <w:szCs w:val="24"/>
        </w:rPr>
        <w:t xml:space="preserve">L, </w:t>
      </w:r>
      <w:r>
        <w:rPr>
          <w:color w:val="000000"/>
          <w:szCs w:val="24"/>
          <w:vertAlign w:val="superscript"/>
        </w:rPr>
        <w:t>*</w:t>
      </w:r>
      <w:r w:rsidR="005A59BD" w:rsidRPr="00CB68AB">
        <w:rPr>
          <w:color w:val="000000"/>
          <w:szCs w:val="24"/>
        </w:rPr>
        <w:t>Fang</w:t>
      </w:r>
      <w:r w:rsidR="005A59BD" w:rsidRPr="00CB68AB">
        <w:rPr>
          <w:color w:val="000000"/>
          <w:szCs w:val="24"/>
          <w:vertAlign w:val="superscript"/>
        </w:rPr>
        <w:t xml:space="preserve"> </w:t>
      </w:r>
      <w:r w:rsidR="005A59BD" w:rsidRPr="00CB68AB">
        <w:rPr>
          <w:color w:val="000000"/>
          <w:szCs w:val="24"/>
        </w:rPr>
        <w:t>X, Jin</w:t>
      </w:r>
      <w:r w:rsidR="005A59BD" w:rsidRPr="00CB68AB">
        <w:rPr>
          <w:color w:val="000000"/>
          <w:szCs w:val="24"/>
          <w:vertAlign w:val="superscript"/>
        </w:rPr>
        <w:t xml:space="preserve"> </w:t>
      </w:r>
      <w:r w:rsidR="005A59BD" w:rsidRPr="00CB68AB">
        <w:rPr>
          <w:color w:val="000000"/>
          <w:szCs w:val="24"/>
        </w:rPr>
        <w:t xml:space="preserve">L, </w:t>
      </w:r>
      <w:r w:rsidR="005A59BD" w:rsidRPr="00CB68AB">
        <w:rPr>
          <w:b/>
          <w:color w:val="000000"/>
          <w:szCs w:val="24"/>
        </w:rPr>
        <w:t>Xiong</w:t>
      </w:r>
      <w:r w:rsidR="005A59BD" w:rsidRPr="00CB68AB">
        <w:rPr>
          <w:b/>
          <w:color w:val="000000"/>
          <w:szCs w:val="24"/>
          <w:vertAlign w:val="superscript"/>
        </w:rPr>
        <w:t xml:space="preserve"> </w:t>
      </w:r>
      <w:r w:rsidR="005A59BD" w:rsidRPr="00CB68AB">
        <w:rPr>
          <w:b/>
          <w:bCs/>
          <w:color w:val="000000"/>
          <w:szCs w:val="24"/>
          <w:lang w:eastAsia="zh-CN"/>
        </w:rPr>
        <w:t>MM.</w:t>
      </w:r>
      <w:r w:rsidR="005A59BD" w:rsidRPr="00CB68AB">
        <w:rPr>
          <w:bCs/>
          <w:color w:val="000000"/>
          <w:szCs w:val="24"/>
          <w:lang w:eastAsia="zh-CN"/>
        </w:rPr>
        <w:t xml:space="preserve"> (2010) </w:t>
      </w:r>
      <w:r w:rsidR="005A59BD" w:rsidRPr="00CB68AB">
        <w:rPr>
          <w:color w:val="000000"/>
          <w:szCs w:val="24"/>
        </w:rPr>
        <w:t xml:space="preserve">Investigation </w:t>
      </w:r>
      <w:r w:rsidR="004F0975" w:rsidRPr="00CB68AB">
        <w:rPr>
          <w:color w:val="000000"/>
          <w:szCs w:val="24"/>
        </w:rPr>
        <w:t xml:space="preserve">of </w:t>
      </w:r>
      <w:r w:rsidR="005A59BD" w:rsidRPr="00CB68AB">
        <w:rPr>
          <w:color w:val="000000"/>
          <w:szCs w:val="24"/>
        </w:rPr>
        <w:t>gene and microRNA expression in glioblastoma</w:t>
      </w:r>
      <w:r w:rsidR="00686D6B" w:rsidRPr="00CB68AB">
        <w:rPr>
          <w:bCs/>
          <w:color w:val="000000"/>
          <w:szCs w:val="24"/>
          <w:lang w:eastAsia="zh-CN"/>
        </w:rPr>
        <w:t xml:space="preserve">. BMC Genomics. </w:t>
      </w:r>
      <w:r w:rsidR="00686D6B" w:rsidRPr="00CB68AB">
        <w:rPr>
          <w:rFonts w:cs="Arial"/>
          <w:color w:val="000000"/>
        </w:rPr>
        <w:t>11</w:t>
      </w:r>
      <w:r w:rsidR="00064E57" w:rsidRPr="00CB68AB">
        <w:rPr>
          <w:rFonts w:cs="Arial"/>
          <w:color w:val="000000"/>
        </w:rPr>
        <w:t xml:space="preserve"> (Suppl 3)</w:t>
      </w:r>
      <w:r w:rsidR="00686D6B" w:rsidRPr="00CB68AB">
        <w:rPr>
          <w:rFonts w:cs="Arial"/>
          <w:color w:val="000000"/>
        </w:rPr>
        <w:t>: S16</w:t>
      </w:r>
      <w:r w:rsidR="005A59BD" w:rsidRPr="00CB68AB">
        <w:rPr>
          <w:bCs/>
          <w:color w:val="000000"/>
          <w:szCs w:val="24"/>
          <w:lang w:eastAsia="zh-CN"/>
        </w:rPr>
        <w:t>.</w:t>
      </w:r>
      <w:r w:rsidR="00CB68AB" w:rsidRPr="00CB68AB">
        <w:rPr>
          <w:bCs/>
          <w:color w:val="000000"/>
          <w:szCs w:val="24"/>
          <w:lang w:eastAsia="zh-CN"/>
        </w:rPr>
        <w:t xml:space="preserve"> </w:t>
      </w:r>
      <w:r w:rsidR="00CB68AB" w:rsidRPr="00CB68AB">
        <w:rPr>
          <w:rFonts w:eastAsia="Times New Roman"/>
          <w:snapToGrid/>
          <w:color w:val="000000"/>
          <w:szCs w:val="24"/>
          <w:lang w:eastAsia="zh-CN"/>
        </w:rPr>
        <w:t>PMC2999346</w:t>
      </w:r>
    </w:p>
    <w:p w:rsidR="00E80067" w:rsidRPr="000B1449" w:rsidRDefault="00777B6B" w:rsidP="00322229">
      <w:pPr>
        <w:numPr>
          <w:ilvl w:val="3"/>
          <w:numId w:val="2"/>
        </w:numPr>
        <w:rPr>
          <w:bCs/>
          <w:color w:val="000000"/>
          <w:szCs w:val="24"/>
          <w:lang w:eastAsia="zh-CN"/>
        </w:rPr>
      </w:pPr>
      <w:r>
        <w:rPr>
          <w:color w:val="000000"/>
          <w:szCs w:val="24"/>
          <w:vertAlign w:val="superscript"/>
        </w:rPr>
        <w:t>*</w:t>
      </w:r>
      <w:r w:rsidR="00E80067" w:rsidRPr="000B1449">
        <w:rPr>
          <w:color w:val="000000"/>
          <w:szCs w:val="24"/>
        </w:rPr>
        <w:t xml:space="preserve">Peng G, </w:t>
      </w:r>
      <w:r>
        <w:rPr>
          <w:color w:val="000000"/>
          <w:szCs w:val="24"/>
          <w:vertAlign w:val="superscript"/>
        </w:rPr>
        <w:t>*</w:t>
      </w:r>
      <w:r w:rsidR="00E80067" w:rsidRPr="000B1449">
        <w:rPr>
          <w:color w:val="000000"/>
          <w:szCs w:val="24"/>
        </w:rPr>
        <w:t>Luo</w:t>
      </w:r>
      <w:r w:rsidR="00E80067" w:rsidRPr="000B1449">
        <w:rPr>
          <w:color w:val="000000"/>
          <w:szCs w:val="24"/>
          <w:vertAlign w:val="superscript"/>
        </w:rPr>
        <w:t xml:space="preserve"> </w:t>
      </w:r>
      <w:r w:rsidR="00E80067" w:rsidRPr="000B1449">
        <w:rPr>
          <w:color w:val="000000"/>
          <w:szCs w:val="24"/>
        </w:rPr>
        <w:t xml:space="preserve">L, </w:t>
      </w:r>
      <w:r>
        <w:rPr>
          <w:color w:val="000000"/>
          <w:szCs w:val="24"/>
          <w:vertAlign w:val="superscript"/>
        </w:rPr>
        <w:t>*</w:t>
      </w:r>
      <w:r w:rsidR="00E80067" w:rsidRPr="000B1449">
        <w:rPr>
          <w:color w:val="000000"/>
          <w:szCs w:val="24"/>
        </w:rPr>
        <w:t>Siu</w:t>
      </w:r>
      <w:r w:rsidR="00E80067" w:rsidRPr="000B1449">
        <w:rPr>
          <w:color w:val="000000"/>
          <w:szCs w:val="24"/>
          <w:vertAlign w:val="superscript"/>
        </w:rPr>
        <w:t xml:space="preserve"> </w:t>
      </w:r>
      <w:r w:rsidR="00E80067" w:rsidRPr="000B1449">
        <w:rPr>
          <w:color w:val="000000"/>
          <w:szCs w:val="24"/>
        </w:rPr>
        <w:t xml:space="preserve">H, </w:t>
      </w:r>
      <w:r>
        <w:rPr>
          <w:color w:val="000000"/>
          <w:szCs w:val="24"/>
          <w:vertAlign w:val="superscript"/>
        </w:rPr>
        <w:t>*</w:t>
      </w:r>
      <w:r w:rsidR="00E80067" w:rsidRPr="000B1449">
        <w:rPr>
          <w:color w:val="000000"/>
          <w:szCs w:val="24"/>
        </w:rPr>
        <w:t>Zhu</w:t>
      </w:r>
      <w:r w:rsidR="00E80067" w:rsidRPr="000B1449">
        <w:rPr>
          <w:color w:val="000000"/>
          <w:szCs w:val="24"/>
          <w:vertAlign w:val="superscript"/>
        </w:rPr>
        <w:t xml:space="preserve"> </w:t>
      </w:r>
      <w:r w:rsidR="00E80067" w:rsidRPr="000B1449">
        <w:rPr>
          <w:color w:val="000000"/>
          <w:szCs w:val="24"/>
        </w:rPr>
        <w:t xml:space="preserve">Y, </w:t>
      </w:r>
      <w:r>
        <w:rPr>
          <w:color w:val="000000"/>
          <w:szCs w:val="24"/>
          <w:vertAlign w:val="superscript"/>
        </w:rPr>
        <w:t>*</w:t>
      </w:r>
      <w:r w:rsidR="00E80067" w:rsidRPr="000B1449">
        <w:rPr>
          <w:color w:val="000000"/>
          <w:szCs w:val="24"/>
        </w:rPr>
        <w:t>Hu</w:t>
      </w:r>
      <w:r w:rsidR="00E80067" w:rsidRPr="000B1449">
        <w:rPr>
          <w:color w:val="000000"/>
          <w:szCs w:val="24"/>
          <w:vertAlign w:val="superscript"/>
        </w:rPr>
        <w:t xml:space="preserve"> </w:t>
      </w:r>
      <w:r w:rsidR="00E80067" w:rsidRPr="000B1449">
        <w:rPr>
          <w:color w:val="000000"/>
          <w:szCs w:val="24"/>
        </w:rPr>
        <w:t xml:space="preserve">P, </w:t>
      </w:r>
      <w:r>
        <w:rPr>
          <w:color w:val="000000"/>
          <w:szCs w:val="24"/>
          <w:vertAlign w:val="superscript"/>
        </w:rPr>
        <w:t>*</w:t>
      </w:r>
      <w:r w:rsidR="00E80067" w:rsidRPr="000B1449">
        <w:rPr>
          <w:color w:val="000000"/>
          <w:szCs w:val="24"/>
        </w:rPr>
        <w:t>Hong</w:t>
      </w:r>
      <w:r w:rsidR="00E80067" w:rsidRPr="000B1449">
        <w:rPr>
          <w:color w:val="000000"/>
          <w:szCs w:val="24"/>
          <w:vertAlign w:val="superscript"/>
        </w:rPr>
        <w:t xml:space="preserve"> </w:t>
      </w:r>
      <w:r w:rsidR="00E80067" w:rsidRPr="000B1449">
        <w:rPr>
          <w:color w:val="000000"/>
          <w:szCs w:val="24"/>
        </w:rPr>
        <w:t xml:space="preserve">S, </w:t>
      </w:r>
      <w:r>
        <w:rPr>
          <w:color w:val="000000"/>
          <w:szCs w:val="24"/>
          <w:vertAlign w:val="superscript"/>
        </w:rPr>
        <w:t>*</w:t>
      </w:r>
      <w:r w:rsidR="00E80067" w:rsidRPr="000B1449">
        <w:rPr>
          <w:color w:val="000000"/>
          <w:szCs w:val="24"/>
        </w:rPr>
        <w:t>Zhao</w:t>
      </w:r>
      <w:r w:rsidR="00E80067" w:rsidRPr="000B1449">
        <w:rPr>
          <w:color w:val="000000"/>
          <w:szCs w:val="24"/>
          <w:vertAlign w:val="superscript"/>
        </w:rPr>
        <w:t xml:space="preserve"> </w:t>
      </w:r>
      <w:r w:rsidR="00E80067" w:rsidRPr="000B1449">
        <w:rPr>
          <w:color w:val="000000"/>
          <w:szCs w:val="24"/>
        </w:rPr>
        <w:t>J, Zhou</w:t>
      </w:r>
      <w:r w:rsidR="00E80067" w:rsidRPr="000B1449">
        <w:rPr>
          <w:color w:val="000000"/>
          <w:szCs w:val="24"/>
          <w:vertAlign w:val="superscript"/>
        </w:rPr>
        <w:t xml:space="preserve"> </w:t>
      </w:r>
      <w:r w:rsidR="00E80067" w:rsidRPr="000B1449">
        <w:rPr>
          <w:color w:val="000000"/>
          <w:szCs w:val="24"/>
        </w:rPr>
        <w:t>X, Reveille</w:t>
      </w:r>
      <w:r w:rsidR="00E80067" w:rsidRPr="000B1449">
        <w:rPr>
          <w:color w:val="000000"/>
          <w:szCs w:val="24"/>
          <w:vertAlign w:val="superscript"/>
        </w:rPr>
        <w:t xml:space="preserve"> </w:t>
      </w:r>
      <w:r w:rsidR="00E80067" w:rsidRPr="000B1449">
        <w:rPr>
          <w:color w:val="000000"/>
          <w:szCs w:val="24"/>
        </w:rPr>
        <w:t>JD</w:t>
      </w:r>
      <w:r w:rsidR="00E80067" w:rsidRPr="000B1449">
        <w:rPr>
          <w:b/>
          <w:color w:val="000000"/>
          <w:szCs w:val="24"/>
        </w:rPr>
        <w:t xml:space="preserve">, </w:t>
      </w:r>
      <w:r w:rsidR="00E80067" w:rsidRPr="000B1449">
        <w:rPr>
          <w:color w:val="000000"/>
          <w:szCs w:val="24"/>
        </w:rPr>
        <w:t>Jin</w:t>
      </w:r>
      <w:r w:rsidR="00E80067" w:rsidRPr="000B1449">
        <w:rPr>
          <w:color w:val="000000"/>
          <w:szCs w:val="24"/>
          <w:vertAlign w:val="superscript"/>
        </w:rPr>
        <w:t xml:space="preserve"> </w:t>
      </w:r>
      <w:r w:rsidR="00E80067" w:rsidRPr="000B1449">
        <w:rPr>
          <w:color w:val="000000"/>
          <w:szCs w:val="24"/>
        </w:rPr>
        <w:t xml:space="preserve">L, </w:t>
      </w:r>
      <w:r w:rsidR="00E80067" w:rsidRPr="000B1449">
        <w:rPr>
          <w:rStyle w:val="Strong"/>
          <w:b w:val="0"/>
          <w:color w:val="000000"/>
          <w:szCs w:val="24"/>
        </w:rPr>
        <w:t xml:space="preserve">Amos, </w:t>
      </w:r>
      <w:r w:rsidR="00E80067" w:rsidRPr="000B1449">
        <w:rPr>
          <w:rStyle w:val="Strong"/>
          <w:b w:val="0"/>
          <w:color w:val="000000"/>
          <w:szCs w:val="24"/>
          <w:vertAlign w:val="superscript"/>
        </w:rPr>
        <w:t xml:space="preserve"> </w:t>
      </w:r>
      <w:r w:rsidR="00E80067" w:rsidRPr="000B1449">
        <w:rPr>
          <w:color w:val="000000"/>
          <w:szCs w:val="24"/>
        </w:rPr>
        <w:t xml:space="preserve">CI, </w:t>
      </w:r>
      <w:r w:rsidR="00E80067" w:rsidRPr="000B1449">
        <w:rPr>
          <w:b/>
          <w:color w:val="000000"/>
          <w:szCs w:val="24"/>
        </w:rPr>
        <w:t>Xiong</w:t>
      </w:r>
      <w:r w:rsidR="00E80067" w:rsidRPr="000B1449">
        <w:rPr>
          <w:b/>
          <w:color w:val="000000"/>
          <w:szCs w:val="24"/>
          <w:vertAlign w:val="superscript"/>
        </w:rPr>
        <w:t xml:space="preserve"> </w:t>
      </w:r>
      <w:r w:rsidR="00E80067" w:rsidRPr="000B1449">
        <w:rPr>
          <w:b/>
          <w:color w:val="000000"/>
          <w:szCs w:val="24"/>
        </w:rPr>
        <w:t>MM</w:t>
      </w:r>
      <w:r w:rsidR="00F14726">
        <w:rPr>
          <w:b/>
          <w:color w:val="000000"/>
          <w:szCs w:val="24"/>
        </w:rPr>
        <w:t>.</w:t>
      </w:r>
      <w:r w:rsidR="00E80067" w:rsidRPr="000B1449">
        <w:rPr>
          <w:color w:val="000000"/>
          <w:szCs w:val="24"/>
        </w:rPr>
        <w:t xml:space="preserve"> (2010)  Gene and </w:t>
      </w:r>
      <w:r w:rsidR="00287198">
        <w:rPr>
          <w:color w:val="000000"/>
          <w:szCs w:val="24"/>
        </w:rPr>
        <w:t>p</w:t>
      </w:r>
      <w:r w:rsidR="00E80067" w:rsidRPr="000B1449">
        <w:rPr>
          <w:color w:val="000000"/>
          <w:szCs w:val="24"/>
        </w:rPr>
        <w:t>athway-</w:t>
      </w:r>
      <w:r w:rsidR="00287198">
        <w:rPr>
          <w:color w:val="000000"/>
          <w:szCs w:val="24"/>
        </w:rPr>
        <w:t>b</w:t>
      </w:r>
      <w:r w:rsidR="00E80067" w:rsidRPr="000B1449">
        <w:rPr>
          <w:color w:val="000000"/>
          <w:szCs w:val="24"/>
        </w:rPr>
        <w:t xml:space="preserve">ased </w:t>
      </w:r>
      <w:r w:rsidR="00287198">
        <w:rPr>
          <w:color w:val="000000"/>
          <w:szCs w:val="24"/>
        </w:rPr>
        <w:t>s</w:t>
      </w:r>
      <w:r w:rsidR="00E80067" w:rsidRPr="000B1449">
        <w:rPr>
          <w:color w:val="000000"/>
          <w:szCs w:val="24"/>
        </w:rPr>
        <w:t xml:space="preserve">econd </w:t>
      </w:r>
      <w:r w:rsidR="00287198">
        <w:rPr>
          <w:color w:val="000000"/>
          <w:szCs w:val="24"/>
        </w:rPr>
        <w:t>w</w:t>
      </w:r>
      <w:r w:rsidR="00E80067" w:rsidRPr="000B1449">
        <w:rPr>
          <w:color w:val="000000"/>
          <w:szCs w:val="24"/>
        </w:rPr>
        <w:t xml:space="preserve">ave </w:t>
      </w:r>
      <w:r w:rsidR="00287198">
        <w:rPr>
          <w:color w:val="000000"/>
          <w:szCs w:val="24"/>
        </w:rPr>
        <w:t xml:space="preserve">analysis </w:t>
      </w:r>
      <w:r w:rsidR="00E80067" w:rsidRPr="000B1449">
        <w:rPr>
          <w:color w:val="000000"/>
          <w:szCs w:val="24"/>
        </w:rPr>
        <w:t xml:space="preserve">of </w:t>
      </w:r>
      <w:r w:rsidR="00287198">
        <w:rPr>
          <w:color w:val="000000"/>
          <w:szCs w:val="24"/>
        </w:rPr>
        <w:t>g</w:t>
      </w:r>
      <w:r w:rsidR="00E80067" w:rsidRPr="000B1449">
        <w:rPr>
          <w:color w:val="000000"/>
          <w:szCs w:val="24"/>
        </w:rPr>
        <w:t xml:space="preserve">enome-wide </w:t>
      </w:r>
      <w:r w:rsidR="00287198">
        <w:rPr>
          <w:color w:val="000000"/>
          <w:szCs w:val="24"/>
        </w:rPr>
        <w:t>a</w:t>
      </w:r>
      <w:r w:rsidR="00E80067" w:rsidRPr="000B1449">
        <w:rPr>
          <w:color w:val="000000"/>
          <w:szCs w:val="24"/>
        </w:rPr>
        <w:t xml:space="preserve">ssociation </w:t>
      </w:r>
      <w:r w:rsidR="00287198">
        <w:rPr>
          <w:color w:val="000000"/>
          <w:szCs w:val="24"/>
        </w:rPr>
        <w:t>s</w:t>
      </w:r>
      <w:r w:rsidR="00E80067" w:rsidRPr="000B1449">
        <w:rPr>
          <w:color w:val="000000"/>
          <w:szCs w:val="24"/>
        </w:rPr>
        <w:t xml:space="preserve">tudies. </w:t>
      </w:r>
      <w:r w:rsidR="00E80067" w:rsidRPr="000B1449">
        <w:rPr>
          <w:rStyle w:val="jrnl"/>
          <w:color w:val="000000"/>
          <w:szCs w:val="24"/>
        </w:rPr>
        <w:t>Eur J Hum Genet</w:t>
      </w:r>
      <w:r w:rsidR="00E80067" w:rsidRPr="000B1449">
        <w:rPr>
          <w:rStyle w:val="src1"/>
          <w:color w:val="000000"/>
          <w:szCs w:val="24"/>
          <w:specVanish w:val="0"/>
        </w:rPr>
        <w:t xml:space="preserve">. 18:111-117. </w:t>
      </w:r>
      <w:r w:rsidR="00E80067" w:rsidRPr="000B1449">
        <w:rPr>
          <w:color w:val="000000"/>
          <w:szCs w:val="24"/>
        </w:rPr>
        <w:t xml:space="preserve"> </w:t>
      </w:r>
      <w:r w:rsidR="00CD352D">
        <w:t>PMC2987176</w:t>
      </w:r>
    </w:p>
    <w:p w:rsidR="00E80067" w:rsidRPr="001322FA" w:rsidRDefault="00E80067" w:rsidP="00322229">
      <w:pPr>
        <w:numPr>
          <w:ilvl w:val="3"/>
          <w:numId w:val="2"/>
        </w:numPr>
        <w:rPr>
          <w:rStyle w:val="src1"/>
          <w:bCs/>
          <w:color w:val="000000" w:themeColor="text1"/>
          <w:szCs w:val="24"/>
          <w:lang w:eastAsia="zh-CN"/>
        </w:rPr>
      </w:pPr>
      <w:r w:rsidRPr="001322FA">
        <w:rPr>
          <w:color w:val="000000" w:themeColor="text1"/>
          <w:szCs w:val="24"/>
        </w:rPr>
        <w:t xml:space="preserve"> </w:t>
      </w:r>
      <w:r w:rsidR="00777B6B" w:rsidRPr="001322FA">
        <w:rPr>
          <w:color w:val="000000" w:themeColor="text1"/>
          <w:szCs w:val="24"/>
          <w:vertAlign w:val="superscript"/>
        </w:rPr>
        <w:t>*</w:t>
      </w:r>
      <w:r w:rsidRPr="001322FA">
        <w:rPr>
          <w:color w:val="000000" w:themeColor="text1"/>
          <w:szCs w:val="24"/>
        </w:rPr>
        <w:t xml:space="preserve">Luo L, </w:t>
      </w:r>
      <w:r w:rsidR="00777B6B" w:rsidRPr="001322FA">
        <w:rPr>
          <w:color w:val="000000" w:themeColor="text1"/>
          <w:szCs w:val="24"/>
          <w:vertAlign w:val="superscript"/>
        </w:rPr>
        <w:t>*</w:t>
      </w:r>
      <w:r w:rsidRPr="001322FA">
        <w:rPr>
          <w:color w:val="000000" w:themeColor="text1"/>
          <w:szCs w:val="24"/>
        </w:rPr>
        <w:t xml:space="preserve">Peng G, </w:t>
      </w:r>
      <w:r w:rsidR="00777B6B" w:rsidRPr="001322FA">
        <w:rPr>
          <w:color w:val="000000" w:themeColor="text1"/>
          <w:szCs w:val="24"/>
          <w:vertAlign w:val="superscript"/>
        </w:rPr>
        <w:t>*</w:t>
      </w:r>
      <w:r w:rsidRPr="001322FA">
        <w:rPr>
          <w:color w:val="000000" w:themeColor="text1"/>
          <w:szCs w:val="24"/>
        </w:rPr>
        <w:t xml:space="preserve">Zhu Y, </w:t>
      </w:r>
      <w:r w:rsidR="00777B6B" w:rsidRPr="001322FA">
        <w:rPr>
          <w:color w:val="000000" w:themeColor="text1"/>
          <w:szCs w:val="24"/>
          <w:vertAlign w:val="superscript"/>
        </w:rPr>
        <w:t>*</w:t>
      </w:r>
      <w:r w:rsidRPr="001322FA">
        <w:rPr>
          <w:color w:val="000000" w:themeColor="text1"/>
          <w:szCs w:val="24"/>
        </w:rPr>
        <w:t xml:space="preserve">Dong H, Amos C, </w:t>
      </w:r>
      <w:r w:rsidRPr="001322FA">
        <w:rPr>
          <w:b/>
          <w:color w:val="000000" w:themeColor="text1"/>
          <w:szCs w:val="24"/>
        </w:rPr>
        <w:t>Xiong MM</w:t>
      </w:r>
      <w:r w:rsidR="00F14726" w:rsidRPr="001322FA">
        <w:rPr>
          <w:b/>
          <w:color w:val="000000" w:themeColor="text1"/>
          <w:szCs w:val="24"/>
        </w:rPr>
        <w:t>.</w:t>
      </w:r>
      <w:r w:rsidR="00287198" w:rsidRPr="001322FA">
        <w:rPr>
          <w:b/>
          <w:color w:val="000000" w:themeColor="text1"/>
          <w:szCs w:val="24"/>
        </w:rPr>
        <w:t xml:space="preserve"> </w:t>
      </w:r>
      <w:r w:rsidRPr="001322FA">
        <w:rPr>
          <w:color w:val="000000" w:themeColor="text1"/>
          <w:szCs w:val="24"/>
        </w:rPr>
        <w:t xml:space="preserve">(2010) Genome-wide </w:t>
      </w:r>
      <w:r w:rsidR="00287198" w:rsidRPr="001322FA">
        <w:rPr>
          <w:color w:val="000000" w:themeColor="text1"/>
          <w:szCs w:val="24"/>
        </w:rPr>
        <w:t>g</w:t>
      </w:r>
      <w:r w:rsidRPr="001322FA">
        <w:rPr>
          <w:color w:val="000000" w:themeColor="text1"/>
          <w:szCs w:val="24"/>
        </w:rPr>
        <w:t xml:space="preserve">ene and </w:t>
      </w:r>
      <w:r w:rsidR="00287198" w:rsidRPr="001322FA">
        <w:rPr>
          <w:color w:val="000000" w:themeColor="text1"/>
          <w:szCs w:val="24"/>
        </w:rPr>
        <w:t>p</w:t>
      </w:r>
      <w:r w:rsidRPr="001322FA">
        <w:rPr>
          <w:color w:val="000000" w:themeColor="text1"/>
          <w:szCs w:val="24"/>
        </w:rPr>
        <w:t xml:space="preserve">athway </w:t>
      </w:r>
      <w:r w:rsidR="00287198" w:rsidRPr="001322FA">
        <w:rPr>
          <w:color w:val="000000" w:themeColor="text1"/>
          <w:szCs w:val="24"/>
        </w:rPr>
        <w:t>a</w:t>
      </w:r>
      <w:r w:rsidRPr="001322FA">
        <w:rPr>
          <w:color w:val="000000" w:themeColor="text1"/>
          <w:szCs w:val="24"/>
        </w:rPr>
        <w:t xml:space="preserve">nalysis.  </w:t>
      </w:r>
      <w:r w:rsidRPr="001322FA">
        <w:rPr>
          <w:rStyle w:val="jrnl"/>
          <w:color w:val="000000" w:themeColor="text1"/>
          <w:szCs w:val="24"/>
        </w:rPr>
        <w:t xml:space="preserve">Eur J Hum Genet. </w:t>
      </w:r>
      <w:r w:rsidRPr="001322FA">
        <w:rPr>
          <w:rStyle w:val="src1"/>
          <w:color w:val="000000" w:themeColor="text1"/>
          <w:szCs w:val="24"/>
          <w:specVanish w:val="0"/>
        </w:rPr>
        <w:t>18:1045-1053.</w:t>
      </w:r>
    </w:p>
    <w:p w:rsidR="00F443D4" w:rsidRPr="00F443D4" w:rsidRDefault="00F443D4" w:rsidP="00322229">
      <w:pPr>
        <w:numPr>
          <w:ilvl w:val="3"/>
          <w:numId w:val="2"/>
        </w:numPr>
        <w:rPr>
          <w:color w:val="FF0000"/>
        </w:rPr>
      </w:pPr>
      <w:r w:rsidRPr="001322FA">
        <w:rPr>
          <w:color w:val="000000" w:themeColor="text1"/>
          <w:szCs w:val="24"/>
        </w:rPr>
        <w:t>Gourh Pravitt, Agarwal Sandeep, Assassi Shervin, Divecha Dipal, Tan Filemon K, Reveille John D, Xiong Momiao, Shete Sanjay, Mayes Maureen D, Arnett Frank C. Gene-gene interaction between IL1A promoter polymorphism (-889C/T) and major histocompatibility complex (MHC) class II alleles in systemic sclerosis.  CLINICAL AND EXPERIMENTAL RHEUMATOLOGY; 2010: CLINICAL &amp; EXPER RHEUMATOLOGY VIA SANTA MARIA 31, 56126 PISA, ITALY; 2010. p. S65-S.</w:t>
      </w:r>
    </w:p>
    <w:p w:rsidR="00E80067" w:rsidRPr="000B1449" w:rsidRDefault="00E80067" w:rsidP="00322229">
      <w:pPr>
        <w:numPr>
          <w:ilvl w:val="3"/>
          <w:numId w:val="2"/>
        </w:numPr>
        <w:tabs>
          <w:tab w:val="num" w:pos="2520"/>
        </w:tabs>
        <w:rPr>
          <w:b/>
          <w:bCs/>
          <w:color w:val="000000"/>
          <w:szCs w:val="24"/>
          <w:lang w:eastAsia="zh-CN"/>
        </w:rPr>
      </w:pPr>
      <w:r w:rsidRPr="000B1449">
        <w:rPr>
          <w:color w:val="000000"/>
          <w:szCs w:val="24"/>
        </w:rPr>
        <w:t xml:space="preserve">Zhou X, Lee JE, Arnett FC, </w:t>
      </w:r>
      <w:r w:rsidRPr="000B1449">
        <w:rPr>
          <w:b/>
          <w:color w:val="000000"/>
          <w:szCs w:val="24"/>
        </w:rPr>
        <w:t>Xiong MM</w:t>
      </w:r>
      <w:r w:rsidRPr="000B1449">
        <w:rPr>
          <w:color w:val="000000"/>
          <w:szCs w:val="24"/>
        </w:rPr>
        <w:t xml:space="preserve">, Park MY, Yoo YK, Shin ES, Reveille JD, Mayes MD, Kim JH, Song R, Choi JY, Park JA, Lee YJ, Lee EY, Song YW, Lee EB. (2009)  </w:t>
      </w:r>
      <w:hyperlink r:id="rId20" w:history="1">
        <w:r w:rsidRPr="000B1449">
          <w:rPr>
            <w:color w:val="000000"/>
            <w:szCs w:val="24"/>
          </w:rPr>
          <w:t>HLA-DPB1 and DPB2 are genetic loci for systemic sclerosis: A genome-wide association study in Koreans with replication in North Americans.</w:t>
        </w:r>
      </w:hyperlink>
      <w:r w:rsidRPr="000B1449">
        <w:rPr>
          <w:color w:val="000000"/>
          <w:szCs w:val="24"/>
        </w:rPr>
        <w:t xml:space="preserve"> </w:t>
      </w:r>
      <w:r w:rsidRPr="000B1449">
        <w:rPr>
          <w:rStyle w:val="jrnl"/>
          <w:color w:val="000000"/>
          <w:szCs w:val="24"/>
        </w:rPr>
        <w:t>Arthritis Rheum</w:t>
      </w:r>
      <w:r w:rsidRPr="000B1449">
        <w:rPr>
          <w:rStyle w:val="src1"/>
          <w:color w:val="000000"/>
          <w:szCs w:val="24"/>
          <w:specVanish w:val="0"/>
        </w:rPr>
        <w:t>. 60(12):3807-3814</w:t>
      </w:r>
      <w:r w:rsidR="000B1449" w:rsidRPr="000B1449">
        <w:rPr>
          <w:rStyle w:val="src1"/>
          <w:color w:val="000000"/>
          <w:szCs w:val="24"/>
          <w:specVanish w:val="0"/>
        </w:rPr>
        <w:t>.</w:t>
      </w:r>
      <w:r w:rsidR="00AA24EE" w:rsidRPr="00AA24EE">
        <w:t xml:space="preserve"> </w:t>
      </w:r>
      <w:r w:rsidR="00AA24EE">
        <w:t>PMC2829245</w:t>
      </w:r>
    </w:p>
    <w:p w:rsidR="00E80067" w:rsidRPr="00CB68AB" w:rsidRDefault="00777B6B" w:rsidP="00322229">
      <w:pPr>
        <w:numPr>
          <w:ilvl w:val="3"/>
          <w:numId w:val="2"/>
        </w:numPr>
        <w:tabs>
          <w:tab w:val="num" w:pos="2520"/>
        </w:tabs>
        <w:rPr>
          <w:rStyle w:val="src1"/>
          <w:b/>
          <w:bCs/>
          <w:color w:val="000000"/>
          <w:szCs w:val="24"/>
          <w:lang w:eastAsia="zh-CN"/>
        </w:rPr>
      </w:pPr>
      <w:r>
        <w:rPr>
          <w:color w:val="000000"/>
          <w:szCs w:val="24"/>
          <w:vertAlign w:val="superscript"/>
        </w:rPr>
        <w:t>*</w:t>
      </w:r>
      <w:r w:rsidR="00E80067" w:rsidRPr="000B1449">
        <w:rPr>
          <w:color w:val="000000"/>
          <w:szCs w:val="24"/>
        </w:rPr>
        <w:t xml:space="preserve">Lin R, Wang Y, Wang Y, Fu W, Zhang D, Zheng H, Yu T, Wang Y, Shen M, Lei R, Wu H, Sun A, Zhang R, Wang X, </w:t>
      </w:r>
      <w:r w:rsidR="00E80067" w:rsidRPr="000B1449">
        <w:rPr>
          <w:b/>
          <w:color w:val="000000"/>
          <w:szCs w:val="24"/>
        </w:rPr>
        <w:t>Xiong MM</w:t>
      </w:r>
      <w:r w:rsidR="00E80067" w:rsidRPr="000B1449">
        <w:rPr>
          <w:color w:val="000000"/>
          <w:szCs w:val="24"/>
        </w:rPr>
        <w:t xml:space="preserve">, Huang W, Jin L. (2009) </w:t>
      </w:r>
      <w:hyperlink r:id="rId21" w:history="1">
        <w:r w:rsidR="00E80067" w:rsidRPr="000B1449">
          <w:rPr>
            <w:color w:val="000000"/>
            <w:szCs w:val="24"/>
          </w:rPr>
          <w:t>Common variants of four bilirubin metabolism genes and their association with serum bilirubin and coronary artery disease in Chinese Han population.</w:t>
        </w:r>
      </w:hyperlink>
      <w:r w:rsidR="00E80067" w:rsidRPr="000B1449">
        <w:rPr>
          <w:color w:val="000000"/>
          <w:szCs w:val="24"/>
        </w:rPr>
        <w:t xml:space="preserve"> </w:t>
      </w:r>
      <w:r w:rsidR="00E80067" w:rsidRPr="000B1449">
        <w:rPr>
          <w:rStyle w:val="jrnl"/>
          <w:color w:val="000000"/>
          <w:szCs w:val="24"/>
        </w:rPr>
        <w:t>Pharmacogenet Genomics</w:t>
      </w:r>
      <w:r w:rsidR="00E80067" w:rsidRPr="000B1449">
        <w:rPr>
          <w:rStyle w:val="src1"/>
          <w:color w:val="000000"/>
          <w:szCs w:val="24"/>
          <w:specVanish w:val="0"/>
        </w:rPr>
        <w:t>. 19(4):310-8.</w:t>
      </w:r>
    </w:p>
    <w:p w:rsidR="00E80067" w:rsidRPr="00CB68AB" w:rsidRDefault="00777B6B" w:rsidP="00322229">
      <w:pPr>
        <w:numPr>
          <w:ilvl w:val="3"/>
          <w:numId w:val="2"/>
        </w:numPr>
        <w:tabs>
          <w:tab w:val="num" w:pos="2520"/>
        </w:tabs>
        <w:rPr>
          <w:b/>
          <w:bCs/>
          <w:color w:val="000000"/>
          <w:szCs w:val="24"/>
          <w:lang w:eastAsia="zh-CN"/>
        </w:rPr>
      </w:pPr>
      <w:r>
        <w:rPr>
          <w:color w:val="000000"/>
          <w:szCs w:val="24"/>
          <w:vertAlign w:val="superscript"/>
        </w:rPr>
        <w:t>*</w:t>
      </w:r>
      <w:r w:rsidR="00E80067" w:rsidRPr="00CB68AB">
        <w:rPr>
          <w:color w:val="000000"/>
          <w:szCs w:val="24"/>
        </w:rPr>
        <w:t>Wu X, Jin L</w:t>
      </w:r>
      <w:r w:rsidR="00E80067" w:rsidRPr="00CB68AB">
        <w:rPr>
          <w:b/>
          <w:color w:val="000000"/>
          <w:szCs w:val="24"/>
        </w:rPr>
        <w:t>, Xiong M</w:t>
      </w:r>
      <w:r w:rsidR="0019529D" w:rsidRPr="00CB68AB">
        <w:rPr>
          <w:b/>
          <w:color w:val="000000"/>
          <w:szCs w:val="24"/>
        </w:rPr>
        <w:t>M</w:t>
      </w:r>
      <w:r w:rsidR="00E80067" w:rsidRPr="00CB68AB">
        <w:rPr>
          <w:color w:val="000000"/>
          <w:szCs w:val="24"/>
        </w:rPr>
        <w:t xml:space="preserve">. (2009) </w:t>
      </w:r>
      <w:hyperlink r:id="rId22" w:history="1">
        <w:r w:rsidR="00E80067" w:rsidRPr="00CB68AB">
          <w:rPr>
            <w:color w:val="000000"/>
            <w:szCs w:val="24"/>
          </w:rPr>
          <w:t>Mutual information for testing gene-environment interaction.</w:t>
        </w:r>
      </w:hyperlink>
      <w:r w:rsidR="00E80067" w:rsidRPr="00CB68AB">
        <w:rPr>
          <w:color w:val="000000"/>
          <w:szCs w:val="24"/>
        </w:rPr>
        <w:t xml:space="preserve"> </w:t>
      </w:r>
      <w:r w:rsidR="00E80067" w:rsidRPr="00CB68AB">
        <w:rPr>
          <w:rStyle w:val="journalname"/>
          <w:color w:val="000000"/>
          <w:szCs w:val="24"/>
        </w:rPr>
        <w:t>PLoS ONE</w:t>
      </w:r>
      <w:r w:rsidR="00E80067" w:rsidRPr="00CB68AB">
        <w:rPr>
          <w:color w:val="000000"/>
          <w:szCs w:val="24"/>
        </w:rPr>
        <w:t>. 4(2):e4578.</w:t>
      </w:r>
      <w:r w:rsidR="00CB68AB" w:rsidRPr="00CB68AB">
        <w:t xml:space="preserve"> </w:t>
      </w:r>
      <w:r w:rsidR="00CB68AB" w:rsidRPr="00CB68AB">
        <w:rPr>
          <w:rFonts w:eastAsia="Times New Roman"/>
          <w:snapToGrid/>
          <w:color w:val="000000"/>
          <w:szCs w:val="24"/>
          <w:lang w:eastAsia="zh-CN"/>
        </w:rPr>
        <w:t>PMC2642626</w:t>
      </w:r>
      <w:r w:rsidR="00CB68AB">
        <w:rPr>
          <w:b/>
          <w:bCs/>
          <w:color w:val="000000"/>
          <w:szCs w:val="24"/>
          <w:lang w:eastAsia="zh-CN"/>
        </w:rPr>
        <w:t>.</w:t>
      </w:r>
    </w:p>
    <w:p w:rsidR="00E80067" w:rsidRPr="000B1449" w:rsidRDefault="00DA5E70" w:rsidP="00322229">
      <w:pPr>
        <w:widowControl/>
        <w:numPr>
          <w:ilvl w:val="3"/>
          <w:numId w:val="2"/>
        </w:numPr>
        <w:ind w:right="288"/>
        <w:rPr>
          <w:color w:val="000000"/>
          <w:szCs w:val="24"/>
        </w:rPr>
      </w:pPr>
      <w:hyperlink r:id="rId23" w:history="1">
        <w:r w:rsidR="00E80067" w:rsidRPr="000B1449">
          <w:rPr>
            <w:bCs/>
            <w:color w:val="000000"/>
            <w:szCs w:val="24"/>
          </w:rPr>
          <w:t>Chu X</w:t>
        </w:r>
      </w:hyperlink>
      <w:r w:rsidR="00E80067" w:rsidRPr="000B1449">
        <w:rPr>
          <w:color w:val="000000"/>
          <w:szCs w:val="24"/>
        </w:rPr>
        <w:t xml:space="preserve">, </w:t>
      </w:r>
      <w:hyperlink r:id="rId24" w:history="1">
        <w:r w:rsidR="00E80067" w:rsidRPr="000B1449">
          <w:rPr>
            <w:bCs/>
            <w:color w:val="000000"/>
            <w:szCs w:val="24"/>
          </w:rPr>
          <w:t>Dong C</w:t>
        </w:r>
      </w:hyperlink>
      <w:r w:rsidR="00E80067" w:rsidRPr="000B1449">
        <w:rPr>
          <w:color w:val="000000"/>
          <w:szCs w:val="24"/>
        </w:rPr>
        <w:t xml:space="preserve">, </w:t>
      </w:r>
      <w:hyperlink r:id="rId25" w:history="1">
        <w:r w:rsidR="00E80067" w:rsidRPr="000B1449">
          <w:rPr>
            <w:bCs/>
            <w:color w:val="000000"/>
            <w:szCs w:val="24"/>
          </w:rPr>
          <w:t>Lei R</w:t>
        </w:r>
      </w:hyperlink>
      <w:r w:rsidR="00E80067" w:rsidRPr="000B1449">
        <w:rPr>
          <w:color w:val="000000"/>
          <w:szCs w:val="24"/>
        </w:rPr>
        <w:t xml:space="preserve">, </w:t>
      </w:r>
      <w:hyperlink r:id="rId26" w:history="1">
        <w:r w:rsidR="00E80067" w:rsidRPr="000B1449">
          <w:rPr>
            <w:bCs/>
            <w:color w:val="000000"/>
            <w:szCs w:val="24"/>
          </w:rPr>
          <w:t>Sun L</w:t>
        </w:r>
      </w:hyperlink>
      <w:r w:rsidR="00E80067" w:rsidRPr="000B1449">
        <w:rPr>
          <w:color w:val="000000"/>
          <w:szCs w:val="24"/>
        </w:rPr>
        <w:t xml:space="preserve">, </w:t>
      </w:r>
      <w:hyperlink r:id="rId27" w:history="1">
        <w:r w:rsidR="00E80067" w:rsidRPr="000B1449">
          <w:rPr>
            <w:bCs/>
            <w:color w:val="000000"/>
            <w:szCs w:val="24"/>
          </w:rPr>
          <w:t>Wang Z</w:t>
        </w:r>
      </w:hyperlink>
      <w:r w:rsidR="00E80067" w:rsidRPr="000B1449">
        <w:rPr>
          <w:color w:val="000000"/>
          <w:szCs w:val="24"/>
        </w:rPr>
        <w:t xml:space="preserve">, </w:t>
      </w:r>
      <w:hyperlink r:id="rId28" w:history="1">
        <w:r w:rsidR="00E80067" w:rsidRPr="000B1449">
          <w:rPr>
            <w:bCs/>
            <w:color w:val="000000"/>
            <w:szCs w:val="24"/>
          </w:rPr>
          <w:t>Dong Y</w:t>
        </w:r>
      </w:hyperlink>
      <w:r w:rsidR="00E80067" w:rsidRPr="000B1449">
        <w:rPr>
          <w:color w:val="000000"/>
          <w:szCs w:val="24"/>
        </w:rPr>
        <w:t xml:space="preserve">, </w:t>
      </w:r>
      <w:hyperlink r:id="rId29" w:history="1">
        <w:r w:rsidR="00E80067" w:rsidRPr="000B1449">
          <w:rPr>
            <w:bCs/>
            <w:color w:val="000000"/>
            <w:szCs w:val="24"/>
          </w:rPr>
          <w:t>Shen M</w:t>
        </w:r>
      </w:hyperlink>
      <w:r w:rsidR="00E80067" w:rsidRPr="000B1449">
        <w:rPr>
          <w:color w:val="000000"/>
          <w:szCs w:val="24"/>
        </w:rPr>
        <w:t xml:space="preserve">, </w:t>
      </w:r>
      <w:hyperlink r:id="rId30" w:history="1">
        <w:r w:rsidR="00E80067" w:rsidRPr="000B1449">
          <w:rPr>
            <w:bCs/>
            <w:color w:val="000000"/>
            <w:szCs w:val="24"/>
          </w:rPr>
          <w:t>Wang Y</w:t>
        </w:r>
      </w:hyperlink>
      <w:r w:rsidR="00E80067" w:rsidRPr="000B1449">
        <w:rPr>
          <w:color w:val="000000"/>
          <w:szCs w:val="24"/>
        </w:rPr>
        <w:t xml:space="preserve">, </w:t>
      </w:r>
      <w:hyperlink r:id="rId31" w:history="1">
        <w:r w:rsidR="00E80067" w:rsidRPr="000B1449">
          <w:rPr>
            <w:bCs/>
            <w:color w:val="000000"/>
            <w:szCs w:val="24"/>
          </w:rPr>
          <w:t>Wang B</w:t>
        </w:r>
      </w:hyperlink>
      <w:r w:rsidR="00E80067" w:rsidRPr="000B1449">
        <w:rPr>
          <w:color w:val="000000"/>
          <w:szCs w:val="24"/>
        </w:rPr>
        <w:t xml:space="preserve">, </w:t>
      </w:r>
      <w:hyperlink r:id="rId32" w:history="1">
        <w:r w:rsidR="00E80067" w:rsidRPr="000B1449">
          <w:rPr>
            <w:bCs/>
            <w:color w:val="000000"/>
            <w:szCs w:val="24"/>
          </w:rPr>
          <w:t>Zhang K</w:t>
        </w:r>
      </w:hyperlink>
      <w:r w:rsidR="00E80067" w:rsidRPr="000B1449">
        <w:rPr>
          <w:color w:val="000000"/>
          <w:szCs w:val="24"/>
        </w:rPr>
        <w:t xml:space="preserve">, </w:t>
      </w:r>
      <w:hyperlink r:id="rId33" w:history="1">
        <w:r w:rsidR="00E80067" w:rsidRPr="000B1449">
          <w:rPr>
            <w:bCs/>
            <w:color w:val="000000"/>
            <w:szCs w:val="24"/>
          </w:rPr>
          <w:t>Yang L</w:t>
        </w:r>
      </w:hyperlink>
      <w:r w:rsidR="00E80067" w:rsidRPr="000B1449">
        <w:rPr>
          <w:color w:val="000000"/>
          <w:szCs w:val="24"/>
        </w:rPr>
        <w:t xml:space="preserve">, </w:t>
      </w:r>
      <w:hyperlink r:id="rId34" w:history="1">
        <w:r w:rsidR="00E80067" w:rsidRPr="000B1449">
          <w:rPr>
            <w:bCs/>
            <w:color w:val="000000"/>
            <w:szCs w:val="24"/>
          </w:rPr>
          <w:t>Li Y</w:t>
        </w:r>
      </w:hyperlink>
      <w:r w:rsidR="00E80067" w:rsidRPr="000B1449">
        <w:rPr>
          <w:color w:val="000000"/>
          <w:szCs w:val="24"/>
        </w:rPr>
        <w:t xml:space="preserve">, </w:t>
      </w:r>
      <w:hyperlink r:id="rId35" w:history="1">
        <w:r w:rsidR="00E80067" w:rsidRPr="000B1449">
          <w:rPr>
            <w:bCs/>
            <w:color w:val="000000"/>
            <w:szCs w:val="24"/>
          </w:rPr>
          <w:t>Yuan W</w:t>
        </w:r>
      </w:hyperlink>
      <w:r w:rsidR="00E80067" w:rsidRPr="000B1449">
        <w:rPr>
          <w:color w:val="000000"/>
          <w:szCs w:val="24"/>
        </w:rPr>
        <w:t xml:space="preserve">, </w:t>
      </w:r>
      <w:hyperlink r:id="rId36" w:history="1">
        <w:r w:rsidR="00E80067" w:rsidRPr="000B1449">
          <w:rPr>
            <w:bCs/>
            <w:color w:val="000000"/>
            <w:szCs w:val="24"/>
          </w:rPr>
          <w:t>Wang Y</w:t>
        </w:r>
      </w:hyperlink>
      <w:r w:rsidR="00E80067" w:rsidRPr="000B1449">
        <w:rPr>
          <w:color w:val="000000"/>
          <w:szCs w:val="24"/>
        </w:rPr>
        <w:t xml:space="preserve">, </w:t>
      </w:r>
      <w:hyperlink r:id="rId37" w:history="1">
        <w:r w:rsidR="00E80067" w:rsidRPr="000B1449">
          <w:rPr>
            <w:bCs/>
            <w:color w:val="000000"/>
            <w:szCs w:val="24"/>
          </w:rPr>
          <w:t>Song H</w:t>
        </w:r>
      </w:hyperlink>
      <w:r w:rsidR="00E80067" w:rsidRPr="000B1449">
        <w:rPr>
          <w:color w:val="000000"/>
          <w:szCs w:val="24"/>
        </w:rPr>
        <w:t xml:space="preserve">, </w:t>
      </w:r>
      <w:hyperlink r:id="rId38" w:history="1">
        <w:r w:rsidR="00E80067" w:rsidRPr="000B1449">
          <w:rPr>
            <w:bCs/>
            <w:color w:val="000000"/>
            <w:szCs w:val="24"/>
          </w:rPr>
          <w:t>Jin L</w:t>
        </w:r>
      </w:hyperlink>
      <w:r w:rsidR="00E80067" w:rsidRPr="000B1449">
        <w:rPr>
          <w:color w:val="000000"/>
          <w:szCs w:val="24"/>
        </w:rPr>
        <w:t xml:space="preserve">, </w:t>
      </w:r>
      <w:hyperlink r:id="rId39" w:history="1">
        <w:r w:rsidR="00E80067" w:rsidRPr="000B1449">
          <w:rPr>
            <w:b/>
            <w:bCs/>
            <w:color w:val="000000"/>
            <w:szCs w:val="24"/>
          </w:rPr>
          <w:t>Xiong M</w:t>
        </w:r>
      </w:hyperlink>
      <w:r w:rsidR="00E80067" w:rsidRPr="000B1449">
        <w:rPr>
          <w:b/>
          <w:color w:val="000000"/>
          <w:szCs w:val="24"/>
        </w:rPr>
        <w:t>M</w:t>
      </w:r>
      <w:r w:rsidR="00E80067" w:rsidRPr="000B1449">
        <w:rPr>
          <w:color w:val="000000"/>
          <w:szCs w:val="24"/>
        </w:rPr>
        <w:t xml:space="preserve">, </w:t>
      </w:r>
      <w:hyperlink r:id="rId40" w:history="1">
        <w:r w:rsidR="00E80067" w:rsidRPr="000B1449">
          <w:rPr>
            <w:bCs/>
            <w:color w:val="000000"/>
            <w:szCs w:val="24"/>
          </w:rPr>
          <w:t>Huang W</w:t>
        </w:r>
      </w:hyperlink>
      <w:r w:rsidR="00E80067" w:rsidRPr="000B1449">
        <w:rPr>
          <w:color w:val="000000"/>
          <w:szCs w:val="24"/>
        </w:rPr>
        <w:t xml:space="preserve">. (2009) </w:t>
      </w:r>
      <w:r w:rsidR="00E80067" w:rsidRPr="000B1449">
        <w:rPr>
          <w:bCs/>
          <w:color w:val="000000"/>
          <w:szCs w:val="24"/>
        </w:rPr>
        <w:t>Poly</w:t>
      </w:r>
      <w:r w:rsidR="005A59BD">
        <w:rPr>
          <w:bCs/>
          <w:color w:val="000000"/>
          <w:szCs w:val="24"/>
        </w:rPr>
        <w:t>-</w:t>
      </w:r>
      <w:r w:rsidR="00E80067" w:rsidRPr="000B1449">
        <w:rPr>
          <w:bCs/>
          <w:color w:val="000000"/>
          <w:szCs w:val="24"/>
        </w:rPr>
        <w:t>morphisms in the interleukin 3 gene show strong association with susceptibility to Graves' disease in Chinese population.</w:t>
      </w:r>
      <w:r w:rsidR="00E80067" w:rsidRPr="000B1449">
        <w:rPr>
          <w:b/>
          <w:bCs/>
          <w:color w:val="000000"/>
          <w:szCs w:val="24"/>
        </w:rPr>
        <w:t xml:space="preserve"> </w:t>
      </w:r>
      <w:r w:rsidR="00E80067" w:rsidRPr="000B1449">
        <w:rPr>
          <w:rStyle w:val="ti2"/>
          <w:color w:val="000000"/>
          <w:sz w:val="24"/>
          <w:szCs w:val="24"/>
        </w:rPr>
        <w:t xml:space="preserve"> </w:t>
      </w:r>
      <w:hyperlink r:id="rId41" w:history="1">
        <w:r w:rsidR="00E80067" w:rsidRPr="000B1449">
          <w:rPr>
            <w:rStyle w:val="Hyperlink"/>
            <w:color w:val="000000"/>
            <w:szCs w:val="24"/>
            <w:u w:val="none"/>
          </w:rPr>
          <w:t>Genes Immun</w:t>
        </w:r>
        <w:r w:rsidR="00E80067" w:rsidRPr="005A59BD">
          <w:rPr>
            <w:rStyle w:val="Hyperlink"/>
            <w:color w:val="000000"/>
            <w:szCs w:val="24"/>
            <w:u w:val="none"/>
          </w:rPr>
          <w:t>.</w:t>
        </w:r>
      </w:hyperlink>
      <w:r w:rsidR="00E80067" w:rsidRPr="000B1449">
        <w:rPr>
          <w:rStyle w:val="ti2"/>
          <w:color w:val="000000"/>
          <w:sz w:val="24"/>
          <w:szCs w:val="24"/>
        </w:rPr>
        <w:t xml:space="preserve"> </w:t>
      </w:r>
      <w:r w:rsidR="00E80067" w:rsidRPr="000B1449">
        <w:rPr>
          <w:color w:val="000000"/>
          <w:szCs w:val="24"/>
        </w:rPr>
        <w:t>10:260-266.</w:t>
      </w:r>
    </w:p>
    <w:p w:rsidR="00CC7EAC" w:rsidRPr="00CC7EAC" w:rsidRDefault="00777B6B" w:rsidP="00322229">
      <w:pPr>
        <w:numPr>
          <w:ilvl w:val="3"/>
          <w:numId w:val="2"/>
        </w:numPr>
        <w:rPr>
          <w:bCs/>
          <w:color w:val="000000"/>
          <w:szCs w:val="24"/>
          <w:lang w:eastAsia="zh-CN"/>
        </w:rPr>
      </w:pPr>
      <w:r>
        <w:rPr>
          <w:color w:val="000000"/>
          <w:szCs w:val="24"/>
          <w:vertAlign w:val="superscript"/>
        </w:rPr>
        <w:lastRenderedPageBreak/>
        <w:t>*</w:t>
      </w:r>
      <w:r w:rsidR="00E80067" w:rsidRPr="000B1449">
        <w:rPr>
          <w:color w:val="000000"/>
          <w:szCs w:val="24"/>
        </w:rPr>
        <w:t>Lin R, Wang X, Wang Y,  Wang Y, Zhang F, Fu W, Yu T, Li,</w:t>
      </w:r>
      <w:r w:rsidR="00E80067" w:rsidRPr="000B1449">
        <w:rPr>
          <w:color w:val="000000"/>
          <w:szCs w:val="24"/>
          <w:vertAlign w:val="superscript"/>
        </w:rPr>
        <w:t xml:space="preserve"> </w:t>
      </w:r>
      <w:r w:rsidR="00E80067" w:rsidRPr="000B1449">
        <w:rPr>
          <w:color w:val="000000"/>
          <w:szCs w:val="24"/>
        </w:rPr>
        <w:t xml:space="preserve">S, </w:t>
      </w:r>
      <w:r w:rsidR="00E80067" w:rsidRPr="000B1449">
        <w:rPr>
          <w:b/>
          <w:color w:val="000000"/>
          <w:szCs w:val="24"/>
        </w:rPr>
        <w:t>Xiong MM</w:t>
      </w:r>
      <w:r w:rsidR="00E80067" w:rsidRPr="000B1449">
        <w:rPr>
          <w:color w:val="000000"/>
          <w:szCs w:val="24"/>
        </w:rPr>
        <w:t>, Huang W, Jin</w:t>
      </w:r>
      <w:r w:rsidR="00E80067" w:rsidRPr="000B1449">
        <w:rPr>
          <w:bCs/>
          <w:color w:val="000000"/>
          <w:szCs w:val="24"/>
          <w:lang w:eastAsia="zh-CN"/>
        </w:rPr>
        <w:t xml:space="preserve"> L</w:t>
      </w:r>
      <w:r w:rsidR="00F14726">
        <w:rPr>
          <w:bCs/>
          <w:color w:val="000000"/>
          <w:szCs w:val="24"/>
          <w:lang w:eastAsia="zh-CN"/>
        </w:rPr>
        <w:t>.</w:t>
      </w:r>
      <w:r w:rsidR="00E80067" w:rsidRPr="000B1449">
        <w:rPr>
          <w:bCs/>
          <w:color w:val="000000"/>
          <w:szCs w:val="24"/>
          <w:lang w:eastAsia="zh-CN"/>
        </w:rPr>
        <w:t xml:space="preserve"> (2009) Association of polymorphisms in four bilirubin metabolism genes with serum bilirubin in three Asian populations. </w:t>
      </w:r>
      <w:r w:rsidR="00CC7EAC" w:rsidRPr="001322FA">
        <w:rPr>
          <w:bCs/>
          <w:color w:val="000000" w:themeColor="text1"/>
          <w:szCs w:val="24"/>
          <w:lang w:eastAsia="zh-CN"/>
        </w:rPr>
        <w:t>Hum Mutat</w:t>
      </w:r>
      <w:r w:rsidR="00CC7EAC" w:rsidRPr="00CC7EAC">
        <w:rPr>
          <w:bCs/>
          <w:color w:val="FF0000"/>
          <w:szCs w:val="24"/>
          <w:lang w:eastAsia="zh-CN"/>
        </w:rPr>
        <w:t>.</w:t>
      </w:r>
      <w:r w:rsidR="00E80067" w:rsidRPr="000B1449">
        <w:rPr>
          <w:color w:val="000000"/>
          <w:szCs w:val="24"/>
        </w:rPr>
        <w:t xml:space="preserve">30(4):609-615. </w:t>
      </w:r>
    </w:p>
    <w:p w:rsidR="00E80067" w:rsidRPr="007268BD" w:rsidRDefault="00777B6B" w:rsidP="00322229">
      <w:pPr>
        <w:numPr>
          <w:ilvl w:val="3"/>
          <w:numId w:val="2"/>
        </w:numPr>
        <w:rPr>
          <w:b/>
          <w:bCs/>
          <w:color w:val="000000"/>
          <w:szCs w:val="24"/>
          <w:lang w:eastAsia="zh-CN"/>
        </w:rPr>
      </w:pPr>
      <w:r w:rsidRPr="001322FA">
        <w:rPr>
          <w:color w:val="000000" w:themeColor="text1"/>
          <w:szCs w:val="24"/>
          <w:vertAlign w:val="superscript"/>
        </w:rPr>
        <w:t>*</w:t>
      </w:r>
      <w:r w:rsidR="00E80067" w:rsidRPr="001322FA">
        <w:rPr>
          <w:color w:val="000000" w:themeColor="text1"/>
          <w:szCs w:val="24"/>
        </w:rPr>
        <w:t xml:space="preserve">Fang XZ, </w:t>
      </w:r>
      <w:r w:rsidRPr="001322FA">
        <w:rPr>
          <w:color w:val="000000" w:themeColor="text1"/>
          <w:szCs w:val="24"/>
          <w:vertAlign w:val="superscript"/>
        </w:rPr>
        <w:t>*</w:t>
      </w:r>
      <w:r w:rsidR="00E80067" w:rsidRPr="001322FA">
        <w:rPr>
          <w:color w:val="000000" w:themeColor="text1"/>
          <w:szCs w:val="24"/>
        </w:rPr>
        <w:t>Luo L, Reveille J</w:t>
      </w:r>
      <w:r w:rsidR="00287198" w:rsidRPr="001322FA">
        <w:rPr>
          <w:color w:val="000000" w:themeColor="text1"/>
          <w:szCs w:val="24"/>
        </w:rPr>
        <w:t>,</w:t>
      </w:r>
      <w:r w:rsidR="00E80067" w:rsidRPr="001322FA">
        <w:rPr>
          <w:color w:val="000000" w:themeColor="text1"/>
          <w:szCs w:val="24"/>
        </w:rPr>
        <w:t xml:space="preserve"> </w:t>
      </w:r>
      <w:r w:rsidR="00E80067" w:rsidRPr="001322FA">
        <w:rPr>
          <w:b/>
          <w:color w:val="000000" w:themeColor="text1"/>
          <w:szCs w:val="24"/>
        </w:rPr>
        <w:t>Xiong MM</w:t>
      </w:r>
      <w:r w:rsidR="00F14726" w:rsidRPr="001322FA">
        <w:rPr>
          <w:b/>
          <w:color w:val="000000" w:themeColor="text1"/>
          <w:szCs w:val="24"/>
        </w:rPr>
        <w:t>.</w:t>
      </w:r>
      <w:r w:rsidR="00E80067" w:rsidRPr="001322FA">
        <w:rPr>
          <w:color w:val="000000" w:themeColor="text1"/>
          <w:szCs w:val="24"/>
        </w:rPr>
        <w:t xml:space="preserve"> (2009) </w:t>
      </w:r>
      <w:r w:rsidR="007268BD" w:rsidRPr="001322FA">
        <w:rPr>
          <w:bCs/>
          <w:color w:val="000000" w:themeColor="text1"/>
          <w:szCs w:val="24"/>
          <w:lang w:eastAsia="zh-CN"/>
        </w:rPr>
        <w:t xml:space="preserve">Discussion: Why do we test multiple traits in genetic association studies. </w:t>
      </w:r>
      <w:r w:rsidR="00E80067" w:rsidRPr="001322FA">
        <w:rPr>
          <w:bCs/>
          <w:color w:val="000000" w:themeColor="text1"/>
          <w:szCs w:val="24"/>
          <w:lang w:eastAsia="zh-CN"/>
        </w:rPr>
        <w:t xml:space="preserve">  </w:t>
      </w:r>
      <w:r w:rsidR="00E80067" w:rsidRPr="001322FA">
        <w:rPr>
          <w:rFonts w:eastAsia="ArialUnicodeMS"/>
          <w:snapToGrid/>
          <w:color w:val="000000" w:themeColor="text1"/>
          <w:szCs w:val="24"/>
          <w:lang w:eastAsia="zh-CN"/>
        </w:rPr>
        <w:t xml:space="preserve">J </w:t>
      </w:r>
      <w:r w:rsidR="00E80067" w:rsidRPr="000B1449">
        <w:rPr>
          <w:rFonts w:eastAsia="ArialUnicodeMS"/>
          <w:snapToGrid/>
          <w:color w:val="000000"/>
          <w:szCs w:val="24"/>
          <w:lang w:eastAsia="zh-CN"/>
        </w:rPr>
        <w:t xml:space="preserve">Korean Statistical </w:t>
      </w:r>
      <w:r w:rsidR="00E80067" w:rsidRPr="000B1449">
        <w:rPr>
          <w:bCs/>
          <w:color w:val="000000"/>
          <w:szCs w:val="24"/>
          <w:lang w:eastAsia="zh-CN"/>
        </w:rPr>
        <w:t xml:space="preserve"> </w:t>
      </w:r>
      <w:r w:rsidR="00E80067" w:rsidRPr="000B1449">
        <w:rPr>
          <w:rFonts w:eastAsia="ArialUnicodeMS"/>
          <w:snapToGrid/>
          <w:color w:val="000000"/>
          <w:szCs w:val="24"/>
          <w:lang w:eastAsia="zh-CN"/>
        </w:rPr>
        <w:t>Society</w:t>
      </w:r>
      <w:r w:rsidR="00287198">
        <w:rPr>
          <w:rFonts w:eastAsia="ArialUnicodeMS"/>
          <w:snapToGrid/>
          <w:color w:val="000000"/>
          <w:szCs w:val="24"/>
          <w:lang w:eastAsia="zh-CN"/>
        </w:rPr>
        <w:t>.</w:t>
      </w:r>
      <w:r w:rsidR="00E80067" w:rsidRPr="000B1449">
        <w:rPr>
          <w:rFonts w:eastAsia="ArialUnicodeMS"/>
          <w:snapToGrid/>
          <w:color w:val="000000"/>
          <w:szCs w:val="24"/>
          <w:lang w:eastAsia="zh-CN"/>
        </w:rPr>
        <w:t xml:space="preserve"> 38: 17-23.</w:t>
      </w:r>
    </w:p>
    <w:p w:rsidR="00103BDF" w:rsidRPr="00CB68AB" w:rsidRDefault="00103BDF" w:rsidP="00322229">
      <w:pPr>
        <w:numPr>
          <w:ilvl w:val="3"/>
          <w:numId w:val="2"/>
        </w:numPr>
        <w:rPr>
          <w:b/>
          <w:bCs/>
          <w:color w:val="000000"/>
          <w:szCs w:val="24"/>
          <w:lang w:eastAsia="zh-CN"/>
        </w:rPr>
      </w:pPr>
      <w:r w:rsidRPr="00CB68AB">
        <w:rPr>
          <w:szCs w:val="24"/>
        </w:rPr>
        <w:t xml:space="preserve">Seitsonen SP, Onkamo P, </w:t>
      </w:r>
      <w:r w:rsidR="00777B6B">
        <w:rPr>
          <w:szCs w:val="24"/>
          <w:vertAlign w:val="superscript"/>
        </w:rPr>
        <w:t>*</w:t>
      </w:r>
      <w:r w:rsidRPr="00CB68AB">
        <w:rPr>
          <w:szCs w:val="24"/>
        </w:rPr>
        <w:t xml:space="preserve">Peng G, </w:t>
      </w:r>
      <w:r w:rsidRPr="00CB68AB">
        <w:rPr>
          <w:b/>
          <w:szCs w:val="24"/>
        </w:rPr>
        <w:t>Xiong M</w:t>
      </w:r>
      <w:r w:rsidRPr="00CB68AB">
        <w:rPr>
          <w:szCs w:val="24"/>
        </w:rPr>
        <w:t>, Tommila PV, Ranta PH, Holopainen JM, Moilanen JA, Palosaari T, Kaarniranta K, Meri S, Immonen IR, Järvelä IE.</w:t>
      </w:r>
      <w:r w:rsidR="000B1449" w:rsidRPr="00CB68AB">
        <w:rPr>
          <w:szCs w:val="24"/>
        </w:rPr>
        <w:t xml:space="preserve"> (2008) </w:t>
      </w:r>
      <w:hyperlink r:id="rId42" w:history="1">
        <w:r w:rsidR="000B1449" w:rsidRPr="00CB68AB">
          <w:rPr>
            <w:szCs w:val="24"/>
          </w:rPr>
          <w:t>Multi</w:t>
        </w:r>
        <w:r w:rsidR="00287198" w:rsidRPr="00CB68AB">
          <w:rPr>
            <w:szCs w:val="24"/>
          </w:rPr>
          <w:t>-</w:t>
        </w:r>
        <w:r w:rsidR="000B1449" w:rsidRPr="00CB68AB">
          <w:rPr>
            <w:szCs w:val="24"/>
          </w:rPr>
          <w:t>factor effects and evidence of potential interaction between complement factor H Y402H and LOC387715 A69S in age-related macular degeneration.</w:t>
        </w:r>
      </w:hyperlink>
      <w:r w:rsidR="000B1449" w:rsidRPr="00CB68AB">
        <w:rPr>
          <w:szCs w:val="24"/>
        </w:rPr>
        <w:t xml:space="preserve"> </w:t>
      </w:r>
      <w:r w:rsidRPr="00CB68AB">
        <w:rPr>
          <w:rStyle w:val="jrnl"/>
          <w:szCs w:val="24"/>
        </w:rPr>
        <w:t>PLoS One</w:t>
      </w:r>
      <w:r w:rsidRPr="00CB68AB">
        <w:rPr>
          <w:rStyle w:val="src1"/>
          <w:szCs w:val="24"/>
          <w:specVanish w:val="0"/>
        </w:rPr>
        <w:t>. 3(12):e3833</w:t>
      </w:r>
      <w:r w:rsidR="000B1449" w:rsidRPr="00CB68AB">
        <w:rPr>
          <w:rStyle w:val="src1"/>
          <w:szCs w:val="24"/>
          <w:specVanish w:val="0"/>
        </w:rPr>
        <w:t>.</w:t>
      </w:r>
      <w:r w:rsidR="00CB68AB" w:rsidRPr="00CB68AB">
        <w:t xml:space="preserve"> </w:t>
      </w:r>
      <w:r w:rsidR="00CB68AB" w:rsidRPr="00CB68AB">
        <w:rPr>
          <w:rFonts w:eastAsia="Times New Roman"/>
          <w:snapToGrid/>
          <w:color w:val="000000"/>
          <w:szCs w:val="24"/>
          <w:lang w:eastAsia="zh-CN"/>
        </w:rPr>
        <w:t>PMC2585793</w:t>
      </w:r>
      <w:r w:rsidR="00CB68AB">
        <w:rPr>
          <w:b/>
          <w:bCs/>
          <w:color w:val="000000"/>
          <w:szCs w:val="24"/>
          <w:lang w:eastAsia="zh-CN"/>
        </w:rPr>
        <w:t xml:space="preserve">. </w:t>
      </w:r>
    </w:p>
    <w:p w:rsidR="00E80067" w:rsidRPr="000B1449" w:rsidRDefault="00777B6B" w:rsidP="00322229">
      <w:pPr>
        <w:numPr>
          <w:ilvl w:val="3"/>
          <w:numId w:val="2"/>
        </w:numPr>
        <w:rPr>
          <w:b/>
          <w:bCs/>
          <w:color w:val="000000"/>
          <w:szCs w:val="24"/>
          <w:lang w:eastAsia="zh-CN"/>
        </w:rPr>
      </w:pPr>
      <w:r>
        <w:rPr>
          <w:color w:val="000000"/>
          <w:szCs w:val="24"/>
          <w:vertAlign w:val="superscript"/>
          <w:lang w:eastAsia="zh-CN"/>
        </w:rPr>
        <w:t>*</w:t>
      </w:r>
      <w:r w:rsidR="00E80067" w:rsidRPr="000B1449">
        <w:rPr>
          <w:color w:val="000000"/>
          <w:szCs w:val="24"/>
          <w:lang w:eastAsia="zh-CN"/>
        </w:rPr>
        <w:t xml:space="preserve">Dong H, Xiao Y, Wang W, Jin L, </w:t>
      </w:r>
      <w:r w:rsidR="00F14726">
        <w:rPr>
          <w:b/>
          <w:color w:val="000000"/>
          <w:szCs w:val="24"/>
          <w:lang w:eastAsia="zh-CN"/>
        </w:rPr>
        <w:t>Xi</w:t>
      </w:r>
      <w:r w:rsidR="00E80067" w:rsidRPr="000B1449">
        <w:rPr>
          <w:b/>
          <w:color w:val="000000"/>
          <w:szCs w:val="24"/>
          <w:lang w:eastAsia="zh-CN"/>
        </w:rPr>
        <w:t>ong MM</w:t>
      </w:r>
      <w:r w:rsidR="00F14726">
        <w:rPr>
          <w:b/>
          <w:color w:val="000000"/>
          <w:szCs w:val="24"/>
          <w:lang w:eastAsia="zh-CN"/>
        </w:rPr>
        <w:t>.</w:t>
      </w:r>
      <w:r w:rsidR="00E80067" w:rsidRPr="000B1449">
        <w:rPr>
          <w:color w:val="000000"/>
          <w:szCs w:val="24"/>
          <w:lang w:eastAsia="zh-CN"/>
        </w:rPr>
        <w:t xml:space="preserve"> (2008) Symmetry of </w:t>
      </w:r>
      <w:r w:rsidR="00287198">
        <w:rPr>
          <w:color w:val="000000"/>
          <w:szCs w:val="24"/>
          <w:lang w:eastAsia="zh-CN"/>
        </w:rPr>
        <w:t>m</w:t>
      </w:r>
      <w:r w:rsidR="00E80067" w:rsidRPr="000B1449">
        <w:rPr>
          <w:color w:val="000000"/>
          <w:szCs w:val="24"/>
          <w:lang w:eastAsia="zh-CN"/>
        </w:rPr>
        <w:t xml:space="preserve">etabolic </w:t>
      </w:r>
      <w:r w:rsidR="00287198">
        <w:rPr>
          <w:color w:val="000000"/>
          <w:szCs w:val="24"/>
          <w:lang w:eastAsia="zh-CN"/>
        </w:rPr>
        <w:t>n</w:t>
      </w:r>
      <w:r w:rsidR="00E80067" w:rsidRPr="000B1449">
        <w:rPr>
          <w:color w:val="000000"/>
          <w:szCs w:val="24"/>
          <w:lang w:eastAsia="zh-CN"/>
        </w:rPr>
        <w:t>etwork JCSB 1: 1-20.</w:t>
      </w:r>
    </w:p>
    <w:p w:rsidR="00E80067" w:rsidRPr="000B1449" w:rsidRDefault="00777B6B" w:rsidP="00322229">
      <w:pPr>
        <w:numPr>
          <w:ilvl w:val="3"/>
          <w:numId w:val="2"/>
        </w:numPr>
        <w:rPr>
          <w:b/>
          <w:bCs/>
          <w:color w:val="000000"/>
          <w:szCs w:val="24"/>
          <w:lang w:eastAsia="zh-CN"/>
        </w:rPr>
      </w:pPr>
      <w:r>
        <w:rPr>
          <w:bCs/>
          <w:color w:val="000000"/>
          <w:szCs w:val="24"/>
          <w:vertAlign w:val="superscript"/>
          <w:lang w:eastAsia="zh-CN"/>
        </w:rPr>
        <w:t>*</w:t>
      </w:r>
      <w:r w:rsidR="00E80067" w:rsidRPr="000B1449">
        <w:rPr>
          <w:bCs/>
          <w:color w:val="000000"/>
          <w:szCs w:val="24"/>
          <w:lang w:eastAsia="zh-CN"/>
        </w:rPr>
        <w:t>Sun X, Jin L</w:t>
      </w:r>
      <w:r w:rsidR="00287198">
        <w:rPr>
          <w:bCs/>
          <w:color w:val="000000"/>
          <w:szCs w:val="24"/>
          <w:lang w:eastAsia="zh-CN"/>
        </w:rPr>
        <w:t>,</w:t>
      </w:r>
      <w:r w:rsidR="00E80067" w:rsidRPr="000B1449">
        <w:rPr>
          <w:bCs/>
          <w:color w:val="000000"/>
          <w:szCs w:val="24"/>
          <w:lang w:eastAsia="zh-CN"/>
        </w:rPr>
        <w:t xml:space="preserve"> </w:t>
      </w:r>
      <w:r w:rsidR="00E80067" w:rsidRPr="000B1449">
        <w:rPr>
          <w:b/>
          <w:bCs/>
          <w:color w:val="000000"/>
          <w:szCs w:val="24"/>
          <w:lang w:eastAsia="zh-CN"/>
        </w:rPr>
        <w:t>Xiong MM</w:t>
      </w:r>
      <w:r w:rsidR="00F14726">
        <w:rPr>
          <w:b/>
          <w:bCs/>
          <w:color w:val="000000"/>
          <w:szCs w:val="24"/>
          <w:lang w:eastAsia="zh-CN"/>
        </w:rPr>
        <w:t>.</w:t>
      </w:r>
      <w:r w:rsidR="00E80067" w:rsidRPr="000B1449">
        <w:rPr>
          <w:b/>
          <w:bCs/>
          <w:color w:val="000000"/>
          <w:szCs w:val="24"/>
          <w:lang w:eastAsia="zh-CN"/>
        </w:rPr>
        <w:t xml:space="preserve"> </w:t>
      </w:r>
      <w:r w:rsidR="00E80067" w:rsidRPr="000B1449">
        <w:rPr>
          <w:bCs/>
          <w:color w:val="000000"/>
          <w:szCs w:val="24"/>
          <w:lang w:eastAsia="zh-CN"/>
        </w:rPr>
        <w:t xml:space="preserve">(2008) Extended Kalman </w:t>
      </w:r>
      <w:r w:rsidR="00287198">
        <w:rPr>
          <w:bCs/>
          <w:color w:val="000000"/>
          <w:szCs w:val="24"/>
          <w:lang w:eastAsia="zh-CN"/>
        </w:rPr>
        <w:t>f</w:t>
      </w:r>
      <w:r w:rsidR="00E80067" w:rsidRPr="000B1449">
        <w:rPr>
          <w:bCs/>
          <w:color w:val="000000"/>
          <w:szCs w:val="24"/>
          <w:lang w:eastAsia="zh-CN"/>
        </w:rPr>
        <w:t xml:space="preserve">ilter for </w:t>
      </w:r>
      <w:r w:rsidR="00287198">
        <w:rPr>
          <w:bCs/>
          <w:color w:val="000000"/>
          <w:szCs w:val="24"/>
          <w:lang w:eastAsia="zh-CN"/>
        </w:rPr>
        <w:t>e</w:t>
      </w:r>
      <w:r w:rsidR="00E80067" w:rsidRPr="000B1449">
        <w:rPr>
          <w:bCs/>
          <w:color w:val="000000"/>
          <w:szCs w:val="24"/>
          <w:lang w:eastAsia="zh-CN"/>
        </w:rPr>
        <w:t xml:space="preserve">stimation of </w:t>
      </w:r>
      <w:r w:rsidR="00287198">
        <w:rPr>
          <w:bCs/>
          <w:color w:val="000000"/>
          <w:szCs w:val="24"/>
          <w:lang w:eastAsia="zh-CN"/>
        </w:rPr>
        <w:t>p</w:t>
      </w:r>
      <w:r w:rsidR="00E80067" w:rsidRPr="000B1449">
        <w:rPr>
          <w:bCs/>
          <w:color w:val="000000"/>
          <w:szCs w:val="24"/>
          <w:lang w:eastAsia="zh-CN"/>
        </w:rPr>
        <w:t xml:space="preserve">arameters in </w:t>
      </w:r>
      <w:r w:rsidR="00287198">
        <w:rPr>
          <w:bCs/>
          <w:color w:val="000000"/>
          <w:szCs w:val="24"/>
          <w:lang w:eastAsia="zh-CN"/>
        </w:rPr>
        <w:t>n</w:t>
      </w:r>
      <w:r w:rsidR="00E80067" w:rsidRPr="000B1449">
        <w:rPr>
          <w:bCs/>
          <w:color w:val="000000"/>
          <w:szCs w:val="24"/>
          <w:lang w:eastAsia="zh-CN"/>
        </w:rPr>
        <w:t xml:space="preserve">onlinear </w:t>
      </w:r>
      <w:r w:rsidR="00287198">
        <w:rPr>
          <w:bCs/>
          <w:color w:val="000000"/>
          <w:szCs w:val="24"/>
          <w:lang w:eastAsia="zh-CN"/>
        </w:rPr>
        <w:t>s</w:t>
      </w:r>
      <w:r w:rsidR="00E80067" w:rsidRPr="000B1449">
        <w:rPr>
          <w:bCs/>
          <w:color w:val="000000"/>
          <w:szCs w:val="24"/>
          <w:lang w:eastAsia="zh-CN"/>
        </w:rPr>
        <w:t>tate-</w:t>
      </w:r>
      <w:r w:rsidR="00287198">
        <w:rPr>
          <w:bCs/>
          <w:color w:val="000000"/>
          <w:szCs w:val="24"/>
          <w:lang w:eastAsia="zh-CN"/>
        </w:rPr>
        <w:t>s</w:t>
      </w:r>
      <w:r w:rsidR="00E80067" w:rsidRPr="000B1449">
        <w:rPr>
          <w:bCs/>
          <w:color w:val="000000"/>
          <w:szCs w:val="24"/>
          <w:lang w:eastAsia="zh-CN"/>
        </w:rPr>
        <w:t xml:space="preserve">pace </w:t>
      </w:r>
      <w:r w:rsidR="00287198">
        <w:rPr>
          <w:bCs/>
          <w:color w:val="000000"/>
          <w:szCs w:val="24"/>
          <w:lang w:eastAsia="zh-CN"/>
        </w:rPr>
        <w:t>m</w:t>
      </w:r>
      <w:r w:rsidR="00E80067" w:rsidRPr="000B1449">
        <w:rPr>
          <w:bCs/>
          <w:color w:val="000000"/>
          <w:szCs w:val="24"/>
          <w:lang w:eastAsia="zh-CN"/>
        </w:rPr>
        <w:t xml:space="preserve">odels of </w:t>
      </w:r>
      <w:r w:rsidR="00287198">
        <w:rPr>
          <w:bCs/>
          <w:color w:val="000000"/>
          <w:szCs w:val="24"/>
          <w:lang w:eastAsia="zh-CN"/>
        </w:rPr>
        <w:t>b</w:t>
      </w:r>
      <w:r w:rsidR="00E80067" w:rsidRPr="000B1449">
        <w:rPr>
          <w:bCs/>
          <w:color w:val="000000"/>
          <w:szCs w:val="24"/>
          <w:lang w:eastAsia="zh-CN"/>
        </w:rPr>
        <w:t xml:space="preserve">iochemical </w:t>
      </w:r>
      <w:r w:rsidR="00287198">
        <w:rPr>
          <w:bCs/>
          <w:color w:val="000000"/>
          <w:szCs w:val="24"/>
          <w:lang w:eastAsia="zh-CN"/>
        </w:rPr>
        <w:t>n</w:t>
      </w:r>
      <w:r w:rsidR="00E80067" w:rsidRPr="000B1449">
        <w:rPr>
          <w:bCs/>
          <w:color w:val="000000"/>
          <w:szCs w:val="24"/>
          <w:lang w:eastAsia="zh-CN"/>
        </w:rPr>
        <w:t>etworks. Plos One</w:t>
      </w:r>
      <w:r w:rsidR="00287198">
        <w:rPr>
          <w:bCs/>
          <w:color w:val="000000"/>
          <w:szCs w:val="24"/>
          <w:lang w:eastAsia="zh-CN"/>
        </w:rPr>
        <w:t>.</w:t>
      </w:r>
      <w:r w:rsidR="00E80067" w:rsidRPr="000B1449">
        <w:rPr>
          <w:bCs/>
          <w:color w:val="000000"/>
          <w:szCs w:val="24"/>
          <w:lang w:eastAsia="zh-CN"/>
        </w:rPr>
        <w:t xml:space="preserve"> </w:t>
      </w:r>
      <w:r w:rsidR="00E80067" w:rsidRPr="000B1449">
        <w:rPr>
          <w:rStyle w:val="volume"/>
          <w:color w:val="000000"/>
          <w:szCs w:val="24"/>
        </w:rPr>
        <w:t>3</w:t>
      </w:r>
      <w:r w:rsidR="00E80067" w:rsidRPr="000B1449">
        <w:rPr>
          <w:color w:val="000000"/>
          <w:szCs w:val="24"/>
        </w:rPr>
        <w:t>(</w:t>
      </w:r>
      <w:r w:rsidR="00E80067" w:rsidRPr="000B1449">
        <w:rPr>
          <w:rStyle w:val="issue"/>
          <w:color w:val="000000"/>
          <w:szCs w:val="24"/>
        </w:rPr>
        <w:t>11</w:t>
      </w:r>
      <w:r w:rsidR="00E80067" w:rsidRPr="000B1449">
        <w:rPr>
          <w:color w:val="000000"/>
          <w:szCs w:val="24"/>
        </w:rPr>
        <w:t>):</w:t>
      </w:r>
      <w:r w:rsidR="00E80067" w:rsidRPr="000B1449">
        <w:rPr>
          <w:rStyle w:val="pages"/>
          <w:color w:val="000000"/>
          <w:szCs w:val="24"/>
        </w:rPr>
        <w:t>e3758</w:t>
      </w:r>
      <w:r w:rsidR="00E80067" w:rsidRPr="000B1449">
        <w:rPr>
          <w:bCs/>
          <w:color w:val="000000"/>
          <w:szCs w:val="24"/>
          <w:lang w:eastAsia="zh-CN"/>
        </w:rPr>
        <w:t xml:space="preserve">. </w:t>
      </w:r>
      <w:r w:rsidR="00796723">
        <w:t>PMC2582954</w:t>
      </w:r>
    </w:p>
    <w:p w:rsidR="00E80067" w:rsidRPr="000B1449" w:rsidRDefault="00E80067" w:rsidP="00322229">
      <w:pPr>
        <w:numPr>
          <w:ilvl w:val="3"/>
          <w:numId w:val="2"/>
        </w:numPr>
        <w:rPr>
          <w:b/>
          <w:bCs/>
          <w:color w:val="000000"/>
          <w:szCs w:val="24"/>
          <w:lang w:eastAsia="zh-CN"/>
        </w:rPr>
      </w:pPr>
      <w:r w:rsidRPr="000B1449">
        <w:rPr>
          <w:bCs/>
          <w:color w:val="000000"/>
          <w:szCs w:val="24"/>
          <w:lang w:eastAsia="zh-CN"/>
        </w:rPr>
        <w:t xml:space="preserve">Xiao Y, MacArthur BD, Wang H, </w:t>
      </w:r>
      <w:r w:rsidRPr="000B1449">
        <w:rPr>
          <w:b/>
          <w:bCs/>
          <w:color w:val="000000"/>
          <w:szCs w:val="24"/>
          <w:lang w:eastAsia="zh-CN"/>
        </w:rPr>
        <w:t>Xiong MM</w:t>
      </w:r>
      <w:r w:rsidRPr="000B1449">
        <w:rPr>
          <w:bCs/>
          <w:color w:val="000000"/>
          <w:szCs w:val="24"/>
          <w:lang w:eastAsia="zh-CN"/>
        </w:rPr>
        <w:t>, Wang W</w:t>
      </w:r>
      <w:r w:rsidR="00F14726">
        <w:rPr>
          <w:bCs/>
          <w:color w:val="000000"/>
          <w:szCs w:val="24"/>
          <w:lang w:eastAsia="zh-CN"/>
        </w:rPr>
        <w:t>.</w:t>
      </w:r>
      <w:r w:rsidRPr="000B1449">
        <w:rPr>
          <w:bCs/>
          <w:color w:val="000000"/>
          <w:szCs w:val="24"/>
          <w:lang w:eastAsia="zh-CN"/>
        </w:rPr>
        <w:t xml:space="preserve"> (2008) Network quotients: Structural skeletons of complex systems. Physical Review E</w:t>
      </w:r>
      <w:r w:rsidR="00287198">
        <w:rPr>
          <w:bCs/>
          <w:color w:val="000000"/>
          <w:szCs w:val="24"/>
          <w:lang w:eastAsia="zh-CN"/>
        </w:rPr>
        <w:t>.</w:t>
      </w:r>
      <w:r w:rsidRPr="000B1449">
        <w:rPr>
          <w:color w:val="000000"/>
          <w:szCs w:val="24"/>
        </w:rPr>
        <w:t xml:space="preserve"> 78</w:t>
      </w:r>
      <w:r w:rsidRPr="000B1449">
        <w:rPr>
          <w:color w:val="000000"/>
          <w:szCs w:val="24"/>
          <w:lang w:eastAsia="zh-CN"/>
        </w:rPr>
        <w:t>:</w:t>
      </w:r>
      <w:r w:rsidRPr="000B1449">
        <w:rPr>
          <w:color w:val="000000"/>
          <w:szCs w:val="24"/>
        </w:rPr>
        <w:t xml:space="preserve"> 046102</w:t>
      </w:r>
      <w:r w:rsidRPr="000B1449">
        <w:rPr>
          <w:bCs/>
          <w:color w:val="000000"/>
          <w:szCs w:val="24"/>
          <w:lang w:eastAsia="zh-CN"/>
        </w:rPr>
        <w:t xml:space="preserve">. </w:t>
      </w:r>
    </w:p>
    <w:p w:rsidR="00E80067" w:rsidRPr="000B1449" w:rsidRDefault="00E80067" w:rsidP="00322229">
      <w:pPr>
        <w:numPr>
          <w:ilvl w:val="3"/>
          <w:numId w:val="2"/>
        </w:numPr>
        <w:rPr>
          <w:b/>
          <w:bCs/>
          <w:color w:val="000000"/>
          <w:szCs w:val="24"/>
          <w:lang w:eastAsia="zh-CN"/>
        </w:rPr>
      </w:pPr>
      <w:r w:rsidRPr="000B1449">
        <w:rPr>
          <w:color w:val="000000"/>
          <w:szCs w:val="24"/>
        </w:rPr>
        <w:t xml:space="preserve">Xiao Y, </w:t>
      </w:r>
      <w:r w:rsidRPr="000B1449">
        <w:rPr>
          <w:b/>
          <w:color w:val="000000"/>
          <w:szCs w:val="24"/>
        </w:rPr>
        <w:t>Xiong MM</w:t>
      </w:r>
      <w:r w:rsidRPr="000B1449">
        <w:rPr>
          <w:color w:val="000000"/>
          <w:szCs w:val="24"/>
        </w:rPr>
        <w:t>, Wang W, Wang H</w:t>
      </w:r>
      <w:r w:rsidR="00F14726">
        <w:rPr>
          <w:color w:val="000000"/>
          <w:szCs w:val="24"/>
        </w:rPr>
        <w:t>.</w:t>
      </w:r>
      <w:r w:rsidRPr="000B1449">
        <w:rPr>
          <w:color w:val="000000"/>
          <w:szCs w:val="24"/>
        </w:rPr>
        <w:t xml:space="preserve"> (2008) Emergence of symmetry in complex    networks. Phys Rev E Stat Nonlin Soft Matter Phys. 77 (6 Pt 2):066108.</w:t>
      </w:r>
    </w:p>
    <w:p w:rsidR="00E80067" w:rsidRPr="000B1449" w:rsidRDefault="00E80067" w:rsidP="00322229">
      <w:pPr>
        <w:numPr>
          <w:ilvl w:val="3"/>
          <w:numId w:val="2"/>
        </w:numPr>
        <w:rPr>
          <w:b/>
          <w:bCs/>
          <w:color w:val="000000"/>
          <w:szCs w:val="24"/>
          <w:lang w:eastAsia="zh-CN"/>
        </w:rPr>
      </w:pPr>
      <w:r w:rsidRPr="000B1449">
        <w:rPr>
          <w:rFonts w:eastAsia="ArialUnicodeMS"/>
          <w:snapToGrid/>
          <w:color w:val="000000"/>
          <w:szCs w:val="24"/>
          <w:lang w:eastAsia="zh-CN"/>
        </w:rPr>
        <w:t xml:space="preserve">Xiao Y, </w:t>
      </w:r>
      <w:r w:rsidR="00777B6B">
        <w:rPr>
          <w:rFonts w:eastAsia="ArialUnicodeMS"/>
          <w:snapToGrid/>
          <w:color w:val="000000"/>
          <w:szCs w:val="24"/>
          <w:vertAlign w:val="superscript"/>
          <w:lang w:eastAsia="zh-CN"/>
        </w:rPr>
        <w:t>*</w:t>
      </w:r>
      <w:r w:rsidRPr="000B1449">
        <w:rPr>
          <w:rFonts w:eastAsia="ArialUnicodeMS"/>
          <w:snapToGrid/>
          <w:color w:val="000000"/>
          <w:szCs w:val="24"/>
          <w:lang w:eastAsia="zh-CN"/>
        </w:rPr>
        <w:t xml:space="preserve">Dong H, Wang W, </w:t>
      </w:r>
      <w:r w:rsidRPr="000B1449">
        <w:rPr>
          <w:rFonts w:eastAsia="ArialUnicodeMS"/>
          <w:b/>
          <w:snapToGrid/>
          <w:color w:val="000000"/>
          <w:szCs w:val="24"/>
          <w:lang w:eastAsia="zh-CN"/>
        </w:rPr>
        <w:t>Xiong MM</w:t>
      </w:r>
      <w:r w:rsidRPr="000B1449">
        <w:rPr>
          <w:rFonts w:eastAsia="ArialUnicodeMS"/>
          <w:snapToGrid/>
          <w:color w:val="000000"/>
          <w:szCs w:val="24"/>
          <w:lang w:eastAsia="zh-CN"/>
        </w:rPr>
        <w:t>, Shi B-L, Wu W</w:t>
      </w:r>
      <w:r w:rsidR="00F14726">
        <w:rPr>
          <w:rFonts w:eastAsia="ArialUnicodeMS"/>
          <w:snapToGrid/>
          <w:color w:val="000000"/>
          <w:szCs w:val="24"/>
          <w:lang w:eastAsia="zh-CN"/>
        </w:rPr>
        <w:t>.</w:t>
      </w:r>
      <w:r w:rsidRPr="000B1449">
        <w:rPr>
          <w:rFonts w:eastAsia="ArialUnicodeMS"/>
          <w:snapToGrid/>
          <w:color w:val="000000"/>
          <w:szCs w:val="24"/>
          <w:lang w:eastAsia="zh-CN"/>
        </w:rPr>
        <w:t xml:space="preserve"> (2008) Structure based graph distance measures of high degree of precision.  Pattern Recognition. </w:t>
      </w:r>
      <w:r w:rsidRPr="000B1449">
        <w:rPr>
          <w:color w:val="000000"/>
          <w:szCs w:val="24"/>
        </w:rPr>
        <w:t xml:space="preserve">41: 3547-3561. </w:t>
      </w:r>
    </w:p>
    <w:p w:rsidR="00E80067" w:rsidRPr="000B1449" w:rsidRDefault="00777B6B" w:rsidP="00322229">
      <w:pPr>
        <w:numPr>
          <w:ilvl w:val="3"/>
          <w:numId w:val="2"/>
        </w:numPr>
        <w:rPr>
          <w:b/>
          <w:bCs/>
          <w:color w:val="000000"/>
          <w:szCs w:val="24"/>
          <w:lang w:eastAsia="zh-CN"/>
        </w:rPr>
      </w:pPr>
      <w:r>
        <w:rPr>
          <w:rFonts w:eastAsia="Gulim"/>
          <w:color w:val="000000"/>
          <w:szCs w:val="24"/>
          <w:vertAlign w:val="superscript"/>
        </w:rPr>
        <w:t>*</w:t>
      </w:r>
      <w:r w:rsidR="00E80067" w:rsidRPr="000B1449">
        <w:rPr>
          <w:rFonts w:eastAsia="Gulim"/>
          <w:color w:val="000000"/>
          <w:szCs w:val="24"/>
        </w:rPr>
        <w:t>Wu X, Jin L</w:t>
      </w:r>
      <w:r w:rsidR="00287198">
        <w:rPr>
          <w:rFonts w:eastAsia="Gulim"/>
          <w:color w:val="000000"/>
          <w:szCs w:val="24"/>
        </w:rPr>
        <w:t>,</w:t>
      </w:r>
      <w:r w:rsidR="00E80067" w:rsidRPr="000B1449">
        <w:rPr>
          <w:rFonts w:eastAsia="Gulim"/>
          <w:color w:val="000000"/>
          <w:szCs w:val="24"/>
        </w:rPr>
        <w:t xml:space="preserve"> </w:t>
      </w:r>
      <w:r w:rsidR="00E80067" w:rsidRPr="000B1449">
        <w:rPr>
          <w:rFonts w:eastAsia="Gulim"/>
          <w:b/>
          <w:color w:val="000000"/>
          <w:szCs w:val="24"/>
        </w:rPr>
        <w:t>Xiong MM</w:t>
      </w:r>
      <w:r w:rsidR="00F14726">
        <w:rPr>
          <w:rFonts w:eastAsia="Gulim"/>
          <w:b/>
          <w:color w:val="000000"/>
          <w:szCs w:val="24"/>
        </w:rPr>
        <w:t>.</w:t>
      </w:r>
      <w:r w:rsidR="00E80067" w:rsidRPr="000B1449">
        <w:rPr>
          <w:rFonts w:eastAsia="Gulim"/>
          <w:color w:val="000000"/>
          <w:szCs w:val="24"/>
        </w:rPr>
        <w:t xml:space="preserve"> (2008) </w:t>
      </w:r>
      <w:r w:rsidR="00E80067" w:rsidRPr="000B1449">
        <w:rPr>
          <w:color w:val="000000"/>
          <w:szCs w:val="24"/>
        </w:rPr>
        <w:t>Composite measure of linkage disequilibrium for</w:t>
      </w:r>
      <w:r w:rsidR="00E80067" w:rsidRPr="000B1449">
        <w:rPr>
          <w:snapToGrid/>
          <w:color w:val="000000"/>
          <w:szCs w:val="24"/>
          <w:lang w:eastAsia="zh-CN"/>
        </w:rPr>
        <w:t xml:space="preserve"> </w:t>
      </w:r>
      <w:r w:rsidR="00287198">
        <w:rPr>
          <w:snapToGrid/>
          <w:color w:val="000000"/>
          <w:szCs w:val="24"/>
          <w:lang w:eastAsia="zh-CN"/>
        </w:rPr>
        <w:t>t</w:t>
      </w:r>
      <w:r w:rsidR="00E80067" w:rsidRPr="000B1449">
        <w:rPr>
          <w:color w:val="000000"/>
          <w:szCs w:val="24"/>
        </w:rPr>
        <w:t xml:space="preserve">esting </w:t>
      </w:r>
      <w:r w:rsidR="00287198">
        <w:rPr>
          <w:color w:val="000000"/>
          <w:szCs w:val="24"/>
        </w:rPr>
        <w:t>i</w:t>
      </w:r>
      <w:r w:rsidR="00E80067" w:rsidRPr="000B1449">
        <w:rPr>
          <w:color w:val="000000"/>
          <w:szCs w:val="24"/>
        </w:rPr>
        <w:t xml:space="preserve">nteraction </w:t>
      </w:r>
      <w:r w:rsidR="00287198">
        <w:rPr>
          <w:color w:val="000000"/>
          <w:szCs w:val="24"/>
        </w:rPr>
        <w:t>b</w:t>
      </w:r>
      <w:r w:rsidR="00E80067" w:rsidRPr="000B1449">
        <w:rPr>
          <w:color w:val="000000"/>
          <w:szCs w:val="24"/>
        </w:rPr>
        <w:t xml:space="preserve">etween </w:t>
      </w:r>
      <w:r w:rsidR="00287198">
        <w:rPr>
          <w:color w:val="000000"/>
          <w:szCs w:val="24"/>
        </w:rPr>
        <w:t>u</w:t>
      </w:r>
      <w:r w:rsidR="00E80067" w:rsidRPr="000B1449">
        <w:rPr>
          <w:color w:val="000000"/>
          <w:szCs w:val="24"/>
        </w:rPr>
        <w:t xml:space="preserve">nlinked </w:t>
      </w:r>
      <w:r w:rsidR="00287198">
        <w:rPr>
          <w:color w:val="000000"/>
          <w:szCs w:val="24"/>
        </w:rPr>
        <w:t>l</w:t>
      </w:r>
      <w:r w:rsidR="00E80067" w:rsidRPr="000B1449">
        <w:rPr>
          <w:color w:val="000000"/>
          <w:szCs w:val="24"/>
        </w:rPr>
        <w:t xml:space="preserve">oci.  Eur J Hum Genet. </w:t>
      </w:r>
      <w:r w:rsidR="00E80067" w:rsidRPr="000B1449">
        <w:rPr>
          <w:rFonts w:eastAsia="Times New Roman"/>
          <w:color w:val="000000"/>
          <w:szCs w:val="24"/>
        </w:rPr>
        <w:t>16:644-651</w:t>
      </w:r>
      <w:r w:rsidR="00E80067" w:rsidRPr="000B1449">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Xiao Y, Wu W, Wang H ,</w:t>
      </w:r>
      <w:r w:rsidRPr="000B1449">
        <w:rPr>
          <w:b/>
          <w:color w:val="000000"/>
          <w:szCs w:val="24"/>
        </w:rPr>
        <w:t>Xiong MM</w:t>
      </w:r>
      <w:r w:rsidR="00287198">
        <w:rPr>
          <w:b/>
          <w:color w:val="000000"/>
          <w:szCs w:val="24"/>
        </w:rPr>
        <w:t>,</w:t>
      </w:r>
      <w:r w:rsidRPr="000B1449">
        <w:rPr>
          <w:color w:val="000000"/>
          <w:szCs w:val="24"/>
        </w:rPr>
        <w:t xml:space="preserve"> Wang W</w:t>
      </w:r>
      <w:r w:rsidR="00F14726">
        <w:rPr>
          <w:color w:val="000000"/>
          <w:szCs w:val="24"/>
        </w:rPr>
        <w:t>.</w:t>
      </w:r>
      <w:r w:rsidRPr="000B1449">
        <w:rPr>
          <w:color w:val="000000"/>
          <w:szCs w:val="24"/>
        </w:rPr>
        <w:t xml:space="preserve"> (2008) Symmetry-based structure entropy of complex networks. </w:t>
      </w:r>
      <w:hyperlink r:id="rId43" w:history="1">
        <w:r w:rsidRPr="000B1449">
          <w:rPr>
            <w:rStyle w:val="Hyperlink"/>
            <w:bCs/>
            <w:color w:val="000000"/>
            <w:szCs w:val="24"/>
            <w:u w:val="none"/>
          </w:rPr>
          <w:t>Physica A: Statistical Mechanics Applications</w:t>
        </w:r>
      </w:hyperlink>
      <w:r w:rsidRPr="000B1449">
        <w:rPr>
          <w:color w:val="000000"/>
          <w:szCs w:val="24"/>
        </w:rPr>
        <w:t>. 387: 2611-2619.</w:t>
      </w:r>
    </w:p>
    <w:p w:rsidR="00E80067" w:rsidRPr="000B1449" w:rsidRDefault="00E80067" w:rsidP="00322229">
      <w:pPr>
        <w:numPr>
          <w:ilvl w:val="3"/>
          <w:numId w:val="2"/>
        </w:numPr>
        <w:rPr>
          <w:b/>
          <w:bCs/>
          <w:color w:val="000000"/>
          <w:szCs w:val="24"/>
          <w:lang w:eastAsia="zh-CN"/>
        </w:rPr>
      </w:pPr>
      <w:r w:rsidRPr="000B1449">
        <w:rPr>
          <w:b/>
          <w:color w:val="000000"/>
          <w:szCs w:val="24"/>
        </w:rPr>
        <w:t>Xiong MM</w:t>
      </w:r>
      <w:r w:rsidRPr="000B1449">
        <w:rPr>
          <w:color w:val="000000"/>
          <w:szCs w:val="24"/>
        </w:rPr>
        <w:t>, Arnett FC, Xiong H</w:t>
      </w:r>
      <w:r w:rsidR="00287198">
        <w:rPr>
          <w:color w:val="000000"/>
          <w:szCs w:val="24"/>
        </w:rPr>
        <w:t>,</w:t>
      </w:r>
      <w:r w:rsidRPr="000B1449">
        <w:rPr>
          <w:color w:val="000000"/>
          <w:szCs w:val="24"/>
        </w:rPr>
        <w:t xml:space="preserve"> Zhou XD</w:t>
      </w:r>
      <w:r w:rsidR="00743760">
        <w:rPr>
          <w:color w:val="000000"/>
          <w:szCs w:val="24"/>
        </w:rPr>
        <w:t>.</w:t>
      </w:r>
      <w:r w:rsidRPr="000B1449">
        <w:rPr>
          <w:color w:val="000000"/>
          <w:szCs w:val="24"/>
        </w:rPr>
        <w:t xml:space="preserve"> (2008) Differential </w:t>
      </w:r>
      <w:r w:rsidR="00287198">
        <w:rPr>
          <w:color w:val="000000"/>
          <w:szCs w:val="24"/>
        </w:rPr>
        <w:t>d</w:t>
      </w:r>
      <w:r w:rsidRPr="000B1449">
        <w:rPr>
          <w:color w:val="000000"/>
          <w:szCs w:val="24"/>
        </w:rPr>
        <w:t xml:space="preserve">ynamic </w:t>
      </w:r>
      <w:r w:rsidR="00287198">
        <w:rPr>
          <w:color w:val="000000"/>
          <w:szCs w:val="24"/>
        </w:rPr>
        <w:t>p</w:t>
      </w:r>
      <w:r w:rsidRPr="000B1449">
        <w:rPr>
          <w:color w:val="000000"/>
          <w:szCs w:val="24"/>
        </w:rPr>
        <w:t xml:space="preserve">roperties of </w:t>
      </w:r>
      <w:r w:rsidR="00287198">
        <w:rPr>
          <w:color w:val="000000"/>
          <w:szCs w:val="24"/>
        </w:rPr>
        <w:t>s</w:t>
      </w:r>
      <w:r w:rsidRPr="000B1449">
        <w:rPr>
          <w:color w:val="000000"/>
          <w:szCs w:val="24"/>
        </w:rPr>
        <w:t xml:space="preserve">cleroderma </w:t>
      </w:r>
      <w:r w:rsidR="00287198">
        <w:rPr>
          <w:color w:val="000000"/>
          <w:szCs w:val="24"/>
        </w:rPr>
        <w:t>f</w:t>
      </w:r>
      <w:r w:rsidRPr="000B1449">
        <w:rPr>
          <w:color w:val="000000"/>
          <w:szCs w:val="24"/>
        </w:rPr>
        <w:t xml:space="preserve">ibroblasts in </w:t>
      </w:r>
      <w:r w:rsidR="00287198">
        <w:rPr>
          <w:color w:val="000000"/>
          <w:szCs w:val="24"/>
        </w:rPr>
        <w:t>r</w:t>
      </w:r>
      <w:r w:rsidRPr="000B1449">
        <w:rPr>
          <w:color w:val="000000"/>
          <w:szCs w:val="24"/>
        </w:rPr>
        <w:t xml:space="preserve">esponse to </w:t>
      </w:r>
      <w:r w:rsidR="00287198">
        <w:rPr>
          <w:color w:val="000000"/>
          <w:szCs w:val="24"/>
        </w:rPr>
        <w:t>p</w:t>
      </w:r>
      <w:r w:rsidRPr="000B1449">
        <w:rPr>
          <w:color w:val="000000"/>
          <w:szCs w:val="24"/>
        </w:rPr>
        <w:t xml:space="preserve">erturbation of </w:t>
      </w:r>
      <w:r w:rsidR="00287198">
        <w:rPr>
          <w:color w:val="000000"/>
          <w:szCs w:val="24"/>
        </w:rPr>
        <w:t>e</w:t>
      </w:r>
      <w:r w:rsidRPr="000B1449">
        <w:rPr>
          <w:color w:val="000000"/>
          <w:szCs w:val="24"/>
        </w:rPr>
        <w:t xml:space="preserve">nvironmental </w:t>
      </w:r>
      <w:r w:rsidR="00287198">
        <w:rPr>
          <w:color w:val="000000"/>
          <w:szCs w:val="24"/>
        </w:rPr>
        <w:t>s</w:t>
      </w:r>
      <w:r w:rsidRPr="000B1449">
        <w:rPr>
          <w:color w:val="000000"/>
          <w:szCs w:val="24"/>
        </w:rPr>
        <w:t>timuli.</w:t>
      </w:r>
      <w:r w:rsidR="009D7835">
        <w:rPr>
          <w:snapToGrid/>
          <w:color w:val="000000"/>
          <w:szCs w:val="24"/>
          <w:lang w:eastAsia="zh-CN"/>
        </w:rPr>
        <w:t xml:space="preserve"> </w:t>
      </w:r>
      <w:r w:rsidRPr="000B1449">
        <w:rPr>
          <w:color w:val="000000"/>
          <w:szCs w:val="24"/>
        </w:rPr>
        <w:t xml:space="preserve">Application of </w:t>
      </w:r>
      <w:r w:rsidR="00287198">
        <w:rPr>
          <w:color w:val="000000"/>
          <w:szCs w:val="24"/>
        </w:rPr>
        <w:t>s</w:t>
      </w:r>
      <w:r w:rsidRPr="000B1449">
        <w:rPr>
          <w:color w:val="000000"/>
          <w:szCs w:val="24"/>
        </w:rPr>
        <w:t>tate-</w:t>
      </w:r>
      <w:r w:rsidR="00287198">
        <w:rPr>
          <w:color w:val="000000"/>
          <w:szCs w:val="24"/>
        </w:rPr>
        <w:t>s</w:t>
      </w:r>
      <w:r w:rsidRPr="000B1449">
        <w:rPr>
          <w:color w:val="000000"/>
          <w:szCs w:val="24"/>
        </w:rPr>
        <w:t xml:space="preserve">pace </w:t>
      </w:r>
      <w:r w:rsidR="00287198">
        <w:rPr>
          <w:color w:val="000000"/>
          <w:szCs w:val="24"/>
        </w:rPr>
        <w:t>m</w:t>
      </w:r>
      <w:r w:rsidRPr="000B1449">
        <w:rPr>
          <w:color w:val="000000"/>
          <w:szCs w:val="24"/>
        </w:rPr>
        <w:t xml:space="preserve">odel in </w:t>
      </w:r>
      <w:r w:rsidR="00287198">
        <w:rPr>
          <w:color w:val="000000"/>
          <w:szCs w:val="24"/>
        </w:rPr>
        <w:t>s</w:t>
      </w:r>
      <w:r w:rsidRPr="000B1449">
        <w:rPr>
          <w:color w:val="000000"/>
          <w:szCs w:val="24"/>
        </w:rPr>
        <w:t xml:space="preserve">tudies of human </w:t>
      </w:r>
      <w:r w:rsidR="00287198">
        <w:rPr>
          <w:color w:val="000000"/>
          <w:szCs w:val="24"/>
        </w:rPr>
        <w:t>c</w:t>
      </w:r>
      <w:r w:rsidRPr="000B1449">
        <w:rPr>
          <w:color w:val="000000"/>
          <w:szCs w:val="24"/>
        </w:rPr>
        <w:t xml:space="preserve">omplex </w:t>
      </w:r>
      <w:r w:rsidR="00287198">
        <w:rPr>
          <w:color w:val="000000"/>
          <w:szCs w:val="24"/>
        </w:rPr>
        <w:t>d</w:t>
      </w:r>
      <w:r w:rsidRPr="000B1449">
        <w:rPr>
          <w:color w:val="000000"/>
          <w:szCs w:val="24"/>
        </w:rPr>
        <w:t>isease.  PLos ONE</w:t>
      </w:r>
      <w:r w:rsidR="00287198">
        <w:rPr>
          <w:color w:val="000000"/>
          <w:szCs w:val="24"/>
        </w:rPr>
        <w:t>.</w:t>
      </w:r>
      <w:r w:rsidRPr="000B1449">
        <w:rPr>
          <w:snapToGrid/>
          <w:color w:val="000000"/>
          <w:szCs w:val="24"/>
          <w:lang w:eastAsia="zh-CN"/>
        </w:rPr>
        <w:t xml:space="preserve"> </w:t>
      </w:r>
      <w:r w:rsidRPr="000B1449">
        <w:rPr>
          <w:color w:val="000000"/>
          <w:szCs w:val="24"/>
        </w:rPr>
        <w:t>3(2): e1693.</w:t>
      </w:r>
      <w:r w:rsidR="00006E28" w:rsidRPr="00006E28">
        <w:t xml:space="preserve"> </w:t>
      </w:r>
      <w:r w:rsidR="00006E28">
        <w:t>PMC2246014</w:t>
      </w:r>
    </w:p>
    <w:p w:rsidR="00E80067" w:rsidRPr="000B1449" w:rsidRDefault="00453D6E" w:rsidP="00322229">
      <w:pPr>
        <w:numPr>
          <w:ilvl w:val="3"/>
          <w:numId w:val="2"/>
        </w:numPr>
        <w:rPr>
          <w:b/>
          <w:bCs/>
          <w:color w:val="000000"/>
          <w:szCs w:val="24"/>
          <w:lang w:eastAsia="zh-CN"/>
        </w:rPr>
      </w:pPr>
      <w:r>
        <w:rPr>
          <w:color w:val="000000"/>
          <w:szCs w:val="24"/>
          <w:vertAlign w:val="superscript"/>
        </w:rPr>
        <w:t>*</w:t>
      </w:r>
      <w:r w:rsidR="00E80067" w:rsidRPr="000B1449">
        <w:rPr>
          <w:color w:val="000000"/>
          <w:szCs w:val="24"/>
        </w:rPr>
        <w:t xml:space="preserve">Zhao J, </w:t>
      </w:r>
      <w:r w:rsidR="00E80067" w:rsidRPr="000B1449">
        <w:rPr>
          <w:bCs/>
          <w:color w:val="000000"/>
          <w:szCs w:val="24"/>
        </w:rPr>
        <w:t>Boerwinkle E,</w:t>
      </w:r>
      <w:r w:rsidR="00E80067" w:rsidRPr="000B1449">
        <w:rPr>
          <w:b/>
          <w:bCs/>
          <w:color w:val="000000"/>
          <w:szCs w:val="24"/>
        </w:rPr>
        <w:t xml:space="preserve"> </w:t>
      </w:r>
      <w:r w:rsidR="00E80067" w:rsidRPr="000B1449">
        <w:rPr>
          <w:b/>
          <w:color w:val="000000"/>
          <w:szCs w:val="24"/>
        </w:rPr>
        <w:t>Xiong MM</w:t>
      </w:r>
      <w:r w:rsidR="00743760">
        <w:rPr>
          <w:b/>
          <w:color w:val="000000"/>
          <w:szCs w:val="24"/>
        </w:rPr>
        <w:t>.</w:t>
      </w:r>
      <w:r w:rsidR="00E80067" w:rsidRPr="000B1449">
        <w:rPr>
          <w:b/>
          <w:color w:val="000000"/>
          <w:szCs w:val="24"/>
        </w:rPr>
        <w:t xml:space="preserve"> </w:t>
      </w:r>
      <w:r w:rsidR="00E80067" w:rsidRPr="000B1449">
        <w:rPr>
          <w:color w:val="000000"/>
          <w:szCs w:val="24"/>
        </w:rPr>
        <w:t>(2007)  An entropy-based genome-wide transmission/</w:t>
      </w:r>
      <w:r w:rsidR="00287198">
        <w:rPr>
          <w:color w:val="000000"/>
          <w:szCs w:val="24"/>
        </w:rPr>
        <w:t xml:space="preserve"> </w:t>
      </w:r>
      <w:r w:rsidR="00E80067" w:rsidRPr="000B1449">
        <w:rPr>
          <w:color w:val="000000"/>
          <w:szCs w:val="24"/>
        </w:rPr>
        <w:t>disequilibrium test. Hum Genet 121:357-367.</w:t>
      </w:r>
    </w:p>
    <w:p w:rsidR="00E80067" w:rsidRPr="000B1449" w:rsidRDefault="00DA5E70" w:rsidP="00322229">
      <w:pPr>
        <w:numPr>
          <w:ilvl w:val="3"/>
          <w:numId w:val="2"/>
        </w:numPr>
        <w:rPr>
          <w:rStyle w:val="pages"/>
          <w:b/>
          <w:bCs/>
          <w:color w:val="000000"/>
          <w:szCs w:val="24"/>
          <w:lang w:eastAsia="zh-CN"/>
        </w:rPr>
      </w:pPr>
      <w:hyperlink r:id="rId44" w:history="1">
        <w:r w:rsidR="00E80067" w:rsidRPr="000B1449">
          <w:rPr>
            <w:rStyle w:val="Hyperlink"/>
            <w:bCs/>
            <w:color w:val="000000"/>
            <w:szCs w:val="24"/>
            <w:u w:val="none"/>
          </w:rPr>
          <w:t>Xu S</w:t>
        </w:r>
      </w:hyperlink>
      <w:r w:rsidR="00E80067" w:rsidRPr="000B1449">
        <w:rPr>
          <w:color w:val="000000"/>
          <w:szCs w:val="24"/>
        </w:rPr>
        <w:t xml:space="preserve">, </w:t>
      </w:r>
      <w:hyperlink r:id="rId45" w:history="1">
        <w:r w:rsidR="00E80067" w:rsidRPr="000B1449">
          <w:rPr>
            <w:rStyle w:val="Hyperlink"/>
            <w:bCs/>
            <w:color w:val="000000"/>
            <w:szCs w:val="24"/>
            <w:u w:val="none"/>
          </w:rPr>
          <w:t>Huang W</w:t>
        </w:r>
      </w:hyperlink>
      <w:r w:rsidR="00E80067" w:rsidRPr="000B1449">
        <w:rPr>
          <w:color w:val="000000"/>
          <w:szCs w:val="24"/>
        </w:rPr>
        <w:t xml:space="preserve">, </w:t>
      </w:r>
      <w:hyperlink r:id="rId46" w:history="1">
        <w:r w:rsidR="00E80067" w:rsidRPr="000B1449">
          <w:rPr>
            <w:rStyle w:val="Hyperlink"/>
            <w:bCs/>
            <w:color w:val="000000"/>
            <w:szCs w:val="24"/>
            <w:u w:val="none"/>
          </w:rPr>
          <w:t>Wang H</w:t>
        </w:r>
      </w:hyperlink>
      <w:r w:rsidR="00E80067" w:rsidRPr="000B1449">
        <w:rPr>
          <w:color w:val="000000"/>
          <w:szCs w:val="24"/>
        </w:rPr>
        <w:t xml:space="preserve">, </w:t>
      </w:r>
      <w:hyperlink r:id="rId47" w:history="1">
        <w:r w:rsidR="00E80067" w:rsidRPr="000B1449">
          <w:rPr>
            <w:rStyle w:val="Hyperlink"/>
            <w:bCs/>
            <w:color w:val="000000"/>
            <w:szCs w:val="24"/>
            <w:u w:val="none"/>
          </w:rPr>
          <w:t>He Y</w:t>
        </w:r>
      </w:hyperlink>
      <w:r w:rsidR="00E80067" w:rsidRPr="000B1449">
        <w:rPr>
          <w:color w:val="000000"/>
          <w:szCs w:val="24"/>
        </w:rPr>
        <w:t xml:space="preserve">, </w:t>
      </w:r>
      <w:hyperlink r:id="rId48" w:history="1">
        <w:r w:rsidR="00E80067" w:rsidRPr="000B1449">
          <w:rPr>
            <w:rStyle w:val="Hyperlink"/>
            <w:bCs/>
            <w:color w:val="000000"/>
            <w:szCs w:val="24"/>
            <w:u w:val="none"/>
          </w:rPr>
          <w:t>Wang Y</w:t>
        </w:r>
      </w:hyperlink>
      <w:r w:rsidR="00E80067" w:rsidRPr="000B1449">
        <w:rPr>
          <w:color w:val="000000"/>
          <w:szCs w:val="24"/>
        </w:rPr>
        <w:t xml:space="preserve">, </w:t>
      </w:r>
      <w:hyperlink r:id="rId49" w:history="1">
        <w:r w:rsidR="00E80067" w:rsidRPr="000B1449">
          <w:rPr>
            <w:rStyle w:val="Hyperlink"/>
            <w:bCs/>
            <w:color w:val="000000"/>
            <w:szCs w:val="24"/>
            <w:u w:val="none"/>
          </w:rPr>
          <w:t>Wang Y</w:t>
        </w:r>
      </w:hyperlink>
      <w:r w:rsidR="00E80067" w:rsidRPr="000B1449">
        <w:rPr>
          <w:color w:val="000000"/>
          <w:szCs w:val="24"/>
        </w:rPr>
        <w:t xml:space="preserve">, </w:t>
      </w:r>
      <w:hyperlink r:id="rId50" w:history="1">
        <w:r w:rsidR="00E80067" w:rsidRPr="000B1449">
          <w:rPr>
            <w:rStyle w:val="Hyperlink"/>
            <w:bCs/>
            <w:color w:val="000000"/>
            <w:szCs w:val="24"/>
            <w:u w:val="none"/>
          </w:rPr>
          <w:t>Qian J</w:t>
        </w:r>
      </w:hyperlink>
      <w:r w:rsidR="00E80067" w:rsidRPr="000B1449">
        <w:rPr>
          <w:color w:val="000000"/>
          <w:szCs w:val="24"/>
        </w:rPr>
        <w:t xml:space="preserve">, </w:t>
      </w:r>
      <w:hyperlink r:id="rId51" w:history="1">
        <w:r w:rsidR="00E80067" w:rsidRPr="000B1449">
          <w:rPr>
            <w:rStyle w:val="Hyperlink"/>
            <w:b/>
            <w:bCs/>
            <w:color w:val="000000"/>
            <w:szCs w:val="24"/>
            <w:u w:val="none"/>
          </w:rPr>
          <w:t>Xiong M</w:t>
        </w:r>
      </w:hyperlink>
      <w:r w:rsidR="00E80067" w:rsidRPr="000B1449">
        <w:rPr>
          <w:b/>
          <w:color w:val="000000"/>
          <w:szCs w:val="24"/>
        </w:rPr>
        <w:t>M</w:t>
      </w:r>
      <w:r w:rsidR="00E80067" w:rsidRPr="000B1449">
        <w:rPr>
          <w:color w:val="000000"/>
          <w:szCs w:val="24"/>
        </w:rPr>
        <w:t xml:space="preserve">, </w:t>
      </w:r>
      <w:hyperlink r:id="rId52" w:history="1">
        <w:r w:rsidR="00E80067" w:rsidRPr="000B1449">
          <w:rPr>
            <w:rStyle w:val="Hyperlink"/>
            <w:bCs/>
            <w:color w:val="000000"/>
            <w:szCs w:val="24"/>
            <w:u w:val="none"/>
          </w:rPr>
          <w:t>Jin L</w:t>
        </w:r>
      </w:hyperlink>
      <w:r w:rsidR="00743760">
        <w:rPr>
          <w:color w:val="000000"/>
          <w:szCs w:val="24"/>
        </w:rPr>
        <w:t>.</w:t>
      </w:r>
      <w:r w:rsidR="00E80067" w:rsidRPr="000B1449">
        <w:rPr>
          <w:color w:val="000000"/>
          <w:szCs w:val="24"/>
        </w:rPr>
        <w:t xml:space="preserve"> (2007)</w:t>
      </w:r>
      <w:r w:rsidR="00E80067" w:rsidRPr="000B1449">
        <w:rPr>
          <w:b/>
          <w:bCs/>
          <w:color w:val="000000"/>
          <w:szCs w:val="24"/>
          <w:lang w:eastAsia="zh-CN"/>
        </w:rPr>
        <w:t xml:space="preserve"> </w:t>
      </w:r>
      <w:r w:rsidR="00E80067" w:rsidRPr="000B1449">
        <w:rPr>
          <w:color w:val="000000"/>
          <w:szCs w:val="24"/>
        </w:rPr>
        <w:t xml:space="preserve">Dissecting </w:t>
      </w:r>
      <w:r w:rsidR="00287198">
        <w:rPr>
          <w:color w:val="000000"/>
          <w:szCs w:val="24"/>
        </w:rPr>
        <w:t>l</w:t>
      </w:r>
      <w:r w:rsidR="00E80067" w:rsidRPr="000B1449">
        <w:rPr>
          <w:color w:val="000000"/>
          <w:szCs w:val="24"/>
        </w:rPr>
        <w:t xml:space="preserve">inkage </w:t>
      </w:r>
      <w:r w:rsidR="00287198">
        <w:rPr>
          <w:color w:val="000000"/>
          <w:szCs w:val="24"/>
        </w:rPr>
        <w:t>d</w:t>
      </w:r>
      <w:r w:rsidR="00E80067" w:rsidRPr="000B1449">
        <w:rPr>
          <w:color w:val="000000"/>
          <w:szCs w:val="24"/>
        </w:rPr>
        <w:t xml:space="preserve">isequilibrium in African American </w:t>
      </w:r>
      <w:r w:rsidR="00287198">
        <w:rPr>
          <w:color w:val="000000"/>
          <w:szCs w:val="24"/>
        </w:rPr>
        <w:t>g</w:t>
      </w:r>
      <w:r w:rsidR="00E80067" w:rsidRPr="000B1449">
        <w:rPr>
          <w:color w:val="000000"/>
          <w:szCs w:val="24"/>
        </w:rPr>
        <w:t xml:space="preserve">enomes: Roles of </w:t>
      </w:r>
      <w:r w:rsidR="00287198">
        <w:rPr>
          <w:color w:val="000000"/>
          <w:szCs w:val="24"/>
        </w:rPr>
        <w:t>m</w:t>
      </w:r>
      <w:r w:rsidR="00E80067" w:rsidRPr="000B1449">
        <w:rPr>
          <w:color w:val="000000"/>
          <w:szCs w:val="24"/>
        </w:rPr>
        <w:t xml:space="preserve">arkers and </w:t>
      </w:r>
      <w:r w:rsidR="00287198">
        <w:rPr>
          <w:color w:val="000000"/>
          <w:szCs w:val="24"/>
        </w:rPr>
        <w:t>i</w:t>
      </w:r>
      <w:r w:rsidR="00E80067" w:rsidRPr="000B1449">
        <w:rPr>
          <w:color w:val="000000"/>
          <w:szCs w:val="24"/>
        </w:rPr>
        <w:t xml:space="preserve">ndividuals. Mol Biol Evol. </w:t>
      </w:r>
      <w:r w:rsidR="00E80067" w:rsidRPr="000B1449">
        <w:rPr>
          <w:rStyle w:val="volume"/>
          <w:color w:val="000000"/>
          <w:szCs w:val="24"/>
        </w:rPr>
        <w:t>24</w:t>
      </w:r>
      <w:r w:rsidR="00E80067" w:rsidRPr="000B1449">
        <w:rPr>
          <w:color w:val="000000"/>
          <w:szCs w:val="24"/>
        </w:rPr>
        <w:t>:</w:t>
      </w:r>
      <w:r w:rsidR="00E80067" w:rsidRPr="000B1449">
        <w:rPr>
          <w:rStyle w:val="pages"/>
          <w:color w:val="000000"/>
          <w:szCs w:val="24"/>
        </w:rPr>
        <w:t>2049-58.</w:t>
      </w:r>
    </w:p>
    <w:p w:rsidR="00E80067" w:rsidRPr="000B1449" w:rsidRDefault="00DA5E70" w:rsidP="00322229">
      <w:pPr>
        <w:numPr>
          <w:ilvl w:val="3"/>
          <w:numId w:val="2"/>
        </w:numPr>
        <w:rPr>
          <w:b/>
          <w:bCs/>
          <w:color w:val="000000"/>
          <w:szCs w:val="24"/>
          <w:lang w:eastAsia="zh-CN"/>
        </w:rPr>
      </w:pPr>
      <w:hyperlink r:id="rId53" w:history="1">
        <w:r w:rsidR="00E80067" w:rsidRPr="000B1449">
          <w:rPr>
            <w:rStyle w:val="Hyperlink"/>
            <w:color w:val="000000"/>
            <w:szCs w:val="24"/>
            <w:u w:val="none"/>
          </w:rPr>
          <w:t xml:space="preserve">Lee EB, Zhao J, Kim JY, </w:t>
        </w:r>
        <w:r w:rsidR="00E80067" w:rsidRPr="000B1449">
          <w:rPr>
            <w:rStyle w:val="Hyperlink"/>
            <w:b/>
            <w:color w:val="000000"/>
            <w:szCs w:val="24"/>
            <w:u w:val="none"/>
          </w:rPr>
          <w:t>Xiong MM</w:t>
        </w:r>
        <w:r w:rsidR="00E80067" w:rsidRPr="000B1449">
          <w:rPr>
            <w:rStyle w:val="Hyperlink"/>
            <w:color w:val="000000"/>
            <w:szCs w:val="24"/>
            <w:u w:val="none"/>
          </w:rPr>
          <w:t>, Song YW</w:t>
        </w:r>
      </w:hyperlink>
      <w:r w:rsidR="00743760">
        <w:rPr>
          <w:color w:val="000000"/>
          <w:szCs w:val="24"/>
        </w:rPr>
        <w:t>.</w:t>
      </w:r>
      <w:r w:rsidR="00E80067" w:rsidRPr="000B1449">
        <w:rPr>
          <w:color w:val="000000"/>
          <w:szCs w:val="24"/>
        </w:rPr>
        <w:t xml:space="preserve"> (2007)  Evidence of potential interaction of chemokine genes in susceptibility to systemic sclerosis. Arthritis Rheum. 56:2443-2448.</w:t>
      </w:r>
    </w:p>
    <w:p w:rsidR="00E80067" w:rsidRPr="000B1449" w:rsidRDefault="00E80067" w:rsidP="00322229">
      <w:pPr>
        <w:numPr>
          <w:ilvl w:val="3"/>
          <w:numId w:val="2"/>
        </w:numPr>
        <w:rPr>
          <w:b/>
          <w:bCs/>
          <w:color w:val="000000"/>
          <w:szCs w:val="24"/>
          <w:lang w:eastAsia="zh-CN"/>
        </w:rPr>
      </w:pPr>
      <w:r w:rsidRPr="000B1449">
        <w:rPr>
          <w:b/>
          <w:color w:val="000000"/>
          <w:szCs w:val="24"/>
        </w:rPr>
        <w:t>X</w:t>
      </w:r>
      <w:hyperlink r:id="rId54" w:history="1">
        <w:r w:rsidRPr="000B1449">
          <w:rPr>
            <w:rStyle w:val="Hyperlink"/>
            <w:b/>
            <w:color w:val="000000"/>
            <w:szCs w:val="24"/>
            <w:u w:val="none"/>
          </w:rPr>
          <w:t>iong MM</w:t>
        </w:r>
        <w:r w:rsidRPr="000B1449">
          <w:rPr>
            <w:rStyle w:val="Hyperlink"/>
            <w:color w:val="000000"/>
            <w:szCs w:val="24"/>
            <w:u w:val="none"/>
          </w:rPr>
          <w:t>, Zhou X</w:t>
        </w:r>
      </w:hyperlink>
      <w:r w:rsidR="00743760">
        <w:rPr>
          <w:color w:val="000000"/>
          <w:szCs w:val="24"/>
        </w:rPr>
        <w:t>.</w:t>
      </w:r>
      <w:r w:rsidRPr="000B1449">
        <w:rPr>
          <w:color w:val="000000"/>
          <w:szCs w:val="24"/>
        </w:rPr>
        <w:t xml:space="preserve"> (2007) Applications of systems biology. Cell Mol Life Sci.  64:1737-1738</w:t>
      </w:r>
      <w:r w:rsidR="00F14726">
        <w:rPr>
          <w:color w:val="000000"/>
          <w:szCs w:val="24"/>
        </w:rPr>
        <w:t>.</w:t>
      </w:r>
    </w:p>
    <w:p w:rsidR="00E80067" w:rsidRPr="000B1449" w:rsidRDefault="00453D6E" w:rsidP="00322229">
      <w:pPr>
        <w:numPr>
          <w:ilvl w:val="3"/>
          <w:numId w:val="2"/>
        </w:numPr>
        <w:rPr>
          <w:b/>
          <w:bCs/>
          <w:color w:val="000000"/>
          <w:szCs w:val="24"/>
          <w:lang w:eastAsia="zh-CN"/>
        </w:rPr>
      </w:pPr>
      <w:r>
        <w:rPr>
          <w:color w:val="000000"/>
          <w:szCs w:val="24"/>
          <w:vertAlign w:val="superscript"/>
        </w:rPr>
        <w:t>*</w:t>
      </w:r>
      <w:hyperlink r:id="rId55" w:tooltip="Click to search for citations by this author." w:history="1">
        <w:r w:rsidR="00E80067" w:rsidRPr="000B1449">
          <w:rPr>
            <w:rStyle w:val="Hyperlink"/>
            <w:bCs/>
            <w:color w:val="000000"/>
            <w:szCs w:val="24"/>
            <w:u w:val="none"/>
          </w:rPr>
          <w:t>Zhao J</w:t>
        </w:r>
      </w:hyperlink>
      <w:r w:rsidR="00E80067" w:rsidRPr="000B1449">
        <w:rPr>
          <w:color w:val="000000"/>
          <w:szCs w:val="24"/>
        </w:rPr>
        <w:t xml:space="preserve">, </w:t>
      </w:r>
      <w:hyperlink r:id="rId56" w:tooltip="Click to search for citations by this author." w:history="1">
        <w:r w:rsidR="00E80067" w:rsidRPr="000B1449">
          <w:rPr>
            <w:rStyle w:val="Hyperlink"/>
            <w:bCs/>
            <w:color w:val="000000"/>
            <w:szCs w:val="24"/>
            <w:u w:val="none"/>
          </w:rPr>
          <w:t>Jin L</w:t>
        </w:r>
      </w:hyperlink>
      <w:r w:rsidR="00E80067" w:rsidRPr="000B1449">
        <w:rPr>
          <w:color w:val="000000"/>
          <w:szCs w:val="24"/>
        </w:rPr>
        <w:t xml:space="preserve">, </w:t>
      </w:r>
      <w:hyperlink r:id="rId57" w:tooltip="Click to search for citations by this author." w:history="1">
        <w:r w:rsidR="00E80067" w:rsidRPr="000B1449">
          <w:rPr>
            <w:rStyle w:val="Hyperlink"/>
            <w:b/>
            <w:bCs/>
            <w:color w:val="000000"/>
            <w:szCs w:val="24"/>
            <w:u w:val="none"/>
          </w:rPr>
          <w:t>Xiong M</w:t>
        </w:r>
      </w:hyperlink>
      <w:r w:rsidR="00E80067" w:rsidRPr="000B1449">
        <w:rPr>
          <w:b/>
          <w:color w:val="000000"/>
          <w:szCs w:val="24"/>
        </w:rPr>
        <w:t>M</w:t>
      </w:r>
      <w:r w:rsidR="00743760">
        <w:rPr>
          <w:b/>
          <w:color w:val="000000"/>
          <w:szCs w:val="24"/>
        </w:rPr>
        <w:t>.</w:t>
      </w:r>
      <w:r w:rsidR="00E80067" w:rsidRPr="000B1449">
        <w:rPr>
          <w:color w:val="000000"/>
          <w:szCs w:val="24"/>
        </w:rPr>
        <w:t xml:space="preserve"> (2006) </w:t>
      </w:r>
      <w:r w:rsidR="00E80067" w:rsidRPr="000B1449">
        <w:rPr>
          <w:bCs/>
          <w:color w:val="000000"/>
          <w:szCs w:val="24"/>
        </w:rPr>
        <w:t xml:space="preserve">Nonlinear tests for genome-wide association studies.  </w:t>
      </w:r>
      <w:hyperlink r:id="rId58" w:history="1">
        <w:r w:rsidR="00E80067" w:rsidRPr="000B1449">
          <w:rPr>
            <w:rStyle w:val="Hyperlink"/>
            <w:color w:val="000000"/>
            <w:szCs w:val="24"/>
            <w:u w:val="none"/>
          </w:rPr>
          <w:t>Genetics.</w:t>
        </w:r>
      </w:hyperlink>
      <w:r w:rsidR="00E80067" w:rsidRPr="000B1449">
        <w:rPr>
          <w:rStyle w:val="ti2"/>
          <w:color w:val="000000"/>
          <w:sz w:val="24"/>
          <w:szCs w:val="24"/>
        </w:rPr>
        <w:t xml:space="preserve"> </w:t>
      </w:r>
      <w:r w:rsidR="00E80067" w:rsidRPr="000B1449">
        <w:rPr>
          <w:color w:val="000000"/>
          <w:szCs w:val="24"/>
        </w:rPr>
        <w:t>174:1529-1538.</w:t>
      </w:r>
    </w:p>
    <w:p w:rsidR="00E80067" w:rsidRPr="000B1449" w:rsidRDefault="00E80067" w:rsidP="00322229">
      <w:pPr>
        <w:numPr>
          <w:ilvl w:val="3"/>
          <w:numId w:val="2"/>
        </w:numPr>
        <w:rPr>
          <w:b/>
          <w:bCs/>
          <w:color w:val="000000"/>
          <w:szCs w:val="24"/>
          <w:lang w:eastAsia="zh-CN"/>
        </w:rPr>
      </w:pPr>
      <w:r w:rsidRPr="000B1449">
        <w:rPr>
          <w:color w:val="000000"/>
          <w:szCs w:val="24"/>
        </w:rPr>
        <w:t xml:space="preserve">Zhou XD, </w:t>
      </w:r>
      <w:r w:rsidRPr="000B1449">
        <w:rPr>
          <w:b/>
          <w:color w:val="000000"/>
          <w:szCs w:val="24"/>
        </w:rPr>
        <w:t>Xiong MM</w:t>
      </w:r>
      <w:r w:rsidRPr="000B1449">
        <w:rPr>
          <w:color w:val="000000"/>
          <w:szCs w:val="24"/>
        </w:rPr>
        <w:t>, Tan FK, Guo XJ, Arnett FC</w:t>
      </w:r>
      <w:r w:rsidR="00743760">
        <w:rPr>
          <w:color w:val="000000"/>
          <w:szCs w:val="24"/>
        </w:rPr>
        <w:t>.</w:t>
      </w:r>
      <w:r w:rsidRPr="000B1449">
        <w:rPr>
          <w:color w:val="000000"/>
          <w:szCs w:val="24"/>
        </w:rPr>
        <w:t xml:space="preserve"> (2006) SPARC, an upstream regulator of CTGF in response to TGF-β stimulation. </w:t>
      </w:r>
      <w:r w:rsidRPr="000B1449">
        <w:rPr>
          <w:bCs/>
          <w:color w:val="000000"/>
          <w:szCs w:val="24"/>
        </w:rPr>
        <w:t>Arthritis Rheum</w:t>
      </w:r>
      <w:r w:rsidR="00F14726">
        <w:rPr>
          <w:bCs/>
          <w:color w:val="000000"/>
          <w:szCs w:val="24"/>
        </w:rPr>
        <w:t xml:space="preserve">. </w:t>
      </w:r>
      <w:r w:rsidRPr="000B1449">
        <w:rPr>
          <w:bCs/>
          <w:color w:val="000000"/>
          <w:szCs w:val="24"/>
        </w:rPr>
        <w:t>54: 3885-3889.</w:t>
      </w:r>
    </w:p>
    <w:p w:rsidR="00E80067" w:rsidRPr="000B1449" w:rsidRDefault="00453D6E" w:rsidP="00322229">
      <w:pPr>
        <w:numPr>
          <w:ilvl w:val="3"/>
          <w:numId w:val="2"/>
        </w:numPr>
        <w:rPr>
          <w:b/>
          <w:bCs/>
          <w:color w:val="000000"/>
          <w:szCs w:val="24"/>
          <w:lang w:eastAsia="zh-CN"/>
        </w:rPr>
      </w:pPr>
      <w:r>
        <w:rPr>
          <w:color w:val="000000"/>
          <w:szCs w:val="24"/>
          <w:vertAlign w:val="superscript"/>
        </w:rPr>
        <w:t>*</w:t>
      </w:r>
      <w:hyperlink r:id="rId59" w:tooltip="Click to search for citations by this author." w:history="1">
        <w:r w:rsidR="00E80067" w:rsidRPr="000B1449">
          <w:rPr>
            <w:rStyle w:val="Hyperlink"/>
            <w:bCs/>
            <w:color w:val="000000"/>
            <w:szCs w:val="24"/>
            <w:u w:val="none"/>
          </w:rPr>
          <w:t>Zhao J</w:t>
        </w:r>
      </w:hyperlink>
      <w:r w:rsidR="00E80067" w:rsidRPr="000B1449">
        <w:rPr>
          <w:color w:val="000000"/>
          <w:szCs w:val="24"/>
        </w:rPr>
        <w:t xml:space="preserve">, </w:t>
      </w:r>
      <w:hyperlink r:id="rId60" w:tooltip="Click to search for citations by this author." w:history="1">
        <w:r w:rsidR="00E80067" w:rsidRPr="000B1449">
          <w:rPr>
            <w:rStyle w:val="Hyperlink"/>
            <w:bCs/>
            <w:color w:val="000000"/>
            <w:szCs w:val="24"/>
            <w:u w:val="none"/>
          </w:rPr>
          <w:t>Jin L</w:t>
        </w:r>
      </w:hyperlink>
      <w:r w:rsidR="00E80067" w:rsidRPr="000B1449">
        <w:rPr>
          <w:color w:val="000000"/>
          <w:szCs w:val="24"/>
        </w:rPr>
        <w:t xml:space="preserve">, </w:t>
      </w:r>
      <w:hyperlink r:id="rId61" w:tooltip="Click to search for citations by this author." w:history="1">
        <w:r w:rsidR="00E80067" w:rsidRPr="000B1449">
          <w:rPr>
            <w:rStyle w:val="Hyperlink"/>
            <w:b/>
            <w:bCs/>
            <w:color w:val="000000"/>
            <w:szCs w:val="24"/>
            <w:u w:val="none"/>
          </w:rPr>
          <w:t>Xiong M</w:t>
        </w:r>
      </w:hyperlink>
      <w:r w:rsidR="00E80067" w:rsidRPr="000B1449">
        <w:rPr>
          <w:b/>
          <w:color w:val="000000"/>
          <w:szCs w:val="24"/>
        </w:rPr>
        <w:t>M</w:t>
      </w:r>
      <w:r w:rsidR="00743760">
        <w:rPr>
          <w:b/>
          <w:color w:val="000000"/>
          <w:szCs w:val="24"/>
        </w:rPr>
        <w:t>.</w:t>
      </w:r>
      <w:r w:rsidR="00E80067" w:rsidRPr="000B1449">
        <w:rPr>
          <w:color w:val="000000"/>
          <w:szCs w:val="24"/>
        </w:rPr>
        <w:t xml:space="preserve"> (2006) Test for </w:t>
      </w:r>
      <w:r w:rsidR="00F14726">
        <w:rPr>
          <w:color w:val="000000"/>
          <w:szCs w:val="24"/>
        </w:rPr>
        <w:t>i</w:t>
      </w:r>
      <w:r w:rsidR="00E80067" w:rsidRPr="000B1449">
        <w:rPr>
          <w:color w:val="000000"/>
          <w:szCs w:val="24"/>
        </w:rPr>
        <w:t xml:space="preserve">nteraction between </w:t>
      </w:r>
      <w:r w:rsidR="00F14726">
        <w:rPr>
          <w:color w:val="000000"/>
          <w:szCs w:val="24"/>
        </w:rPr>
        <w:t>t</w:t>
      </w:r>
      <w:r w:rsidR="00E80067" w:rsidRPr="000B1449">
        <w:rPr>
          <w:color w:val="000000"/>
          <w:szCs w:val="24"/>
        </w:rPr>
        <w:t xml:space="preserve">wo </w:t>
      </w:r>
      <w:r w:rsidR="00F14726">
        <w:rPr>
          <w:color w:val="000000"/>
          <w:szCs w:val="24"/>
        </w:rPr>
        <w:t>u</w:t>
      </w:r>
      <w:r w:rsidR="00E80067" w:rsidRPr="000B1449">
        <w:rPr>
          <w:color w:val="000000"/>
          <w:szCs w:val="24"/>
        </w:rPr>
        <w:t xml:space="preserve">nlinked </w:t>
      </w:r>
      <w:r w:rsidR="00F14726">
        <w:rPr>
          <w:color w:val="000000"/>
          <w:szCs w:val="24"/>
        </w:rPr>
        <w:t>l</w:t>
      </w:r>
      <w:r w:rsidR="00E80067" w:rsidRPr="000B1449">
        <w:rPr>
          <w:color w:val="000000"/>
          <w:szCs w:val="24"/>
        </w:rPr>
        <w:t>oci. Am J Hum Genet</w:t>
      </w:r>
      <w:r w:rsidR="00F14726">
        <w:rPr>
          <w:color w:val="000000"/>
          <w:szCs w:val="24"/>
        </w:rPr>
        <w:t>.</w:t>
      </w:r>
      <w:r w:rsidR="009D7835">
        <w:rPr>
          <w:color w:val="000000"/>
          <w:szCs w:val="24"/>
        </w:rPr>
        <w:t xml:space="preserve"> </w:t>
      </w:r>
      <w:r w:rsidR="00E80067" w:rsidRPr="000B1449">
        <w:rPr>
          <w:color w:val="000000"/>
          <w:szCs w:val="24"/>
        </w:rPr>
        <w:t>79: 831-845.</w:t>
      </w:r>
      <w:r w:rsidR="00676D82" w:rsidRPr="00676D82">
        <w:t xml:space="preserve"> </w:t>
      </w:r>
      <w:r w:rsidR="00676D82">
        <w:t>PMC1698572</w:t>
      </w:r>
    </w:p>
    <w:p w:rsidR="00E80067" w:rsidRPr="00162957" w:rsidRDefault="00E80067" w:rsidP="00322229">
      <w:pPr>
        <w:numPr>
          <w:ilvl w:val="3"/>
          <w:numId w:val="2"/>
        </w:numPr>
        <w:rPr>
          <w:b/>
          <w:bCs/>
          <w:color w:val="000000"/>
          <w:szCs w:val="24"/>
          <w:lang w:eastAsia="zh-CN"/>
        </w:rPr>
      </w:pPr>
      <w:r w:rsidRPr="00162957">
        <w:rPr>
          <w:color w:val="000000"/>
          <w:szCs w:val="24"/>
        </w:rPr>
        <w:t>Zhou X, Tan</w:t>
      </w:r>
      <w:r w:rsidRPr="00162957">
        <w:rPr>
          <w:color w:val="000000"/>
          <w:szCs w:val="24"/>
          <w:vertAlign w:val="superscript"/>
        </w:rPr>
        <w:t xml:space="preserve"> </w:t>
      </w:r>
      <w:r w:rsidRPr="00162957">
        <w:rPr>
          <w:color w:val="000000"/>
          <w:szCs w:val="24"/>
        </w:rPr>
        <w:t xml:space="preserve">FK, </w:t>
      </w:r>
      <w:r w:rsidRPr="00162957">
        <w:rPr>
          <w:b/>
          <w:color w:val="000000"/>
          <w:szCs w:val="24"/>
        </w:rPr>
        <w:t>Xiong</w:t>
      </w:r>
      <w:r w:rsidRPr="00162957">
        <w:rPr>
          <w:b/>
          <w:color w:val="000000"/>
          <w:szCs w:val="24"/>
          <w:vertAlign w:val="superscript"/>
        </w:rPr>
        <w:t xml:space="preserve"> </w:t>
      </w:r>
      <w:r w:rsidRPr="00162957">
        <w:rPr>
          <w:b/>
          <w:color w:val="000000"/>
          <w:szCs w:val="24"/>
        </w:rPr>
        <w:t>MM</w:t>
      </w:r>
      <w:r w:rsidRPr="00162957">
        <w:rPr>
          <w:color w:val="000000"/>
          <w:szCs w:val="24"/>
        </w:rPr>
        <w:t>, Arnett</w:t>
      </w:r>
      <w:r w:rsidRPr="00162957">
        <w:rPr>
          <w:color w:val="000000"/>
          <w:szCs w:val="24"/>
          <w:vertAlign w:val="superscript"/>
        </w:rPr>
        <w:t xml:space="preserve"> </w:t>
      </w:r>
      <w:r w:rsidRPr="00162957">
        <w:rPr>
          <w:color w:val="000000"/>
          <w:szCs w:val="24"/>
        </w:rPr>
        <w:t>FC</w:t>
      </w:r>
      <w:r w:rsidR="00F14726" w:rsidRPr="00162957">
        <w:rPr>
          <w:color w:val="000000"/>
          <w:szCs w:val="24"/>
        </w:rPr>
        <w:t>,</w:t>
      </w:r>
      <w:r w:rsidRPr="00162957">
        <w:rPr>
          <w:color w:val="000000"/>
          <w:szCs w:val="24"/>
        </w:rPr>
        <w:t xml:space="preserve"> Feghali-Bostwick</w:t>
      </w:r>
      <w:r w:rsidRPr="00162957">
        <w:rPr>
          <w:color w:val="000000"/>
          <w:szCs w:val="24"/>
          <w:vertAlign w:val="superscript"/>
        </w:rPr>
        <w:t xml:space="preserve"> </w:t>
      </w:r>
      <w:r w:rsidRPr="00162957">
        <w:rPr>
          <w:bCs/>
          <w:color w:val="000000"/>
          <w:szCs w:val="24"/>
          <w:lang w:eastAsia="zh-CN"/>
        </w:rPr>
        <w:t>CA</w:t>
      </w:r>
      <w:r w:rsidR="00743760" w:rsidRPr="00162957">
        <w:rPr>
          <w:bCs/>
          <w:color w:val="000000"/>
          <w:szCs w:val="24"/>
          <w:lang w:eastAsia="zh-CN"/>
        </w:rPr>
        <w:t>.</w:t>
      </w:r>
      <w:r w:rsidRPr="00162957">
        <w:rPr>
          <w:bCs/>
          <w:color w:val="000000"/>
          <w:szCs w:val="24"/>
          <w:lang w:eastAsia="zh-CN"/>
        </w:rPr>
        <w:t xml:space="preserve"> (2005) </w:t>
      </w:r>
      <w:r w:rsidR="00162957" w:rsidRPr="00162957">
        <w:rPr>
          <w:szCs w:val="24"/>
        </w:rPr>
        <w:t xml:space="preserve">Monozygotic twins clinically discordant </w:t>
      </w:r>
      <w:r w:rsidR="00162957">
        <w:rPr>
          <w:szCs w:val="24"/>
        </w:rPr>
        <w:t>f</w:t>
      </w:r>
      <w:r w:rsidR="00162957" w:rsidRPr="00162957">
        <w:rPr>
          <w:szCs w:val="24"/>
        </w:rPr>
        <w:t xml:space="preserve">or scleroderma show concordance for fibroblast gene expression profiles. </w:t>
      </w:r>
      <w:r w:rsidR="006642D8">
        <w:rPr>
          <w:color w:val="000000"/>
          <w:szCs w:val="24"/>
        </w:rPr>
        <w:t>Arthritis Rheum</w:t>
      </w:r>
      <w:r w:rsidR="00162957" w:rsidRPr="00162957">
        <w:rPr>
          <w:color w:val="000000"/>
          <w:szCs w:val="24"/>
        </w:rPr>
        <w:t>. 52: 3305-3314.</w:t>
      </w:r>
    </w:p>
    <w:p w:rsidR="00E80067" w:rsidRPr="000B1449" w:rsidRDefault="00E80067" w:rsidP="00322229">
      <w:pPr>
        <w:numPr>
          <w:ilvl w:val="3"/>
          <w:numId w:val="2"/>
        </w:numPr>
        <w:rPr>
          <w:b/>
          <w:bCs/>
          <w:color w:val="000000"/>
          <w:szCs w:val="24"/>
          <w:lang w:eastAsia="zh-CN"/>
        </w:rPr>
      </w:pPr>
      <w:r w:rsidRPr="000B1449">
        <w:rPr>
          <w:b/>
          <w:bCs/>
          <w:color w:val="000000"/>
          <w:szCs w:val="24"/>
          <w:lang w:eastAsia="zh-CN"/>
        </w:rPr>
        <w:lastRenderedPageBreak/>
        <w:t>Xiong MM</w:t>
      </w:r>
      <w:r w:rsidRPr="000B1449">
        <w:rPr>
          <w:bCs/>
          <w:color w:val="000000"/>
          <w:szCs w:val="24"/>
          <w:lang w:eastAsia="zh-CN"/>
        </w:rPr>
        <w:t xml:space="preserve">, </w:t>
      </w:r>
      <w:r w:rsidRPr="000B1449">
        <w:rPr>
          <w:color w:val="000000"/>
          <w:szCs w:val="24"/>
        </w:rPr>
        <w:t>Feghali-Bostwick</w:t>
      </w:r>
      <w:r w:rsidRPr="000B1449">
        <w:rPr>
          <w:color w:val="000000"/>
          <w:szCs w:val="24"/>
          <w:vertAlign w:val="superscript"/>
        </w:rPr>
        <w:t xml:space="preserve"> </w:t>
      </w:r>
      <w:r w:rsidRPr="000B1449">
        <w:rPr>
          <w:bCs/>
          <w:color w:val="000000"/>
          <w:szCs w:val="24"/>
          <w:lang w:eastAsia="zh-CN"/>
        </w:rPr>
        <w:t xml:space="preserve">CA, </w:t>
      </w:r>
      <w:r w:rsidRPr="000B1449">
        <w:rPr>
          <w:color w:val="000000"/>
          <w:szCs w:val="24"/>
        </w:rPr>
        <w:t>Arnett</w:t>
      </w:r>
      <w:r w:rsidRPr="000B1449">
        <w:rPr>
          <w:color w:val="000000"/>
          <w:szCs w:val="24"/>
          <w:vertAlign w:val="superscript"/>
        </w:rPr>
        <w:t xml:space="preserve"> </w:t>
      </w:r>
      <w:r w:rsidRPr="000B1449">
        <w:rPr>
          <w:color w:val="000000"/>
          <w:szCs w:val="24"/>
        </w:rPr>
        <w:t>FC and Zhou X</w:t>
      </w:r>
      <w:r w:rsidR="00743760">
        <w:rPr>
          <w:color w:val="000000"/>
          <w:szCs w:val="24"/>
        </w:rPr>
        <w:t>.</w:t>
      </w:r>
      <w:r w:rsidRPr="000B1449">
        <w:rPr>
          <w:color w:val="000000"/>
          <w:szCs w:val="24"/>
        </w:rPr>
        <w:t xml:space="preserve"> (2005) A systems biology approach to genetic studies of complex diseases. FEBS Letters</w:t>
      </w:r>
      <w:r w:rsidR="00F14726">
        <w:rPr>
          <w:color w:val="000000"/>
          <w:szCs w:val="24"/>
        </w:rPr>
        <w:t>.</w:t>
      </w:r>
      <w:r w:rsidRPr="000B1449">
        <w:rPr>
          <w:color w:val="000000"/>
          <w:szCs w:val="24"/>
        </w:rPr>
        <w:t xml:space="preserve"> 579: 5325-5332.</w:t>
      </w:r>
    </w:p>
    <w:p w:rsidR="00E80067" w:rsidRPr="000B1449" w:rsidRDefault="00453D6E" w:rsidP="00322229">
      <w:pPr>
        <w:numPr>
          <w:ilvl w:val="3"/>
          <w:numId w:val="2"/>
        </w:numPr>
        <w:rPr>
          <w:b/>
          <w:bCs/>
          <w:color w:val="000000"/>
          <w:szCs w:val="24"/>
          <w:lang w:eastAsia="zh-CN"/>
        </w:rPr>
      </w:pPr>
      <w:r>
        <w:rPr>
          <w:bCs/>
          <w:color w:val="000000"/>
          <w:szCs w:val="24"/>
          <w:vertAlign w:val="superscript"/>
        </w:rPr>
        <w:t>*</w:t>
      </w:r>
      <w:r w:rsidR="00E80067" w:rsidRPr="000B1449">
        <w:rPr>
          <w:bCs/>
          <w:color w:val="000000"/>
          <w:szCs w:val="24"/>
        </w:rPr>
        <w:t xml:space="preserve">Zhao J, Boerwinkle E, </w:t>
      </w:r>
      <w:r w:rsidR="00E80067" w:rsidRPr="000B1449">
        <w:rPr>
          <w:b/>
          <w:bCs/>
          <w:color w:val="000000"/>
          <w:szCs w:val="24"/>
        </w:rPr>
        <w:t>Xiong MM</w:t>
      </w:r>
      <w:r w:rsidR="00743760">
        <w:rPr>
          <w:b/>
          <w:bCs/>
          <w:color w:val="000000"/>
          <w:szCs w:val="24"/>
        </w:rPr>
        <w:t>.</w:t>
      </w:r>
      <w:r w:rsidR="00E80067" w:rsidRPr="000B1449">
        <w:rPr>
          <w:bCs/>
          <w:color w:val="000000"/>
          <w:szCs w:val="24"/>
        </w:rPr>
        <w:t xml:space="preserve"> (2005) An </w:t>
      </w:r>
      <w:r w:rsidR="00F14726">
        <w:rPr>
          <w:bCs/>
          <w:color w:val="000000"/>
          <w:szCs w:val="24"/>
        </w:rPr>
        <w:t>e</w:t>
      </w:r>
      <w:r w:rsidR="00E80067" w:rsidRPr="000B1449">
        <w:rPr>
          <w:bCs/>
          <w:color w:val="000000"/>
          <w:szCs w:val="24"/>
        </w:rPr>
        <w:t>ntropy-</w:t>
      </w:r>
      <w:r w:rsidR="00F14726">
        <w:rPr>
          <w:bCs/>
          <w:color w:val="000000"/>
          <w:szCs w:val="24"/>
        </w:rPr>
        <w:t>b</w:t>
      </w:r>
      <w:r w:rsidR="00E80067" w:rsidRPr="000B1449">
        <w:rPr>
          <w:bCs/>
          <w:color w:val="000000"/>
          <w:szCs w:val="24"/>
        </w:rPr>
        <w:t xml:space="preserve">ased </w:t>
      </w:r>
      <w:r w:rsidR="00F14726">
        <w:rPr>
          <w:bCs/>
          <w:color w:val="000000"/>
          <w:szCs w:val="24"/>
        </w:rPr>
        <w:t>s</w:t>
      </w:r>
      <w:r w:rsidR="00E80067" w:rsidRPr="000B1449">
        <w:rPr>
          <w:bCs/>
          <w:color w:val="000000"/>
          <w:szCs w:val="24"/>
        </w:rPr>
        <w:t xml:space="preserve">tatistic for </w:t>
      </w:r>
      <w:r w:rsidR="00F14726">
        <w:rPr>
          <w:bCs/>
          <w:color w:val="000000"/>
          <w:szCs w:val="24"/>
        </w:rPr>
        <w:t>g</w:t>
      </w:r>
      <w:r w:rsidR="00E80067" w:rsidRPr="000B1449">
        <w:rPr>
          <w:bCs/>
          <w:color w:val="000000"/>
          <w:szCs w:val="24"/>
        </w:rPr>
        <w:t>enome</w:t>
      </w:r>
      <w:r w:rsidR="00F14726">
        <w:rPr>
          <w:bCs/>
          <w:color w:val="000000"/>
          <w:szCs w:val="24"/>
        </w:rPr>
        <w:t>-</w:t>
      </w:r>
      <w:r w:rsidR="00E80067" w:rsidRPr="000B1449">
        <w:rPr>
          <w:bCs/>
          <w:color w:val="000000"/>
          <w:szCs w:val="24"/>
        </w:rPr>
        <w:t>wide</w:t>
      </w:r>
      <w:r w:rsidR="00E80067" w:rsidRPr="000B1449">
        <w:rPr>
          <w:b/>
          <w:bCs/>
          <w:color w:val="000000"/>
          <w:szCs w:val="24"/>
          <w:lang w:eastAsia="zh-CN"/>
        </w:rPr>
        <w:t xml:space="preserve"> </w:t>
      </w:r>
      <w:r w:rsidR="00F14726">
        <w:rPr>
          <w:b/>
          <w:bCs/>
          <w:color w:val="000000"/>
          <w:szCs w:val="24"/>
          <w:lang w:eastAsia="zh-CN"/>
        </w:rPr>
        <w:t>a</w:t>
      </w:r>
      <w:r w:rsidR="00E80067" w:rsidRPr="000B1449">
        <w:rPr>
          <w:bCs/>
          <w:color w:val="000000"/>
          <w:szCs w:val="24"/>
        </w:rPr>
        <w:t xml:space="preserve">ssociation </w:t>
      </w:r>
      <w:r w:rsidR="00F14726">
        <w:rPr>
          <w:bCs/>
          <w:color w:val="000000"/>
          <w:szCs w:val="24"/>
        </w:rPr>
        <w:t>s</w:t>
      </w:r>
      <w:r w:rsidR="00E80067" w:rsidRPr="000B1449">
        <w:rPr>
          <w:bCs/>
          <w:color w:val="000000"/>
          <w:szCs w:val="24"/>
        </w:rPr>
        <w:t xml:space="preserve">tudies. </w:t>
      </w:r>
      <w:r w:rsidR="00E80067" w:rsidRPr="000B1449">
        <w:rPr>
          <w:color w:val="000000"/>
          <w:szCs w:val="24"/>
        </w:rPr>
        <w:t>Am J Hum Genet</w:t>
      </w:r>
      <w:r w:rsidR="00F14726">
        <w:rPr>
          <w:color w:val="000000"/>
          <w:szCs w:val="24"/>
        </w:rPr>
        <w:t>.</w:t>
      </w:r>
      <w:r w:rsidR="00E80067" w:rsidRPr="000B1449">
        <w:rPr>
          <w:color w:val="000000"/>
          <w:szCs w:val="24"/>
        </w:rPr>
        <w:t xml:space="preserve"> 77:27-40</w:t>
      </w:r>
      <w:r w:rsidR="00F14726">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Fan R.  Knapp M., Wjst M, Zhao C and </w:t>
      </w:r>
      <w:r w:rsidRPr="000B1449">
        <w:rPr>
          <w:b/>
          <w:bCs/>
          <w:color w:val="000000"/>
          <w:szCs w:val="24"/>
        </w:rPr>
        <w:t>Xiong M</w:t>
      </w:r>
      <w:r w:rsidRPr="000B1449">
        <w:rPr>
          <w:b/>
          <w:color w:val="000000"/>
          <w:szCs w:val="24"/>
        </w:rPr>
        <w:t>M</w:t>
      </w:r>
      <w:r w:rsidR="00743760">
        <w:rPr>
          <w:b/>
          <w:color w:val="000000"/>
          <w:szCs w:val="24"/>
        </w:rPr>
        <w:t>.</w:t>
      </w:r>
      <w:r w:rsidRPr="000B1449">
        <w:rPr>
          <w:color w:val="000000"/>
          <w:szCs w:val="24"/>
        </w:rPr>
        <w:t xml:space="preserve"> (2005) High resolution T</w:t>
      </w:r>
      <w:r w:rsidRPr="000B1449">
        <w:rPr>
          <w:color w:val="000000"/>
          <w:szCs w:val="24"/>
          <w:vertAlign w:val="superscript"/>
        </w:rPr>
        <w:t>2</w:t>
      </w:r>
      <w:r w:rsidRPr="000B1449">
        <w:rPr>
          <w:color w:val="000000"/>
          <w:szCs w:val="24"/>
        </w:rPr>
        <w:t xml:space="preserve"> association tests of </w:t>
      </w:r>
      <w:r w:rsidR="00F14726">
        <w:rPr>
          <w:color w:val="000000"/>
          <w:szCs w:val="24"/>
        </w:rPr>
        <w:t>c</w:t>
      </w:r>
      <w:r w:rsidRPr="000B1449">
        <w:rPr>
          <w:color w:val="000000"/>
          <w:szCs w:val="24"/>
        </w:rPr>
        <w:t xml:space="preserve">omplex </w:t>
      </w:r>
      <w:r w:rsidR="00F14726">
        <w:rPr>
          <w:color w:val="000000"/>
          <w:szCs w:val="24"/>
        </w:rPr>
        <w:t>d</w:t>
      </w:r>
      <w:r w:rsidRPr="000B1449">
        <w:rPr>
          <w:color w:val="000000"/>
          <w:szCs w:val="24"/>
        </w:rPr>
        <w:t xml:space="preserve">iseases </w:t>
      </w:r>
      <w:r w:rsidR="00F14726">
        <w:rPr>
          <w:color w:val="000000"/>
          <w:szCs w:val="24"/>
        </w:rPr>
        <w:t>b</w:t>
      </w:r>
      <w:r w:rsidRPr="000B1449">
        <w:rPr>
          <w:color w:val="000000"/>
          <w:szCs w:val="24"/>
        </w:rPr>
        <w:t xml:space="preserve">ased on </w:t>
      </w:r>
      <w:r w:rsidR="00F14726">
        <w:rPr>
          <w:color w:val="000000"/>
          <w:szCs w:val="24"/>
        </w:rPr>
        <w:t>f</w:t>
      </w:r>
      <w:r w:rsidRPr="000B1449">
        <w:rPr>
          <w:color w:val="000000"/>
          <w:szCs w:val="24"/>
        </w:rPr>
        <w:t xml:space="preserve">amily </w:t>
      </w:r>
      <w:r w:rsidR="00F14726">
        <w:rPr>
          <w:color w:val="000000"/>
          <w:szCs w:val="24"/>
        </w:rPr>
        <w:t>d</w:t>
      </w:r>
      <w:r w:rsidRPr="000B1449">
        <w:rPr>
          <w:color w:val="000000"/>
          <w:szCs w:val="24"/>
        </w:rPr>
        <w:t>ata.  Ann Hum</w:t>
      </w:r>
      <w:r w:rsidR="00F14726">
        <w:rPr>
          <w:color w:val="000000"/>
          <w:szCs w:val="24"/>
        </w:rPr>
        <w:t xml:space="preserve"> </w:t>
      </w:r>
      <w:r w:rsidRPr="000B1449">
        <w:rPr>
          <w:color w:val="000000"/>
          <w:szCs w:val="24"/>
        </w:rPr>
        <w:t>Genet</w:t>
      </w:r>
      <w:r w:rsidR="00162957">
        <w:rPr>
          <w:color w:val="000000"/>
          <w:szCs w:val="24"/>
        </w:rPr>
        <w:t>.</w:t>
      </w:r>
      <w:r w:rsidRPr="000B1449">
        <w:rPr>
          <w:color w:val="000000"/>
          <w:szCs w:val="24"/>
        </w:rPr>
        <w:t xml:space="preserve"> 69: 187-208</w:t>
      </w:r>
      <w:r w:rsidR="00F14726">
        <w:rPr>
          <w:color w:val="000000"/>
          <w:szCs w:val="24"/>
        </w:rPr>
        <w:t>.</w:t>
      </w:r>
    </w:p>
    <w:p w:rsidR="00E80067" w:rsidRPr="000B1449" w:rsidRDefault="00162957" w:rsidP="00322229">
      <w:pPr>
        <w:numPr>
          <w:ilvl w:val="3"/>
          <w:numId w:val="2"/>
        </w:numPr>
        <w:rPr>
          <w:b/>
          <w:bCs/>
          <w:color w:val="000000"/>
          <w:szCs w:val="24"/>
          <w:lang w:eastAsia="zh-CN"/>
        </w:rPr>
      </w:pPr>
      <w:r w:rsidRPr="00162957">
        <w:rPr>
          <w:rFonts w:ascii="Arial" w:hAnsi="Arial"/>
        </w:rPr>
        <w:t xml:space="preserve"> </w:t>
      </w:r>
      <w:r w:rsidR="00453D6E">
        <w:rPr>
          <w:rFonts w:ascii="Arial" w:hAnsi="Arial"/>
          <w:vertAlign w:val="superscript"/>
        </w:rPr>
        <w:t>*</w:t>
      </w:r>
      <w:r w:rsidRPr="00162957">
        <w:t xml:space="preserve">Zhao JY, </w:t>
      </w:r>
      <w:r w:rsidRPr="006642D8">
        <w:rPr>
          <w:b/>
        </w:rPr>
        <w:t>Xiong MM</w:t>
      </w:r>
      <w:r w:rsidRPr="00162957">
        <w:t>, Huang W, Wang H, Zuo J, Wu GD, Chen Z, Qiang BQ, Zhang ML, Chen JL, Ding W, Yuan WT, Xu HY, Jin L, Li YX, Sun Q, Liu QY, Boerwinkle E,  Fang FD.</w:t>
      </w:r>
      <w:r w:rsidRPr="00305CD4">
        <w:rPr>
          <w:rFonts w:ascii="Arial" w:hAnsi="Arial"/>
        </w:rPr>
        <w:t xml:space="preserve"> </w:t>
      </w:r>
      <w:r w:rsidR="00E80067" w:rsidRPr="000B1449">
        <w:rPr>
          <w:b/>
          <w:color w:val="000000"/>
          <w:szCs w:val="24"/>
        </w:rPr>
        <w:t xml:space="preserve"> </w:t>
      </w:r>
      <w:r w:rsidR="00E80067" w:rsidRPr="000B1449">
        <w:rPr>
          <w:color w:val="000000"/>
          <w:szCs w:val="24"/>
        </w:rPr>
        <w:t xml:space="preserve">(2005) An autosomal genomic scan for loci linked to type </w:t>
      </w:r>
      <w:r>
        <w:rPr>
          <w:color w:val="000000"/>
          <w:szCs w:val="24"/>
        </w:rPr>
        <w:t>2</w:t>
      </w:r>
      <w:r w:rsidR="00E80067" w:rsidRPr="000B1449">
        <w:rPr>
          <w:color w:val="000000"/>
          <w:szCs w:val="24"/>
        </w:rPr>
        <w:t>diabetes in Northern Han Chinese population. J Mol Med</w:t>
      </w:r>
      <w:r>
        <w:rPr>
          <w:color w:val="000000"/>
          <w:szCs w:val="24"/>
        </w:rPr>
        <w:t>.</w:t>
      </w:r>
      <w:r w:rsidR="00E80067" w:rsidRPr="000B1449">
        <w:rPr>
          <w:color w:val="000000"/>
          <w:szCs w:val="24"/>
        </w:rPr>
        <w:t xml:space="preserve"> 83: 209-215</w:t>
      </w:r>
      <w:r w:rsidR="00F14726">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Zhou XD, Dimachkie MM, </w:t>
      </w:r>
      <w:r w:rsidRPr="000B1449">
        <w:rPr>
          <w:b/>
          <w:color w:val="000000"/>
          <w:szCs w:val="24"/>
        </w:rPr>
        <w:t>Xiong MM</w:t>
      </w:r>
      <w:r w:rsidRPr="000B1449">
        <w:rPr>
          <w:color w:val="000000"/>
          <w:szCs w:val="24"/>
        </w:rPr>
        <w:t>, Tan FK, Arnett FC. (2005) cDNA  microarrays reveal distinct gene expression clusters in idiopathic inflammato</w:t>
      </w:r>
      <w:r w:rsidR="00162957">
        <w:rPr>
          <w:color w:val="000000"/>
          <w:szCs w:val="24"/>
        </w:rPr>
        <w:t xml:space="preserve">ry myopathies.  Med Sci Monit. </w:t>
      </w:r>
      <w:r w:rsidRPr="000B1449">
        <w:rPr>
          <w:color w:val="000000"/>
          <w:szCs w:val="24"/>
        </w:rPr>
        <w:t>10(7): BR191-197</w:t>
      </w:r>
      <w:r w:rsidR="00F14726">
        <w:rPr>
          <w:color w:val="000000"/>
          <w:szCs w:val="24"/>
        </w:rPr>
        <w:t>.</w:t>
      </w:r>
      <w:r w:rsidRPr="000B1449">
        <w:rPr>
          <w:color w:val="000000"/>
          <w:szCs w:val="24"/>
        </w:rPr>
        <w:t xml:space="preserve"> </w:t>
      </w:r>
    </w:p>
    <w:p w:rsidR="00E80067" w:rsidRPr="000B1449" w:rsidRDefault="00E80067" w:rsidP="00322229">
      <w:pPr>
        <w:numPr>
          <w:ilvl w:val="3"/>
          <w:numId w:val="2"/>
        </w:numPr>
        <w:rPr>
          <w:b/>
          <w:bCs/>
          <w:color w:val="000000"/>
          <w:szCs w:val="24"/>
          <w:lang w:eastAsia="zh-CN"/>
        </w:rPr>
      </w:pPr>
      <w:r w:rsidRPr="000B1449">
        <w:rPr>
          <w:bCs/>
          <w:color w:val="000000"/>
          <w:szCs w:val="24"/>
        </w:rPr>
        <w:t xml:space="preserve">Singh U, Zhong S, </w:t>
      </w:r>
      <w:r w:rsidRPr="000B1449">
        <w:rPr>
          <w:b/>
          <w:bCs/>
          <w:color w:val="000000"/>
          <w:szCs w:val="24"/>
        </w:rPr>
        <w:t>Xiong MM</w:t>
      </w:r>
      <w:r w:rsidRPr="000B1449">
        <w:rPr>
          <w:bCs/>
          <w:color w:val="000000"/>
          <w:szCs w:val="24"/>
        </w:rPr>
        <w:t>, Li TB, Sniderman A, Teng BB. (2004) Increased</w:t>
      </w:r>
      <w:r w:rsidRPr="000B1449">
        <w:rPr>
          <w:b/>
          <w:bCs/>
          <w:color w:val="000000"/>
          <w:szCs w:val="24"/>
          <w:lang w:eastAsia="zh-CN"/>
        </w:rPr>
        <w:t xml:space="preserve"> </w:t>
      </w:r>
      <w:r w:rsidRPr="000B1449">
        <w:rPr>
          <w:bCs/>
          <w:color w:val="000000"/>
          <w:szCs w:val="24"/>
        </w:rPr>
        <w:t>plasma nonesterified fatty acids and platelet-activating factor acetylhrolase are associated</w:t>
      </w:r>
      <w:r w:rsidRPr="000B1449">
        <w:rPr>
          <w:b/>
          <w:bCs/>
          <w:color w:val="000000"/>
          <w:szCs w:val="24"/>
          <w:lang w:eastAsia="zh-CN"/>
        </w:rPr>
        <w:t xml:space="preserve"> </w:t>
      </w:r>
      <w:r w:rsidRPr="000B1449">
        <w:rPr>
          <w:bCs/>
          <w:color w:val="000000"/>
          <w:szCs w:val="24"/>
        </w:rPr>
        <w:t>with susceptibility to atherosclerosis in mice. Clin Sci</w:t>
      </w:r>
      <w:r w:rsidR="00162957">
        <w:rPr>
          <w:bCs/>
          <w:color w:val="000000"/>
          <w:szCs w:val="24"/>
        </w:rPr>
        <w:t>.</w:t>
      </w:r>
      <w:r w:rsidRPr="000B1449">
        <w:rPr>
          <w:bCs/>
          <w:color w:val="000000"/>
          <w:szCs w:val="24"/>
        </w:rPr>
        <w:t xml:space="preserve"> </w:t>
      </w:r>
      <w:r w:rsidRPr="000B1449">
        <w:rPr>
          <w:color w:val="000000"/>
          <w:szCs w:val="24"/>
        </w:rPr>
        <w:t>106:421-432</w:t>
      </w:r>
      <w:r w:rsidR="00F14726">
        <w:rPr>
          <w:color w:val="000000"/>
          <w:szCs w:val="24"/>
        </w:rPr>
        <w:t>.</w:t>
      </w:r>
    </w:p>
    <w:p w:rsidR="00E80067" w:rsidRPr="000B1449" w:rsidRDefault="00E80067" w:rsidP="00322229">
      <w:pPr>
        <w:numPr>
          <w:ilvl w:val="3"/>
          <w:numId w:val="2"/>
        </w:numPr>
        <w:rPr>
          <w:b/>
          <w:bCs/>
          <w:color w:val="000000"/>
          <w:szCs w:val="24"/>
          <w:lang w:eastAsia="zh-CN"/>
        </w:rPr>
      </w:pPr>
      <w:r w:rsidRPr="000B1449">
        <w:rPr>
          <w:bCs/>
          <w:color w:val="000000"/>
          <w:szCs w:val="24"/>
        </w:rPr>
        <w:t xml:space="preserve">Luo A, Kong J, Hu G, Liew CC, </w:t>
      </w:r>
      <w:r w:rsidRPr="000B1449">
        <w:rPr>
          <w:b/>
          <w:bCs/>
          <w:color w:val="000000"/>
          <w:szCs w:val="24"/>
        </w:rPr>
        <w:t>Xiong MM</w:t>
      </w:r>
      <w:r w:rsidRPr="000B1449">
        <w:rPr>
          <w:bCs/>
          <w:color w:val="000000"/>
          <w:szCs w:val="24"/>
        </w:rPr>
        <w:t>, Wang X, Ji J, Wang T, Zhi H, Wu M,</w:t>
      </w:r>
      <w:r w:rsidR="00F14726">
        <w:rPr>
          <w:bCs/>
          <w:color w:val="000000"/>
          <w:szCs w:val="24"/>
        </w:rPr>
        <w:t xml:space="preserve"> </w:t>
      </w:r>
      <w:r w:rsidRPr="000B1449">
        <w:rPr>
          <w:bCs/>
          <w:color w:val="000000"/>
          <w:szCs w:val="24"/>
        </w:rPr>
        <w:t xml:space="preserve">Liu Z. (2004) Discovery of Ca(2+)-relevant and differentiation-associated genes downregulated in esophageal squamous cell carcinoma using cDNA microarray. </w:t>
      </w:r>
      <w:r w:rsidRPr="000B1449">
        <w:rPr>
          <w:bCs/>
          <w:color w:val="000000"/>
          <w:szCs w:val="24"/>
        </w:rPr>
        <w:tab/>
      </w:r>
      <w:r w:rsidRPr="000B1449">
        <w:rPr>
          <w:color w:val="000000"/>
          <w:szCs w:val="24"/>
        </w:rPr>
        <w:t>Oncogene</w:t>
      </w:r>
      <w:r w:rsidR="00162957">
        <w:rPr>
          <w:color w:val="000000"/>
          <w:szCs w:val="24"/>
        </w:rPr>
        <w:t>.</w:t>
      </w:r>
      <w:r w:rsidRPr="000B1449">
        <w:rPr>
          <w:bCs/>
          <w:color w:val="000000"/>
          <w:szCs w:val="24"/>
        </w:rPr>
        <w:t xml:space="preserve"> </w:t>
      </w:r>
      <w:r w:rsidRPr="000B1449">
        <w:rPr>
          <w:color w:val="000000"/>
          <w:szCs w:val="24"/>
        </w:rPr>
        <w:t>23:1291-1299</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b/>
          <w:color w:val="000000"/>
          <w:szCs w:val="24"/>
        </w:rPr>
        <w:t>Xiong MM,</w:t>
      </w:r>
      <w:r w:rsidRPr="000B1449">
        <w:rPr>
          <w:color w:val="000000"/>
          <w:szCs w:val="24"/>
        </w:rPr>
        <w:t xml:space="preserve"> </w:t>
      </w:r>
      <w:r w:rsidR="00453D6E">
        <w:rPr>
          <w:color w:val="000000"/>
          <w:szCs w:val="24"/>
          <w:vertAlign w:val="superscript"/>
        </w:rPr>
        <w:t>*</w:t>
      </w:r>
      <w:r w:rsidRPr="000B1449">
        <w:rPr>
          <w:color w:val="000000"/>
          <w:szCs w:val="24"/>
        </w:rPr>
        <w:t xml:space="preserve">Zhao JY and Xiong H. (2004) Network-based regulatory pathways </w:t>
      </w:r>
      <w:r w:rsidRPr="000B1449">
        <w:rPr>
          <w:b/>
          <w:bCs/>
          <w:color w:val="000000"/>
          <w:szCs w:val="24"/>
          <w:lang w:eastAsia="zh-CN"/>
        </w:rPr>
        <w:t xml:space="preserve"> </w:t>
      </w:r>
      <w:r w:rsidRPr="000B1449">
        <w:rPr>
          <w:color w:val="000000"/>
          <w:szCs w:val="24"/>
        </w:rPr>
        <w:t>analysis. Bioinformatics</w:t>
      </w:r>
      <w:r w:rsidR="00162957">
        <w:rPr>
          <w:color w:val="000000"/>
          <w:szCs w:val="24"/>
        </w:rPr>
        <w:t>.</w:t>
      </w:r>
      <w:r w:rsidRPr="000B1449">
        <w:rPr>
          <w:color w:val="000000"/>
          <w:szCs w:val="24"/>
        </w:rPr>
        <w:t xml:space="preserve"> 20:2056-2066</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b/>
          <w:color w:val="000000"/>
          <w:szCs w:val="24"/>
        </w:rPr>
        <w:t>Xiong  MM</w:t>
      </w:r>
      <w:r w:rsidRPr="000B1449">
        <w:rPr>
          <w:color w:val="000000"/>
          <w:szCs w:val="24"/>
        </w:rPr>
        <w:t xml:space="preserve">, </w:t>
      </w:r>
      <w:r w:rsidR="00453D6E">
        <w:rPr>
          <w:color w:val="000000"/>
          <w:szCs w:val="24"/>
          <w:vertAlign w:val="superscript"/>
        </w:rPr>
        <w:t>*</w:t>
      </w:r>
      <w:r w:rsidRPr="000B1449">
        <w:rPr>
          <w:color w:val="000000"/>
          <w:szCs w:val="24"/>
        </w:rPr>
        <w:t xml:space="preserve">Li  J, and </w:t>
      </w:r>
      <w:r w:rsidR="00453D6E">
        <w:rPr>
          <w:color w:val="000000"/>
          <w:szCs w:val="24"/>
          <w:vertAlign w:val="superscript"/>
        </w:rPr>
        <w:t>*</w:t>
      </w:r>
      <w:r w:rsidRPr="000B1449">
        <w:rPr>
          <w:color w:val="000000"/>
          <w:szCs w:val="24"/>
        </w:rPr>
        <w:t>Fang X. (2004) Identification of genetic networks. Genetics</w:t>
      </w:r>
      <w:r w:rsidR="00162957">
        <w:rPr>
          <w:color w:val="000000"/>
          <w:szCs w:val="24"/>
        </w:rPr>
        <w:t>.</w:t>
      </w:r>
      <w:r w:rsidRPr="000B1449">
        <w:rPr>
          <w:color w:val="000000"/>
          <w:szCs w:val="24"/>
        </w:rPr>
        <w:t xml:space="preserve"> </w:t>
      </w:r>
      <w:r w:rsidR="00F04244">
        <w:rPr>
          <w:color w:val="000000"/>
          <w:szCs w:val="24"/>
        </w:rPr>
        <w:t>1</w:t>
      </w:r>
      <w:r w:rsidRPr="000B1449">
        <w:rPr>
          <w:color w:val="000000"/>
          <w:szCs w:val="24"/>
        </w:rPr>
        <w:t>66: 1037-1052</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Chen Z, Zhang K, Zhang X, Yuan Z, Jin L, </w:t>
      </w:r>
      <w:r w:rsidRPr="000B1449">
        <w:rPr>
          <w:b/>
          <w:color w:val="000000"/>
          <w:szCs w:val="24"/>
        </w:rPr>
        <w:t>Xiong MM</w:t>
      </w:r>
      <w:r w:rsidRPr="000B1449">
        <w:rPr>
          <w:color w:val="000000"/>
          <w:szCs w:val="24"/>
        </w:rPr>
        <w:t xml:space="preserve">.  (2003) Comparison of gene expression between metastatic derivatives and their poorly metastatic parental cells implicates crucial tumor-environment interaction in metastasis of head and neck squamous cell carcinoma. </w:t>
      </w:r>
      <w:r w:rsidRPr="000B1449">
        <w:rPr>
          <w:rStyle w:val="Strong"/>
          <w:b w:val="0"/>
          <w:color w:val="000000"/>
          <w:szCs w:val="24"/>
        </w:rPr>
        <w:t>Clin</w:t>
      </w:r>
      <w:r w:rsidR="00F04244">
        <w:rPr>
          <w:rStyle w:val="Strong"/>
          <w:b w:val="0"/>
          <w:color w:val="000000"/>
          <w:szCs w:val="24"/>
        </w:rPr>
        <w:t xml:space="preserve"> </w:t>
      </w:r>
      <w:r w:rsidR="0088110E">
        <w:rPr>
          <w:rStyle w:val="Strong"/>
          <w:b w:val="0"/>
          <w:color w:val="000000"/>
          <w:szCs w:val="24"/>
        </w:rPr>
        <w:t>Exp</w:t>
      </w:r>
      <w:r w:rsidRPr="000B1449">
        <w:rPr>
          <w:rStyle w:val="Strong"/>
          <w:b w:val="0"/>
          <w:color w:val="000000"/>
          <w:szCs w:val="24"/>
        </w:rPr>
        <w:t xml:space="preserve"> Metastasis</w:t>
      </w:r>
      <w:r w:rsidR="00162957">
        <w:rPr>
          <w:rStyle w:val="Strong"/>
          <w:b w:val="0"/>
          <w:color w:val="000000"/>
          <w:szCs w:val="24"/>
        </w:rPr>
        <w:t>.</w:t>
      </w:r>
      <w:r w:rsidRPr="000B1449">
        <w:rPr>
          <w:color w:val="000000"/>
          <w:szCs w:val="24"/>
        </w:rPr>
        <w:t xml:space="preserve"> 20:335-342</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Zhou X, Tan E, Wang N, </w:t>
      </w:r>
      <w:r w:rsidR="00743760">
        <w:rPr>
          <w:b/>
          <w:bCs/>
          <w:color w:val="000000"/>
          <w:szCs w:val="24"/>
        </w:rPr>
        <w:t>Xiong</w:t>
      </w:r>
      <w:r w:rsidRPr="000B1449">
        <w:rPr>
          <w:b/>
          <w:bCs/>
          <w:color w:val="000000"/>
          <w:szCs w:val="24"/>
        </w:rPr>
        <w:t xml:space="preserve"> MM</w:t>
      </w:r>
      <w:r w:rsidRPr="000B1449">
        <w:rPr>
          <w:color w:val="000000"/>
          <w:szCs w:val="24"/>
        </w:rPr>
        <w:t>, Maghidman S, Reveille JD, Milewicz  D,</w:t>
      </w:r>
      <w:r w:rsidRPr="000B1449">
        <w:rPr>
          <w:b/>
          <w:bCs/>
          <w:color w:val="000000"/>
          <w:szCs w:val="24"/>
          <w:lang w:eastAsia="zh-CN"/>
        </w:rPr>
        <w:t xml:space="preserve"> </w:t>
      </w:r>
      <w:r w:rsidRPr="000B1449">
        <w:rPr>
          <w:color w:val="000000"/>
          <w:szCs w:val="24"/>
        </w:rPr>
        <w:t>Chakraborty R, Arne</w:t>
      </w:r>
      <w:r w:rsidR="006642D8">
        <w:rPr>
          <w:color w:val="000000"/>
          <w:szCs w:val="24"/>
        </w:rPr>
        <w:t xml:space="preserve">tt FC. (2003) Genome-wide association study for regions of systemic sclerosis </w:t>
      </w:r>
      <w:r w:rsidRPr="000B1449">
        <w:rPr>
          <w:color w:val="000000"/>
          <w:szCs w:val="24"/>
        </w:rPr>
        <w:t>susceptibilit</w:t>
      </w:r>
      <w:r w:rsidR="006642D8">
        <w:rPr>
          <w:color w:val="000000"/>
          <w:szCs w:val="24"/>
        </w:rPr>
        <w:t xml:space="preserve">y in a Choctaw Indian </w:t>
      </w:r>
      <w:r w:rsidRPr="000B1449">
        <w:rPr>
          <w:color w:val="000000"/>
          <w:szCs w:val="24"/>
        </w:rPr>
        <w:t>population with high disease prevalence.  A</w:t>
      </w:r>
      <w:r w:rsidR="00743760">
        <w:rPr>
          <w:color w:val="000000"/>
          <w:szCs w:val="24"/>
        </w:rPr>
        <w:t xml:space="preserve">rthritis </w:t>
      </w:r>
      <w:r w:rsidRPr="000B1449">
        <w:rPr>
          <w:color w:val="000000"/>
          <w:szCs w:val="24"/>
        </w:rPr>
        <w:t>Rheum</w:t>
      </w:r>
      <w:r w:rsidR="00743760">
        <w:rPr>
          <w:color w:val="000000"/>
          <w:szCs w:val="24"/>
        </w:rPr>
        <w:t>.</w:t>
      </w:r>
      <w:r w:rsidRPr="000B1449">
        <w:rPr>
          <w:color w:val="000000"/>
          <w:szCs w:val="24"/>
        </w:rPr>
        <w:t xml:space="preserve"> 48: 2585-2592</w:t>
      </w:r>
      <w:r w:rsidR="00743760">
        <w:rPr>
          <w:color w:val="000000"/>
          <w:szCs w:val="24"/>
        </w:rPr>
        <w:t>.</w:t>
      </w:r>
    </w:p>
    <w:p w:rsidR="00E80067" w:rsidRPr="000B1449" w:rsidRDefault="00DA5E70" w:rsidP="00322229">
      <w:pPr>
        <w:numPr>
          <w:ilvl w:val="3"/>
          <w:numId w:val="2"/>
        </w:numPr>
        <w:rPr>
          <w:b/>
          <w:bCs/>
          <w:color w:val="000000"/>
          <w:szCs w:val="24"/>
          <w:lang w:eastAsia="zh-CN"/>
        </w:rPr>
      </w:pPr>
      <w:hyperlink r:id="rId62" w:history="1">
        <w:r w:rsidR="00E80067" w:rsidRPr="000B1449">
          <w:rPr>
            <w:rStyle w:val="Hyperlink"/>
            <w:color w:val="000000"/>
            <w:szCs w:val="24"/>
            <w:u w:val="none"/>
          </w:rPr>
          <w:t xml:space="preserve">Li YF, Sun HX, Wu GD, Du WN, Zuo J, Shen Y, Qiang BQ, Yao ZJ, Wang H, Huang  W, Chen Z, </w:t>
        </w:r>
        <w:r w:rsidR="00E80067" w:rsidRPr="000B1449">
          <w:rPr>
            <w:rStyle w:val="Hyperlink"/>
            <w:b/>
            <w:color w:val="000000"/>
            <w:szCs w:val="24"/>
            <w:u w:val="none"/>
          </w:rPr>
          <w:t>Xiong MM</w:t>
        </w:r>
        <w:r w:rsidR="00E80067" w:rsidRPr="000B1449">
          <w:rPr>
            <w:rStyle w:val="Hyperlink"/>
            <w:color w:val="000000"/>
            <w:szCs w:val="24"/>
            <w:u w:val="none"/>
          </w:rPr>
          <w:t>, Meng Y, Fang FD.</w:t>
        </w:r>
      </w:hyperlink>
      <w:r w:rsidR="00E80067" w:rsidRPr="000B1449">
        <w:rPr>
          <w:color w:val="000000"/>
          <w:szCs w:val="24"/>
        </w:rPr>
        <w:t xml:space="preserve"> (2003)  Protein kinase C/zeta (PRKCZ) Gene is associated with type 2 diabetes in Han population of North China and </w:t>
      </w:r>
      <w:r w:rsidR="00E80067" w:rsidRPr="000B1449">
        <w:rPr>
          <w:color w:val="000000"/>
          <w:szCs w:val="24"/>
        </w:rPr>
        <w:tab/>
        <w:t>analysis of its haplo</w:t>
      </w:r>
      <w:r w:rsidR="005A59BD">
        <w:rPr>
          <w:color w:val="000000"/>
          <w:szCs w:val="24"/>
        </w:rPr>
        <w:t>-</w:t>
      </w:r>
      <w:r w:rsidR="00E80067" w:rsidRPr="000B1449">
        <w:rPr>
          <w:color w:val="000000"/>
          <w:szCs w:val="24"/>
        </w:rPr>
        <w:t>types.  World J Gastroenterol. 9:2078-2082.</w:t>
      </w:r>
    </w:p>
    <w:p w:rsidR="00E80067" w:rsidRPr="000B1449" w:rsidRDefault="00DA5E70" w:rsidP="00322229">
      <w:pPr>
        <w:numPr>
          <w:ilvl w:val="3"/>
          <w:numId w:val="2"/>
        </w:numPr>
        <w:rPr>
          <w:b/>
          <w:bCs/>
          <w:color w:val="000000"/>
          <w:szCs w:val="24"/>
          <w:lang w:eastAsia="zh-CN"/>
        </w:rPr>
      </w:pPr>
      <w:hyperlink r:id="rId63" w:history="1">
        <w:r w:rsidR="00E80067" w:rsidRPr="000B1449">
          <w:rPr>
            <w:rStyle w:val="Hyperlink"/>
            <w:color w:val="000000"/>
            <w:szCs w:val="24"/>
            <w:u w:val="none"/>
          </w:rPr>
          <w:t>Lin T, Zhang L, Davis J, Gu J, Nishizaki M, Ji L, Roth JA,</w:t>
        </w:r>
        <w:r w:rsidR="00E80067" w:rsidRPr="000B1449">
          <w:rPr>
            <w:rStyle w:val="Hyperlink"/>
            <w:b/>
            <w:color w:val="000000"/>
            <w:szCs w:val="24"/>
            <w:u w:val="none"/>
          </w:rPr>
          <w:t xml:space="preserve"> Xiong MM</w:t>
        </w:r>
        <w:r w:rsidR="00E80067" w:rsidRPr="000B1449">
          <w:rPr>
            <w:rStyle w:val="Hyperlink"/>
            <w:color w:val="000000"/>
            <w:szCs w:val="24"/>
            <w:u w:val="none"/>
          </w:rPr>
          <w:t>, Fang B.</w:t>
        </w:r>
      </w:hyperlink>
      <w:r w:rsidR="00E80067" w:rsidRPr="000B1449">
        <w:rPr>
          <w:color w:val="000000"/>
          <w:szCs w:val="24"/>
        </w:rPr>
        <w:t xml:space="preserve"> (2003) Combination of TRAIL gene therapy and chemotherapy enhances antitumor and antimetastasis effects in chemosensitive and chemoresistant breast cancers. </w:t>
      </w:r>
      <w:r w:rsidR="00743760">
        <w:rPr>
          <w:rStyle w:val="Strong"/>
          <w:b w:val="0"/>
          <w:color w:val="000000"/>
          <w:szCs w:val="24"/>
        </w:rPr>
        <w:t>Mol</w:t>
      </w:r>
      <w:r w:rsidR="00E80067" w:rsidRPr="000B1449">
        <w:rPr>
          <w:rStyle w:val="Strong"/>
          <w:b w:val="0"/>
          <w:color w:val="000000"/>
          <w:szCs w:val="24"/>
        </w:rPr>
        <w:t xml:space="preserve"> Ther</w:t>
      </w:r>
      <w:r w:rsidR="00743760">
        <w:rPr>
          <w:rStyle w:val="Strong"/>
          <w:b w:val="0"/>
          <w:color w:val="000000"/>
          <w:szCs w:val="24"/>
        </w:rPr>
        <w:t>.</w:t>
      </w:r>
      <w:r w:rsidR="00E80067" w:rsidRPr="000B1449">
        <w:rPr>
          <w:color w:val="000000"/>
          <w:szCs w:val="24"/>
        </w:rPr>
        <w:t xml:space="preserve"> 8: 441-448.</w:t>
      </w:r>
    </w:p>
    <w:p w:rsidR="00E80067" w:rsidRPr="000B1449" w:rsidRDefault="00DA5E70" w:rsidP="00322229">
      <w:pPr>
        <w:numPr>
          <w:ilvl w:val="3"/>
          <w:numId w:val="2"/>
        </w:numPr>
        <w:rPr>
          <w:b/>
          <w:bCs/>
          <w:color w:val="000000"/>
          <w:szCs w:val="24"/>
          <w:lang w:eastAsia="zh-CN"/>
        </w:rPr>
      </w:pPr>
      <w:hyperlink r:id="rId64" w:history="1">
        <w:r w:rsidR="00E80067" w:rsidRPr="000B1449">
          <w:rPr>
            <w:rStyle w:val="Hyperlink"/>
            <w:color w:val="000000"/>
            <w:szCs w:val="24"/>
            <w:u w:val="none"/>
          </w:rPr>
          <w:t xml:space="preserve">Mu J, Ferdig MT, Feng X, Joy DA, Duan J, Furuya T, Subramanian G, Aravind L, Cooper RA, Wootton JC, </w:t>
        </w:r>
        <w:r w:rsidR="00E80067" w:rsidRPr="000B1449">
          <w:rPr>
            <w:rStyle w:val="Hyperlink"/>
            <w:b/>
            <w:color w:val="000000"/>
            <w:szCs w:val="24"/>
            <w:u w:val="none"/>
          </w:rPr>
          <w:t>Xiong MM</w:t>
        </w:r>
        <w:r w:rsidR="00E80067" w:rsidRPr="000B1449">
          <w:rPr>
            <w:rStyle w:val="Hyperlink"/>
            <w:color w:val="000000"/>
            <w:szCs w:val="24"/>
            <w:u w:val="none"/>
          </w:rPr>
          <w:t>, Su XZ.</w:t>
        </w:r>
      </w:hyperlink>
      <w:r w:rsidR="00E80067" w:rsidRPr="000B1449">
        <w:rPr>
          <w:color w:val="000000"/>
          <w:szCs w:val="24"/>
        </w:rPr>
        <w:t xml:space="preserve"> (2003)  Multiple transporters associated with malaria parasite responses to chloroquine and quinine. </w:t>
      </w:r>
      <w:r w:rsidR="006642D8">
        <w:rPr>
          <w:rStyle w:val="Strong"/>
          <w:b w:val="0"/>
          <w:color w:val="000000"/>
          <w:szCs w:val="24"/>
        </w:rPr>
        <w:t>Mol.</w:t>
      </w:r>
      <w:r w:rsidR="00E80067" w:rsidRPr="000B1449">
        <w:rPr>
          <w:rStyle w:val="Strong"/>
          <w:b w:val="0"/>
          <w:color w:val="000000"/>
          <w:szCs w:val="24"/>
        </w:rPr>
        <w:t xml:space="preserve"> Microbiol</w:t>
      </w:r>
      <w:r w:rsidR="00E80067" w:rsidRPr="000B1449">
        <w:rPr>
          <w:color w:val="000000"/>
          <w:szCs w:val="24"/>
        </w:rPr>
        <w:t>.  49: 977-989.</w:t>
      </w:r>
    </w:p>
    <w:p w:rsidR="00E80067" w:rsidRPr="000B1449" w:rsidRDefault="00743760" w:rsidP="00322229">
      <w:pPr>
        <w:numPr>
          <w:ilvl w:val="3"/>
          <w:numId w:val="2"/>
        </w:numPr>
        <w:rPr>
          <w:b/>
          <w:bCs/>
          <w:color w:val="000000"/>
          <w:szCs w:val="24"/>
          <w:lang w:eastAsia="zh-CN"/>
        </w:rPr>
      </w:pPr>
      <w:r>
        <w:rPr>
          <w:color w:val="000000"/>
          <w:szCs w:val="24"/>
        </w:rPr>
        <w:t>Sun M,</w:t>
      </w:r>
      <w:r w:rsidR="00E80067" w:rsidRPr="000B1449">
        <w:rPr>
          <w:color w:val="000000"/>
          <w:szCs w:val="24"/>
        </w:rPr>
        <w:t xml:space="preserve"> </w:t>
      </w:r>
      <w:r>
        <w:rPr>
          <w:b/>
          <w:bCs/>
          <w:color w:val="000000"/>
          <w:szCs w:val="24"/>
        </w:rPr>
        <w:t>Xiong M</w:t>
      </w:r>
      <w:r w:rsidR="00E80067" w:rsidRPr="000B1449">
        <w:rPr>
          <w:b/>
          <w:bCs/>
          <w:color w:val="000000"/>
          <w:szCs w:val="24"/>
        </w:rPr>
        <w:t xml:space="preserve">M. </w:t>
      </w:r>
      <w:r w:rsidR="00E80067" w:rsidRPr="000B1449">
        <w:rPr>
          <w:color w:val="000000"/>
          <w:szCs w:val="24"/>
        </w:rPr>
        <w:t>(2003) A mathematical programming approach for gene selection and tissue classification.  Bioinformatics</w:t>
      </w:r>
      <w:r w:rsidR="006642D8">
        <w:rPr>
          <w:color w:val="000000"/>
          <w:szCs w:val="24"/>
        </w:rPr>
        <w:t>.</w:t>
      </w:r>
      <w:r w:rsidR="00E80067" w:rsidRPr="000B1449">
        <w:rPr>
          <w:color w:val="000000"/>
          <w:szCs w:val="24"/>
        </w:rPr>
        <w:t xml:space="preserve"> 19: 1243-1251</w:t>
      </w:r>
      <w:r>
        <w:rPr>
          <w:color w:val="000000"/>
          <w:szCs w:val="24"/>
        </w:rPr>
        <w:t>.</w:t>
      </w:r>
    </w:p>
    <w:p w:rsidR="00E80067" w:rsidRPr="000B1449" w:rsidRDefault="00453D6E" w:rsidP="00322229">
      <w:pPr>
        <w:numPr>
          <w:ilvl w:val="3"/>
          <w:numId w:val="2"/>
        </w:numPr>
        <w:rPr>
          <w:b/>
          <w:bCs/>
          <w:color w:val="000000"/>
          <w:szCs w:val="24"/>
          <w:lang w:eastAsia="zh-CN"/>
        </w:rPr>
      </w:pPr>
      <w:r>
        <w:rPr>
          <w:color w:val="000000"/>
          <w:szCs w:val="24"/>
          <w:vertAlign w:val="superscript"/>
        </w:rPr>
        <w:t>*</w:t>
      </w:r>
      <w:r w:rsidR="00743760">
        <w:rPr>
          <w:color w:val="000000"/>
          <w:szCs w:val="24"/>
        </w:rPr>
        <w:t>Li W, Fan M,</w:t>
      </w:r>
      <w:r w:rsidR="00E80067" w:rsidRPr="000B1449">
        <w:rPr>
          <w:color w:val="000000"/>
          <w:szCs w:val="24"/>
        </w:rPr>
        <w:t xml:space="preserve"> </w:t>
      </w:r>
      <w:r w:rsidR="00E80067" w:rsidRPr="000B1449">
        <w:rPr>
          <w:b/>
          <w:bCs/>
          <w:color w:val="000000"/>
          <w:szCs w:val="24"/>
        </w:rPr>
        <w:t>Xiong MM.</w:t>
      </w:r>
      <w:r w:rsidR="00743760">
        <w:rPr>
          <w:color w:val="000000"/>
          <w:szCs w:val="24"/>
        </w:rPr>
        <w:t xml:space="preserve"> (2003) SamCluster: A</w:t>
      </w:r>
      <w:r w:rsidR="00E80067" w:rsidRPr="000B1449">
        <w:rPr>
          <w:color w:val="000000"/>
          <w:szCs w:val="24"/>
        </w:rPr>
        <w:t xml:space="preserve">n integrated scheme for </w:t>
      </w:r>
      <w:r w:rsidR="006642D8">
        <w:rPr>
          <w:color w:val="000000"/>
          <w:szCs w:val="24"/>
        </w:rPr>
        <w:t xml:space="preserve">automatic discovery of samples </w:t>
      </w:r>
      <w:r w:rsidR="00E80067" w:rsidRPr="000B1449">
        <w:rPr>
          <w:color w:val="000000"/>
          <w:szCs w:val="24"/>
        </w:rPr>
        <w:t>class</w:t>
      </w:r>
      <w:r w:rsidR="006642D8">
        <w:rPr>
          <w:color w:val="000000"/>
          <w:szCs w:val="24"/>
        </w:rPr>
        <w:t>es</w:t>
      </w:r>
      <w:r w:rsidR="00E80067" w:rsidRPr="000B1449">
        <w:rPr>
          <w:color w:val="000000"/>
          <w:szCs w:val="24"/>
        </w:rPr>
        <w:t xml:space="preserve"> using gene expression profiles.  Bioinformatics</w:t>
      </w:r>
      <w:r w:rsidR="006642D8">
        <w:rPr>
          <w:color w:val="000000"/>
          <w:szCs w:val="24"/>
        </w:rPr>
        <w:t>.</w:t>
      </w:r>
      <w:r w:rsidR="00E80067" w:rsidRPr="000B1449">
        <w:rPr>
          <w:color w:val="000000"/>
          <w:szCs w:val="24"/>
        </w:rPr>
        <w:t xml:space="preserve"> 19: 811-817</w:t>
      </w:r>
      <w:r w:rsidR="002D7D75">
        <w:rPr>
          <w:color w:val="000000"/>
          <w:szCs w:val="24"/>
        </w:rPr>
        <w:t>.</w:t>
      </w:r>
    </w:p>
    <w:p w:rsidR="00E80067" w:rsidRPr="000B1449" w:rsidRDefault="00453D6E" w:rsidP="00322229">
      <w:pPr>
        <w:numPr>
          <w:ilvl w:val="3"/>
          <w:numId w:val="2"/>
        </w:numPr>
        <w:rPr>
          <w:b/>
          <w:bCs/>
          <w:color w:val="000000"/>
          <w:szCs w:val="24"/>
          <w:lang w:eastAsia="zh-CN"/>
        </w:rPr>
      </w:pPr>
      <w:r>
        <w:rPr>
          <w:color w:val="000000"/>
          <w:szCs w:val="24"/>
          <w:vertAlign w:val="superscript"/>
        </w:rPr>
        <w:lastRenderedPageBreak/>
        <w:t>*</w:t>
      </w:r>
      <w:r w:rsidR="00E80067" w:rsidRPr="000B1449">
        <w:rPr>
          <w:color w:val="000000"/>
          <w:szCs w:val="24"/>
        </w:rPr>
        <w:t xml:space="preserve">Zhang K, </w:t>
      </w:r>
      <w:r>
        <w:rPr>
          <w:color w:val="000000"/>
          <w:szCs w:val="24"/>
          <w:vertAlign w:val="superscript"/>
        </w:rPr>
        <w:t>*</w:t>
      </w:r>
      <w:r w:rsidR="00E80067" w:rsidRPr="000B1449">
        <w:rPr>
          <w:color w:val="000000"/>
          <w:szCs w:val="24"/>
        </w:rPr>
        <w:t xml:space="preserve">Akey JM, Wang N, </w:t>
      </w:r>
      <w:r w:rsidR="00E80067" w:rsidRPr="000B1449">
        <w:rPr>
          <w:b/>
          <w:color w:val="000000"/>
          <w:szCs w:val="24"/>
        </w:rPr>
        <w:t>Xiong MM</w:t>
      </w:r>
      <w:r w:rsidR="00E80067" w:rsidRPr="000B1449">
        <w:rPr>
          <w:color w:val="000000"/>
          <w:szCs w:val="24"/>
        </w:rPr>
        <w:t>, Chakraborty R, Jin L. (2003) Randomly distributed crossovers may generate block-like patterns of linkage disequilibrium:</w:t>
      </w:r>
      <w:r w:rsidR="00CE3E19">
        <w:rPr>
          <w:color w:val="000000"/>
          <w:szCs w:val="24"/>
        </w:rPr>
        <w:t xml:space="preserve"> A</w:t>
      </w:r>
      <w:r w:rsidR="006642D8">
        <w:rPr>
          <w:color w:val="000000"/>
          <w:szCs w:val="24"/>
        </w:rPr>
        <w:t>n act of genetic drift.  Hum Genet.</w:t>
      </w:r>
      <w:r w:rsidR="00E80067" w:rsidRPr="000B1449">
        <w:rPr>
          <w:color w:val="000000"/>
          <w:szCs w:val="24"/>
        </w:rPr>
        <w:t xml:space="preserve"> 113: 51-59</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Fan R and </w:t>
      </w:r>
      <w:r w:rsidRPr="000B1449">
        <w:rPr>
          <w:b/>
          <w:bCs/>
          <w:color w:val="000000"/>
          <w:szCs w:val="24"/>
        </w:rPr>
        <w:t>Xiong MM</w:t>
      </w:r>
      <w:r w:rsidRPr="000B1449">
        <w:rPr>
          <w:color w:val="000000"/>
          <w:szCs w:val="24"/>
        </w:rPr>
        <w:t xml:space="preserve">. (2003) Combined high resolution linkage and association mapping of quantitative trait loci. </w:t>
      </w:r>
      <w:r w:rsidR="00CE3E19">
        <w:rPr>
          <w:color w:val="000000"/>
          <w:szCs w:val="24"/>
        </w:rPr>
        <w:t xml:space="preserve"> </w:t>
      </w:r>
      <w:r w:rsidRPr="000B1449">
        <w:rPr>
          <w:color w:val="000000"/>
          <w:szCs w:val="24"/>
        </w:rPr>
        <w:t>Eur</w:t>
      </w:r>
      <w:r w:rsidR="00743760">
        <w:rPr>
          <w:color w:val="000000"/>
          <w:szCs w:val="24"/>
        </w:rPr>
        <w:t xml:space="preserve"> J Hum Genet.</w:t>
      </w:r>
      <w:r w:rsidRPr="000B1449">
        <w:rPr>
          <w:color w:val="000000"/>
          <w:szCs w:val="24"/>
        </w:rPr>
        <w:t>11:125-137</w:t>
      </w:r>
      <w:r w:rsidR="006642D8">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Fan R and </w:t>
      </w:r>
      <w:r w:rsidRPr="000B1449">
        <w:rPr>
          <w:b/>
          <w:bCs/>
          <w:color w:val="000000"/>
          <w:szCs w:val="24"/>
        </w:rPr>
        <w:t xml:space="preserve">Xiong MM. </w:t>
      </w:r>
      <w:r w:rsidRPr="000B1449">
        <w:rPr>
          <w:color w:val="000000"/>
          <w:szCs w:val="24"/>
        </w:rPr>
        <w:t>(2003) Linkage and association Studies of QTL for nuclear families by mixed Models. Biostatistics</w:t>
      </w:r>
      <w:r w:rsidR="00CE3E19">
        <w:rPr>
          <w:color w:val="000000"/>
          <w:szCs w:val="24"/>
        </w:rPr>
        <w:t>.</w:t>
      </w:r>
      <w:r w:rsidRPr="000B1449">
        <w:rPr>
          <w:color w:val="000000"/>
          <w:szCs w:val="24"/>
        </w:rPr>
        <w:t xml:space="preserve"> 4:75-95</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Zhou J, Zhao LQ, </w:t>
      </w:r>
      <w:r w:rsidR="00743760">
        <w:rPr>
          <w:b/>
          <w:bCs/>
          <w:color w:val="000000"/>
          <w:szCs w:val="24"/>
        </w:rPr>
        <w:t xml:space="preserve">Xiong </w:t>
      </w:r>
      <w:r w:rsidRPr="000B1449">
        <w:rPr>
          <w:b/>
          <w:bCs/>
          <w:color w:val="000000"/>
          <w:szCs w:val="24"/>
        </w:rPr>
        <w:t>MM</w:t>
      </w:r>
      <w:r w:rsidRPr="000B1449">
        <w:rPr>
          <w:color w:val="000000"/>
          <w:szCs w:val="24"/>
        </w:rPr>
        <w:t>, Wang XQ, Yang GR, Qiu ZL, Wu M, Liu ZH. (2003) Gene expression profiles at different stages of human esophageal squamous cell carcinoma. Wo</w:t>
      </w:r>
      <w:r w:rsidR="006642D8">
        <w:rPr>
          <w:color w:val="000000"/>
          <w:szCs w:val="24"/>
        </w:rPr>
        <w:t>rld J Gastroenterol</w:t>
      </w:r>
      <w:r w:rsidRPr="000B1449">
        <w:rPr>
          <w:color w:val="000000"/>
          <w:szCs w:val="24"/>
        </w:rPr>
        <w:t>. 9: 9-15</w:t>
      </w:r>
      <w:r w:rsidR="00743760">
        <w:rPr>
          <w:color w:val="000000"/>
          <w:szCs w:val="24"/>
        </w:rPr>
        <w:t>.</w:t>
      </w:r>
    </w:p>
    <w:p w:rsidR="00E80067" w:rsidRPr="000B1449" w:rsidRDefault="00453D6E" w:rsidP="00322229">
      <w:pPr>
        <w:numPr>
          <w:ilvl w:val="3"/>
          <w:numId w:val="2"/>
        </w:numPr>
        <w:rPr>
          <w:b/>
          <w:bCs/>
          <w:color w:val="000000"/>
          <w:szCs w:val="24"/>
          <w:lang w:eastAsia="zh-CN"/>
        </w:rPr>
      </w:pPr>
      <w:r>
        <w:rPr>
          <w:color w:val="000000"/>
          <w:szCs w:val="24"/>
          <w:vertAlign w:val="superscript"/>
        </w:rPr>
        <w:t>*</w:t>
      </w:r>
      <w:r w:rsidR="00E80067" w:rsidRPr="000B1449">
        <w:rPr>
          <w:color w:val="000000"/>
          <w:szCs w:val="24"/>
        </w:rPr>
        <w:t xml:space="preserve">Akey JM, </w:t>
      </w:r>
      <w:r>
        <w:rPr>
          <w:color w:val="000000"/>
          <w:szCs w:val="24"/>
          <w:vertAlign w:val="superscript"/>
        </w:rPr>
        <w:t>*</w:t>
      </w:r>
      <w:r w:rsidR="00E80067" w:rsidRPr="000B1449">
        <w:rPr>
          <w:color w:val="000000"/>
          <w:szCs w:val="24"/>
        </w:rPr>
        <w:t xml:space="preserve">Zhang K, </w:t>
      </w:r>
      <w:r w:rsidR="00E80067" w:rsidRPr="000B1449">
        <w:rPr>
          <w:b/>
          <w:bCs/>
          <w:color w:val="000000"/>
          <w:szCs w:val="24"/>
        </w:rPr>
        <w:t>Xiong MM</w:t>
      </w:r>
      <w:r w:rsidR="00E80067" w:rsidRPr="000B1449">
        <w:rPr>
          <w:color w:val="000000"/>
          <w:szCs w:val="24"/>
        </w:rPr>
        <w:t xml:space="preserve">, Jin L. (2003) The effect of single nucleotide polymorphism identification strategies on estimates of linkage disequilibrium. </w:t>
      </w:r>
      <w:r w:rsidR="006642D8">
        <w:rPr>
          <w:rStyle w:val="Strong"/>
          <w:b w:val="0"/>
          <w:color w:val="000000"/>
          <w:szCs w:val="24"/>
        </w:rPr>
        <w:t>Mol Biol Evol</w:t>
      </w:r>
      <w:r w:rsidR="00E80067" w:rsidRPr="000B1449">
        <w:rPr>
          <w:rStyle w:val="Strong"/>
          <w:b w:val="0"/>
          <w:color w:val="000000"/>
          <w:szCs w:val="24"/>
        </w:rPr>
        <w:t>.</w:t>
      </w:r>
      <w:r w:rsidR="00E80067" w:rsidRPr="000B1449">
        <w:rPr>
          <w:b/>
          <w:color w:val="000000"/>
          <w:szCs w:val="24"/>
        </w:rPr>
        <w:t xml:space="preserve">  </w:t>
      </w:r>
      <w:r w:rsidR="00E80067" w:rsidRPr="000B1449">
        <w:rPr>
          <w:color w:val="000000"/>
          <w:szCs w:val="24"/>
        </w:rPr>
        <w:t>20:232-242</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Zhou XD, Tan FK, Wang N</w:t>
      </w:r>
      <w:r w:rsidR="00743760">
        <w:rPr>
          <w:color w:val="000000"/>
          <w:szCs w:val="24"/>
        </w:rPr>
        <w:t>,</w:t>
      </w:r>
      <w:r w:rsidRPr="000B1449">
        <w:rPr>
          <w:color w:val="000000"/>
          <w:szCs w:val="24"/>
        </w:rPr>
        <w:t xml:space="preserve"> </w:t>
      </w:r>
      <w:r w:rsidRPr="000B1449">
        <w:rPr>
          <w:b/>
          <w:color w:val="000000"/>
          <w:szCs w:val="24"/>
        </w:rPr>
        <w:t>Xiong MM</w:t>
      </w:r>
      <w:r w:rsidRPr="000B1449">
        <w:rPr>
          <w:color w:val="000000"/>
          <w:szCs w:val="24"/>
        </w:rPr>
        <w:t>, Maghidman A, Reveille JD</w:t>
      </w:r>
      <w:r w:rsidR="00743760">
        <w:rPr>
          <w:color w:val="000000"/>
          <w:szCs w:val="24"/>
        </w:rPr>
        <w:t xml:space="preserve">, </w:t>
      </w:r>
      <w:r w:rsidRPr="000B1449">
        <w:rPr>
          <w:color w:val="000000"/>
          <w:szCs w:val="24"/>
        </w:rPr>
        <w:t>Milewicz DM, Chakraborty R</w:t>
      </w:r>
      <w:r w:rsidR="00743760">
        <w:rPr>
          <w:color w:val="000000"/>
          <w:szCs w:val="24"/>
        </w:rPr>
        <w:t>,</w:t>
      </w:r>
      <w:r w:rsidRPr="000B1449">
        <w:rPr>
          <w:color w:val="000000"/>
          <w:szCs w:val="24"/>
        </w:rPr>
        <w:t xml:space="preserve"> Arnett FC. </w:t>
      </w:r>
      <w:r w:rsidR="00743760">
        <w:rPr>
          <w:color w:val="000000"/>
          <w:szCs w:val="24"/>
        </w:rPr>
        <w:t xml:space="preserve">(2003) </w:t>
      </w:r>
      <w:r w:rsidRPr="000B1449">
        <w:rPr>
          <w:rStyle w:val="Strong"/>
          <w:b w:val="0"/>
          <w:bCs w:val="0"/>
          <w:color w:val="000000"/>
          <w:szCs w:val="24"/>
        </w:rPr>
        <w:t xml:space="preserve">Genome-wide association study for regions of systemic sclerosis susceptibility in a Choctaw Indian population with high disease prevalence. </w:t>
      </w:r>
      <w:r w:rsidR="006642D8">
        <w:rPr>
          <w:color w:val="000000"/>
          <w:szCs w:val="24"/>
        </w:rPr>
        <w:t>Arthritis Rheum</w:t>
      </w:r>
      <w:r w:rsidR="00743760">
        <w:rPr>
          <w:color w:val="000000"/>
          <w:szCs w:val="24"/>
        </w:rPr>
        <w:t xml:space="preserve">. </w:t>
      </w:r>
      <w:r w:rsidRPr="000B1449">
        <w:rPr>
          <w:color w:val="000000"/>
          <w:szCs w:val="24"/>
        </w:rPr>
        <w:t>48:2585-2592.</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Pr="000B1449">
        <w:rPr>
          <w:color w:val="000000"/>
          <w:szCs w:val="24"/>
        </w:rPr>
        <w:t xml:space="preserve">, </w:t>
      </w:r>
      <w:r w:rsidR="00453D6E">
        <w:rPr>
          <w:color w:val="000000"/>
          <w:szCs w:val="24"/>
          <w:vertAlign w:val="superscript"/>
        </w:rPr>
        <w:t>*</w:t>
      </w:r>
      <w:r w:rsidRPr="000B1449">
        <w:rPr>
          <w:color w:val="000000"/>
          <w:szCs w:val="24"/>
        </w:rPr>
        <w:t>Zhao J</w:t>
      </w:r>
      <w:r w:rsidR="00743760">
        <w:rPr>
          <w:color w:val="000000"/>
          <w:szCs w:val="24"/>
        </w:rPr>
        <w:t>,</w:t>
      </w:r>
      <w:r w:rsidRPr="000B1449">
        <w:rPr>
          <w:color w:val="000000"/>
          <w:szCs w:val="24"/>
        </w:rPr>
        <w:t xml:space="preserve"> Boerwinkle E</w:t>
      </w:r>
      <w:r w:rsidR="00743760">
        <w:rPr>
          <w:color w:val="000000"/>
          <w:szCs w:val="24"/>
        </w:rPr>
        <w:t>.</w:t>
      </w:r>
      <w:r w:rsidRPr="000B1449">
        <w:rPr>
          <w:color w:val="000000"/>
          <w:szCs w:val="24"/>
        </w:rPr>
        <w:t xml:space="preserve"> (2003) Haplotype block linkage disequilibrium mapping. Front Biosci. 8: 85-93</w:t>
      </w:r>
      <w:r w:rsidR="00743760">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Lin</w:t>
      </w:r>
      <w:r w:rsidRPr="000B1449">
        <w:rPr>
          <w:color w:val="000000"/>
          <w:szCs w:val="24"/>
          <w:vertAlign w:val="superscript"/>
        </w:rPr>
        <w:t xml:space="preserve"> </w:t>
      </w:r>
      <w:r w:rsidRPr="000B1449">
        <w:rPr>
          <w:color w:val="000000"/>
          <w:szCs w:val="24"/>
        </w:rPr>
        <w:t>T,</w:t>
      </w:r>
      <w:r w:rsidR="00924DBD">
        <w:rPr>
          <w:color w:val="000000"/>
          <w:szCs w:val="24"/>
        </w:rPr>
        <w:t xml:space="preserve"> </w:t>
      </w:r>
      <w:r w:rsidRPr="000B1449">
        <w:rPr>
          <w:color w:val="000000"/>
          <w:szCs w:val="24"/>
        </w:rPr>
        <w:t>Huang</w:t>
      </w:r>
      <w:r w:rsidRPr="000B1449">
        <w:rPr>
          <w:color w:val="000000"/>
          <w:szCs w:val="24"/>
          <w:vertAlign w:val="superscript"/>
        </w:rPr>
        <w:t xml:space="preserve"> </w:t>
      </w:r>
      <w:r w:rsidRPr="000B1449">
        <w:rPr>
          <w:color w:val="000000"/>
          <w:szCs w:val="24"/>
        </w:rPr>
        <w:t>X, Gu</w:t>
      </w:r>
      <w:r w:rsidRPr="000B1449">
        <w:rPr>
          <w:color w:val="000000"/>
          <w:szCs w:val="24"/>
          <w:vertAlign w:val="superscript"/>
        </w:rPr>
        <w:t xml:space="preserve"> </w:t>
      </w:r>
      <w:r w:rsidRPr="000B1449">
        <w:rPr>
          <w:color w:val="000000"/>
          <w:szCs w:val="24"/>
        </w:rPr>
        <w:t>J, Zhang</w:t>
      </w:r>
      <w:r w:rsidRPr="000B1449">
        <w:rPr>
          <w:color w:val="000000"/>
          <w:szCs w:val="24"/>
          <w:vertAlign w:val="superscript"/>
        </w:rPr>
        <w:t xml:space="preserve"> </w:t>
      </w:r>
      <w:r w:rsidRPr="000B1449">
        <w:rPr>
          <w:color w:val="000000"/>
          <w:szCs w:val="24"/>
        </w:rPr>
        <w:t xml:space="preserve">L, Roth JA, </w:t>
      </w:r>
      <w:r w:rsidRPr="000B1449">
        <w:rPr>
          <w:b/>
          <w:bCs/>
          <w:color w:val="000000"/>
          <w:szCs w:val="24"/>
        </w:rPr>
        <w:t>Xiong MM</w:t>
      </w:r>
      <w:r w:rsidRPr="000B1449">
        <w:rPr>
          <w:color w:val="000000"/>
          <w:szCs w:val="24"/>
        </w:rPr>
        <w:t>, Curley</w:t>
      </w:r>
      <w:r w:rsidRPr="000B1449">
        <w:rPr>
          <w:color w:val="000000"/>
          <w:szCs w:val="24"/>
          <w:vertAlign w:val="superscript"/>
        </w:rPr>
        <w:t xml:space="preserve"> </w:t>
      </w:r>
      <w:r w:rsidRPr="000B1449">
        <w:rPr>
          <w:color w:val="000000"/>
          <w:szCs w:val="24"/>
        </w:rPr>
        <w:t>SA, Yu</w:t>
      </w:r>
      <w:r w:rsidRPr="000B1449">
        <w:rPr>
          <w:color w:val="000000"/>
          <w:szCs w:val="24"/>
          <w:vertAlign w:val="superscript"/>
        </w:rPr>
        <w:t xml:space="preserve"> </w:t>
      </w:r>
      <w:r w:rsidRPr="000B1449">
        <w:rPr>
          <w:color w:val="000000"/>
          <w:szCs w:val="24"/>
        </w:rPr>
        <w:t>YH, Hunt</w:t>
      </w:r>
      <w:r w:rsidRPr="000B1449">
        <w:rPr>
          <w:color w:val="000000"/>
          <w:szCs w:val="24"/>
          <w:vertAlign w:val="superscript"/>
        </w:rPr>
        <w:t xml:space="preserve"> </w:t>
      </w:r>
      <w:r w:rsidRPr="000B1449">
        <w:rPr>
          <w:color w:val="000000"/>
          <w:szCs w:val="24"/>
        </w:rPr>
        <w:t>KK, Fang</w:t>
      </w:r>
      <w:r w:rsidRPr="000B1449">
        <w:rPr>
          <w:color w:val="000000"/>
          <w:szCs w:val="24"/>
          <w:vertAlign w:val="superscript"/>
        </w:rPr>
        <w:t xml:space="preserve"> </w:t>
      </w:r>
      <w:r w:rsidRPr="000B1449">
        <w:rPr>
          <w:color w:val="000000"/>
          <w:szCs w:val="24"/>
        </w:rPr>
        <w:t>BL.</w:t>
      </w:r>
      <w:r w:rsidRPr="000B1449">
        <w:rPr>
          <w:color w:val="000000"/>
          <w:szCs w:val="24"/>
          <w:vertAlign w:val="superscript"/>
        </w:rPr>
        <w:t xml:space="preserve"> </w:t>
      </w:r>
      <w:r w:rsidRPr="000B1449">
        <w:rPr>
          <w:color w:val="000000"/>
          <w:szCs w:val="24"/>
        </w:rPr>
        <w:t xml:space="preserve">(2002) </w:t>
      </w:r>
      <w:r w:rsidRPr="000B1449">
        <w:rPr>
          <w:bCs/>
          <w:color w:val="000000"/>
          <w:szCs w:val="24"/>
          <w:lang w:eastAsia="zh-CN"/>
        </w:rPr>
        <w:t xml:space="preserve">Long term tumor-free survival from the treatment of </w:t>
      </w:r>
      <w:r w:rsidRPr="000B1449">
        <w:rPr>
          <w:bCs/>
          <w:i/>
          <w:color w:val="000000"/>
          <w:szCs w:val="24"/>
          <w:lang w:eastAsia="zh-CN"/>
        </w:rPr>
        <w:t>GFP-TRAIL</w:t>
      </w:r>
      <w:r w:rsidRPr="000B1449">
        <w:rPr>
          <w:bCs/>
          <w:color w:val="000000"/>
          <w:szCs w:val="24"/>
          <w:lang w:eastAsia="zh-CN"/>
        </w:rPr>
        <w:t xml:space="preserve"> fusion gene expressed from the hTERT promoter. Oncogene</w:t>
      </w:r>
      <w:r w:rsidR="00CE3E19">
        <w:rPr>
          <w:bCs/>
          <w:color w:val="000000"/>
          <w:szCs w:val="24"/>
          <w:lang w:eastAsia="zh-CN"/>
        </w:rPr>
        <w:t>.</w:t>
      </w:r>
      <w:r w:rsidRPr="000B1449">
        <w:rPr>
          <w:bCs/>
          <w:color w:val="000000"/>
          <w:szCs w:val="24"/>
          <w:lang w:eastAsia="zh-CN"/>
        </w:rPr>
        <w:t xml:space="preserve"> 21:8020-802.</w:t>
      </w:r>
    </w:p>
    <w:p w:rsidR="00E80067" w:rsidRPr="000B1449" w:rsidRDefault="00E80067" w:rsidP="00322229">
      <w:pPr>
        <w:numPr>
          <w:ilvl w:val="3"/>
          <w:numId w:val="2"/>
        </w:numPr>
        <w:rPr>
          <w:b/>
          <w:bCs/>
          <w:color w:val="000000"/>
          <w:szCs w:val="24"/>
          <w:lang w:eastAsia="zh-CN"/>
        </w:rPr>
      </w:pPr>
      <w:r w:rsidRPr="000B1449">
        <w:rPr>
          <w:color w:val="000000"/>
          <w:szCs w:val="24"/>
        </w:rPr>
        <w:t xml:space="preserve">Gu J, Rihl M, Marker-Hermann E, Baeten D, Kuipers JG, Song YW, Maksymowych WP, Burgos-Vargas R, Veys EM, </w:t>
      </w:r>
      <w:r w:rsidR="00CE3E19">
        <w:rPr>
          <w:color w:val="000000"/>
          <w:szCs w:val="24"/>
        </w:rPr>
        <w:t xml:space="preserve">De </w:t>
      </w:r>
      <w:r w:rsidRPr="000B1449">
        <w:rPr>
          <w:color w:val="000000"/>
          <w:szCs w:val="24"/>
        </w:rPr>
        <w:t xml:space="preserve">Keyser FD, Deister H, </w:t>
      </w:r>
      <w:r w:rsidRPr="000B1449">
        <w:rPr>
          <w:b/>
          <w:bCs/>
          <w:color w:val="000000"/>
          <w:szCs w:val="24"/>
        </w:rPr>
        <w:t>Xiong MM</w:t>
      </w:r>
      <w:r w:rsidRPr="000B1449">
        <w:rPr>
          <w:color w:val="000000"/>
          <w:szCs w:val="24"/>
        </w:rPr>
        <w:t>, Huang F, Tsai WC, Yu DT.</w:t>
      </w:r>
      <w:r w:rsidR="00924DBD">
        <w:rPr>
          <w:color w:val="000000"/>
          <w:szCs w:val="24"/>
        </w:rPr>
        <w:t xml:space="preserve"> </w:t>
      </w:r>
      <w:r w:rsidRPr="000B1449">
        <w:rPr>
          <w:color w:val="000000"/>
          <w:szCs w:val="24"/>
        </w:rPr>
        <w:t xml:space="preserve">(2002) Clues to pathogenesis of spondyloarthropathy derived from synovial fluid mononuclear cell gene expression profiles. </w:t>
      </w:r>
      <w:r w:rsidRPr="000B1449">
        <w:rPr>
          <w:rStyle w:val="Strong"/>
          <w:b w:val="0"/>
          <w:color w:val="000000"/>
          <w:szCs w:val="24"/>
        </w:rPr>
        <w:t>J Rheumatol</w:t>
      </w:r>
      <w:r w:rsidR="00CE3E19">
        <w:rPr>
          <w:rStyle w:val="Strong"/>
          <w:b w:val="0"/>
          <w:color w:val="000000"/>
          <w:szCs w:val="24"/>
        </w:rPr>
        <w:t>.</w:t>
      </w:r>
      <w:r w:rsidRPr="000B1449">
        <w:rPr>
          <w:color w:val="000000"/>
          <w:szCs w:val="24"/>
        </w:rPr>
        <w:t xml:space="preserve"> 29: 2159-2164</w:t>
      </w:r>
      <w:r w:rsidR="00924DBD">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Chu SL, Zhu DL, </w:t>
      </w:r>
      <w:r w:rsidRPr="000B1449">
        <w:rPr>
          <w:b/>
          <w:bCs/>
          <w:color w:val="000000"/>
          <w:szCs w:val="24"/>
        </w:rPr>
        <w:t>Xiong  MM</w:t>
      </w:r>
      <w:r w:rsidRPr="000B1449">
        <w:rPr>
          <w:color w:val="000000"/>
          <w:szCs w:val="24"/>
        </w:rPr>
        <w:t>, Wang GL, Zhang WZ, Zhou HF, Shen D, Gao PJ, Zhan YM, Jin L.</w:t>
      </w:r>
      <w:r w:rsidR="00924DBD">
        <w:rPr>
          <w:color w:val="000000"/>
          <w:szCs w:val="24"/>
        </w:rPr>
        <w:t xml:space="preserve"> </w:t>
      </w:r>
      <w:r w:rsidRPr="000B1449">
        <w:rPr>
          <w:color w:val="000000"/>
          <w:szCs w:val="24"/>
        </w:rPr>
        <w:t xml:space="preserve">(2002) Linkage analysis of twelve candidate gene loci regulating water and sodium metabolism and membrane ion transport in essential hypertension. </w:t>
      </w:r>
      <w:r w:rsidRPr="000B1449">
        <w:rPr>
          <w:rStyle w:val="Strong"/>
          <w:b w:val="0"/>
          <w:color w:val="000000"/>
          <w:szCs w:val="24"/>
        </w:rPr>
        <w:t>Hypertension Res</w:t>
      </w:r>
      <w:r w:rsidR="00924DBD">
        <w:rPr>
          <w:rStyle w:val="Strong"/>
          <w:b w:val="0"/>
          <w:color w:val="000000"/>
          <w:szCs w:val="24"/>
        </w:rPr>
        <w:t>.</w:t>
      </w:r>
      <w:r w:rsidRPr="000B1449">
        <w:rPr>
          <w:rStyle w:val="Strong"/>
          <w:b w:val="0"/>
          <w:color w:val="000000"/>
          <w:szCs w:val="24"/>
        </w:rPr>
        <w:t xml:space="preserve"> </w:t>
      </w:r>
      <w:r w:rsidRPr="000B1449">
        <w:rPr>
          <w:color w:val="000000"/>
          <w:szCs w:val="24"/>
        </w:rPr>
        <w:t>25:635-639</w:t>
      </w:r>
      <w:r w:rsidR="00924DBD">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Fan R, </w:t>
      </w:r>
      <w:r w:rsidRPr="000B1449">
        <w:rPr>
          <w:b/>
          <w:bCs/>
          <w:color w:val="000000"/>
          <w:szCs w:val="24"/>
        </w:rPr>
        <w:t xml:space="preserve">Xiong MM. </w:t>
      </w:r>
      <w:r w:rsidRPr="000B1449">
        <w:rPr>
          <w:color w:val="000000"/>
          <w:szCs w:val="24"/>
        </w:rPr>
        <w:t>(2002) High resolution mapping of quantitative trait loci by linkage disequilibrium analysis. Eur J Hum Genet</w:t>
      </w:r>
      <w:r w:rsidR="00924DBD">
        <w:rPr>
          <w:color w:val="000000"/>
          <w:szCs w:val="24"/>
        </w:rPr>
        <w:t>.</w:t>
      </w:r>
      <w:r w:rsidRPr="000B1449">
        <w:rPr>
          <w:color w:val="000000"/>
          <w:szCs w:val="24"/>
        </w:rPr>
        <w:t xml:space="preserve"> 10:607-615</w:t>
      </w:r>
      <w:r w:rsidR="00924DBD">
        <w:rPr>
          <w:color w:val="000000"/>
          <w:szCs w:val="24"/>
        </w:rPr>
        <w:t>.</w:t>
      </w:r>
    </w:p>
    <w:p w:rsidR="00E80067" w:rsidRPr="000B1449" w:rsidRDefault="00E80067" w:rsidP="00322229">
      <w:pPr>
        <w:numPr>
          <w:ilvl w:val="3"/>
          <w:numId w:val="2"/>
        </w:numPr>
        <w:rPr>
          <w:b/>
          <w:bCs/>
          <w:color w:val="000000"/>
          <w:szCs w:val="24"/>
          <w:lang w:eastAsia="zh-CN"/>
        </w:rPr>
      </w:pPr>
      <w:r w:rsidRPr="000B1449">
        <w:rPr>
          <w:b/>
          <w:color w:val="000000"/>
          <w:szCs w:val="24"/>
        </w:rPr>
        <w:t xml:space="preserve">Xiong MM, </w:t>
      </w:r>
      <w:r w:rsidRPr="000B1449">
        <w:rPr>
          <w:bCs/>
          <w:color w:val="000000"/>
          <w:szCs w:val="24"/>
        </w:rPr>
        <w:t>Fan R</w:t>
      </w:r>
      <w:r w:rsidR="00924DBD">
        <w:rPr>
          <w:bCs/>
          <w:color w:val="000000"/>
          <w:szCs w:val="24"/>
        </w:rPr>
        <w:t>,</w:t>
      </w:r>
      <w:r w:rsidRPr="000B1449">
        <w:rPr>
          <w:bCs/>
          <w:color w:val="000000"/>
          <w:szCs w:val="24"/>
        </w:rPr>
        <w:t xml:space="preserve"> Jin L</w:t>
      </w:r>
      <w:r w:rsidR="00924DBD">
        <w:rPr>
          <w:bCs/>
          <w:color w:val="000000"/>
          <w:szCs w:val="24"/>
        </w:rPr>
        <w:t>.</w:t>
      </w:r>
      <w:r w:rsidRPr="000B1449">
        <w:rPr>
          <w:bCs/>
          <w:color w:val="000000"/>
          <w:szCs w:val="24"/>
        </w:rPr>
        <w:t xml:space="preserve"> (2002) Linkage disequilibrium mapping of quantitative trait loci under truncation selection.  Hum Hered</w:t>
      </w:r>
      <w:r w:rsidR="00E23BED">
        <w:rPr>
          <w:bCs/>
          <w:color w:val="000000"/>
          <w:szCs w:val="24"/>
        </w:rPr>
        <w:t>.</w:t>
      </w:r>
      <w:r w:rsidRPr="000B1449">
        <w:rPr>
          <w:bCs/>
          <w:color w:val="000000"/>
          <w:szCs w:val="24"/>
        </w:rPr>
        <w:t xml:space="preserve"> 53:158-172</w:t>
      </w:r>
      <w:r w:rsidR="00924DBD">
        <w:rPr>
          <w:bCs/>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Fan R, Joanna Floros, </w:t>
      </w:r>
      <w:r w:rsidRPr="000B1449">
        <w:rPr>
          <w:b/>
          <w:bCs/>
          <w:color w:val="000000"/>
          <w:szCs w:val="24"/>
        </w:rPr>
        <w:t>Xiong MM.</w:t>
      </w:r>
      <w:r w:rsidRPr="000B1449">
        <w:rPr>
          <w:color w:val="000000"/>
          <w:szCs w:val="24"/>
        </w:rPr>
        <w:t xml:space="preserve"> (2002)  Models and </w:t>
      </w:r>
      <w:r w:rsidR="00924DBD">
        <w:rPr>
          <w:color w:val="000000"/>
          <w:szCs w:val="24"/>
        </w:rPr>
        <w:t>t</w:t>
      </w:r>
      <w:r w:rsidRPr="000B1449">
        <w:rPr>
          <w:color w:val="000000"/>
          <w:szCs w:val="24"/>
        </w:rPr>
        <w:t xml:space="preserve">ests of </w:t>
      </w:r>
      <w:r w:rsidR="00924DBD">
        <w:rPr>
          <w:color w:val="000000"/>
          <w:szCs w:val="24"/>
        </w:rPr>
        <w:t>l</w:t>
      </w:r>
      <w:r w:rsidRPr="000B1449">
        <w:rPr>
          <w:color w:val="000000"/>
          <w:szCs w:val="24"/>
        </w:rPr>
        <w:t xml:space="preserve">inkage and </w:t>
      </w:r>
      <w:r w:rsidR="00924DBD">
        <w:rPr>
          <w:color w:val="000000"/>
          <w:szCs w:val="24"/>
        </w:rPr>
        <w:t>a</w:t>
      </w:r>
      <w:r w:rsidRPr="000B1449">
        <w:rPr>
          <w:color w:val="000000"/>
          <w:szCs w:val="24"/>
        </w:rPr>
        <w:t xml:space="preserve">ssociation </w:t>
      </w:r>
      <w:r w:rsidR="00924DBD">
        <w:rPr>
          <w:color w:val="000000"/>
          <w:szCs w:val="24"/>
        </w:rPr>
        <w:t>s</w:t>
      </w:r>
      <w:r w:rsidRPr="000B1449">
        <w:rPr>
          <w:color w:val="000000"/>
          <w:szCs w:val="24"/>
        </w:rPr>
        <w:t xml:space="preserve">tudies of </w:t>
      </w:r>
      <w:r w:rsidR="00924DBD">
        <w:rPr>
          <w:color w:val="000000"/>
          <w:szCs w:val="24"/>
        </w:rPr>
        <w:t>q</w:t>
      </w:r>
      <w:r w:rsidRPr="000B1449">
        <w:rPr>
          <w:color w:val="000000"/>
          <w:szCs w:val="24"/>
        </w:rPr>
        <w:t xml:space="preserve">uantitative </w:t>
      </w:r>
      <w:r w:rsidR="00924DBD">
        <w:rPr>
          <w:color w:val="000000"/>
          <w:szCs w:val="24"/>
        </w:rPr>
        <w:t>t</w:t>
      </w:r>
      <w:r w:rsidRPr="000B1449">
        <w:rPr>
          <w:color w:val="000000"/>
          <w:szCs w:val="24"/>
        </w:rPr>
        <w:t xml:space="preserve">rait </w:t>
      </w:r>
      <w:r w:rsidR="00924DBD">
        <w:rPr>
          <w:color w:val="000000"/>
          <w:szCs w:val="24"/>
        </w:rPr>
        <w:t>l</w:t>
      </w:r>
      <w:r w:rsidRPr="000B1449">
        <w:rPr>
          <w:color w:val="000000"/>
          <w:szCs w:val="24"/>
        </w:rPr>
        <w:t xml:space="preserve">ocus for </w:t>
      </w:r>
      <w:r w:rsidR="00924DBD">
        <w:rPr>
          <w:color w:val="000000"/>
          <w:szCs w:val="24"/>
        </w:rPr>
        <w:t>m</w:t>
      </w:r>
      <w:r w:rsidRPr="000B1449">
        <w:rPr>
          <w:color w:val="000000"/>
          <w:szCs w:val="24"/>
        </w:rPr>
        <w:t>ulti-</w:t>
      </w:r>
      <w:r w:rsidR="00924DBD">
        <w:rPr>
          <w:color w:val="000000"/>
          <w:szCs w:val="24"/>
        </w:rPr>
        <w:t>a</w:t>
      </w:r>
      <w:r w:rsidRPr="000B1449">
        <w:rPr>
          <w:color w:val="000000"/>
          <w:szCs w:val="24"/>
        </w:rPr>
        <w:t xml:space="preserve">llele </w:t>
      </w:r>
      <w:r w:rsidR="00924DBD">
        <w:rPr>
          <w:color w:val="000000"/>
          <w:szCs w:val="24"/>
        </w:rPr>
        <w:t>m</w:t>
      </w:r>
      <w:r w:rsidRPr="000B1449">
        <w:rPr>
          <w:color w:val="000000"/>
          <w:szCs w:val="24"/>
        </w:rPr>
        <w:t xml:space="preserve">arker </w:t>
      </w:r>
      <w:r w:rsidR="00924DBD">
        <w:rPr>
          <w:color w:val="000000"/>
          <w:szCs w:val="24"/>
        </w:rPr>
        <w:t>l</w:t>
      </w:r>
      <w:r w:rsidRPr="000B1449">
        <w:rPr>
          <w:color w:val="000000"/>
          <w:szCs w:val="24"/>
        </w:rPr>
        <w:t>oci. Hum Hered</w:t>
      </w:r>
      <w:r w:rsidR="00924DBD">
        <w:rPr>
          <w:color w:val="000000"/>
          <w:szCs w:val="24"/>
        </w:rPr>
        <w:t>.</w:t>
      </w:r>
      <w:r w:rsidRPr="000B1449">
        <w:rPr>
          <w:color w:val="000000"/>
          <w:szCs w:val="24"/>
        </w:rPr>
        <w:t xml:space="preserve"> 53:130-145</w:t>
      </w:r>
      <w:r w:rsidR="00924DBD">
        <w:rPr>
          <w:color w:val="000000"/>
          <w:szCs w:val="24"/>
        </w:rPr>
        <w:t>.</w:t>
      </w:r>
    </w:p>
    <w:p w:rsidR="00E80067" w:rsidRPr="00E23BED" w:rsidRDefault="00E80067" w:rsidP="00322229">
      <w:pPr>
        <w:numPr>
          <w:ilvl w:val="3"/>
          <w:numId w:val="2"/>
        </w:numPr>
        <w:rPr>
          <w:b/>
          <w:bCs/>
          <w:color w:val="000000"/>
          <w:szCs w:val="24"/>
          <w:lang w:eastAsia="zh-CN"/>
        </w:rPr>
      </w:pPr>
      <w:r w:rsidRPr="00E23BED">
        <w:rPr>
          <w:color w:val="000000"/>
          <w:szCs w:val="24"/>
        </w:rPr>
        <w:t>G</w:t>
      </w:r>
      <w:r w:rsidR="00CE3E19" w:rsidRPr="00E23BED">
        <w:rPr>
          <w:color w:val="000000"/>
          <w:szCs w:val="24"/>
        </w:rPr>
        <w:t>u J</w:t>
      </w:r>
      <w:r w:rsidRPr="00E23BED">
        <w:rPr>
          <w:color w:val="000000"/>
          <w:szCs w:val="24"/>
        </w:rPr>
        <w:t xml:space="preserve">,  </w:t>
      </w:r>
      <w:r w:rsidR="00E23BED" w:rsidRPr="00E23BED">
        <w:rPr>
          <w:szCs w:val="24"/>
        </w:rPr>
        <w:t xml:space="preserve">Märker-Hermann, Baeten D, Tsai WC, Gladman D,  </w:t>
      </w:r>
      <w:r w:rsidR="00E23BED" w:rsidRPr="00E23BED">
        <w:rPr>
          <w:b/>
          <w:bCs/>
          <w:szCs w:val="24"/>
        </w:rPr>
        <w:t>Xiong M</w:t>
      </w:r>
      <w:r w:rsidR="00E23BED" w:rsidRPr="00E23BED">
        <w:rPr>
          <w:szCs w:val="24"/>
        </w:rPr>
        <w:t>, Deister H, Kuipers JG, Huang F, Song YW, Maksymowych W, Kalsi J, Bannai M, Seta N, Rihl M, Crofford LJ, Veys E,</w:t>
      </w:r>
      <w:r w:rsidR="00E23BED">
        <w:rPr>
          <w:szCs w:val="24"/>
        </w:rPr>
        <w:t xml:space="preserve"> D</w:t>
      </w:r>
      <w:r w:rsidR="00E23BED" w:rsidRPr="00E23BED">
        <w:rPr>
          <w:szCs w:val="24"/>
        </w:rPr>
        <w:t xml:space="preserve">e Keyser F, Yu, DT. (2002) </w:t>
      </w:r>
      <w:r w:rsidR="00E23BED" w:rsidRPr="00E23BED">
        <w:rPr>
          <w:color w:val="000000"/>
          <w:szCs w:val="24"/>
        </w:rPr>
        <w:t xml:space="preserve">A 588 gene microarray analysis of the peripheral blood mononuclear cells of spondyloarthropathy patients.  </w:t>
      </w:r>
      <w:r w:rsidRPr="00E23BED">
        <w:rPr>
          <w:color w:val="000000"/>
          <w:szCs w:val="24"/>
        </w:rPr>
        <w:t>Rheumatology</w:t>
      </w:r>
      <w:r w:rsidR="00E23BED">
        <w:rPr>
          <w:color w:val="000000"/>
          <w:szCs w:val="24"/>
        </w:rPr>
        <w:t>.</w:t>
      </w:r>
      <w:r w:rsidRPr="00E23BED">
        <w:rPr>
          <w:color w:val="000000"/>
          <w:szCs w:val="24"/>
        </w:rPr>
        <w:t xml:space="preserve"> 41: 759-766</w:t>
      </w:r>
      <w:r w:rsidR="00924DBD" w:rsidRPr="00E23BED">
        <w:rPr>
          <w:color w:val="000000"/>
          <w:szCs w:val="24"/>
        </w:rPr>
        <w:t>.</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Pr="000B1449">
        <w:rPr>
          <w:color w:val="000000"/>
          <w:szCs w:val="24"/>
        </w:rPr>
        <w:t>, Wang P</w:t>
      </w:r>
      <w:r w:rsidR="00924DBD">
        <w:rPr>
          <w:color w:val="000000"/>
          <w:szCs w:val="24"/>
        </w:rPr>
        <w:t>,</w:t>
      </w:r>
      <w:r w:rsidRPr="000B1449">
        <w:rPr>
          <w:color w:val="000000"/>
          <w:szCs w:val="24"/>
        </w:rPr>
        <w:t xml:space="preserve"> Wang J</w:t>
      </w:r>
      <w:r w:rsidR="00924DBD">
        <w:rPr>
          <w:color w:val="000000"/>
          <w:szCs w:val="24"/>
        </w:rPr>
        <w:t>.</w:t>
      </w:r>
      <w:r w:rsidRPr="000B1449">
        <w:rPr>
          <w:color w:val="000000"/>
          <w:szCs w:val="24"/>
        </w:rPr>
        <w:t xml:space="preserve"> (2002) </w:t>
      </w:r>
      <w:r w:rsidRPr="000B1449">
        <w:rPr>
          <w:snapToGrid/>
          <w:color w:val="000000"/>
          <w:szCs w:val="24"/>
        </w:rPr>
        <w:t>A differential-algebraic approach to linear programming. J Optimization Theory Applications</w:t>
      </w:r>
      <w:r w:rsidR="00E23BED">
        <w:rPr>
          <w:snapToGrid/>
          <w:color w:val="000000"/>
          <w:szCs w:val="24"/>
        </w:rPr>
        <w:t>.</w:t>
      </w:r>
      <w:r w:rsidRPr="000B1449">
        <w:rPr>
          <w:snapToGrid/>
          <w:color w:val="000000"/>
          <w:szCs w:val="24"/>
        </w:rPr>
        <w:t xml:space="preserve"> 114:443-470</w:t>
      </w:r>
      <w:r w:rsidR="00924DBD">
        <w:rPr>
          <w:snapToGrid/>
          <w:color w:val="000000"/>
          <w:szCs w:val="24"/>
        </w:rPr>
        <w:t>.</w:t>
      </w:r>
    </w:p>
    <w:p w:rsidR="00E80067" w:rsidRPr="000B1449" w:rsidRDefault="00E80067" w:rsidP="00322229">
      <w:pPr>
        <w:numPr>
          <w:ilvl w:val="3"/>
          <w:numId w:val="2"/>
        </w:numPr>
        <w:rPr>
          <w:b/>
          <w:bCs/>
          <w:color w:val="000000"/>
          <w:szCs w:val="24"/>
          <w:lang w:eastAsia="zh-CN"/>
        </w:rPr>
      </w:pPr>
      <w:r w:rsidRPr="000B1449">
        <w:rPr>
          <w:b/>
          <w:color w:val="000000"/>
          <w:szCs w:val="24"/>
        </w:rPr>
        <w:t>Xiong MM</w:t>
      </w:r>
      <w:r w:rsidRPr="000B1449">
        <w:rPr>
          <w:color w:val="000000"/>
          <w:szCs w:val="24"/>
        </w:rPr>
        <w:t xml:space="preserve">, </w:t>
      </w:r>
      <w:r w:rsidR="00B007E7">
        <w:rPr>
          <w:color w:val="000000"/>
          <w:szCs w:val="24"/>
          <w:vertAlign w:val="superscript"/>
        </w:rPr>
        <w:t>*</w:t>
      </w:r>
      <w:r w:rsidRPr="000B1449">
        <w:rPr>
          <w:color w:val="000000"/>
          <w:szCs w:val="24"/>
        </w:rPr>
        <w:t>Zhao JY</w:t>
      </w:r>
      <w:r w:rsidR="00924DBD">
        <w:rPr>
          <w:color w:val="000000"/>
          <w:szCs w:val="24"/>
        </w:rPr>
        <w:t>,</w:t>
      </w:r>
      <w:r w:rsidRPr="000B1449">
        <w:rPr>
          <w:color w:val="000000"/>
          <w:szCs w:val="24"/>
        </w:rPr>
        <w:t xml:space="preserve"> Boerwinkle E</w:t>
      </w:r>
      <w:r w:rsidR="00924DBD">
        <w:rPr>
          <w:color w:val="000000"/>
          <w:szCs w:val="24"/>
        </w:rPr>
        <w:t>.</w:t>
      </w:r>
      <w:r w:rsidRPr="000B1449">
        <w:rPr>
          <w:color w:val="000000"/>
          <w:szCs w:val="24"/>
        </w:rPr>
        <w:t xml:space="preserve"> (2002) Generalized T</w:t>
      </w:r>
      <w:r w:rsidRPr="000B1449">
        <w:rPr>
          <w:color w:val="000000"/>
          <w:szCs w:val="24"/>
          <w:vertAlign w:val="superscript"/>
        </w:rPr>
        <w:t>2</w:t>
      </w:r>
      <w:r w:rsidRPr="000B1449">
        <w:rPr>
          <w:color w:val="000000"/>
          <w:szCs w:val="24"/>
        </w:rPr>
        <w:t xml:space="preserve"> test for genome association studies. Am J Hum Genet</w:t>
      </w:r>
      <w:r w:rsidR="00924DBD">
        <w:rPr>
          <w:color w:val="000000"/>
          <w:szCs w:val="24"/>
        </w:rPr>
        <w:t>.</w:t>
      </w:r>
      <w:r w:rsidRPr="000B1449">
        <w:rPr>
          <w:color w:val="000000"/>
          <w:szCs w:val="24"/>
        </w:rPr>
        <w:t xml:space="preserve"> 70:1257-1268</w:t>
      </w:r>
      <w:r w:rsidR="00924DBD">
        <w:rPr>
          <w:color w:val="000000"/>
          <w:szCs w:val="24"/>
        </w:rPr>
        <w:t>.</w:t>
      </w:r>
    </w:p>
    <w:p w:rsidR="00E80067" w:rsidRPr="00907D67" w:rsidRDefault="00B007E7" w:rsidP="00322229">
      <w:pPr>
        <w:numPr>
          <w:ilvl w:val="3"/>
          <w:numId w:val="2"/>
        </w:numPr>
        <w:rPr>
          <w:b/>
          <w:bCs/>
          <w:color w:val="000000"/>
          <w:szCs w:val="24"/>
          <w:lang w:eastAsia="zh-CN"/>
        </w:rPr>
      </w:pPr>
      <w:r>
        <w:rPr>
          <w:color w:val="000000"/>
          <w:szCs w:val="24"/>
          <w:vertAlign w:val="superscript"/>
        </w:rPr>
        <w:t>*</w:t>
      </w:r>
      <w:r w:rsidR="00E80067" w:rsidRPr="000B1449">
        <w:rPr>
          <w:color w:val="000000"/>
          <w:szCs w:val="24"/>
        </w:rPr>
        <w:t>Li W</w:t>
      </w:r>
      <w:r w:rsidR="00924DBD">
        <w:rPr>
          <w:color w:val="000000"/>
          <w:szCs w:val="24"/>
        </w:rPr>
        <w:t>,</w:t>
      </w:r>
      <w:r w:rsidR="00E80067" w:rsidRPr="000B1449">
        <w:rPr>
          <w:color w:val="000000"/>
          <w:szCs w:val="24"/>
        </w:rPr>
        <w:t xml:space="preserve"> </w:t>
      </w:r>
      <w:r w:rsidR="00E80067" w:rsidRPr="000B1449">
        <w:rPr>
          <w:b/>
          <w:bCs/>
          <w:color w:val="000000"/>
          <w:szCs w:val="24"/>
        </w:rPr>
        <w:t xml:space="preserve">Xiong MM. </w:t>
      </w:r>
      <w:r w:rsidR="00E80067" w:rsidRPr="000B1449">
        <w:rPr>
          <w:color w:val="000000"/>
          <w:szCs w:val="24"/>
        </w:rPr>
        <w:t>(2002) T</w:t>
      </w:r>
      <w:r w:rsidR="00E23BED">
        <w:rPr>
          <w:color w:val="000000"/>
          <w:szCs w:val="24"/>
        </w:rPr>
        <w:t xml:space="preserve"> </w:t>
      </w:r>
      <w:r w:rsidR="00E80067" w:rsidRPr="000B1449">
        <w:rPr>
          <w:color w:val="000000"/>
          <w:szCs w:val="24"/>
        </w:rPr>
        <w:t xml:space="preserve">class: </w:t>
      </w:r>
      <w:r w:rsidR="00E80067" w:rsidRPr="000B1449">
        <w:rPr>
          <w:bCs/>
          <w:iCs/>
          <w:color w:val="000000"/>
          <w:szCs w:val="24"/>
        </w:rPr>
        <w:t xml:space="preserve">Tumor </w:t>
      </w:r>
      <w:r w:rsidR="00924DBD">
        <w:rPr>
          <w:bCs/>
          <w:iCs/>
          <w:color w:val="000000"/>
          <w:szCs w:val="24"/>
        </w:rPr>
        <w:t>c</w:t>
      </w:r>
      <w:r w:rsidR="00E80067" w:rsidRPr="000B1449">
        <w:rPr>
          <w:bCs/>
          <w:iCs/>
          <w:color w:val="000000"/>
          <w:szCs w:val="24"/>
        </w:rPr>
        <w:t xml:space="preserve">lassification </w:t>
      </w:r>
      <w:r w:rsidR="00924DBD">
        <w:rPr>
          <w:bCs/>
          <w:iCs/>
          <w:color w:val="000000"/>
          <w:szCs w:val="24"/>
        </w:rPr>
        <w:t>s</w:t>
      </w:r>
      <w:r w:rsidR="00E80067" w:rsidRPr="000B1449">
        <w:rPr>
          <w:bCs/>
          <w:iCs/>
          <w:color w:val="000000"/>
          <w:szCs w:val="24"/>
        </w:rPr>
        <w:t xml:space="preserve">ystem </w:t>
      </w:r>
      <w:r w:rsidR="00924DBD">
        <w:rPr>
          <w:bCs/>
          <w:iCs/>
          <w:color w:val="000000"/>
          <w:szCs w:val="24"/>
        </w:rPr>
        <w:t>b</w:t>
      </w:r>
      <w:r w:rsidR="00E80067" w:rsidRPr="000B1449">
        <w:rPr>
          <w:bCs/>
          <w:iCs/>
          <w:color w:val="000000"/>
          <w:szCs w:val="24"/>
        </w:rPr>
        <w:t xml:space="preserve">ased on </w:t>
      </w:r>
      <w:r w:rsidR="00924DBD">
        <w:rPr>
          <w:bCs/>
          <w:iCs/>
          <w:color w:val="000000"/>
          <w:szCs w:val="24"/>
        </w:rPr>
        <w:t>g</w:t>
      </w:r>
      <w:r w:rsidR="00E80067" w:rsidRPr="000B1449">
        <w:rPr>
          <w:bCs/>
          <w:iCs/>
          <w:color w:val="000000"/>
          <w:szCs w:val="24"/>
        </w:rPr>
        <w:t xml:space="preserve">ene </w:t>
      </w:r>
      <w:r w:rsidR="00924DBD">
        <w:rPr>
          <w:bCs/>
          <w:iCs/>
          <w:color w:val="000000"/>
          <w:szCs w:val="24"/>
        </w:rPr>
        <w:t>e</w:t>
      </w:r>
      <w:r w:rsidR="00E80067" w:rsidRPr="000B1449">
        <w:rPr>
          <w:bCs/>
          <w:iCs/>
          <w:color w:val="000000"/>
          <w:szCs w:val="24"/>
        </w:rPr>
        <w:t xml:space="preserve">xpression </w:t>
      </w:r>
      <w:r w:rsidR="00924DBD">
        <w:rPr>
          <w:bCs/>
          <w:iCs/>
          <w:color w:val="000000"/>
          <w:szCs w:val="24"/>
        </w:rPr>
        <w:t>p</w:t>
      </w:r>
      <w:r w:rsidR="00E80067" w:rsidRPr="000B1449">
        <w:rPr>
          <w:bCs/>
          <w:iCs/>
          <w:color w:val="000000"/>
          <w:szCs w:val="24"/>
        </w:rPr>
        <w:t>rofile.</w:t>
      </w:r>
      <w:r w:rsidR="00E23BED">
        <w:rPr>
          <w:bCs/>
          <w:iCs/>
          <w:color w:val="000000"/>
          <w:szCs w:val="24"/>
        </w:rPr>
        <w:t xml:space="preserve"> </w:t>
      </w:r>
      <w:r w:rsidR="00E80067" w:rsidRPr="000B1449">
        <w:rPr>
          <w:bCs/>
          <w:iCs/>
          <w:color w:val="000000"/>
          <w:szCs w:val="24"/>
        </w:rPr>
        <w:t xml:space="preserve"> Bioinformatics</w:t>
      </w:r>
      <w:r w:rsidR="00E23BED">
        <w:rPr>
          <w:bCs/>
          <w:iCs/>
          <w:color w:val="000000"/>
          <w:szCs w:val="24"/>
        </w:rPr>
        <w:t>.</w:t>
      </w:r>
      <w:r w:rsidR="00E80067" w:rsidRPr="000B1449">
        <w:rPr>
          <w:bCs/>
          <w:iCs/>
          <w:color w:val="000000"/>
          <w:szCs w:val="24"/>
        </w:rPr>
        <w:t xml:space="preserve"> 18:325-326</w:t>
      </w:r>
      <w:r w:rsidR="00924DBD">
        <w:rPr>
          <w:bCs/>
          <w:iCs/>
          <w:color w:val="000000"/>
          <w:szCs w:val="24"/>
        </w:rPr>
        <w:t>.</w:t>
      </w:r>
    </w:p>
    <w:p w:rsidR="00907D67" w:rsidRPr="001322FA" w:rsidRDefault="00907D67" w:rsidP="00322229">
      <w:pPr>
        <w:numPr>
          <w:ilvl w:val="3"/>
          <w:numId w:val="2"/>
        </w:numPr>
        <w:rPr>
          <w:bCs/>
          <w:iCs/>
          <w:color w:val="000000" w:themeColor="text1"/>
          <w:szCs w:val="24"/>
        </w:rPr>
      </w:pPr>
      <w:r w:rsidRPr="001322FA">
        <w:rPr>
          <w:bCs/>
          <w:iCs/>
          <w:color w:val="000000" w:themeColor="text1"/>
          <w:szCs w:val="24"/>
        </w:rPr>
        <w:lastRenderedPageBreak/>
        <w:t>Du WN, Sun HX, Wang H, Qiang BQ, Yao ZJ, Gu J, Xiong MM, Huang W, Chen Z, Zuo J. Fine mapping of susceptibility genes loci within chromosome 1 in Chinese Han families with type 2 diabetes]. Zhongguo yi xue ke xue yuan xue bao Acta Academiae Me</w:t>
      </w:r>
      <w:r w:rsidR="001322FA">
        <w:rPr>
          <w:bCs/>
          <w:iCs/>
          <w:color w:val="000000" w:themeColor="text1"/>
          <w:szCs w:val="24"/>
        </w:rPr>
        <w:t>dicinae Sinicae. 2002;24:234.</w:t>
      </w:r>
    </w:p>
    <w:p w:rsidR="00E80067" w:rsidRPr="000B1449" w:rsidRDefault="00E80067" w:rsidP="00322229">
      <w:pPr>
        <w:numPr>
          <w:ilvl w:val="3"/>
          <w:numId w:val="2"/>
        </w:numPr>
        <w:rPr>
          <w:b/>
          <w:bCs/>
          <w:color w:val="000000"/>
          <w:szCs w:val="24"/>
          <w:lang w:eastAsia="zh-CN"/>
        </w:rPr>
      </w:pPr>
      <w:r w:rsidRPr="000B1449">
        <w:rPr>
          <w:color w:val="000000"/>
          <w:szCs w:val="24"/>
        </w:rPr>
        <w:t xml:space="preserve">He X, Zhu DL, Chu SL, Jin L, </w:t>
      </w:r>
      <w:r w:rsidRPr="000B1449">
        <w:rPr>
          <w:b/>
          <w:bCs/>
          <w:color w:val="000000"/>
          <w:szCs w:val="24"/>
        </w:rPr>
        <w:t>Xiong MM</w:t>
      </w:r>
      <w:r w:rsidRPr="000B1449">
        <w:rPr>
          <w:color w:val="000000"/>
          <w:szCs w:val="24"/>
        </w:rPr>
        <w:t xml:space="preserve">, Wang GL, Zhang WZ, Zhou HF, Mao SY, Zhan YM, Zhuang QN, Liu XM, Zhao Y, Huang W. (2001) Alpha-adducin gene and essential hypertension in China.  </w:t>
      </w:r>
      <w:r w:rsidRPr="000B1449">
        <w:rPr>
          <w:rStyle w:val="Strong"/>
          <w:b w:val="0"/>
          <w:color w:val="000000"/>
          <w:szCs w:val="24"/>
        </w:rPr>
        <w:t>Clin Exp Hyperten</w:t>
      </w:r>
      <w:r w:rsidRPr="000B1449">
        <w:rPr>
          <w:color w:val="000000"/>
          <w:szCs w:val="24"/>
        </w:rPr>
        <w:t>. 23:579-589</w:t>
      </w:r>
      <w:r w:rsidR="00924DBD">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Fang R, Floros J</w:t>
      </w:r>
      <w:r w:rsidR="00924DBD">
        <w:rPr>
          <w:color w:val="000000"/>
          <w:szCs w:val="24"/>
        </w:rPr>
        <w:t>,</w:t>
      </w:r>
      <w:r w:rsidRPr="000B1449">
        <w:rPr>
          <w:color w:val="000000"/>
          <w:szCs w:val="24"/>
        </w:rPr>
        <w:t xml:space="preserve"> </w:t>
      </w:r>
      <w:r w:rsidRPr="000B1449">
        <w:rPr>
          <w:b/>
          <w:bCs/>
          <w:color w:val="000000"/>
          <w:szCs w:val="24"/>
        </w:rPr>
        <w:t>Xiong MM</w:t>
      </w:r>
      <w:r w:rsidRPr="000B1449">
        <w:rPr>
          <w:color w:val="000000"/>
          <w:szCs w:val="24"/>
        </w:rPr>
        <w:t>. (2001) Transmission disequilibrium test of two unlinked disea</w:t>
      </w:r>
      <w:r w:rsidR="00E23BED">
        <w:rPr>
          <w:color w:val="000000"/>
          <w:szCs w:val="24"/>
        </w:rPr>
        <w:t>se loci. Adv Application</w:t>
      </w:r>
      <w:r w:rsidRPr="000B1449">
        <w:rPr>
          <w:color w:val="000000"/>
          <w:szCs w:val="24"/>
        </w:rPr>
        <w:t xml:space="preserve"> Statistics</w:t>
      </w:r>
      <w:r w:rsidR="00924DBD">
        <w:rPr>
          <w:color w:val="000000"/>
          <w:szCs w:val="24"/>
        </w:rPr>
        <w:t>.</w:t>
      </w:r>
      <w:r w:rsidRPr="000B1449">
        <w:rPr>
          <w:color w:val="000000"/>
          <w:szCs w:val="24"/>
        </w:rPr>
        <w:t xml:space="preserve"> 1:277-308</w:t>
      </w:r>
      <w:r w:rsidR="00924DBD">
        <w:rPr>
          <w:color w:val="000000"/>
          <w:szCs w:val="24"/>
        </w:rPr>
        <w:t>.</w:t>
      </w:r>
      <w:r w:rsidRPr="000B1449">
        <w:rPr>
          <w:color w:val="000000"/>
          <w:szCs w:val="24"/>
        </w:rPr>
        <w:t xml:space="preserve"> </w:t>
      </w:r>
    </w:p>
    <w:p w:rsidR="00E80067" w:rsidRPr="000B1449" w:rsidRDefault="00E80067" w:rsidP="00322229">
      <w:pPr>
        <w:numPr>
          <w:ilvl w:val="3"/>
          <w:numId w:val="2"/>
        </w:numPr>
        <w:rPr>
          <w:b/>
          <w:bCs/>
          <w:color w:val="000000"/>
          <w:szCs w:val="24"/>
          <w:lang w:eastAsia="zh-CN"/>
        </w:rPr>
      </w:pPr>
      <w:r w:rsidRPr="000B1449">
        <w:rPr>
          <w:bCs/>
          <w:color w:val="000000"/>
          <w:szCs w:val="24"/>
        </w:rPr>
        <w:t>Zhou</w:t>
      </w:r>
      <w:r w:rsidRPr="000B1449">
        <w:rPr>
          <w:bCs/>
          <w:color w:val="000000"/>
          <w:szCs w:val="24"/>
          <w:vertAlign w:val="superscript"/>
        </w:rPr>
        <w:t xml:space="preserve"> </w:t>
      </w:r>
      <w:r w:rsidRPr="000B1449">
        <w:rPr>
          <w:bCs/>
          <w:color w:val="000000"/>
          <w:szCs w:val="24"/>
        </w:rPr>
        <w:t>X, Tan</w:t>
      </w:r>
      <w:r w:rsidRPr="000B1449">
        <w:rPr>
          <w:bCs/>
          <w:color w:val="000000"/>
          <w:szCs w:val="24"/>
          <w:vertAlign w:val="superscript"/>
        </w:rPr>
        <w:t xml:space="preserve"> </w:t>
      </w:r>
      <w:r w:rsidRPr="000B1449">
        <w:rPr>
          <w:bCs/>
          <w:color w:val="000000"/>
          <w:szCs w:val="24"/>
        </w:rPr>
        <w:t xml:space="preserve">FK, </w:t>
      </w:r>
      <w:r w:rsidRPr="000B1449">
        <w:rPr>
          <w:b/>
          <w:bCs/>
          <w:color w:val="000000"/>
          <w:szCs w:val="24"/>
        </w:rPr>
        <w:t xml:space="preserve">Xiong </w:t>
      </w:r>
      <w:r w:rsidRPr="000B1449">
        <w:rPr>
          <w:b/>
          <w:bCs/>
          <w:color w:val="000000"/>
          <w:szCs w:val="24"/>
          <w:vertAlign w:val="superscript"/>
        </w:rPr>
        <w:t xml:space="preserve"> </w:t>
      </w:r>
      <w:r w:rsidRPr="000B1449">
        <w:rPr>
          <w:b/>
          <w:bCs/>
          <w:color w:val="000000"/>
          <w:szCs w:val="24"/>
        </w:rPr>
        <w:t>MM</w:t>
      </w:r>
      <w:r w:rsidRPr="000B1449">
        <w:rPr>
          <w:bCs/>
          <w:color w:val="000000"/>
          <w:szCs w:val="24"/>
        </w:rPr>
        <w:t xml:space="preserve">, Milewicz </w:t>
      </w:r>
      <w:r w:rsidRPr="000B1449">
        <w:rPr>
          <w:bCs/>
          <w:color w:val="000000"/>
          <w:szCs w:val="24"/>
          <w:vertAlign w:val="superscript"/>
        </w:rPr>
        <w:t xml:space="preserve"> </w:t>
      </w:r>
      <w:r w:rsidRPr="000B1449">
        <w:rPr>
          <w:bCs/>
          <w:color w:val="000000"/>
          <w:szCs w:val="24"/>
        </w:rPr>
        <w:t>DM, Reveille</w:t>
      </w:r>
      <w:r w:rsidRPr="000B1449">
        <w:rPr>
          <w:bCs/>
          <w:color w:val="000000"/>
          <w:szCs w:val="24"/>
          <w:vertAlign w:val="superscript"/>
        </w:rPr>
        <w:t xml:space="preserve"> </w:t>
      </w:r>
      <w:r w:rsidRPr="000B1449">
        <w:rPr>
          <w:bCs/>
          <w:color w:val="000000"/>
          <w:szCs w:val="24"/>
        </w:rPr>
        <w:t>JD and Arnett FC</w:t>
      </w:r>
      <w:r w:rsidR="00924DBD">
        <w:rPr>
          <w:bCs/>
          <w:color w:val="000000"/>
          <w:szCs w:val="24"/>
        </w:rPr>
        <w:t>.</w:t>
      </w:r>
      <w:r w:rsidRPr="000B1449">
        <w:rPr>
          <w:bCs/>
          <w:color w:val="000000"/>
          <w:szCs w:val="24"/>
          <w:vertAlign w:val="superscript"/>
        </w:rPr>
        <w:t xml:space="preserve"> </w:t>
      </w:r>
      <w:r w:rsidRPr="000B1449">
        <w:rPr>
          <w:bCs/>
          <w:color w:val="000000"/>
          <w:szCs w:val="24"/>
        </w:rPr>
        <w:t xml:space="preserve">(2001) Systemic </w:t>
      </w:r>
      <w:r w:rsidR="00924DBD">
        <w:rPr>
          <w:bCs/>
          <w:color w:val="000000"/>
          <w:szCs w:val="24"/>
        </w:rPr>
        <w:t>s</w:t>
      </w:r>
      <w:r w:rsidRPr="000B1449">
        <w:rPr>
          <w:bCs/>
          <w:color w:val="000000"/>
          <w:szCs w:val="24"/>
        </w:rPr>
        <w:t>clerosis (</w:t>
      </w:r>
      <w:r w:rsidR="00924DBD">
        <w:rPr>
          <w:bCs/>
          <w:color w:val="000000"/>
          <w:szCs w:val="24"/>
        </w:rPr>
        <w:t>s</w:t>
      </w:r>
      <w:r w:rsidRPr="000B1449">
        <w:rPr>
          <w:bCs/>
          <w:color w:val="000000"/>
          <w:szCs w:val="24"/>
        </w:rPr>
        <w:t>cleroderma)-</w:t>
      </w:r>
      <w:r w:rsidR="00E23BED">
        <w:rPr>
          <w:bCs/>
          <w:color w:val="000000"/>
          <w:szCs w:val="24"/>
        </w:rPr>
        <w:t>s</w:t>
      </w:r>
      <w:r w:rsidRPr="000B1449">
        <w:rPr>
          <w:bCs/>
          <w:color w:val="000000"/>
          <w:szCs w:val="24"/>
        </w:rPr>
        <w:t xml:space="preserve">pecific autoantigen genes are selectively over-expressed in </w:t>
      </w:r>
      <w:r w:rsidR="005A59BD">
        <w:rPr>
          <w:bCs/>
          <w:color w:val="000000"/>
          <w:szCs w:val="24"/>
        </w:rPr>
        <w:t>sclera-</w:t>
      </w:r>
      <w:r w:rsidRPr="000B1449">
        <w:rPr>
          <w:bCs/>
          <w:color w:val="000000"/>
          <w:szCs w:val="24"/>
        </w:rPr>
        <w:t xml:space="preserve">derma fibroblasts. </w:t>
      </w:r>
      <w:r w:rsidR="00E23BED">
        <w:rPr>
          <w:rStyle w:val="Strong"/>
          <w:b w:val="0"/>
          <w:color w:val="000000"/>
          <w:szCs w:val="24"/>
        </w:rPr>
        <w:t xml:space="preserve">J </w:t>
      </w:r>
      <w:r w:rsidRPr="000B1449">
        <w:rPr>
          <w:rStyle w:val="Strong"/>
          <w:b w:val="0"/>
          <w:color w:val="000000"/>
          <w:szCs w:val="24"/>
        </w:rPr>
        <w:t>Immunol</w:t>
      </w:r>
      <w:r w:rsidR="00924DBD">
        <w:rPr>
          <w:rStyle w:val="Strong"/>
          <w:b w:val="0"/>
          <w:color w:val="000000"/>
          <w:szCs w:val="24"/>
        </w:rPr>
        <w:t>.</w:t>
      </w:r>
      <w:r w:rsidRPr="000B1449">
        <w:rPr>
          <w:bCs/>
          <w:color w:val="000000"/>
          <w:szCs w:val="24"/>
        </w:rPr>
        <w:t xml:space="preserve"> 167:7126-7133</w:t>
      </w:r>
      <w:r w:rsidR="00924DBD">
        <w:rPr>
          <w:bCs/>
          <w:color w:val="000000"/>
          <w:szCs w:val="24"/>
        </w:rPr>
        <w:t>.</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Pr="000B1449">
        <w:rPr>
          <w:color w:val="000000"/>
          <w:szCs w:val="24"/>
        </w:rPr>
        <w:t xml:space="preserve">, </w:t>
      </w:r>
      <w:r w:rsidR="00B007E7">
        <w:rPr>
          <w:color w:val="000000"/>
          <w:szCs w:val="24"/>
          <w:vertAlign w:val="superscript"/>
        </w:rPr>
        <w:t>*</w:t>
      </w:r>
      <w:r w:rsidRPr="000B1449">
        <w:rPr>
          <w:color w:val="000000"/>
          <w:szCs w:val="24"/>
        </w:rPr>
        <w:t xml:space="preserve">Fang X and </w:t>
      </w:r>
      <w:r w:rsidR="00B007E7">
        <w:rPr>
          <w:color w:val="000000"/>
          <w:szCs w:val="24"/>
          <w:vertAlign w:val="superscript"/>
        </w:rPr>
        <w:t>*</w:t>
      </w:r>
      <w:r w:rsidRPr="000B1449">
        <w:rPr>
          <w:color w:val="000000"/>
          <w:szCs w:val="24"/>
        </w:rPr>
        <w:t>Zhao JY</w:t>
      </w:r>
      <w:r w:rsidR="00924DBD">
        <w:rPr>
          <w:color w:val="000000"/>
          <w:szCs w:val="24"/>
        </w:rPr>
        <w:t>.</w:t>
      </w:r>
      <w:r w:rsidRPr="000B1449">
        <w:rPr>
          <w:color w:val="000000"/>
          <w:szCs w:val="24"/>
        </w:rPr>
        <w:t xml:space="preserve"> (2001) Biomarker identification by feature wrappers. Genome Res</w:t>
      </w:r>
      <w:r w:rsidR="00924DBD">
        <w:rPr>
          <w:color w:val="000000"/>
          <w:szCs w:val="24"/>
        </w:rPr>
        <w:t>.</w:t>
      </w:r>
      <w:r w:rsidRPr="000B1449">
        <w:rPr>
          <w:color w:val="000000"/>
          <w:szCs w:val="24"/>
        </w:rPr>
        <w:t xml:space="preserve"> 11:1878-1887.</w:t>
      </w:r>
    </w:p>
    <w:p w:rsidR="00E80067" w:rsidRPr="000B1449" w:rsidRDefault="00B007E7" w:rsidP="00322229">
      <w:pPr>
        <w:numPr>
          <w:ilvl w:val="3"/>
          <w:numId w:val="2"/>
        </w:numPr>
        <w:rPr>
          <w:b/>
          <w:bCs/>
          <w:color w:val="000000"/>
          <w:szCs w:val="24"/>
          <w:lang w:eastAsia="zh-CN"/>
        </w:rPr>
      </w:pPr>
      <w:r>
        <w:rPr>
          <w:color w:val="000000"/>
          <w:szCs w:val="24"/>
          <w:vertAlign w:val="superscript"/>
        </w:rPr>
        <w:t>*</w:t>
      </w:r>
      <w:r w:rsidR="00E80067" w:rsidRPr="000B1449">
        <w:rPr>
          <w:color w:val="000000"/>
          <w:szCs w:val="24"/>
        </w:rPr>
        <w:t xml:space="preserve">Zhao J, </w:t>
      </w:r>
      <w:r>
        <w:rPr>
          <w:color w:val="000000"/>
          <w:szCs w:val="24"/>
          <w:vertAlign w:val="superscript"/>
        </w:rPr>
        <w:t>*</w:t>
      </w:r>
      <w:r w:rsidR="00E80067" w:rsidRPr="000B1449">
        <w:rPr>
          <w:color w:val="000000"/>
          <w:szCs w:val="24"/>
        </w:rPr>
        <w:t>Li W</w:t>
      </w:r>
      <w:r w:rsidR="00E54FBF">
        <w:rPr>
          <w:color w:val="000000"/>
          <w:szCs w:val="24"/>
        </w:rPr>
        <w:t>,</w:t>
      </w:r>
      <w:r w:rsidR="00E80067" w:rsidRPr="000B1449">
        <w:rPr>
          <w:color w:val="000000"/>
          <w:szCs w:val="24"/>
        </w:rPr>
        <w:t xml:space="preserve"> </w:t>
      </w:r>
      <w:r w:rsidR="00E80067" w:rsidRPr="000B1449">
        <w:rPr>
          <w:b/>
          <w:color w:val="000000"/>
          <w:szCs w:val="24"/>
        </w:rPr>
        <w:t>Xiong MM</w:t>
      </w:r>
      <w:r w:rsidR="00E80067" w:rsidRPr="000B1449">
        <w:rPr>
          <w:color w:val="000000"/>
          <w:szCs w:val="24"/>
        </w:rPr>
        <w:t>. (2001) Population based linkage disequilibrium mapping of QTL: An application to simulated data in an isolated population. Genet Epidemiol</w:t>
      </w:r>
      <w:r w:rsidR="00E54FBF">
        <w:rPr>
          <w:color w:val="000000"/>
          <w:szCs w:val="24"/>
        </w:rPr>
        <w:t>.</w:t>
      </w:r>
      <w:r w:rsidR="00E80067" w:rsidRPr="000B1449">
        <w:rPr>
          <w:color w:val="000000"/>
          <w:szCs w:val="24"/>
        </w:rPr>
        <w:t xml:space="preserve"> </w:t>
      </w:r>
      <w:r w:rsidR="00E80067" w:rsidRPr="000B1449">
        <w:rPr>
          <w:rFonts w:eastAsia="MS Mincho"/>
          <w:color w:val="000000"/>
          <w:szCs w:val="24"/>
        </w:rPr>
        <w:t>21 (S1):S655-659</w:t>
      </w:r>
      <w:r w:rsidR="00E54FBF">
        <w:rPr>
          <w:rFonts w:eastAsia="MS Mincho"/>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Jiang J, </w:t>
      </w:r>
      <w:r w:rsidR="00B007E7">
        <w:rPr>
          <w:color w:val="000000"/>
          <w:szCs w:val="24"/>
          <w:vertAlign w:val="superscript"/>
        </w:rPr>
        <w:t>*</w:t>
      </w:r>
      <w:r w:rsidRPr="000B1449">
        <w:rPr>
          <w:color w:val="000000"/>
          <w:szCs w:val="24"/>
        </w:rPr>
        <w:t xml:space="preserve">Akey JM, Shi J, </w:t>
      </w:r>
      <w:r w:rsidRPr="000B1449">
        <w:rPr>
          <w:b/>
          <w:bCs/>
          <w:color w:val="000000"/>
          <w:szCs w:val="24"/>
        </w:rPr>
        <w:t>Xiong MM,</w:t>
      </w:r>
      <w:r w:rsidRPr="000B1449">
        <w:rPr>
          <w:color w:val="000000"/>
          <w:szCs w:val="24"/>
        </w:rPr>
        <w:t xml:space="preserve"> Wang Y, Shen Y, Xu X,  Chen H, Wu H,  Xiao J, Lu D, Huang W, Jin L. (2001) A polymorphism in the promoter region of catalyses is associated with blood pressure levels.  Hum Genet</w:t>
      </w:r>
      <w:r w:rsidR="00E23BED">
        <w:rPr>
          <w:color w:val="000000"/>
          <w:szCs w:val="24"/>
        </w:rPr>
        <w:t>.</w:t>
      </w:r>
      <w:r w:rsidRPr="000B1449">
        <w:rPr>
          <w:color w:val="000000"/>
          <w:szCs w:val="24"/>
        </w:rPr>
        <w:t xml:space="preserve"> 109:95-98</w:t>
      </w:r>
      <w:r w:rsidR="00E54FBF">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 xml:space="preserve">Wu H, Wang H, Li H, </w:t>
      </w:r>
      <w:r w:rsidR="001816C9">
        <w:rPr>
          <w:color w:val="000000"/>
          <w:szCs w:val="24"/>
        </w:rPr>
        <w:t xml:space="preserve">Oshuaakey J, </w:t>
      </w:r>
      <w:r w:rsidRPr="000B1449">
        <w:rPr>
          <w:color w:val="000000"/>
          <w:szCs w:val="24"/>
        </w:rPr>
        <w:t>Xiao F, Ke Y, Xu H, Xiao J, Lu D, Parra E, Shriver M</w:t>
      </w:r>
      <w:r w:rsidRPr="000B1449">
        <w:rPr>
          <w:b/>
          <w:bCs/>
          <w:color w:val="000000"/>
          <w:szCs w:val="24"/>
        </w:rPr>
        <w:t>, Xiong MM</w:t>
      </w:r>
      <w:r w:rsidRPr="000B1449">
        <w:rPr>
          <w:color w:val="000000"/>
          <w:szCs w:val="24"/>
        </w:rPr>
        <w:t xml:space="preserve">, Barton SA, Hewett-Emmett D, Liu W, </w:t>
      </w:r>
      <w:r w:rsidRPr="000B1449">
        <w:rPr>
          <w:bCs/>
          <w:color w:val="000000"/>
          <w:szCs w:val="24"/>
        </w:rPr>
        <w:t>Jin L.</w:t>
      </w:r>
      <w:r w:rsidRPr="000B1449">
        <w:rPr>
          <w:color w:val="000000"/>
          <w:szCs w:val="24"/>
        </w:rPr>
        <w:t xml:space="preserve"> (2001). Skin </w:t>
      </w:r>
      <w:r w:rsidR="00E54FBF">
        <w:rPr>
          <w:color w:val="000000"/>
          <w:szCs w:val="24"/>
        </w:rPr>
        <w:t>r</w:t>
      </w:r>
      <w:r w:rsidRPr="000B1449">
        <w:rPr>
          <w:color w:val="000000"/>
          <w:szCs w:val="24"/>
        </w:rPr>
        <w:t xml:space="preserve">eflectance in the Han Chinese and Tibetan </w:t>
      </w:r>
      <w:r w:rsidR="00E54FBF">
        <w:rPr>
          <w:color w:val="000000"/>
          <w:szCs w:val="24"/>
        </w:rPr>
        <w:t>p</w:t>
      </w:r>
      <w:r w:rsidRPr="000B1449">
        <w:rPr>
          <w:color w:val="000000"/>
          <w:szCs w:val="24"/>
        </w:rPr>
        <w:t>opulations. Hum Biol</w:t>
      </w:r>
      <w:r w:rsidR="00E54FBF">
        <w:rPr>
          <w:color w:val="000000"/>
          <w:szCs w:val="24"/>
        </w:rPr>
        <w:t>.</w:t>
      </w:r>
      <w:r w:rsidRPr="000B1449">
        <w:rPr>
          <w:color w:val="000000"/>
          <w:szCs w:val="24"/>
        </w:rPr>
        <w:t xml:space="preserve"> 73:461-466</w:t>
      </w:r>
      <w:r w:rsidR="00E54FBF">
        <w:rPr>
          <w:color w:val="000000"/>
          <w:szCs w:val="24"/>
        </w:rPr>
        <w:t>.</w:t>
      </w:r>
    </w:p>
    <w:p w:rsidR="00E80067" w:rsidRPr="000B1449" w:rsidRDefault="00B007E7" w:rsidP="00322229">
      <w:pPr>
        <w:numPr>
          <w:ilvl w:val="3"/>
          <w:numId w:val="2"/>
        </w:numPr>
        <w:rPr>
          <w:b/>
          <w:bCs/>
          <w:color w:val="000000"/>
          <w:szCs w:val="24"/>
          <w:lang w:eastAsia="zh-CN"/>
        </w:rPr>
      </w:pPr>
      <w:r>
        <w:rPr>
          <w:color w:val="000000"/>
          <w:szCs w:val="24"/>
          <w:vertAlign w:val="superscript"/>
        </w:rPr>
        <w:t>*</w:t>
      </w:r>
      <w:r w:rsidR="00E80067" w:rsidRPr="000B1449">
        <w:rPr>
          <w:color w:val="000000"/>
          <w:szCs w:val="24"/>
        </w:rPr>
        <w:t>Akey JM</w:t>
      </w:r>
      <w:r w:rsidR="0098091D">
        <w:rPr>
          <w:color w:val="000000"/>
          <w:szCs w:val="24"/>
        </w:rPr>
        <w:t>, Wa</w:t>
      </w:r>
      <w:r w:rsidR="00E80067" w:rsidRPr="000B1449">
        <w:rPr>
          <w:color w:val="000000"/>
          <w:szCs w:val="24"/>
        </w:rPr>
        <w:t xml:space="preserve">ng H, </w:t>
      </w:r>
      <w:r w:rsidR="00E80067" w:rsidRPr="000B1449">
        <w:rPr>
          <w:b/>
          <w:bCs/>
          <w:color w:val="000000"/>
          <w:szCs w:val="24"/>
        </w:rPr>
        <w:t>Xiong MM</w:t>
      </w:r>
      <w:r w:rsidR="00E80067" w:rsidRPr="000B1449">
        <w:rPr>
          <w:color w:val="000000"/>
          <w:szCs w:val="24"/>
        </w:rPr>
        <w:t xml:space="preserve">, </w:t>
      </w:r>
      <w:r w:rsidR="0098091D">
        <w:rPr>
          <w:color w:val="000000"/>
          <w:szCs w:val="24"/>
        </w:rPr>
        <w:t xml:space="preserve">Wu, H, Liu W, </w:t>
      </w:r>
      <w:r w:rsidR="00E80067" w:rsidRPr="000B1449">
        <w:rPr>
          <w:color w:val="000000"/>
          <w:szCs w:val="24"/>
        </w:rPr>
        <w:t xml:space="preserve">Shriver MD, Jin L. (2001) Interaction </w:t>
      </w:r>
      <w:r w:rsidR="0098091D">
        <w:rPr>
          <w:color w:val="000000"/>
          <w:szCs w:val="24"/>
        </w:rPr>
        <w:t>between</w:t>
      </w:r>
      <w:r w:rsidR="001816C9">
        <w:rPr>
          <w:color w:val="000000"/>
          <w:szCs w:val="24"/>
        </w:rPr>
        <w:t xml:space="preserve"> the</w:t>
      </w:r>
      <w:r w:rsidR="00E80067" w:rsidRPr="000B1449">
        <w:rPr>
          <w:color w:val="000000"/>
          <w:szCs w:val="24"/>
        </w:rPr>
        <w:t xml:space="preserve"> melanocortin-1 receptor and P genes contributes to inter-individual variation in skin pigmentation phenotypes in a Tibetan population. Hum Genet</w:t>
      </w:r>
      <w:r w:rsidR="00E54FBF">
        <w:rPr>
          <w:color w:val="000000"/>
          <w:szCs w:val="24"/>
        </w:rPr>
        <w:t>.</w:t>
      </w:r>
      <w:r w:rsidR="00E80067" w:rsidRPr="000B1449">
        <w:rPr>
          <w:color w:val="000000"/>
          <w:szCs w:val="24"/>
        </w:rPr>
        <w:t xml:space="preserve"> 108: 516:520.</w:t>
      </w:r>
    </w:p>
    <w:p w:rsidR="00E80067" w:rsidRPr="000B1449" w:rsidRDefault="00E80067" w:rsidP="00322229">
      <w:pPr>
        <w:numPr>
          <w:ilvl w:val="3"/>
          <w:numId w:val="2"/>
        </w:numPr>
        <w:rPr>
          <w:b/>
          <w:bCs/>
          <w:color w:val="000000"/>
          <w:szCs w:val="24"/>
          <w:lang w:eastAsia="zh-CN"/>
        </w:rPr>
      </w:pPr>
      <w:r w:rsidRPr="000B1449">
        <w:rPr>
          <w:bCs/>
          <w:color w:val="000000"/>
          <w:szCs w:val="24"/>
        </w:rPr>
        <w:t xml:space="preserve">Zhang H, Yu C-Y, Singer B, </w:t>
      </w:r>
      <w:r w:rsidRPr="000B1449">
        <w:rPr>
          <w:b/>
          <w:color w:val="000000"/>
          <w:szCs w:val="24"/>
        </w:rPr>
        <w:t>Xiong MM.</w:t>
      </w:r>
      <w:r w:rsidRPr="000B1449">
        <w:rPr>
          <w:bCs/>
          <w:color w:val="000000"/>
          <w:szCs w:val="24"/>
        </w:rPr>
        <w:t xml:space="preserve"> (2001) Recursive partitioning for tumor classification with gene expression microarray data. </w:t>
      </w:r>
      <w:r w:rsidRPr="000B1449">
        <w:rPr>
          <w:rStyle w:val="Strong"/>
          <w:b w:val="0"/>
          <w:color w:val="000000"/>
          <w:szCs w:val="24"/>
        </w:rPr>
        <w:t>Proc Natl Acad Sci U</w:t>
      </w:r>
      <w:r w:rsidR="001816C9">
        <w:rPr>
          <w:rStyle w:val="Strong"/>
          <w:b w:val="0"/>
          <w:color w:val="000000"/>
          <w:szCs w:val="24"/>
        </w:rPr>
        <w:t xml:space="preserve"> </w:t>
      </w:r>
      <w:r w:rsidRPr="000B1449">
        <w:rPr>
          <w:rStyle w:val="Strong"/>
          <w:b w:val="0"/>
          <w:color w:val="000000"/>
          <w:szCs w:val="24"/>
        </w:rPr>
        <w:t>S</w:t>
      </w:r>
      <w:r w:rsidR="001816C9">
        <w:rPr>
          <w:rStyle w:val="Strong"/>
          <w:b w:val="0"/>
          <w:color w:val="000000"/>
          <w:szCs w:val="24"/>
        </w:rPr>
        <w:t xml:space="preserve"> </w:t>
      </w:r>
      <w:r w:rsidRPr="000B1449">
        <w:rPr>
          <w:rStyle w:val="Strong"/>
          <w:b w:val="0"/>
          <w:color w:val="000000"/>
          <w:szCs w:val="24"/>
        </w:rPr>
        <w:t>A</w:t>
      </w:r>
      <w:r w:rsidR="00E54FBF">
        <w:rPr>
          <w:rStyle w:val="Strong"/>
          <w:b w:val="0"/>
          <w:color w:val="000000"/>
          <w:szCs w:val="24"/>
        </w:rPr>
        <w:t xml:space="preserve">. </w:t>
      </w:r>
      <w:r w:rsidRPr="000B1449">
        <w:rPr>
          <w:bCs/>
          <w:color w:val="000000"/>
          <w:szCs w:val="24"/>
        </w:rPr>
        <w:t>98: 6730-6735</w:t>
      </w:r>
      <w:r w:rsidR="002D7D75">
        <w:rPr>
          <w:bCs/>
          <w:color w:val="000000"/>
          <w:szCs w:val="24"/>
        </w:rPr>
        <w:t>.</w:t>
      </w:r>
    </w:p>
    <w:p w:rsidR="00E80067" w:rsidRPr="000B1449" w:rsidRDefault="00B007E7" w:rsidP="00322229">
      <w:pPr>
        <w:numPr>
          <w:ilvl w:val="3"/>
          <w:numId w:val="2"/>
        </w:numPr>
        <w:rPr>
          <w:b/>
          <w:bCs/>
          <w:color w:val="000000"/>
          <w:szCs w:val="24"/>
          <w:lang w:eastAsia="zh-CN"/>
        </w:rPr>
      </w:pPr>
      <w:r>
        <w:rPr>
          <w:color w:val="000000"/>
          <w:szCs w:val="24"/>
          <w:vertAlign w:val="superscript"/>
        </w:rPr>
        <w:t>*</w:t>
      </w:r>
      <w:r w:rsidR="00E80067" w:rsidRPr="000B1449">
        <w:rPr>
          <w:color w:val="000000"/>
          <w:szCs w:val="24"/>
        </w:rPr>
        <w:t xml:space="preserve">Akey J, </w:t>
      </w:r>
      <w:r>
        <w:rPr>
          <w:color w:val="000000"/>
          <w:szCs w:val="24"/>
          <w:vertAlign w:val="superscript"/>
        </w:rPr>
        <w:t>*</w:t>
      </w:r>
      <w:r w:rsidR="00E80067" w:rsidRPr="000B1449">
        <w:rPr>
          <w:color w:val="000000"/>
          <w:szCs w:val="24"/>
        </w:rPr>
        <w:t xml:space="preserve">Zhang K, </w:t>
      </w:r>
      <w:r w:rsidR="00E80067" w:rsidRPr="000B1449">
        <w:rPr>
          <w:b/>
          <w:bCs/>
          <w:color w:val="000000"/>
          <w:szCs w:val="24"/>
        </w:rPr>
        <w:t>Xiong MM</w:t>
      </w:r>
      <w:r w:rsidR="00E54FBF">
        <w:rPr>
          <w:b/>
          <w:bCs/>
          <w:color w:val="000000"/>
          <w:szCs w:val="24"/>
        </w:rPr>
        <w:t>,</w:t>
      </w:r>
      <w:r w:rsidR="00E80067" w:rsidRPr="000B1449">
        <w:rPr>
          <w:b/>
          <w:bCs/>
          <w:color w:val="000000"/>
          <w:szCs w:val="24"/>
        </w:rPr>
        <w:t xml:space="preserve"> </w:t>
      </w:r>
      <w:r w:rsidR="00E80067" w:rsidRPr="000B1449">
        <w:rPr>
          <w:color w:val="000000"/>
          <w:szCs w:val="24"/>
        </w:rPr>
        <w:t>Jin L (2001) The effect of genotyping errors on the</w:t>
      </w:r>
      <w:r w:rsidR="00E80067" w:rsidRPr="000B1449">
        <w:rPr>
          <w:b/>
          <w:bCs/>
          <w:color w:val="000000"/>
          <w:szCs w:val="24"/>
          <w:lang w:eastAsia="zh-CN"/>
        </w:rPr>
        <w:t xml:space="preserve"> </w:t>
      </w:r>
      <w:r w:rsidR="00E80067" w:rsidRPr="000B1449">
        <w:rPr>
          <w:color w:val="000000"/>
          <w:szCs w:val="24"/>
        </w:rPr>
        <w:t>robustness of common linkage disequilibrium measures.  Am J Hum Genet</w:t>
      </w:r>
      <w:r w:rsidR="00E54FBF">
        <w:rPr>
          <w:color w:val="000000"/>
          <w:szCs w:val="24"/>
        </w:rPr>
        <w:t>.</w:t>
      </w:r>
      <w:r w:rsidR="00E80067" w:rsidRPr="000B1449">
        <w:rPr>
          <w:color w:val="000000"/>
          <w:szCs w:val="24"/>
        </w:rPr>
        <w:t xml:space="preserve"> 68: 1147-1456</w:t>
      </w:r>
      <w:r w:rsidR="00E54FBF">
        <w:rPr>
          <w:color w:val="000000"/>
          <w:szCs w:val="24"/>
        </w:rPr>
        <w:t>.</w:t>
      </w:r>
    </w:p>
    <w:p w:rsidR="00E80067" w:rsidRPr="000B1449" w:rsidRDefault="00E80067" w:rsidP="00322229">
      <w:pPr>
        <w:numPr>
          <w:ilvl w:val="3"/>
          <w:numId w:val="2"/>
        </w:numPr>
        <w:rPr>
          <w:b/>
          <w:bCs/>
          <w:color w:val="000000"/>
          <w:szCs w:val="24"/>
          <w:lang w:eastAsia="zh-CN"/>
        </w:rPr>
      </w:pPr>
      <w:r w:rsidRPr="000B1449">
        <w:rPr>
          <w:b/>
          <w:color w:val="000000"/>
          <w:szCs w:val="24"/>
        </w:rPr>
        <w:t>Xiong MM</w:t>
      </w:r>
      <w:r w:rsidRPr="000B1449">
        <w:rPr>
          <w:bCs/>
          <w:color w:val="000000"/>
          <w:szCs w:val="24"/>
        </w:rPr>
        <w:t xml:space="preserve">, </w:t>
      </w:r>
      <w:r w:rsidR="00B007E7">
        <w:rPr>
          <w:bCs/>
          <w:color w:val="000000"/>
          <w:szCs w:val="24"/>
          <w:vertAlign w:val="superscript"/>
        </w:rPr>
        <w:t>*</w:t>
      </w:r>
      <w:r w:rsidRPr="000B1449">
        <w:rPr>
          <w:bCs/>
          <w:color w:val="000000"/>
          <w:szCs w:val="24"/>
        </w:rPr>
        <w:t xml:space="preserve">Li W, </w:t>
      </w:r>
      <w:r w:rsidR="002E2EBE">
        <w:rPr>
          <w:bCs/>
          <w:color w:val="000000"/>
          <w:szCs w:val="24"/>
          <w:vertAlign w:val="superscript"/>
        </w:rPr>
        <w:t>*</w:t>
      </w:r>
      <w:r w:rsidRPr="000B1449">
        <w:rPr>
          <w:bCs/>
          <w:color w:val="000000"/>
          <w:szCs w:val="24"/>
        </w:rPr>
        <w:t xml:space="preserve">Zhao J, Jin L, Boerwinkle E. (2001) </w:t>
      </w:r>
      <w:r w:rsidR="001816C9">
        <w:rPr>
          <w:bCs/>
          <w:color w:val="000000"/>
          <w:szCs w:val="24"/>
        </w:rPr>
        <w:t>Feature (g</w:t>
      </w:r>
      <w:r w:rsidRPr="000B1449">
        <w:rPr>
          <w:bCs/>
          <w:color w:val="000000"/>
          <w:szCs w:val="24"/>
        </w:rPr>
        <w:t>ene</w:t>
      </w:r>
      <w:r w:rsidR="001816C9">
        <w:rPr>
          <w:bCs/>
          <w:color w:val="000000"/>
          <w:szCs w:val="24"/>
        </w:rPr>
        <w:t>)</w:t>
      </w:r>
      <w:r w:rsidRPr="000B1449">
        <w:rPr>
          <w:bCs/>
          <w:color w:val="000000"/>
          <w:szCs w:val="24"/>
        </w:rPr>
        <w:t xml:space="preserve"> selection in gene expression based tumor class</w:t>
      </w:r>
      <w:r w:rsidR="001816C9">
        <w:rPr>
          <w:bCs/>
          <w:color w:val="000000"/>
          <w:szCs w:val="24"/>
        </w:rPr>
        <w:t>ification.  Mol Genet Metab</w:t>
      </w:r>
      <w:r w:rsidRPr="000B1449">
        <w:rPr>
          <w:bCs/>
          <w:color w:val="000000"/>
          <w:szCs w:val="24"/>
        </w:rPr>
        <w:t>. 73:239-247</w:t>
      </w:r>
      <w:r w:rsidR="00E54FBF">
        <w:rPr>
          <w:bCs/>
          <w:color w:val="000000"/>
          <w:szCs w:val="24"/>
        </w:rPr>
        <w:t>.</w:t>
      </w:r>
    </w:p>
    <w:p w:rsidR="00E80067" w:rsidRPr="000B1449" w:rsidRDefault="002E2EBE" w:rsidP="00322229">
      <w:pPr>
        <w:numPr>
          <w:ilvl w:val="3"/>
          <w:numId w:val="2"/>
        </w:numPr>
        <w:rPr>
          <w:b/>
          <w:bCs/>
          <w:color w:val="000000"/>
          <w:szCs w:val="24"/>
          <w:lang w:eastAsia="zh-CN"/>
        </w:rPr>
      </w:pPr>
      <w:r>
        <w:rPr>
          <w:color w:val="000000"/>
          <w:szCs w:val="24"/>
          <w:vertAlign w:val="superscript"/>
        </w:rPr>
        <w:t>*</w:t>
      </w:r>
      <w:r w:rsidR="00E80067" w:rsidRPr="000B1449">
        <w:rPr>
          <w:color w:val="000000"/>
          <w:szCs w:val="24"/>
        </w:rPr>
        <w:t xml:space="preserve">Akey J, Jin L, </w:t>
      </w:r>
      <w:r w:rsidR="00E80067" w:rsidRPr="000B1449">
        <w:rPr>
          <w:b/>
          <w:bCs/>
          <w:color w:val="000000"/>
          <w:szCs w:val="24"/>
        </w:rPr>
        <w:t>Xiong MM</w:t>
      </w:r>
      <w:r w:rsidR="00E80067" w:rsidRPr="000B1449">
        <w:rPr>
          <w:color w:val="000000"/>
          <w:szCs w:val="24"/>
        </w:rPr>
        <w:t>. (2001) Haplotypes vs single marker</w:t>
      </w:r>
      <w:r w:rsidR="0098091D">
        <w:rPr>
          <w:color w:val="000000"/>
          <w:szCs w:val="24"/>
        </w:rPr>
        <w:t xml:space="preserve"> linkage disequilibrium tests: W</w:t>
      </w:r>
      <w:r w:rsidR="00E80067" w:rsidRPr="000B1449">
        <w:rPr>
          <w:color w:val="000000"/>
          <w:szCs w:val="24"/>
        </w:rPr>
        <w:t>hat do we gain? Eur J Hum Genet</w:t>
      </w:r>
      <w:r w:rsidR="00E54FBF">
        <w:rPr>
          <w:color w:val="000000"/>
          <w:szCs w:val="24"/>
        </w:rPr>
        <w:t>.</w:t>
      </w:r>
      <w:r w:rsidR="00E80067" w:rsidRPr="000B1449">
        <w:rPr>
          <w:color w:val="000000"/>
          <w:szCs w:val="24"/>
        </w:rPr>
        <w:t xml:space="preserve"> 9: 291-300</w:t>
      </w:r>
      <w:r w:rsidR="00E54FBF">
        <w:rPr>
          <w:color w:val="000000"/>
          <w:szCs w:val="24"/>
        </w:rPr>
        <w:t>.</w:t>
      </w:r>
    </w:p>
    <w:p w:rsidR="00E80067" w:rsidRPr="000B1449" w:rsidRDefault="00E80067" w:rsidP="00322229">
      <w:pPr>
        <w:numPr>
          <w:ilvl w:val="3"/>
          <w:numId w:val="2"/>
        </w:numPr>
        <w:rPr>
          <w:b/>
          <w:bCs/>
          <w:color w:val="000000"/>
          <w:szCs w:val="24"/>
          <w:lang w:eastAsia="zh-CN"/>
        </w:rPr>
      </w:pPr>
      <w:r w:rsidRPr="000B1449">
        <w:rPr>
          <w:color w:val="000000"/>
          <w:szCs w:val="24"/>
        </w:rPr>
        <w:t>Zhu D</w:t>
      </w:r>
      <w:r w:rsidR="002D185C">
        <w:rPr>
          <w:color w:val="000000"/>
          <w:szCs w:val="24"/>
        </w:rPr>
        <w:t>L</w:t>
      </w:r>
      <w:r w:rsidRPr="000B1449">
        <w:rPr>
          <w:color w:val="000000"/>
          <w:szCs w:val="24"/>
        </w:rPr>
        <w:t>, Wang H</w:t>
      </w:r>
      <w:r w:rsidR="002D185C">
        <w:rPr>
          <w:color w:val="000000"/>
          <w:szCs w:val="24"/>
        </w:rPr>
        <w:t>Y</w:t>
      </w:r>
      <w:r w:rsidRPr="000B1449">
        <w:rPr>
          <w:color w:val="000000"/>
          <w:szCs w:val="24"/>
        </w:rPr>
        <w:t xml:space="preserve">, </w:t>
      </w:r>
      <w:r w:rsidRPr="000B1449">
        <w:rPr>
          <w:b/>
          <w:bCs/>
          <w:color w:val="000000"/>
          <w:szCs w:val="24"/>
        </w:rPr>
        <w:t>Xiong MM</w:t>
      </w:r>
      <w:r w:rsidRPr="000B1449">
        <w:rPr>
          <w:color w:val="000000"/>
          <w:szCs w:val="24"/>
        </w:rPr>
        <w:t>, He X, Chu S</w:t>
      </w:r>
      <w:r w:rsidR="002D185C">
        <w:rPr>
          <w:color w:val="000000"/>
          <w:szCs w:val="24"/>
        </w:rPr>
        <w:t>L</w:t>
      </w:r>
      <w:r w:rsidR="00E54FBF">
        <w:rPr>
          <w:color w:val="000000"/>
          <w:szCs w:val="24"/>
        </w:rPr>
        <w:t>,</w:t>
      </w:r>
      <w:r w:rsidRPr="000B1449">
        <w:rPr>
          <w:color w:val="000000"/>
          <w:szCs w:val="24"/>
        </w:rPr>
        <w:t xml:space="preserve"> Jin L, Wang G</w:t>
      </w:r>
      <w:r w:rsidR="002D185C">
        <w:rPr>
          <w:color w:val="000000"/>
          <w:szCs w:val="24"/>
        </w:rPr>
        <w:t>L</w:t>
      </w:r>
      <w:r w:rsidRPr="000B1449">
        <w:rPr>
          <w:color w:val="000000"/>
          <w:szCs w:val="24"/>
        </w:rPr>
        <w:t>, Y</w:t>
      </w:r>
      <w:r w:rsidR="002D185C">
        <w:rPr>
          <w:color w:val="000000"/>
          <w:szCs w:val="24"/>
        </w:rPr>
        <w:t>a</w:t>
      </w:r>
      <w:r w:rsidRPr="000B1449">
        <w:rPr>
          <w:color w:val="000000"/>
          <w:szCs w:val="24"/>
        </w:rPr>
        <w:t xml:space="preserve">n </w:t>
      </w:r>
      <w:r w:rsidR="002D185C">
        <w:rPr>
          <w:color w:val="000000"/>
          <w:szCs w:val="24"/>
        </w:rPr>
        <w:t>WT,</w:t>
      </w:r>
      <w:r w:rsidRPr="000B1449">
        <w:rPr>
          <w:color w:val="000000"/>
          <w:szCs w:val="24"/>
        </w:rPr>
        <w:t xml:space="preserve"> Zhao G</w:t>
      </w:r>
      <w:r w:rsidR="002D185C">
        <w:rPr>
          <w:color w:val="000000"/>
          <w:szCs w:val="24"/>
        </w:rPr>
        <w:t>S</w:t>
      </w:r>
      <w:r w:rsidRPr="000B1449">
        <w:rPr>
          <w:color w:val="000000"/>
          <w:szCs w:val="24"/>
        </w:rPr>
        <w:t>, Boerwinkle E</w:t>
      </w:r>
      <w:r w:rsidR="00E54FBF">
        <w:rPr>
          <w:color w:val="000000"/>
          <w:szCs w:val="24"/>
        </w:rPr>
        <w:t>,</w:t>
      </w:r>
      <w:r w:rsidRPr="000B1449">
        <w:rPr>
          <w:color w:val="000000"/>
          <w:szCs w:val="24"/>
        </w:rPr>
        <w:t xml:space="preserve"> Huang W. (2001) Linkage of hypertension to chromosome 2q14-q23 in Chinese families. J Hypertens. 19</w:t>
      </w:r>
      <w:r w:rsidR="002D185C">
        <w:rPr>
          <w:color w:val="000000"/>
          <w:szCs w:val="24"/>
        </w:rPr>
        <w:t>(1) (Suppl)</w:t>
      </w:r>
      <w:r w:rsidRPr="000B1449">
        <w:rPr>
          <w:color w:val="000000"/>
          <w:szCs w:val="24"/>
        </w:rPr>
        <w:t>: 55-61</w:t>
      </w:r>
      <w:r w:rsidR="00E54FBF">
        <w:rPr>
          <w:color w:val="000000"/>
          <w:szCs w:val="24"/>
        </w:rPr>
        <w:t>.</w:t>
      </w:r>
    </w:p>
    <w:p w:rsidR="00E80067" w:rsidRPr="006909BD" w:rsidRDefault="00E80067" w:rsidP="00322229">
      <w:pPr>
        <w:numPr>
          <w:ilvl w:val="3"/>
          <w:numId w:val="2"/>
        </w:numPr>
        <w:rPr>
          <w:b/>
          <w:bCs/>
          <w:color w:val="000000"/>
          <w:szCs w:val="24"/>
          <w:lang w:eastAsia="zh-CN"/>
        </w:rPr>
      </w:pPr>
      <w:r w:rsidRPr="000B1449">
        <w:rPr>
          <w:color w:val="000000"/>
          <w:szCs w:val="24"/>
        </w:rPr>
        <w:t>Lu J</w:t>
      </w:r>
      <w:r w:rsidRPr="000B1449">
        <w:rPr>
          <w:b/>
          <w:bCs/>
          <w:color w:val="000000"/>
          <w:szCs w:val="24"/>
        </w:rPr>
        <w:t xml:space="preserve">, </w:t>
      </w:r>
      <w:r w:rsidR="005A59BD" w:rsidRPr="005A59BD">
        <w:rPr>
          <w:bCs/>
          <w:color w:val="000000"/>
          <w:szCs w:val="24"/>
        </w:rPr>
        <w:t>Liu Z,</w:t>
      </w:r>
      <w:r w:rsidR="005A59BD">
        <w:rPr>
          <w:b/>
          <w:bCs/>
          <w:color w:val="000000"/>
          <w:szCs w:val="24"/>
        </w:rPr>
        <w:t xml:space="preserve"> </w:t>
      </w:r>
      <w:r w:rsidRPr="000B1449">
        <w:rPr>
          <w:b/>
          <w:bCs/>
          <w:color w:val="000000"/>
          <w:szCs w:val="24"/>
        </w:rPr>
        <w:t xml:space="preserve">Xiong MM, </w:t>
      </w:r>
      <w:r w:rsidR="005A59BD" w:rsidRPr="005A59BD">
        <w:rPr>
          <w:bCs/>
          <w:color w:val="000000"/>
          <w:szCs w:val="24"/>
        </w:rPr>
        <w:t>Wang Q, Wang X, Yang G, Zhao L, Qiu Z, Zhou C</w:t>
      </w:r>
      <w:r w:rsidRPr="000B1449">
        <w:rPr>
          <w:color w:val="000000"/>
          <w:szCs w:val="24"/>
        </w:rPr>
        <w:t>, Wu M. (2001) Gene expression profiles changes in initiation and progression of squamous carcinoma of esophagus.  Intl J Cancer. 91:288-294</w:t>
      </w:r>
      <w:r w:rsidR="00E54FBF">
        <w:rPr>
          <w:color w:val="000000"/>
          <w:szCs w:val="24"/>
        </w:rPr>
        <w:t>.</w:t>
      </w:r>
      <w:r w:rsidRPr="000B1449">
        <w:rPr>
          <w:color w:val="000000"/>
          <w:szCs w:val="24"/>
        </w:rPr>
        <w:t xml:space="preserve"> </w:t>
      </w:r>
    </w:p>
    <w:p w:rsidR="006909BD" w:rsidRPr="001322FA" w:rsidRDefault="006909BD" w:rsidP="006909BD">
      <w:pPr>
        <w:numPr>
          <w:ilvl w:val="3"/>
          <w:numId w:val="2"/>
        </w:numPr>
        <w:rPr>
          <w:color w:val="000000" w:themeColor="text1"/>
          <w:szCs w:val="24"/>
        </w:rPr>
      </w:pPr>
      <w:r w:rsidRPr="001322FA">
        <w:rPr>
          <w:color w:val="000000" w:themeColor="text1"/>
          <w:szCs w:val="24"/>
        </w:rPr>
        <w:t xml:space="preserve">Chu Shaoli, Zhu Dingliang, Xiong Momiao, Wang GL, Jin L. Linkage analysis of 12 candidate gene loci regulating water, sodium metabolism and membrane ion transport in essential hypertension. Chinese Journal </w:t>
      </w:r>
      <w:r w:rsidR="001322FA">
        <w:rPr>
          <w:color w:val="000000" w:themeColor="text1"/>
          <w:szCs w:val="24"/>
        </w:rPr>
        <w:t>of Cardiology. 2001;29:194-7.</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Pr="000B1449">
        <w:rPr>
          <w:color w:val="000000"/>
          <w:szCs w:val="24"/>
        </w:rPr>
        <w:t xml:space="preserve">, Jin L, </w:t>
      </w:r>
      <w:r w:rsidR="006E4D19">
        <w:rPr>
          <w:color w:val="000000"/>
          <w:szCs w:val="24"/>
          <w:vertAlign w:val="superscript"/>
        </w:rPr>
        <w:t>*</w:t>
      </w:r>
      <w:r w:rsidRPr="000B1449">
        <w:rPr>
          <w:color w:val="000000"/>
          <w:szCs w:val="24"/>
        </w:rPr>
        <w:t xml:space="preserve">Li W, Boerwinkle </w:t>
      </w:r>
      <w:r w:rsidR="00505C60" w:rsidRPr="000B1449">
        <w:rPr>
          <w:color w:val="000000"/>
          <w:szCs w:val="24"/>
        </w:rPr>
        <w:t xml:space="preserve">E. (2000) </w:t>
      </w:r>
      <w:hyperlink r:id="rId65" w:history="1">
        <w:r w:rsidR="00505C60" w:rsidRPr="000B1449">
          <w:rPr>
            <w:rStyle w:val="Hyperlink"/>
            <w:color w:val="000000"/>
            <w:szCs w:val="24"/>
            <w:u w:val="none"/>
          </w:rPr>
          <w:t>Computational methods for gene expression-based tumor classification</w:t>
        </w:r>
      </w:hyperlink>
      <w:r w:rsidRPr="000B1449">
        <w:rPr>
          <w:color w:val="000000"/>
          <w:szCs w:val="24"/>
        </w:rPr>
        <w:t>.  Biotechniques</w:t>
      </w:r>
      <w:r w:rsidR="002D185C">
        <w:rPr>
          <w:color w:val="000000"/>
          <w:szCs w:val="24"/>
        </w:rPr>
        <w:t>.</w:t>
      </w:r>
      <w:r w:rsidRPr="000B1449">
        <w:rPr>
          <w:color w:val="000000"/>
          <w:szCs w:val="24"/>
        </w:rPr>
        <w:t xml:space="preserve"> 29: 1264-1270</w:t>
      </w:r>
      <w:r w:rsidR="00E54FBF">
        <w:rPr>
          <w:color w:val="000000"/>
          <w:szCs w:val="24"/>
        </w:rPr>
        <w:t>.</w:t>
      </w:r>
    </w:p>
    <w:p w:rsidR="00E80067" w:rsidRPr="000B1449" w:rsidRDefault="00E80067" w:rsidP="00322229">
      <w:pPr>
        <w:numPr>
          <w:ilvl w:val="3"/>
          <w:numId w:val="2"/>
        </w:numPr>
        <w:rPr>
          <w:b/>
          <w:bCs/>
          <w:color w:val="000000"/>
          <w:szCs w:val="24"/>
          <w:lang w:eastAsia="zh-CN"/>
        </w:rPr>
      </w:pPr>
      <w:r w:rsidRPr="000B1449">
        <w:rPr>
          <w:b/>
          <w:bCs/>
          <w:color w:val="000000"/>
          <w:szCs w:val="24"/>
        </w:rPr>
        <w:lastRenderedPageBreak/>
        <w:t>Xiong MM</w:t>
      </w:r>
      <w:r w:rsidRPr="000B1449">
        <w:rPr>
          <w:color w:val="000000"/>
          <w:szCs w:val="24"/>
        </w:rPr>
        <w:t>, Guo SW. (2000) Multiple regression approach to mapping of quantitative trait lo</w:t>
      </w:r>
      <w:r w:rsidR="002D185C">
        <w:rPr>
          <w:color w:val="000000"/>
          <w:szCs w:val="24"/>
        </w:rPr>
        <w:t xml:space="preserve">ci (QTL) based on sib-pair data: A theoretical analysis. </w:t>
      </w:r>
      <w:r w:rsidRPr="000B1449">
        <w:rPr>
          <w:color w:val="000000"/>
          <w:szCs w:val="24"/>
        </w:rPr>
        <w:t xml:space="preserve"> Ann Stat</w:t>
      </w:r>
      <w:r w:rsidR="002D185C">
        <w:rPr>
          <w:color w:val="000000"/>
          <w:szCs w:val="24"/>
        </w:rPr>
        <w:t>.</w:t>
      </w:r>
      <w:r w:rsidRPr="000B1449">
        <w:rPr>
          <w:color w:val="000000"/>
          <w:szCs w:val="24"/>
        </w:rPr>
        <w:t xml:space="preserve"> 28: 1245-1278</w:t>
      </w:r>
      <w:r w:rsidR="00E54FBF">
        <w:rPr>
          <w:color w:val="000000"/>
          <w:szCs w:val="24"/>
        </w:rPr>
        <w:t>.</w:t>
      </w:r>
    </w:p>
    <w:p w:rsidR="00E80067" w:rsidRPr="00477091" w:rsidRDefault="00E80067" w:rsidP="00322229">
      <w:pPr>
        <w:numPr>
          <w:ilvl w:val="3"/>
          <w:numId w:val="2"/>
        </w:numPr>
        <w:rPr>
          <w:b/>
          <w:bCs/>
          <w:color w:val="000000"/>
          <w:szCs w:val="24"/>
          <w:lang w:eastAsia="zh-CN"/>
        </w:rPr>
      </w:pPr>
      <w:r w:rsidRPr="000B1449">
        <w:rPr>
          <w:b/>
          <w:bCs/>
          <w:color w:val="000000"/>
          <w:szCs w:val="24"/>
        </w:rPr>
        <w:t>Xiong MM</w:t>
      </w:r>
      <w:r w:rsidR="00E54FBF">
        <w:rPr>
          <w:b/>
          <w:bCs/>
          <w:color w:val="000000"/>
          <w:szCs w:val="24"/>
        </w:rPr>
        <w:t>,</w:t>
      </w:r>
      <w:r w:rsidRPr="000B1449">
        <w:rPr>
          <w:color w:val="000000"/>
          <w:szCs w:val="24"/>
        </w:rPr>
        <w:t xml:space="preserve"> Jin L</w:t>
      </w:r>
      <w:r w:rsidR="00547BCE">
        <w:rPr>
          <w:color w:val="000000"/>
          <w:szCs w:val="24"/>
        </w:rPr>
        <w:t>.</w:t>
      </w:r>
      <w:r w:rsidRPr="000B1449">
        <w:rPr>
          <w:color w:val="000000"/>
          <w:szCs w:val="24"/>
        </w:rPr>
        <w:t xml:space="preserve"> (2000) Combined linkage and linkage disequilibr</w:t>
      </w:r>
      <w:r w:rsidR="002D185C">
        <w:rPr>
          <w:color w:val="000000"/>
          <w:szCs w:val="24"/>
        </w:rPr>
        <w:t xml:space="preserve">ium mapping. Genet Epidemiol. </w:t>
      </w:r>
      <w:r w:rsidRPr="000B1449">
        <w:rPr>
          <w:color w:val="000000"/>
          <w:szCs w:val="24"/>
        </w:rPr>
        <w:t>19: 211-234</w:t>
      </w:r>
      <w:r w:rsidR="002D7D75">
        <w:rPr>
          <w:color w:val="000000"/>
          <w:szCs w:val="24"/>
        </w:rPr>
        <w:t>.</w:t>
      </w:r>
    </w:p>
    <w:p w:rsidR="00477091" w:rsidRPr="001322FA" w:rsidRDefault="00477091" w:rsidP="00322229">
      <w:pPr>
        <w:numPr>
          <w:ilvl w:val="3"/>
          <w:numId w:val="2"/>
        </w:numPr>
        <w:rPr>
          <w:color w:val="000000" w:themeColor="text1"/>
          <w:szCs w:val="24"/>
        </w:rPr>
      </w:pPr>
      <w:r w:rsidRPr="001322FA">
        <w:rPr>
          <w:color w:val="000000" w:themeColor="text1"/>
          <w:szCs w:val="24"/>
        </w:rPr>
        <w:t>Zhao Jinying, Wang Heng, Xiong Momiao, Huang Wei, Zuo Jin, Chen Zhu, Qiang Boqin, Sun Qi, Li Yuxiu, Liu Qiuying. The localization of type 2 diabetes susceptibility gene loci in northern Chinese Han families. Chinese Scie</w:t>
      </w:r>
      <w:r w:rsidR="001322FA">
        <w:rPr>
          <w:color w:val="000000" w:themeColor="text1"/>
          <w:szCs w:val="24"/>
        </w:rPr>
        <w:t>nce Bulletin. 2000;45:1792-5.</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00547BCE">
        <w:rPr>
          <w:b/>
          <w:bCs/>
          <w:color w:val="000000"/>
          <w:szCs w:val="24"/>
        </w:rPr>
        <w:t>,</w:t>
      </w:r>
      <w:r w:rsidRPr="000B1449">
        <w:rPr>
          <w:color w:val="000000"/>
          <w:szCs w:val="24"/>
        </w:rPr>
        <w:t xml:space="preserve"> Jin L</w:t>
      </w:r>
      <w:r w:rsidR="00547BCE">
        <w:rPr>
          <w:color w:val="000000"/>
          <w:szCs w:val="24"/>
        </w:rPr>
        <w:t>.</w:t>
      </w:r>
      <w:r w:rsidRPr="000B1449">
        <w:rPr>
          <w:color w:val="000000"/>
          <w:szCs w:val="24"/>
        </w:rPr>
        <w:t xml:space="preserve"> (1999) A comparison of statistical power of biallelic and microsatellite markers in population-based gene mapping method. Am J Hum Genet</w:t>
      </w:r>
      <w:r w:rsidR="00547BCE">
        <w:rPr>
          <w:color w:val="000000"/>
          <w:szCs w:val="24"/>
        </w:rPr>
        <w:t>.</w:t>
      </w:r>
      <w:r w:rsidRPr="000B1449">
        <w:rPr>
          <w:color w:val="000000"/>
          <w:szCs w:val="24"/>
        </w:rPr>
        <w:t xml:space="preserve"> 64: 629-640</w:t>
      </w:r>
      <w:r w:rsidR="00547BCE">
        <w:rPr>
          <w:color w:val="000000"/>
          <w:szCs w:val="24"/>
        </w:rPr>
        <w:t>.</w:t>
      </w:r>
    </w:p>
    <w:p w:rsidR="002B137B" w:rsidRPr="002B137B" w:rsidRDefault="00E80067" w:rsidP="002B137B">
      <w:pPr>
        <w:numPr>
          <w:ilvl w:val="3"/>
          <w:numId w:val="2"/>
        </w:numPr>
        <w:rPr>
          <w:color w:val="000000"/>
          <w:szCs w:val="24"/>
        </w:rPr>
      </w:pPr>
      <w:r w:rsidRPr="002B137B">
        <w:rPr>
          <w:color w:val="000000"/>
          <w:szCs w:val="24"/>
        </w:rPr>
        <w:t xml:space="preserve">Su B, Xiao J, Underhill P, Deka R, Zhang W, </w:t>
      </w:r>
      <w:r w:rsidR="006E4D19" w:rsidRPr="002B137B">
        <w:rPr>
          <w:color w:val="000000"/>
          <w:szCs w:val="24"/>
          <w:vertAlign w:val="superscript"/>
        </w:rPr>
        <w:t>*</w:t>
      </w:r>
      <w:r w:rsidRPr="002B137B">
        <w:rPr>
          <w:color w:val="000000"/>
          <w:szCs w:val="24"/>
        </w:rPr>
        <w:t>Akey J, Huang W, Shen D, Lu D, Luo J, Chu J, Tan J, Shen P, Davis R, Cavalli-Sforza L, Chakraborty R</w:t>
      </w:r>
      <w:r w:rsidRPr="002B137B">
        <w:rPr>
          <w:b/>
          <w:bCs/>
          <w:color w:val="000000"/>
          <w:szCs w:val="24"/>
        </w:rPr>
        <w:t>, Xiong MM</w:t>
      </w:r>
      <w:r w:rsidRPr="002B137B">
        <w:rPr>
          <w:color w:val="000000"/>
          <w:szCs w:val="24"/>
        </w:rPr>
        <w:t>, Du AR, Oefner P, Chen Z, Jin L. (1999) Y chromosome evidence for a northward migration of modern humans in East Asia during the last ice age. Am J Hum Genet</w:t>
      </w:r>
      <w:r w:rsidR="00547BCE" w:rsidRPr="002B137B">
        <w:rPr>
          <w:color w:val="000000"/>
          <w:szCs w:val="24"/>
        </w:rPr>
        <w:t>.</w:t>
      </w:r>
      <w:r w:rsidRPr="002B137B">
        <w:rPr>
          <w:color w:val="000000"/>
          <w:szCs w:val="24"/>
        </w:rPr>
        <w:t xml:space="preserve"> 65: 1718-1724</w:t>
      </w:r>
      <w:r w:rsidR="00547BCE" w:rsidRPr="002B137B">
        <w:rPr>
          <w:color w:val="000000"/>
          <w:szCs w:val="24"/>
        </w:rPr>
        <w:t>.</w:t>
      </w:r>
      <w:r w:rsidRPr="002B137B">
        <w:rPr>
          <w:color w:val="000000"/>
          <w:szCs w:val="24"/>
        </w:rPr>
        <w:t xml:space="preserve"> </w:t>
      </w:r>
      <w:r w:rsidR="001610D6">
        <w:t>PMC1288383</w:t>
      </w:r>
    </w:p>
    <w:p w:rsidR="00E80067" w:rsidRPr="002B137B" w:rsidRDefault="00E80067" w:rsidP="002B137B">
      <w:pPr>
        <w:numPr>
          <w:ilvl w:val="3"/>
          <w:numId w:val="2"/>
        </w:numPr>
        <w:rPr>
          <w:color w:val="000000"/>
          <w:szCs w:val="24"/>
        </w:rPr>
      </w:pPr>
      <w:r w:rsidRPr="002B137B">
        <w:rPr>
          <w:color w:val="000000"/>
          <w:szCs w:val="24"/>
        </w:rPr>
        <w:t>Person AS, Koch PE, Atkinson EN, Xiong MM, Finberg RW, Swisher</w:t>
      </w:r>
      <w:r w:rsidR="00547BCE" w:rsidRPr="002B137B">
        <w:rPr>
          <w:color w:val="000000"/>
          <w:szCs w:val="24"/>
        </w:rPr>
        <w:t xml:space="preserve"> </w:t>
      </w:r>
      <w:r w:rsidRPr="002B137B">
        <w:rPr>
          <w:color w:val="000000"/>
          <w:szCs w:val="24"/>
        </w:rPr>
        <w:t>GS, Roth JA</w:t>
      </w:r>
      <w:r w:rsidR="00547BCE" w:rsidRPr="002B137B">
        <w:rPr>
          <w:color w:val="000000"/>
          <w:szCs w:val="24"/>
        </w:rPr>
        <w:t>,</w:t>
      </w:r>
      <w:r w:rsidRPr="002B137B">
        <w:rPr>
          <w:color w:val="000000"/>
          <w:szCs w:val="24"/>
        </w:rPr>
        <w:t xml:space="preserve"> Fang B. (1999) Limiting factors in adenoviral mediated gene transfer to human lung and pancreatic cancer cell lines. Clin Cancer Res</w:t>
      </w:r>
      <w:r w:rsidR="00547BCE" w:rsidRPr="002B137B">
        <w:rPr>
          <w:color w:val="000000"/>
          <w:szCs w:val="24"/>
        </w:rPr>
        <w:t>.</w:t>
      </w:r>
      <w:r w:rsidRPr="002B137B">
        <w:rPr>
          <w:color w:val="000000"/>
          <w:szCs w:val="24"/>
        </w:rPr>
        <w:t xml:space="preserve"> 5: 4208-4213</w:t>
      </w:r>
      <w:r w:rsidR="00547BCE" w:rsidRPr="002B137B">
        <w:rPr>
          <w:color w:val="000000"/>
          <w:szCs w:val="24"/>
        </w:rPr>
        <w:t>.</w:t>
      </w:r>
    </w:p>
    <w:p w:rsidR="00E80067" w:rsidRPr="002B137B" w:rsidRDefault="00E80067" w:rsidP="00322229">
      <w:pPr>
        <w:numPr>
          <w:ilvl w:val="3"/>
          <w:numId w:val="2"/>
        </w:numPr>
        <w:rPr>
          <w:color w:val="000000"/>
          <w:szCs w:val="24"/>
        </w:rPr>
      </w:pPr>
      <w:r w:rsidRPr="000B1449">
        <w:rPr>
          <w:color w:val="000000"/>
          <w:szCs w:val="24"/>
        </w:rPr>
        <w:t>Krushkal J, Xiong</w:t>
      </w:r>
      <w:r w:rsidRPr="002B137B">
        <w:rPr>
          <w:color w:val="000000"/>
          <w:szCs w:val="24"/>
        </w:rPr>
        <w:t xml:space="preserve"> MM</w:t>
      </w:r>
      <w:r w:rsidRPr="000B1449">
        <w:rPr>
          <w:color w:val="000000"/>
          <w:szCs w:val="24"/>
        </w:rPr>
        <w:t xml:space="preserve">, Ferrel R, Sing CF, Turner ST and Boerwinkle E. (1998) Linkage and </w:t>
      </w:r>
      <w:r w:rsidR="00547BCE">
        <w:rPr>
          <w:color w:val="000000"/>
          <w:szCs w:val="24"/>
        </w:rPr>
        <w:t>a</w:t>
      </w:r>
      <w:r w:rsidRPr="000B1449">
        <w:rPr>
          <w:color w:val="000000"/>
          <w:szCs w:val="24"/>
        </w:rPr>
        <w:t xml:space="preserve">ssociation of </w:t>
      </w:r>
      <w:r w:rsidR="00547BCE">
        <w:rPr>
          <w:color w:val="000000"/>
          <w:szCs w:val="24"/>
        </w:rPr>
        <w:t>a</w:t>
      </w:r>
      <w:r w:rsidRPr="000B1449">
        <w:rPr>
          <w:color w:val="000000"/>
          <w:szCs w:val="24"/>
        </w:rPr>
        <w:t xml:space="preserve">drenergic and </w:t>
      </w:r>
      <w:r w:rsidR="00547BCE">
        <w:rPr>
          <w:color w:val="000000"/>
          <w:szCs w:val="24"/>
        </w:rPr>
        <w:t>d</w:t>
      </w:r>
      <w:r w:rsidRPr="000B1449">
        <w:rPr>
          <w:color w:val="000000"/>
          <w:szCs w:val="24"/>
        </w:rPr>
        <w:t xml:space="preserve">opamine </w:t>
      </w:r>
      <w:r w:rsidR="00547BCE">
        <w:rPr>
          <w:color w:val="000000"/>
          <w:szCs w:val="24"/>
        </w:rPr>
        <w:t>r</w:t>
      </w:r>
      <w:r w:rsidRPr="000B1449">
        <w:rPr>
          <w:color w:val="000000"/>
          <w:szCs w:val="24"/>
        </w:rPr>
        <w:t xml:space="preserve">eceptor </w:t>
      </w:r>
      <w:r w:rsidR="00547BCE">
        <w:rPr>
          <w:color w:val="000000"/>
          <w:szCs w:val="24"/>
        </w:rPr>
        <w:t>g</w:t>
      </w:r>
      <w:r w:rsidRPr="000B1449">
        <w:rPr>
          <w:color w:val="000000"/>
          <w:szCs w:val="24"/>
        </w:rPr>
        <w:t xml:space="preserve">enes in the </w:t>
      </w:r>
      <w:r w:rsidR="00547BCE">
        <w:rPr>
          <w:color w:val="000000"/>
          <w:szCs w:val="24"/>
        </w:rPr>
        <w:t>d</w:t>
      </w:r>
      <w:r w:rsidRPr="000B1449">
        <w:rPr>
          <w:color w:val="000000"/>
          <w:szCs w:val="24"/>
        </w:rPr>
        <w:t xml:space="preserve">istal </w:t>
      </w:r>
      <w:r w:rsidR="00547BCE">
        <w:rPr>
          <w:color w:val="000000"/>
          <w:szCs w:val="24"/>
        </w:rPr>
        <w:t>p</w:t>
      </w:r>
      <w:r w:rsidRPr="000B1449">
        <w:rPr>
          <w:color w:val="000000"/>
          <w:szCs w:val="24"/>
        </w:rPr>
        <w:t xml:space="preserve">ortion of the </w:t>
      </w:r>
      <w:r w:rsidR="00547BCE">
        <w:rPr>
          <w:color w:val="000000"/>
          <w:szCs w:val="24"/>
        </w:rPr>
        <w:t>l</w:t>
      </w:r>
      <w:r w:rsidRPr="000B1449">
        <w:rPr>
          <w:color w:val="000000"/>
          <w:szCs w:val="24"/>
        </w:rPr>
        <w:t xml:space="preserve">ong </w:t>
      </w:r>
      <w:r w:rsidR="00547BCE">
        <w:rPr>
          <w:color w:val="000000"/>
          <w:szCs w:val="24"/>
        </w:rPr>
        <w:t>a</w:t>
      </w:r>
      <w:r w:rsidRPr="000B1449">
        <w:rPr>
          <w:color w:val="000000"/>
          <w:szCs w:val="24"/>
        </w:rPr>
        <w:t xml:space="preserve">rm of </w:t>
      </w:r>
      <w:r w:rsidR="00547BCE">
        <w:rPr>
          <w:color w:val="000000"/>
          <w:szCs w:val="24"/>
        </w:rPr>
        <w:t>c</w:t>
      </w:r>
      <w:r w:rsidRPr="000B1449">
        <w:rPr>
          <w:color w:val="000000"/>
          <w:szCs w:val="24"/>
        </w:rPr>
        <w:t xml:space="preserve">hromosome 5 with </w:t>
      </w:r>
      <w:r w:rsidR="00547BCE">
        <w:rPr>
          <w:color w:val="000000"/>
          <w:szCs w:val="24"/>
        </w:rPr>
        <w:t>s</w:t>
      </w:r>
      <w:r w:rsidRPr="000B1449">
        <w:rPr>
          <w:color w:val="000000"/>
          <w:szCs w:val="24"/>
        </w:rPr>
        <w:t xml:space="preserve">ystolic </w:t>
      </w:r>
      <w:r w:rsidR="00547BCE">
        <w:rPr>
          <w:color w:val="000000"/>
          <w:szCs w:val="24"/>
        </w:rPr>
        <w:t>b</w:t>
      </w:r>
      <w:r w:rsidRPr="000B1449">
        <w:rPr>
          <w:color w:val="000000"/>
          <w:szCs w:val="24"/>
        </w:rPr>
        <w:t xml:space="preserve">lood </w:t>
      </w:r>
      <w:r w:rsidR="00547BCE">
        <w:rPr>
          <w:color w:val="000000"/>
          <w:szCs w:val="24"/>
        </w:rPr>
        <w:t>p</w:t>
      </w:r>
      <w:r w:rsidRPr="000B1449">
        <w:rPr>
          <w:color w:val="000000"/>
          <w:szCs w:val="24"/>
        </w:rPr>
        <w:t xml:space="preserve">ressure </w:t>
      </w:r>
      <w:r w:rsidR="00547BCE">
        <w:rPr>
          <w:color w:val="000000"/>
          <w:szCs w:val="24"/>
        </w:rPr>
        <w:t>v</w:t>
      </w:r>
      <w:r w:rsidRPr="000B1449">
        <w:rPr>
          <w:color w:val="000000"/>
          <w:szCs w:val="24"/>
        </w:rPr>
        <w:t>ariation.  Hum Mol Genet</w:t>
      </w:r>
      <w:r w:rsidR="00547BCE">
        <w:rPr>
          <w:color w:val="000000"/>
          <w:szCs w:val="24"/>
        </w:rPr>
        <w:t>.</w:t>
      </w:r>
      <w:r w:rsidRPr="000B1449">
        <w:rPr>
          <w:color w:val="000000"/>
          <w:szCs w:val="24"/>
        </w:rPr>
        <w:t xml:space="preserve"> 7: 1379-1383</w:t>
      </w:r>
      <w:r w:rsidR="00547BCE">
        <w:rPr>
          <w:color w:val="000000"/>
          <w:szCs w:val="24"/>
        </w:rPr>
        <w:t>.</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Pr="000B1449">
        <w:rPr>
          <w:color w:val="000000"/>
          <w:szCs w:val="24"/>
        </w:rPr>
        <w:t xml:space="preserve">, Krushkal J, Boerwinkle E. (1998) TDT </w:t>
      </w:r>
      <w:r w:rsidR="00547BCE">
        <w:rPr>
          <w:color w:val="000000"/>
          <w:szCs w:val="24"/>
        </w:rPr>
        <w:t>s</w:t>
      </w:r>
      <w:r w:rsidRPr="000B1449">
        <w:rPr>
          <w:color w:val="000000"/>
          <w:szCs w:val="24"/>
        </w:rPr>
        <w:t xml:space="preserve">tatistics for </w:t>
      </w:r>
      <w:r w:rsidR="00547BCE">
        <w:rPr>
          <w:color w:val="000000"/>
          <w:szCs w:val="24"/>
        </w:rPr>
        <w:t>m</w:t>
      </w:r>
      <w:r w:rsidRPr="000B1449">
        <w:rPr>
          <w:color w:val="000000"/>
          <w:szCs w:val="24"/>
        </w:rPr>
        <w:t xml:space="preserve">apping </w:t>
      </w:r>
      <w:r w:rsidR="00547BCE">
        <w:rPr>
          <w:color w:val="000000"/>
          <w:szCs w:val="24"/>
        </w:rPr>
        <w:t>q</w:t>
      </w:r>
      <w:r w:rsidRPr="000B1449">
        <w:rPr>
          <w:color w:val="000000"/>
          <w:szCs w:val="24"/>
        </w:rPr>
        <w:t xml:space="preserve">uantitative </w:t>
      </w:r>
      <w:r w:rsidR="00547BCE">
        <w:rPr>
          <w:color w:val="000000"/>
          <w:szCs w:val="24"/>
        </w:rPr>
        <w:t>t</w:t>
      </w:r>
      <w:r w:rsidRPr="000B1449">
        <w:rPr>
          <w:color w:val="000000"/>
          <w:szCs w:val="24"/>
        </w:rPr>
        <w:t xml:space="preserve">rait </w:t>
      </w:r>
      <w:r w:rsidR="00547BCE">
        <w:rPr>
          <w:color w:val="000000"/>
          <w:szCs w:val="24"/>
        </w:rPr>
        <w:t>l</w:t>
      </w:r>
      <w:r w:rsidRPr="000B1449">
        <w:rPr>
          <w:color w:val="000000"/>
          <w:szCs w:val="24"/>
        </w:rPr>
        <w:t>oci.  Ann Hum Genet</w:t>
      </w:r>
      <w:r w:rsidR="00547BCE">
        <w:rPr>
          <w:color w:val="000000"/>
          <w:szCs w:val="24"/>
        </w:rPr>
        <w:t>.</w:t>
      </w:r>
      <w:r w:rsidRPr="000B1449">
        <w:rPr>
          <w:color w:val="000000"/>
          <w:szCs w:val="24"/>
        </w:rPr>
        <w:t xml:space="preserve"> 62: 431-452</w:t>
      </w:r>
      <w:r w:rsidR="00547BCE">
        <w:rPr>
          <w:color w:val="000000"/>
          <w:szCs w:val="24"/>
        </w:rPr>
        <w:t>.</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00547BCE">
        <w:rPr>
          <w:b/>
          <w:bCs/>
          <w:color w:val="000000"/>
          <w:szCs w:val="24"/>
        </w:rPr>
        <w:t>,</w:t>
      </w:r>
      <w:r w:rsidRPr="000B1449">
        <w:rPr>
          <w:color w:val="000000"/>
          <w:szCs w:val="24"/>
        </w:rPr>
        <w:t xml:space="preserve"> Guo SW</w:t>
      </w:r>
      <w:r w:rsidR="00547BCE">
        <w:rPr>
          <w:color w:val="000000"/>
          <w:szCs w:val="24"/>
        </w:rPr>
        <w:t>.</w:t>
      </w:r>
      <w:r w:rsidRPr="000B1449">
        <w:rPr>
          <w:color w:val="000000"/>
          <w:szCs w:val="24"/>
        </w:rPr>
        <w:t xml:space="preserve"> (1998) The power of linkage detection by the tra</w:t>
      </w:r>
      <w:r w:rsidR="005A59BD">
        <w:rPr>
          <w:color w:val="000000"/>
          <w:szCs w:val="24"/>
        </w:rPr>
        <w:t>nsmission/</w:t>
      </w:r>
      <w:r w:rsidR="002D7D75">
        <w:rPr>
          <w:color w:val="000000"/>
          <w:szCs w:val="24"/>
        </w:rPr>
        <w:t xml:space="preserve"> </w:t>
      </w:r>
      <w:r w:rsidR="005A59BD">
        <w:rPr>
          <w:color w:val="000000"/>
          <w:szCs w:val="24"/>
        </w:rPr>
        <w:t xml:space="preserve">disequilibrium tests. </w:t>
      </w:r>
      <w:r w:rsidRPr="000B1449">
        <w:rPr>
          <w:color w:val="000000"/>
          <w:szCs w:val="24"/>
        </w:rPr>
        <w:t>Hum Hered</w:t>
      </w:r>
      <w:r w:rsidR="00547BCE">
        <w:rPr>
          <w:color w:val="000000"/>
          <w:szCs w:val="24"/>
        </w:rPr>
        <w:t>.</w:t>
      </w:r>
      <w:r w:rsidRPr="000B1449">
        <w:rPr>
          <w:color w:val="000000"/>
          <w:szCs w:val="24"/>
        </w:rPr>
        <w:t xml:space="preserve"> 48: 295-312</w:t>
      </w:r>
      <w:r w:rsidR="00547BCE">
        <w:rPr>
          <w:color w:val="000000"/>
          <w:szCs w:val="24"/>
        </w:rPr>
        <w:t>.</w:t>
      </w:r>
    </w:p>
    <w:p w:rsidR="00E80067" w:rsidRPr="00DC219E" w:rsidRDefault="00E80067" w:rsidP="00322229">
      <w:pPr>
        <w:numPr>
          <w:ilvl w:val="3"/>
          <w:numId w:val="2"/>
        </w:numPr>
        <w:rPr>
          <w:b/>
          <w:bCs/>
          <w:color w:val="000000"/>
          <w:szCs w:val="24"/>
          <w:lang w:eastAsia="zh-CN"/>
        </w:rPr>
      </w:pPr>
      <w:r w:rsidRPr="000B1449">
        <w:rPr>
          <w:b/>
          <w:bCs/>
          <w:color w:val="000000"/>
          <w:szCs w:val="24"/>
        </w:rPr>
        <w:t>Xiong MM</w:t>
      </w:r>
      <w:r w:rsidR="00547BCE">
        <w:rPr>
          <w:b/>
          <w:bCs/>
          <w:color w:val="000000"/>
          <w:szCs w:val="24"/>
        </w:rPr>
        <w:t>,</w:t>
      </w:r>
      <w:r w:rsidRPr="000B1449">
        <w:rPr>
          <w:color w:val="000000"/>
          <w:szCs w:val="24"/>
        </w:rPr>
        <w:t xml:space="preserve"> Waterman M</w:t>
      </w:r>
      <w:r w:rsidR="00547BCE">
        <w:rPr>
          <w:color w:val="000000"/>
          <w:szCs w:val="24"/>
        </w:rPr>
        <w:t>.</w:t>
      </w:r>
      <w:r w:rsidRPr="000B1449">
        <w:rPr>
          <w:color w:val="000000"/>
          <w:szCs w:val="24"/>
        </w:rPr>
        <w:t xml:space="preserve"> (1997) A phase transition for the minimum free energy of secondary structures of a random RNA. Adv Applied Mathematics</w:t>
      </w:r>
      <w:r w:rsidR="00547BCE">
        <w:rPr>
          <w:color w:val="000000"/>
          <w:szCs w:val="24"/>
        </w:rPr>
        <w:t>.</w:t>
      </w:r>
      <w:r w:rsidRPr="000B1449">
        <w:rPr>
          <w:color w:val="000000"/>
          <w:szCs w:val="24"/>
        </w:rPr>
        <w:t xml:space="preserve"> 18: 111-132</w:t>
      </w:r>
      <w:r w:rsidR="00547BCE">
        <w:rPr>
          <w:color w:val="000000"/>
          <w:szCs w:val="24"/>
        </w:rPr>
        <w:t>.</w:t>
      </w:r>
    </w:p>
    <w:p w:rsidR="00E80067" w:rsidRPr="00DC219E" w:rsidRDefault="00E80067" w:rsidP="00DC219E">
      <w:pPr>
        <w:numPr>
          <w:ilvl w:val="3"/>
          <w:numId w:val="2"/>
        </w:numPr>
        <w:rPr>
          <w:color w:val="000000"/>
          <w:szCs w:val="24"/>
        </w:rPr>
      </w:pPr>
      <w:r w:rsidRPr="00DC219E">
        <w:rPr>
          <w:b/>
          <w:color w:val="000000"/>
          <w:szCs w:val="24"/>
        </w:rPr>
        <w:t>Xiong</w:t>
      </w:r>
      <w:r w:rsidRPr="00DC219E">
        <w:rPr>
          <w:color w:val="000000"/>
          <w:szCs w:val="24"/>
        </w:rPr>
        <w:t xml:space="preserve"> MM</w:t>
      </w:r>
      <w:r w:rsidR="00547BCE" w:rsidRPr="00DC219E">
        <w:rPr>
          <w:color w:val="000000"/>
          <w:szCs w:val="24"/>
        </w:rPr>
        <w:t>,</w:t>
      </w:r>
      <w:r w:rsidRPr="00DC219E">
        <w:rPr>
          <w:color w:val="000000"/>
          <w:szCs w:val="24"/>
        </w:rPr>
        <w:t xml:space="preserve"> Guo SW. (1997) Fine-scale genetic mapping based on linkage disequilibrium: </w:t>
      </w:r>
      <w:r w:rsidR="00547BCE" w:rsidRPr="00DC219E">
        <w:rPr>
          <w:color w:val="000000"/>
          <w:szCs w:val="24"/>
        </w:rPr>
        <w:t>T</w:t>
      </w:r>
      <w:r w:rsidRPr="00DC219E">
        <w:rPr>
          <w:color w:val="000000"/>
          <w:szCs w:val="24"/>
        </w:rPr>
        <w:t>heory and applications.  Am J Hum Genet. 60: 1513-1531</w:t>
      </w:r>
      <w:r w:rsidR="00547BCE" w:rsidRPr="00DC219E">
        <w:rPr>
          <w:color w:val="000000"/>
          <w:szCs w:val="24"/>
        </w:rPr>
        <w:t>.</w:t>
      </w:r>
      <w:r w:rsidRPr="00DC219E">
        <w:rPr>
          <w:color w:val="000000"/>
          <w:szCs w:val="24"/>
        </w:rPr>
        <w:t xml:space="preserve"> </w:t>
      </w:r>
      <w:r w:rsidR="00437717" w:rsidRPr="00DC219E">
        <w:rPr>
          <w:color w:val="000000"/>
          <w:szCs w:val="24"/>
        </w:rPr>
        <w:t>PMC1716118</w:t>
      </w:r>
    </w:p>
    <w:p w:rsidR="00E80067" w:rsidRPr="000B1449" w:rsidRDefault="00E80067" w:rsidP="00322229">
      <w:pPr>
        <w:numPr>
          <w:ilvl w:val="3"/>
          <w:numId w:val="2"/>
        </w:numPr>
        <w:rPr>
          <w:b/>
          <w:bCs/>
          <w:color w:val="000000"/>
          <w:szCs w:val="24"/>
          <w:lang w:eastAsia="zh-CN"/>
        </w:rPr>
      </w:pPr>
      <w:r w:rsidRPr="000B1449">
        <w:rPr>
          <w:b/>
          <w:bCs/>
          <w:color w:val="000000"/>
          <w:szCs w:val="24"/>
        </w:rPr>
        <w:t>Xiong MM</w:t>
      </w:r>
      <w:r w:rsidR="00547BCE">
        <w:rPr>
          <w:b/>
          <w:bCs/>
          <w:color w:val="000000"/>
          <w:szCs w:val="24"/>
        </w:rPr>
        <w:t>,</w:t>
      </w:r>
      <w:r w:rsidRPr="000B1449">
        <w:rPr>
          <w:color w:val="000000"/>
          <w:szCs w:val="24"/>
        </w:rPr>
        <w:t xml:space="preserve"> Guo SW. (1997) </w:t>
      </w:r>
      <w:r w:rsidR="007C5344" w:rsidRPr="000B1449">
        <w:rPr>
          <w:color w:val="000000"/>
          <w:szCs w:val="24"/>
        </w:rPr>
        <w:t>Fine-</w:t>
      </w:r>
      <w:r w:rsidR="00547BCE">
        <w:rPr>
          <w:color w:val="000000"/>
          <w:szCs w:val="24"/>
        </w:rPr>
        <w:t>s</w:t>
      </w:r>
      <w:r w:rsidR="007C5344" w:rsidRPr="000B1449">
        <w:rPr>
          <w:color w:val="000000"/>
          <w:szCs w:val="24"/>
        </w:rPr>
        <w:t xml:space="preserve">cale </w:t>
      </w:r>
      <w:r w:rsidR="00547BCE">
        <w:rPr>
          <w:color w:val="000000"/>
          <w:szCs w:val="24"/>
        </w:rPr>
        <w:t>m</w:t>
      </w:r>
      <w:r w:rsidR="007C5344" w:rsidRPr="000B1449">
        <w:rPr>
          <w:color w:val="000000"/>
          <w:szCs w:val="24"/>
        </w:rPr>
        <w:t xml:space="preserve">apping of </w:t>
      </w:r>
      <w:r w:rsidR="00547BCE">
        <w:rPr>
          <w:color w:val="000000"/>
          <w:szCs w:val="24"/>
        </w:rPr>
        <w:t>q</w:t>
      </w:r>
      <w:r w:rsidR="007C5344" w:rsidRPr="000B1449">
        <w:rPr>
          <w:color w:val="000000"/>
          <w:szCs w:val="24"/>
        </w:rPr>
        <w:t xml:space="preserve">uantitative </w:t>
      </w:r>
      <w:r w:rsidR="00547BCE">
        <w:rPr>
          <w:color w:val="000000"/>
          <w:szCs w:val="24"/>
        </w:rPr>
        <w:t>t</w:t>
      </w:r>
      <w:r w:rsidR="007C5344" w:rsidRPr="000B1449">
        <w:rPr>
          <w:color w:val="000000"/>
          <w:szCs w:val="24"/>
        </w:rPr>
        <w:t xml:space="preserve">rait </w:t>
      </w:r>
      <w:r w:rsidR="00547BCE">
        <w:rPr>
          <w:color w:val="000000"/>
          <w:szCs w:val="24"/>
        </w:rPr>
        <w:t>l</w:t>
      </w:r>
      <w:r w:rsidR="007C5344" w:rsidRPr="000B1449">
        <w:rPr>
          <w:color w:val="000000"/>
          <w:szCs w:val="24"/>
        </w:rPr>
        <w:t xml:space="preserve">oci </w:t>
      </w:r>
      <w:r w:rsidR="00547BCE">
        <w:rPr>
          <w:color w:val="000000"/>
          <w:szCs w:val="24"/>
        </w:rPr>
        <w:t>u</w:t>
      </w:r>
      <w:r w:rsidR="007C5344" w:rsidRPr="000B1449">
        <w:rPr>
          <w:color w:val="000000"/>
          <w:szCs w:val="24"/>
        </w:rPr>
        <w:t xml:space="preserve">sing </w:t>
      </w:r>
      <w:r w:rsidR="00547BCE">
        <w:rPr>
          <w:color w:val="000000"/>
          <w:szCs w:val="24"/>
        </w:rPr>
        <w:t>h</w:t>
      </w:r>
      <w:r w:rsidR="007C5344" w:rsidRPr="000B1449">
        <w:rPr>
          <w:color w:val="000000"/>
          <w:szCs w:val="24"/>
        </w:rPr>
        <w:t xml:space="preserve">istorical </w:t>
      </w:r>
      <w:r w:rsidR="00547BCE">
        <w:rPr>
          <w:color w:val="000000"/>
          <w:szCs w:val="24"/>
        </w:rPr>
        <w:t>r</w:t>
      </w:r>
      <w:r w:rsidR="007C5344" w:rsidRPr="000B1449">
        <w:rPr>
          <w:color w:val="000000"/>
          <w:szCs w:val="24"/>
        </w:rPr>
        <w:t>ecombinations</w:t>
      </w:r>
      <w:r w:rsidRPr="000B1449">
        <w:rPr>
          <w:color w:val="000000"/>
          <w:szCs w:val="24"/>
        </w:rPr>
        <w:t>. Genetics</w:t>
      </w:r>
      <w:r w:rsidR="00547BCE">
        <w:rPr>
          <w:color w:val="000000"/>
          <w:szCs w:val="24"/>
        </w:rPr>
        <w:t>.</w:t>
      </w:r>
      <w:r w:rsidRPr="000B1449">
        <w:rPr>
          <w:color w:val="000000"/>
          <w:szCs w:val="24"/>
        </w:rPr>
        <w:t xml:space="preserve"> 145: 1201-1218</w:t>
      </w:r>
      <w:r w:rsidR="00547BCE">
        <w:rPr>
          <w:color w:val="000000"/>
          <w:szCs w:val="24"/>
        </w:rPr>
        <w:t>.</w:t>
      </w:r>
      <w:r w:rsidR="00437717" w:rsidRPr="00437717">
        <w:t xml:space="preserve"> </w:t>
      </w:r>
      <w:r w:rsidR="00437717">
        <w:t>PMC1207887</w:t>
      </w:r>
    </w:p>
    <w:p w:rsidR="00E80067" w:rsidRPr="000B1449" w:rsidRDefault="00E80067" w:rsidP="00322229">
      <w:pPr>
        <w:numPr>
          <w:ilvl w:val="3"/>
          <w:numId w:val="2"/>
        </w:numPr>
        <w:rPr>
          <w:b/>
          <w:bCs/>
          <w:color w:val="000000"/>
          <w:szCs w:val="24"/>
          <w:lang w:eastAsia="zh-CN"/>
        </w:rPr>
      </w:pPr>
      <w:r w:rsidRPr="000B1449">
        <w:rPr>
          <w:color w:val="000000"/>
          <w:szCs w:val="24"/>
        </w:rPr>
        <w:t>Guo SW</w:t>
      </w:r>
      <w:r w:rsidR="00547BCE">
        <w:rPr>
          <w:color w:val="000000"/>
          <w:szCs w:val="24"/>
        </w:rPr>
        <w:t>,</w:t>
      </w:r>
      <w:r w:rsidRPr="000B1449">
        <w:rPr>
          <w:color w:val="000000"/>
          <w:szCs w:val="24"/>
        </w:rPr>
        <w:t xml:space="preserve"> </w:t>
      </w:r>
      <w:r w:rsidRPr="000B1449">
        <w:rPr>
          <w:b/>
          <w:bCs/>
          <w:color w:val="000000"/>
          <w:szCs w:val="24"/>
        </w:rPr>
        <w:t>Xiong MM</w:t>
      </w:r>
      <w:r w:rsidR="00547BCE">
        <w:rPr>
          <w:b/>
          <w:bCs/>
          <w:color w:val="000000"/>
          <w:szCs w:val="24"/>
        </w:rPr>
        <w:t>.</w:t>
      </w:r>
      <w:r w:rsidRPr="000B1449">
        <w:rPr>
          <w:color w:val="000000"/>
          <w:szCs w:val="24"/>
        </w:rPr>
        <w:t xml:space="preserve"> (1997) Genes preserved in relatives. Hum Hered</w:t>
      </w:r>
      <w:r w:rsidR="00547BCE">
        <w:rPr>
          <w:color w:val="000000"/>
          <w:szCs w:val="24"/>
        </w:rPr>
        <w:t>.</w:t>
      </w:r>
      <w:r w:rsidRPr="000B1449">
        <w:rPr>
          <w:color w:val="000000"/>
          <w:szCs w:val="24"/>
        </w:rPr>
        <w:t xml:space="preserve">  47: 138-154</w:t>
      </w:r>
      <w:r w:rsidR="00547BCE">
        <w:rPr>
          <w:color w:val="000000"/>
          <w:szCs w:val="24"/>
        </w:rPr>
        <w:t>.</w:t>
      </w:r>
    </w:p>
    <w:p w:rsidR="00E80067" w:rsidRPr="008717CF" w:rsidRDefault="00E80067" w:rsidP="00322229">
      <w:pPr>
        <w:numPr>
          <w:ilvl w:val="3"/>
          <w:numId w:val="2"/>
        </w:numPr>
        <w:rPr>
          <w:color w:val="000000"/>
          <w:szCs w:val="24"/>
        </w:rPr>
      </w:pPr>
      <w:r w:rsidRPr="000B1449">
        <w:rPr>
          <w:color w:val="000000"/>
          <w:szCs w:val="24"/>
        </w:rPr>
        <w:t>Guo SW</w:t>
      </w:r>
      <w:r w:rsidR="00547BCE">
        <w:rPr>
          <w:color w:val="000000"/>
          <w:szCs w:val="24"/>
        </w:rPr>
        <w:t>,</w:t>
      </w:r>
      <w:r w:rsidRPr="000B1449">
        <w:rPr>
          <w:color w:val="000000"/>
          <w:szCs w:val="24"/>
        </w:rPr>
        <w:t xml:space="preserve"> </w:t>
      </w:r>
      <w:r w:rsidRPr="008717CF">
        <w:rPr>
          <w:color w:val="000000"/>
          <w:szCs w:val="24"/>
        </w:rPr>
        <w:t>Xiong MM</w:t>
      </w:r>
      <w:r w:rsidR="00547BCE" w:rsidRPr="008717CF">
        <w:rPr>
          <w:color w:val="000000"/>
          <w:szCs w:val="24"/>
        </w:rPr>
        <w:t>.</w:t>
      </w:r>
      <w:r w:rsidRPr="000B1449">
        <w:rPr>
          <w:color w:val="000000"/>
          <w:szCs w:val="24"/>
        </w:rPr>
        <w:t xml:space="preserve"> (1997) Estimating the age of mutant disease alleles based on linkage disequilibrium. Hum Hered</w:t>
      </w:r>
      <w:r w:rsidR="00547BCE">
        <w:rPr>
          <w:color w:val="000000"/>
          <w:szCs w:val="24"/>
        </w:rPr>
        <w:t>.</w:t>
      </w:r>
      <w:r w:rsidRPr="000B1449">
        <w:rPr>
          <w:color w:val="000000"/>
          <w:szCs w:val="24"/>
        </w:rPr>
        <w:t xml:space="preserve">  47: 315-337</w:t>
      </w:r>
      <w:r w:rsidR="00547BCE">
        <w:rPr>
          <w:color w:val="000000"/>
          <w:szCs w:val="24"/>
        </w:rPr>
        <w:t>.</w:t>
      </w:r>
    </w:p>
    <w:p w:rsidR="008717CF" w:rsidRDefault="00E80067" w:rsidP="008717CF">
      <w:pPr>
        <w:numPr>
          <w:ilvl w:val="3"/>
          <w:numId w:val="2"/>
        </w:numPr>
        <w:rPr>
          <w:b/>
          <w:bCs/>
          <w:color w:val="000000"/>
          <w:szCs w:val="24"/>
          <w:lang w:eastAsia="zh-CN"/>
        </w:rPr>
      </w:pPr>
      <w:r w:rsidRPr="000B1449">
        <w:rPr>
          <w:b/>
          <w:bCs/>
          <w:color w:val="000000"/>
          <w:szCs w:val="24"/>
        </w:rPr>
        <w:t>Xiong MM</w:t>
      </w:r>
      <w:r w:rsidRPr="000B1449">
        <w:rPr>
          <w:color w:val="000000"/>
          <w:szCs w:val="24"/>
        </w:rPr>
        <w:t>, Prade RA, Wang Y, Griffith J, Timberlake W</w:t>
      </w:r>
      <w:r w:rsidR="00700E19">
        <w:rPr>
          <w:color w:val="000000"/>
          <w:szCs w:val="24"/>
        </w:rPr>
        <w:t>,</w:t>
      </w:r>
      <w:r w:rsidRPr="000B1449">
        <w:rPr>
          <w:color w:val="000000"/>
          <w:szCs w:val="24"/>
        </w:rPr>
        <w:t xml:space="preserve"> Arnold J</w:t>
      </w:r>
      <w:r w:rsidR="00700E19">
        <w:rPr>
          <w:color w:val="000000"/>
          <w:szCs w:val="24"/>
        </w:rPr>
        <w:t>.</w:t>
      </w:r>
      <w:r w:rsidRPr="000B1449">
        <w:rPr>
          <w:color w:val="000000"/>
          <w:szCs w:val="24"/>
        </w:rPr>
        <w:t xml:space="preserve"> </w:t>
      </w:r>
      <w:r w:rsidR="00700E19">
        <w:rPr>
          <w:color w:val="000000"/>
          <w:szCs w:val="24"/>
        </w:rPr>
        <w:t>(</w:t>
      </w:r>
      <w:r w:rsidRPr="000B1449">
        <w:rPr>
          <w:color w:val="000000"/>
          <w:szCs w:val="24"/>
        </w:rPr>
        <w:t>1996</w:t>
      </w:r>
      <w:r w:rsidR="00700E19">
        <w:rPr>
          <w:color w:val="000000"/>
          <w:szCs w:val="24"/>
        </w:rPr>
        <w:t>)</w:t>
      </w:r>
      <w:r w:rsidRPr="000B1449">
        <w:rPr>
          <w:color w:val="000000"/>
          <w:szCs w:val="24"/>
        </w:rPr>
        <w:t xml:space="preserve"> On the consistency of physical mapping method to reconstruct a chromosome in vitro. Genetics</w:t>
      </w:r>
      <w:r w:rsidR="002D185C">
        <w:rPr>
          <w:color w:val="000000"/>
          <w:szCs w:val="24"/>
        </w:rPr>
        <w:t>.</w:t>
      </w:r>
      <w:r w:rsidRPr="000B1449">
        <w:rPr>
          <w:color w:val="000000"/>
          <w:szCs w:val="24"/>
        </w:rPr>
        <w:t xml:space="preserve"> 142: 267-284</w:t>
      </w:r>
      <w:r w:rsidR="00700E19">
        <w:rPr>
          <w:color w:val="000000"/>
          <w:szCs w:val="24"/>
        </w:rPr>
        <w:t>.</w:t>
      </w:r>
      <w:r w:rsidR="00B16B02" w:rsidRPr="00B16B02">
        <w:t xml:space="preserve"> </w:t>
      </w:r>
      <w:r w:rsidR="00B16B02">
        <w:t>PMC1206956</w:t>
      </w:r>
    </w:p>
    <w:p w:rsidR="00E80067" w:rsidRPr="008717CF" w:rsidRDefault="00E80067" w:rsidP="008717CF">
      <w:pPr>
        <w:numPr>
          <w:ilvl w:val="3"/>
          <w:numId w:val="2"/>
        </w:numPr>
        <w:rPr>
          <w:b/>
          <w:bCs/>
          <w:color w:val="000000"/>
          <w:szCs w:val="24"/>
          <w:lang w:eastAsia="zh-CN"/>
        </w:rPr>
      </w:pPr>
      <w:r w:rsidRPr="008717CF">
        <w:rPr>
          <w:color w:val="000000"/>
          <w:szCs w:val="24"/>
        </w:rPr>
        <w:t>Bau JJ, Chen HJ, Xiong MM</w:t>
      </w:r>
      <w:r w:rsidR="00700E19" w:rsidRPr="008717CF">
        <w:rPr>
          <w:color w:val="000000"/>
          <w:szCs w:val="24"/>
        </w:rPr>
        <w:t>.</w:t>
      </w:r>
      <w:r w:rsidRPr="008717CF">
        <w:rPr>
          <w:color w:val="000000"/>
          <w:szCs w:val="24"/>
        </w:rPr>
        <w:t xml:space="preserve"> (19</w:t>
      </w:r>
      <w:r w:rsidR="0079506A" w:rsidRPr="008717CF">
        <w:rPr>
          <w:color w:val="000000"/>
          <w:szCs w:val="24"/>
        </w:rPr>
        <w:t>93) Percentage points of the stan</w:t>
      </w:r>
      <w:r w:rsidRPr="008717CF">
        <w:rPr>
          <w:color w:val="000000"/>
          <w:szCs w:val="24"/>
        </w:rPr>
        <w:t>d</w:t>
      </w:r>
      <w:r w:rsidR="0079506A" w:rsidRPr="008717CF">
        <w:rPr>
          <w:color w:val="000000"/>
          <w:szCs w:val="24"/>
        </w:rPr>
        <w:t>ard</w:t>
      </w:r>
      <w:r w:rsidRPr="008717CF">
        <w:rPr>
          <w:color w:val="000000"/>
          <w:szCs w:val="24"/>
        </w:rPr>
        <w:t>ized range</w:t>
      </w:r>
      <w:r w:rsidR="00700E19" w:rsidRPr="008717CF">
        <w:rPr>
          <w:color w:val="000000"/>
          <w:szCs w:val="24"/>
        </w:rPr>
        <w:t xml:space="preserve"> </w:t>
      </w:r>
      <w:r w:rsidRPr="008717CF">
        <w:rPr>
          <w:color w:val="000000"/>
          <w:szCs w:val="24"/>
        </w:rPr>
        <w:t xml:space="preserve">test for dispersion of normal means. </w:t>
      </w:r>
      <w:r w:rsidRPr="008717CF">
        <w:rPr>
          <w:iCs/>
        </w:rPr>
        <w:t>J Statistical Computation Simulation</w:t>
      </w:r>
      <w:r w:rsidR="00700E19" w:rsidRPr="008717CF">
        <w:rPr>
          <w:iCs/>
        </w:rPr>
        <w:t xml:space="preserve">. </w:t>
      </w:r>
      <w:hyperlink r:id="rId66" w:tooltip="http://www.statindex.org/CIS/CIS/CIS/query/searcher?journalcode=783&amp;volnum=44&amp;Order=asc&amp;LineNum=50&amp;Format=html&amp;MaxMatch=200" w:history="1">
        <w:r w:rsidRPr="008717CF">
          <w:t>44</w:t>
        </w:r>
      </w:hyperlink>
      <w:r w:rsidRPr="008717CF">
        <w:rPr>
          <w:color w:val="000000"/>
          <w:szCs w:val="24"/>
        </w:rPr>
        <w:t>:149-163</w:t>
      </w:r>
      <w:r w:rsidR="00700E19" w:rsidRPr="008717CF">
        <w:rPr>
          <w:color w:val="000000"/>
          <w:szCs w:val="24"/>
        </w:rPr>
        <w:t>.</w:t>
      </w:r>
    </w:p>
    <w:p w:rsidR="00E80067" w:rsidRDefault="00E80067" w:rsidP="00322229">
      <w:pPr>
        <w:numPr>
          <w:ilvl w:val="3"/>
          <w:numId w:val="2"/>
        </w:numPr>
        <w:rPr>
          <w:color w:val="000000"/>
          <w:szCs w:val="24"/>
        </w:rPr>
      </w:pPr>
      <w:r w:rsidRPr="000B1449">
        <w:rPr>
          <w:color w:val="000000"/>
          <w:szCs w:val="24"/>
        </w:rPr>
        <w:t xml:space="preserve">Chen HJ, </w:t>
      </w:r>
      <w:r w:rsidRPr="008717CF">
        <w:rPr>
          <w:color w:val="000000"/>
          <w:szCs w:val="24"/>
        </w:rPr>
        <w:t>Xiong MM</w:t>
      </w:r>
      <w:r w:rsidR="00700E19" w:rsidRPr="008717CF">
        <w:rPr>
          <w:color w:val="000000"/>
          <w:szCs w:val="24"/>
        </w:rPr>
        <w:t>,</w:t>
      </w:r>
      <w:r w:rsidRPr="000B1449">
        <w:rPr>
          <w:color w:val="000000"/>
          <w:szCs w:val="24"/>
        </w:rPr>
        <w:t xml:space="preserve"> Lam K</w:t>
      </w:r>
      <w:r w:rsidR="00700E19">
        <w:rPr>
          <w:color w:val="000000"/>
          <w:szCs w:val="24"/>
        </w:rPr>
        <w:t xml:space="preserve">. </w:t>
      </w:r>
      <w:r w:rsidRPr="000B1449">
        <w:rPr>
          <w:color w:val="000000"/>
          <w:szCs w:val="24"/>
        </w:rPr>
        <w:t xml:space="preserve">(1993) Range tests for the dispersion of several location parameters. </w:t>
      </w:r>
      <w:r w:rsidRPr="008717CF">
        <w:rPr>
          <w:iCs/>
        </w:rPr>
        <w:t>J Statistical Planning Inference</w:t>
      </w:r>
      <w:r w:rsidR="00700E19" w:rsidRPr="008717CF">
        <w:rPr>
          <w:iCs/>
        </w:rPr>
        <w:t>.</w:t>
      </w:r>
      <w:r w:rsidRPr="000B1449">
        <w:rPr>
          <w:color w:val="000000"/>
          <w:szCs w:val="24"/>
        </w:rPr>
        <w:t xml:space="preserve"> </w:t>
      </w:r>
      <w:hyperlink r:id="rId67" w:tooltip="http://www.statindex.org/CIS/CIS/CIS/query/searcher?journalcode=788&amp;volnum=36&amp;Order=asc&amp;LineNum=50&amp;Format=html&amp;MaxMatch=200" w:history="1">
        <w:r w:rsidRPr="008717CF">
          <w:t>36</w:t>
        </w:r>
      </w:hyperlink>
      <w:r w:rsidRPr="008717CF">
        <w:rPr>
          <w:color w:val="000000"/>
          <w:szCs w:val="24"/>
        </w:rPr>
        <w:t>:</w:t>
      </w:r>
      <w:r w:rsidRPr="000B1449">
        <w:rPr>
          <w:color w:val="000000"/>
          <w:szCs w:val="24"/>
        </w:rPr>
        <w:t>15-25</w:t>
      </w:r>
      <w:r w:rsidR="00700E19">
        <w:rPr>
          <w:color w:val="000000"/>
          <w:szCs w:val="24"/>
        </w:rPr>
        <w:t>.</w:t>
      </w:r>
    </w:p>
    <w:p w:rsidR="00DB5D37" w:rsidRDefault="00DB5D37" w:rsidP="00DB5D37">
      <w:pPr>
        <w:ind w:left="360"/>
        <w:rPr>
          <w:color w:val="000000"/>
          <w:szCs w:val="24"/>
        </w:rPr>
      </w:pPr>
    </w:p>
    <w:p w:rsidR="00DB5D37" w:rsidRDefault="00DB5D37" w:rsidP="00DB5D37">
      <w:pPr>
        <w:rPr>
          <w:b/>
          <w:color w:val="000000"/>
          <w:szCs w:val="24"/>
        </w:rPr>
      </w:pPr>
      <w:r w:rsidRPr="00DB5D37">
        <w:rPr>
          <w:b/>
          <w:color w:val="000000"/>
          <w:szCs w:val="24"/>
        </w:rPr>
        <w:t>B.  EDITORIALS</w:t>
      </w:r>
    </w:p>
    <w:p w:rsidR="00DB5D37" w:rsidRPr="00DB5D37" w:rsidRDefault="00DB5D37" w:rsidP="00DB5D37">
      <w:pPr>
        <w:rPr>
          <w:b/>
          <w:color w:val="000000"/>
          <w:szCs w:val="24"/>
        </w:rPr>
      </w:pPr>
    </w:p>
    <w:p w:rsidR="00E80067" w:rsidRPr="00DB5D37" w:rsidRDefault="00E80067" w:rsidP="00DB5D37">
      <w:pPr>
        <w:numPr>
          <w:ilvl w:val="3"/>
          <w:numId w:val="2"/>
        </w:numPr>
        <w:rPr>
          <w:color w:val="000000"/>
          <w:szCs w:val="24"/>
        </w:rPr>
      </w:pPr>
      <w:r w:rsidRPr="00DB5D37">
        <w:rPr>
          <w:b/>
          <w:color w:val="000000"/>
          <w:szCs w:val="24"/>
        </w:rPr>
        <w:t>Xiong MM</w:t>
      </w:r>
      <w:r w:rsidR="00700E19" w:rsidRPr="00DB5D37">
        <w:rPr>
          <w:b/>
          <w:color w:val="000000"/>
          <w:szCs w:val="24"/>
        </w:rPr>
        <w:t>.</w:t>
      </w:r>
      <w:r w:rsidRPr="00DB5D37">
        <w:rPr>
          <w:color w:val="000000"/>
          <w:szCs w:val="24"/>
        </w:rPr>
        <w:t xml:space="preserve"> (2007)</w:t>
      </w:r>
      <w:r w:rsidRPr="00DB5D37">
        <w:rPr>
          <w:color w:val="000000"/>
          <w:szCs w:val="24"/>
          <w:lang w:val="en-GB"/>
        </w:rPr>
        <w:t xml:space="preserve"> ICCSB Special Issue</w:t>
      </w:r>
      <w:r w:rsidR="00700E19" w:rsidRPr="00DB5D37">
        <w:rPr>
          <w:color w:val="000000"/>
          <w:szCs w:val="24"/>
          <w:lang w:val="en-GB"/>
        </w:rPr>
        <w:t>.</w:t>
      </w:r>
      <w:r w:rsidRPr="00DB5D37">
        <w:rPr>
          <w:color w:val="000000"/>
          <w:szCs w:val="24"/>
        </w:rPr>
        <w:t xml:space="preserve">  IET Systems Biol</w:t>
      </w:r>
      <w:r w:rsidR="00700E19" w:rsidRPr="00DB5D37">
        <w:rPr>
          <w:color w:val="000000"/>
          <w:szCs w:val="24"/>
        </w:rPr>
        <w:t>.</w:t>
      </w:r>
      <w:r w:rsidRPr="00DB5D37">
        <w:rPr>
          <w:color w:val="000000"/>
          <w:szCs w:val="24"/>
        </w:rPr>
        <w:t xml:space="preserve"> </w:t>
      </w:r>
      <w:r w:rsidRPr="00DB5D37">
        <w:rPr>
          <w:color w:val="000000"/>
          <w:szCs w:val="24"/>
          <w:lang w:val="en-GB"/>
        </w:rPr>
        <w:t>1:255-256.</w:t>
      </w:r>
    </w:p>
    <w:p w:rsidR="00E80067" w:rsidRDefault="00DA5E70" w:rsidP="002B137B">
      <w:pPr>
        <w:numPr>
          <w:ilvl w:val="3"/>
          <w:numId w:val="2"/>
        </w:numPr>
        <w:rPr>
          <w:color w:val="000000"/>
          <w:szCs w:val="24"/>
        </w:rPr>
      </w:pPr>
      <w:hyperlink r:id="rId68" w:history="1">
        <w:r w:rsidR="005C09CE" w:rsidRPr="00DB5D37">
          <w:rPr>
            <w:b/>
            <w:color w:val="000000"/>
            <w:szCs w:val="24"/>
          </w:rPr>
          <w:t>Xiong</w:t>
        </w:r>
      </w:hyperlink>
      <w:r w:rsidR="00BF69DB" w:rsidRPr="00DB5D37">
        <w:rPr>
          <w:b/>
          <w:color w:val="000000"/>
          <w:szCs w:val="24"/>
        </w:rPr>
        <w:t xml:space="preserve"> MM</w:t>
      </w:r>
      <w:r w:rsidR="005C09CE" w:rsidRPr="00DB5D37">
        <w:rPr>
          <w:color w:val="000000"/>
          <w:szCs w:val="24"/>
        </w:rPr>
        <w:t xml:space="preserve">, </w:t>
      </w:r>
      <w:hyperlink r:id="rId69" w:history="1">
        <w:r w:rsidR="005C09CE" w:rsidRPr="00DB5D37">
          <w:rPr>
            <w:color w:val="000000"/>
            <w:szCs w:val="24"/>
          </w:rPr>
          <w:t>Zhao</w:t>
        </w:r>
      </w:hyperlink>
      <w:r w:rsidR="00BF69DB" w:rsidRPr="00DB5D37">
        <w:rPr>
          <w:color w:val="000000"/>
          <w:szCs w:val="24"/>
        </w:rPr>
        <w:t xml:space="preserve"> Z</w:t>
      </w:r>
      <w:r w:rsidR="005C09CE" w:rsidRPr="00DB5D37">
        <w:rPr>
          <w:color w:val="000000"/>
          <w:szCs w:val="24"/>
        </w:rPr>
        <w:t xml:space="preserve">, </w:t>
      </w:r>
      <w:hyperlink r:id="rId70" w:history="1">
        <w:r w:rsidR="005C09CE" w:rsidRPr="00DB5D37">
          <w:rPr>
            <w:color w:val="000000"/>
            <w:szCs w:val="24"/>
          </w:rPr>
          <w:t>Arnold</w:t>
        </w:r>
      </w:hyperlink>
      <w:r w:rsidR="00BF69DB" w:rsidRPr="00DB5D37">
        <w:rPr>
          <w:color w:val="000000"/>
          <w:szCs w:val="24"/>
        </w:rPr>
        <w:t xml:space="preserve"> J</w:t>
      </w:r>
      <w:r w:rsidR="005C09CE" w:rsidRPr="00DB5D37">
        <w:rPr>
          <w:color w:val="000000"/>
          <w:szCs w:val="24"/>
        </w:rPr>
        <w:t xml:space="preserve">, and </w:t>
      </w:r>
      <w:hyperlink r:id="rId71" w:history="1">
        <w:r w:rsidR="005C09CE" w:rsidRPr="00DB5D37">
          <w:rPr>
            <w:color w:val="000000"/>
            <w:szCs w:val="24"/>
          </w:rPr>
          <w:t>Yu</w:t>
        </w:r>
      </w:hyperlink>
      <w:r w:rsidR="00BF69DB" w:rsidRPr="00DB5D37">
        <w:rPr>
          <w:color w:val="000000"/>
          <w:szCs w:val="24"/>
        </w:rPr>
        <w:t xml:space="preserve"> F</w:t>
      </w:r>
      <w:r w:rsidR="005C09CE" w:rsidRPr="00DB5D37">
        <w:rPr>
          <w:color w:val="000000"/>
          <w:szCs w:val="24"/>
        </w:rPr>
        <w:t>. (2011) Next-generation sequencing. Journal of Biomedicine and Biotechnology Volume 2010 (2010), Article ID 370710</w:t>
      </w:r>
      <w:r w:rsidR="00E4675B" w:rsidRPr="00DB5D37">
        <w:rPr>
          <w:color w:val="000000"/>
          <w:szCs w:val="24"/>
        </w:rPr>
        <w:t>, PMC2999346.</w:t>
      </w:r>
    </w:p>
    <w:p w:rsidR="00DB5D37" w:rsidRDefault="00DC2025" w:rsidP="00626E86">
      <w:pPr>
        <w:numPr>
          <w:ilvl w:val="3"/>
          <w:numId w:val="2"/>
        </w:numPr>
        <w:rPr>
          <w:color w:val="000000"/>
          <w:szCs w:val="24"/>
        </w:rPr>
      </w:pPr>
      <w:r w:rsidRPr="00DB5D37">
        <w:rPr>
          <w:b/>
          <w:color w:val="000000"/>
          <w:szCs w:val="24"/>
        </w:rPr>
        <w:lastRenderedPageBreak/>
        <w:t>Xiong MM.</w:t>
      </w:r>
      <w:r w:rsidRPr="00DB5D37">
        <w:rPr>
          <w:color w:val="000000"/>
          <w:szCs w:val="24"/>
        </w:rPr>
        <w:t xml:space="preserve"> (2012) Genetic Studies of Complex Diseases in the Sequence Era.</w:t>
      </w:r>
      <w:r w:rsidR="00626E86">
        <w:rPr>
          <w:color w:val="000000"/>
          <w:szCs w:val="24"/>
        </w:rPr>
        <w:t xml:space="preserve"> </w:t>
      </w:r>
      <w:r w:rsidR="00626E86" w:rsidRPr="00626E86">
        <w:rPr>
          <w:color w:val="000000"/>
          <w:szCs w:val="24"/>
        </w:rPr>
        <w:t>Journal of Genetic Syndromes &amp; Gene Therapy</w:t>
      </w:r>
      <w:r w:rsidR="00626E86">
        <w:rPr>
          <w:color w:val="000000"/>
          <w:szCs w:val="24"/>
        </w:rPr>
        <w:t xml:space="preserve">. </w:t>
      </w:r>
      <w:r w:rsidRPr="00DB5D37">
        <w:rPr>
          <w:color w:val="000000"/>
          <w:szCs w:val="24"/>
        </w:rPr>
        <w:t xml:space="preserve"> doi: 10.4172/jgddi.1000e102</w:t>
      </w:r>
    </w:p>
    <w:p w:rsidR="00DB5D37" w:rsidRDefault="00DB5D37" w:rsidP="00DB5D37">
      <w:pPr>
        <w:ind w:left="360"/>
        <w:rPr>
          <w:color w:val="000000"/>
          <w:szCs w:val="24"/>
        </w:rPr>
      </w:pPr>
    </w:p>
    <w:p w:rsidR="00DB5D37" w:rsidRDefault="00DB5D37" w:rsidP="00DB5D37">
      <w:pPr>
        <w:rPr>
          <w:b/>
          <w:color w:val="000000"/>
          <w:szCs w:val="24"/>
        </w:rPr>
      </w:pPr>
      <w:r w:rsidRPr="00DB5D37">
        <w:rPr>
          <w:b/>
          <w:color w:val="000000"/>
          <w:szCs w:val="24"/>
        </w:rPr>
        <w:t>C.  LETTER TO EDITOR</w:t>
      </w:r>
    </w:p>
    <w:p w:rsidR="00DB5D37" w:rsidRPr="00DB5D37" w:rsidRDefault="00DB5D37" w:rsidP="00DB5D37">
      <w:pPr>
        <w:rPr>
          <w:b/>
          <w:color w:val="000000"/>
          <w:szCs w:val="24"/>
        </w:rPr>
      </w:pPr>
    </w:p>
    <w:p w:rsidR="00E80067" w:rsidRDefault="00E80067" w:rsidP="002B137B">
      <w:pPr>
        <w:numPr>
          <w:ilvl w:val="3"/>
          <w:numId w:val="2"/>
        </w:numPr>
        <w:rPr>
          <w:color w:val="000000"/>
          <w:szCs w:val="24"/>
        </w:rPr>
      </w:pPr>
      <w:r w:rsidRPr="00DB5D37">
        <w:rPr>
          <w:color w:val="000000"/>
          <w:szCs w:val="24"/>
        </w:rPr>
        <w:t xml:space="preserve">Zhao J, Boerwinkle E, Xiong MM. (2006) Impact of haplotype-frequency estimation error on test statistics in association studies. </w:t>
      </w:r>
      <w:hyperlink r:id="rId72" w:history="1">
        <w:r w:rsidRPr="00DB5D37">
          <w:rPr>
            <w:color w:val="000000"/>
            <w:szCs w:val="24"/>
          </w:rPr>
          <w:t>Am J Hum Genet.</w:t>
        </w:r>
      </w:hyperlink>
      <w:r w:rsidRPr="00DB5D37">
        <w:rPr>
          <w:color w:val="000000"/>
          <w:szCs w:val="24"/>
        </w:rPr>
        <w:t xml:space="preserve"> 78:728-729</w:t>
      </w:r>
      <w:r w:rsidR="00700E19" w:rsidRPr="00DB5D37">
        <w:rPr>
          <w:color w:val="000000"/>
          <w:szCs w:val="24"/>
        </w:rPr>
        <w:t>.</w:t>
      </w:r>
    </w:p>
    <w:p w:rsidR="00EE57AC" w:rsidRDefault="00EE57AC" w:rsidP="00EE57AC">
      <w:pPr>
        <w:ind w:left="360"/>
        <w:rPr>
          <w:color w:val="000000"/>
          <w:szCs w:val="24"/>
        </w:rPr>
      </w:pPr>
    </w:p>
    <w:p w:rsidR="00DB5D37" w:rsidRDefault="00DB5D37" w:rsidP="00DB5D37">
      <w:pPr>
        <w:rPr>
          <w:b/>
          <w:color w:val="000000"/>
        </w:rPr>
      </w:pPr>
      <w:r w:rsidRPr="00DB5D37">
        <w:rPr>
          <w:b/>
          <w:color w:val="000000"/>
        </w:rPr>
        <w:t>D.  PAPERS IN PEER REVIEWD CONFERENCE PROCEEDINGS</w:t>
      </w:r>
    </w:p>
    <w:p w:rsidR="00EE57AC" w:rsidRPr="00DB5D37" w:rsidRDefault="00EE57AC" w:rsidP="00DB5D37">
      <w:pPr>
        <w:rPr>
          <w:b/>
          <w:color w:val="000000"/>
        </w:rPr>
      </w:pPr>
    </w:p>
    <w:p w:rsidR="00DB5D37" w:rsidRDefault="00DB5D37" w:rsidP="00DB5D37">
      <w:pPr>
        <w:pStyle w:val="ListParagraph"/>
        <w:numPr>
          <w:ilvl w:val="3"/>
          <w:numId w:val="2"/>
        </w:numPr>
        <w:rPr>
          <w:rFonts w:eastAsia="SimSun"/>
          <w:snapToGrid w:val="0"/>
          <w:color w:val="000000"/>
          <w:lang w:eastAsia="en-US"/>
        </w:rPr>
      </w:pPr>
      <w:r w:rsidRPr="00DB5D37">
        <w:rPr>
          <w:rFonts w:eastAsia="SimSun"/>
          <w:snapToGrid w:val="0"/>
          <w:color w:val="000000"/>
          <w:lang w:eastAsia="en-US"/>
        </w:rPr>
        <w:t>Siu H, Jin L and Xiong MM (2011). Population structure analysis for next-generation</w:t>
      </w:r>
      <w:r w:rsidRPr="00DB5D37">
        <w:t xml:space="preserve"> </w:t>
      </w:r>
      <w:r w:rsidRPr="00DB5D37">
        <w:rPr>
          <w:rFonts w:eastAsia="SimSun"/>
          <w:snapToGrid w:val="0"/>
          <w:color w:val="000000"/>
          <w:lang w:eastAsia="en-US"/>
        </w:rPr>
        <w:t>sequencing. 2011 IEEE World Congress on Engineering and Technology. Shanghai, China. October 28-Novemeber 2, 2011.</w:t>
      </w:r>
    </w:p>
    <w:p w:rsidR="00DB5D37" w:rsidRDefault="00DB5D37" w:rsidP="00DB5D37">
      <w:pPr>
        <w:pStyle w:val="ListParagraph"/>
        <w:numPr>
          <w:ilvl w:val="3"/>
          <w:numId w:val="2"/>
        </w:numPr>
        <w:rPr>
          <w:rFonts w:eastAsia="SimSun"/>
          <w:snapToGrid w:val="0"/>
          <w:color w:val="000000"/>
          <w:lang w:eastAsia="en-US"/>
        </w:rPr>
      </w:pPr>
      <w:r w:rsidRPr="00DB5D37">
        <w:rPr>
          <w:rFonts w:eastAsia="SimSun"/>
          <w:snapToGrid w:val="0"/>
          <w:color w:val="000000"/>
          <w:lang w:eastAsia="en-US"/>
        </w:rPr>
        <w:t>Xiong MM, Dong H, Siu, H, Peng G, Wang Y, Jin L (2010).</w:t>
      </w:r>
      <w:r>
        <w:rPr>
          <w:rFonts w:eastAsia="SimSun"/>
          <w:snapToGrid w:val="0"/>
          <w:color w:val="000000"/>
          <w:lang w:eastAsia="en-US"/>
        </w:rPr>
        <w:t xml:space="preserve"> Genome-Wide Association     </w:t>
      </w:r>
      <w:r w:rsidRPr="00DB5D37">
        <w:rPr>
          <w:rFonts w:eastAsia="SimSun"/>
          <w:snapToGrid w:val="0"/>
          <w:color w:val="000000"/>
          <w:lang w:eastAsia="en-US"/>
        </w:rPr>
        <w:t>Studies of Copy Number Variation in Glioblastoma</w:t>
      </w:r>
      <w:r>
        <w:rPr>
          <w:rFonts w:eastAsia="SimSun"/>
          <w:snapToGrid w:val="0"/>
          <w:color w:val="000000"/>
          <w:lang w:eastAsia="en-US"/>
        </w:rPr>
        <w:t xml:space="preserve">. </w:t>
      </w:r>
      <w:r w:rsidRPr="00DB5D37">
        <w:rPr>
          <w:rFonts w:eastAsia="SimSun"/>
          <w:snapToGrid w:val="0"/>
          <w:color w:val="000000"/>
          <w:lang w:eastAsia="en-US"/>
        </w:rPr>
        <w:t>2010 4th International Conference on    Bioinformatics and Biomedical  Engineering (iCBBE),Digital Object Identifier:  10.1109/ICBBE.2010.5516437, PP. 1-4.</w:t>
      </w:r>
    </w:p>
    <w:p w:rsidR="003E421A" w:rsidRPr="00DB5D37" w:rsidRDefault="00E80067" w:rsidP="00DB5D37">
      <w:pPr>
        <w:pStyle w:val="ListParagraph"/>
        <w:numPr>
          <w:ilvl w:val="3"/>
          <w:numId w:val="2"/>
        </w:numPr>
        <w:rPr>
          <w:rFonts w:eastAsia="SimSun"/>
          <w:snapToGrid w:val="0"/>
          <w:color w:val="000000"/>
          <w:lang w:eastAsia="en-US"/>
        </w:rPr>
      </w:pPr>
      <w:bookmarkStart w:id="0" w:name="OLE_LINK2"/>
      <w:bookmarkStart w:id="1" w:name="OLE_LINK3"/>
      <w:r w:rsidRPr="00DB5D37">
        <w:rPr>
          <w:color w:val="000000"/>
        </w:rPr>
        <w:t>Dong H, Siu H, Luo L, Fang X, Jin L and Xiong MM</w:t>
      </w:r>
      <w:r w:rsidR="00700E19" w:rsidRPr="00DB5D37">
        <w:rPr>
          <w:color w:val="000000"/>
        </w:rPr>
        <w:t>.</w:t>
      </w:r>
      <w:r w:rsidRPr="00DB5D37">
        <w:rPr>
          <w:color w:val="000000"/>
        </w:rPr>
        <w:t xml:space="preserve"> (2009). Investigating Gene and MicroRNA Expression in Glioblastoma. The Proceedings of the International Joint Conference on Bioinformatics, Systems Biology and Intelligent Computing (IJCBS 2009) PP. 17-22 August 3-6, 2009, Shanghai, China.</w:t>
      </w:r>
    </w:p>
    <w:p w:rsidR="00E80067" w:rsidRPr="00DB5D37" w:rsidRDefault="00E80067" w:rsidP="00DB5D37">
      <w:pPr>
        <w:pStyle w:val="ListParagraph"/>
        <w:numPr>
          <w:ilvl w:val="3"/>
          <w:numId w:val="2"/>
        </w:numPr>
        <w:rPr>
          <w:rFonts w:eastAsia="SimSun"/>
          <w:snapToGrid w:val="0"/>
          <w:color w:val="000000"/>
          <w:lang w:eastAsia="en-US"/>
        </w:rPr>
      </w:pPr>
      <w:r w:rsidRPr="00DB5D37">
        <w:rPr>
          <w:color w:val="000000"/>
        </w:rPr>
        <w:t>Zhou Q,  Li Y and Xiong MM</w:t>
      </w:r>
      <w:r w:rsidR="00700E19" w:rsidRPr="00DB5D37">
        <w:rPr>
          <w:color w:val="000000"/>
        </w:rPr>
        <w:t>.</w:t>
      </w:r>
      <w:r w:rsidRPr="00DB5D37">
        <w:rPr>
          <w:color w:val="000000"/>
        </w:rPr>
        <w:t xml:space="preserve"> (2009) New results on cell metabolic netw</w:t>
      </w:r>
      <w:r w:rsidR="00D430DC" w:rsidRPr="00DB5D37">
        <w:rPr>
          <w:color w:val="000000"/>
        </w:rPr>
        <w:t xml:space="preserve">orks. </w:t>
      </w:r>
      <w:hyperlink r:id="rId73" w:history="1">
        <w:r w:rsidR="00D430DC" w:rsidRPr="00DB5D37">
          <w:rPr>
            <w:color w:val="000000"/>
          </w:rPr>
          <w:t xml:space="preserve">Bioinformatics and Biomedical Engineering , 2009. ICBBE 2009. 3rd International Conference on </w:t>
        </w:r>
      </w:hyperlink>
      <w:r w:rsidR="00D430DC" w:rsidRPr="00DB5D37">
        <w:rPr>
          <w:color w:val="000000"/>
        </w:rPr>
        <w:t xml:space="preserve"> Digital Object Identifier: </w:t>
      </w:r>
      <w:hyperlink r:id="rId74" w:tgtFrame="blank" w:history="1">
        <w:r w:rsidR="00D430DC" w:rsidRPr="00DB5D37">
          <w:rPr>
            <w:color w:val="000000"/>
          </w:rPr>
          <w:t>10.1109/ICBBE.2009.5163104</w:t>
        </w:r>
      </w:hyperlink>
      <w:r w:rsidR="00E20BE6" w:rsidRPr="00DB5D37">
        <w:rPr>
          <w:color w:val="000000"/>
        </w:rPr>
        <w:t>, PP. 1-4.</w:t>
      </w:r>
      <w:r w:rsidR="00D430DC" w:rsidRPr="00DB5D37">
        <w:rPr>
          <w:color w:val="000000"/>
        </w:rPr>
        <w:t xml:space="preserve"> </w:t>
      </w:r>
    </w:p>
    <w:p w:rsidR="00E80067" w:rsidRPr="00E4675B" w:rsidRDefault="00E80067" w:rsidP="00322229">
      <w:pPr>
        <w:numPr>
          <w:ilvl w:val="3"/>
          <w:numId w:val="2"/>
        </w:numPr>
        <w:ind w:hanging="450"/>
        <w:rPr>
          <w:color w:val="000000"/>
          <w:szCs w:val="24"/>
        </w:rPr>
      </w:pPr>
      <w:r w:rsidRPr="00E4675B">
        <w:rPr>
          <w:color w:val="000000"/>
          <w:szCs w:val="24"/>
        </w:rPr>
        <w:t>Siu H, Dong H, Jin L and Xiong MM</w:t>
      </w:r>
      <w:r w:rsidR="00700E19" w:rsidRPr="00E4675B">
        <w:rPr>
          <w:color w:val="000000"/>
          <w:szCs w:val="24"/>
        </w:rPr>
        <w:t>.</w:t>
      </w:r>
      <w:r w:rsidRPr="00E4675B">
        <w:rPr>
          <w:color w:val="000000"/>
          <w:szCs w:val="24"/>
        </w:rPr>
        <w:t xml:space="preserve"> (2009). New Statistics for Testing  differential Expression of Pathways from microarray data. </w:t>
      </w:r>
      <w:hyperlink r:id="rId75" w:history="1">
        <w:r w:rsidRPr="00E4675B">
          <w:rPr>
            <w:color w:val="000000"/>
            <w:szCs w:val="24"/>
          </w:rPr>
          <w:t>Lecture Notes of the Institute for Computer Sciences, Social Informatics and Telecommunications Engineering</w:t>
        </w:r>
      </w:hyperlink>
      <w:r w:rsidRPr="00E4675B">
        <w:rPr>
          <w:color w:val="000000"/>
          <w:szCs w:val="24"/>
        </w:rPr>
        <w:t>. 4: 277-285.</w:t>
      </w:r>
    </w:p>
    <w:p w:rsidR="00E80067" w:rsidRPr="00E4675B" w:rsidRDefault="00E80067" w:rsidP="00322229">
      <w:pPr>
        <w:numPr>
          <w:ilvl w:val="3"/>
          <w:numId w:val="2"/>
        </w:numPr>
        <w:ind w:hanging="450"/>
        <w:rPr>
          <w:color w:val="000000"/>
          <w:szCs w:val="24"/>
        </w:rPr>
      </w:pPr>
      <w:r w:rsidRPr="00E4675B">
        <w:rPr>
          <w:color w:val="000000"/>
          <w:szCs w:val="24"/>
        </w:rPr>
        <w:t>Zhou Q, Li Y and Xiong MM</w:t>
      </w:r>
      <w:r w:rsidR="00700E19" w:rsidRPr="00E4675B">
        <w:rPr>
          <w:color w:val="000000"/>
          <w:szCs w:val="24"/>
        </w:rPr>
        <w:t>.</w:t>
      </w:r>
      <w:r w:rsidRPr="00E4675B">
        <w:rPr>
          <w:color w:val="000000"/>
          <w:szCs w:val="24"/>
        </w:rPr>
        <w:t xml:space="preserve"> (2008) New Results on Cell Metabolic Networks. 2008' International Workshop Information Technology and Security (WITS'2008), 338-341. 20-22 December 2008</w:t>
      </w:r>
      <w:r w:rsidR="002D7D75" w:rsidRPr="00E4675B">
        <w:rPr>
          <w:color w:val="000000"/>
          <w:szCs w:val="24"/>
        </w:rPr>
        <w:t>,</w:t>
      </w:r>
      <w:r w:rsidRPr="00E4675B">
        <w:rPr>
          <w:color w:val="000000"/>
          <w:szCs w:val="24"/>
        </w:rPr>
        <w:t xml:space="preserve"> Shanghai, China. </w:t>
      </w:r>
      <w:hyperlink r:id="rId76" w:history="1">
        <w:r w:rsidRPr="00E4675B">
          <w:rPr>
            <w:color w:val="000000"/>
            <w:szCs w:val="24"/>
          </w:rPr>
          <w:t>http://www.isise.org/wits.htm</w:t>
        </w:r>
      </w:hyperlink>
      <w:r w:rsidRPr="00E4675B">
        <w:rPr>
          <w:color w:val="000000"/>
          <w:szCs w:val="24"/>
        </w:rPr>
        <w:t xml:space="preserve">. </w:t>
      </w:r>
    </w:p>
    <w:p w:rsidR="00E80067" w:rsidRPr="00E4675B" w:rsidRDefault="00E80067" w:rsidP="00322229">
      <w:pPr>
        <w:numPr>
          <w:ilvl w:val="3"/>
          <w:numId w:val="2"/>
        </w:numPr>
        <w:ind w:hanging="450"/>
        <w:rPr>
          <w:color w:val="000000"/>
          <w:szCs w:val="24"/>
        </w:rPr>
      </w:pPr>
      <w:r w:rsidRPr="00E4675B">
        <w:rPr>
          <w:color w:val="000000"/>
          <w:szCs w:val="24"/>
        </w:rPr>
        <w:t>Zhou Q, Zhu Y and Xiong MM</w:t>
      </w:r>
      <w:r w:rsidR="00700E19" w:rsidRPr="00E4675B">
        <w:rPr>
          <w:color w:val="000000"/>
          <w:szCs w:val="24"/>
        </w:rPr>
        <w:t>.</w:t>
      </w:r>
      <w:r w:rsidRPr="00E4675B">
        <w:rPr>
          <w:color w:val="000000"/>
          <w:szCs w:val="24"/>
        </w:rPr>
        <w:t xml:space="preserve"> (2008). New choices of search directions used in constructing quadratic interpolation models. </w:t>
      </w:r>
      <w:hyperlink r:id="rId77" w:history="1">
        <w:r w:rsidRPr="00E4675B">
          <w:rPr>
            <w:color w:val="000000"/>
            <w:szCs w:val="24"/>
          </w:rPr>
          <w:t>Machine Learning and Cybernetics, 2008 International Conference on</w:t>
        </w:r>
      </w:hyperlink>
      <w:r w:rsidRPr="00E4675B">
        <w:rPr>
          <w:color w:val="000000"/>
          <w:szCs w:val="24"/>
        </w:rPr>
        <w:t xml:space="preserve">, 4: 2320-2325 . ICMLC 2008. </w:t>
      </w:r>
    </w:p>
    <w:p w:rsidR="00E80067" w:rsidRPr="00E4675B" w:rsidRDefault="00E80067" w:rsidP="00322229">
      <w:pPr>
        <w:numPr>
          <w:ilvl w:val="3"/>
          <w:numId w:val="2"/>
        </w:numPr>
        <w:ind w:hanging="450"/>
        <w:rPr>
          <w:color w:val="000000"/>
          <w:szCs w:val="24"/>
        </w:rPr>
      </w:pPr>
      <w:r w:rsidRPr="00E4675B">
        <w:rPr>
          <w:color w:val="000000"/>
          <w:szCs w:val="24"/>
        </w:rPr>
        <w:t>Zhou Q, Wang D and Xiong MM</w:t>
      </w:r>
      <w:r w:rsidR="00700E19" w:rsidRPr="00E4675B">
        <w:rPr>
          <w:color w:val="000000"/>
          <w:szCs w:val="24"/>
        </w:rPr>
        <w:t>.</w:t>
      </w:r>
      <w:r w:rsidRPr="00E4675B">
        <w:rPr>
          <w:color w:val="000000"/>
          <w:szCs w:val="24"/>
        </w:rPr>
        <w:t xml:space="preserve"> (2007) Dynamic flux balance analysis of metabolic networks using the penalty function methods. Systems, Man and Cybernetics. 2007. ISIC. IEEE International Conference on IEEE 2007 International Conference on, 3594-3599  Oct. 7-10, 2007, Montreal, Canada.</w:t>
      </w:r>
    </w:p>
    <w:p w:rsidR="00E80067" w:rsidRPr="000B1449" w:rsidRDefault="00E80067" w:rsidP="00322229">
      <w:pPr>
        <w:numPr>
          <w:ilvl w:val="3"/>
          <w:numId w:val="2"/>
        </w:numPr>
        <w:ind w:hanging="450"/>
        <w:rPr>
          <w:color w:val="000000"/>
          <w:szCs w:val="24"/>
        </w:rPr>
      </w:pPr>
      <w:r w:rsidRPr="000B1449">
        <w:rPr>
          <w:color w:val="000000"/>
          <w:szCs w:val="24"/>
        </w:rPr>
        <w:t xml:space="preserve">Sun, X, Qian J, Jin L and </w:t>
      </w:r>
      <w:r w:rsidRPr="000B1449">
        <w:rPr>
          <w:b/>
          <w:color w:val="000000"/>
          <w:szCs w:val="24"/>
        </w:rPr>
        <w:t>Xiong MM</w:t>
      </w:r>
      <w:r w:rsidR="00700E19">
        <w:rPr>
          <w:b/>
          <w:color w:val="000000"/>
          <w:szCs w:val="24"/>
        </w:rPr>
        <w:t>.</w:t>
      </w:r>
      <w:r w:rsidRPr="000B1449">
        <w:rPr>
          <w:color w:val="000000"/>
          <w:szCs w:val="24"/>
        </w:rPr>
        <w:t xml:space="preserve"> (2006) State Space equations for modeling gene networks. Proceedings of the First International Conference on Computational Systems Biology, 205-212, July 20-23, 2006, Shanghai, China.</w:t>
      </w:r>
    </w:p>
    <w:p w:rsidR="00E80067" w:rsidRPr="000B1449" w:rsidRDefault="00E80067" w:rsidP="00322229">
      <w:pPr>
        <w:numPr>
          <w:ilvl w:val="3"/>
          <w:numId w:val="2"/>
        </w:numPr>
        <w:ind w:hanging="450"/>
        <w:rPr>
          <w:color w:val="000000"/>
          <w:szCs w:val="24"/>
        </w:rPr>
      </w:pPr>
      <w:r w:rsidRPr="000B1449">
        <w:rPr>
          <w:b/>
          <w:color w:val="000000"/>
          <w:szCs w:val="24"/>
        </w:rPr>
        <w:t>Xiong MM</w:t>
      </w:r>
      <w:r w:rsidRPr="000B1449">
        <w:rPr>
          <w:color w:val="000000"/>
          <w:szCs w:val="24"/>
        </w:rPr>
        <w:t xml:space="preserve"> and Jin L. (2005) State-space approach to modeling dynamics of gene regulation in networks. Proceedings of the 2005 International Joint Conference of InCob, AASBi and KSBI , 191-196,  September 22-24, 2005,  Busan, Korea.</w:t>
      </w:r>
    </w:p>
    <w:bookmarkEnd w:id="0"/>
    <w:bookmarkEnd w:id="1"/>
    <w:p w:rsidR="00E80067" w:rsidRDefault="00E80067" w:rsidP="00322229">
      <w:pPr>
        <w:numPr>
          <w:ilvl w:val="3"/>
          <w:numId w:val="2"/>
        </w:numPr>
        <w:ind w:hanging="450"/>
        <w:rPr>
          <w:color w:val="000000"/>
          <w:szCs w:val="24"/>
        </w:rPr>
      </w:pPr>
      <w:r w:rsidRPr="000B1449">
        <w:rPr>
          <w:color w:val="000000"/>
          <w:szCs w:val="24"/>
        </w:rPr>
        <w:t xml:space="preserve">Xiong H, Li J and </w:t>
      </w:r>
      <w:r w:rsidRPr="000B1449">
        <w:rPr>
          <w:b/>
          <w:bCs/>
          <w:color w:val="000000"/>
          <w:szCs w:val="24"/>
        </w:rPr>
        <w:t>Xiong MM</w:t>
      </w:r>
      <w:r w:rsidR="00700E19">
        <w:rPr>
          <w:b/>
          <w:bCs/>
          <w:color w:val="000000"/>
          <w:szCs w:val="24"/>
        </w:rPr>
        <w:t>.</w:t>
      </w:r>
      <w:r w:rsidRPr="000B1449">
        <w:rPr>
          <w:color w:val="000000"/>
          <w:szCs w:val="24"/>
        </w:rPr>
        <w:t xml:space="preserve"> (2003) Identification of differentially regulated genetic networks. Proceedings of the International Conference on Artificial Intelligence, Vol I, P444-450. Monte Carlo Resort, Las Vegas, Nevada, June 23-26. </w:t>
      </w:r>
    </w:p>
    <w:p w:rsidR="002D46A8" w:rsidRPr="001322FA" w:rsidRDefault="001322FA" w:rsidP="00322229">
      <w:pPr>
        <w:numPr>
          <w:ilvl w:val="3"/>
          <w:numId w:val="2"/>
        </w:numPr>
        <w:ind w:hanging="450"/>
        <w:rPr>
          <w:color w:val="000000" w:themeColor="text1"/>
          <w:szCs w:val="24"/>
        </w:rPr>
      </w:pPr>
      <w:r>
        <w:rPr>
          <w:color w:val="000000" w:themeColor="text1"/>
          <w:szCs w:val="24"/>
        </w:rPr>
        <w:lastRenderedPageBreak/>
        <w:t>Xiong H, Jun L, Xiong MM</w:t>
      </w:r>
      <w:r w:rsidR="002D46A8" w:rsidRPr="001322FA">
        <w:rPr>
          <w:color w:val="000000" w:themeColor="text1"/>
          <w:szCs w:val="24"/>
        </w:rPr>
        <w:t xml:space="preserve">. Identification of Differentially Regulated Genetic Network.  </w:t>
      </w:r>
      <w:r>
        <w:rPr>
          <w:color w:val="000000" w:themeColor="text1"/>
          <w:szCs w:val="24"/>
        </w:rPr>
        <w:t>IC-AI; 2003; 2003. p. 444-50.</w:t>
      </w:r>
    </w:p>
    <w:p w:rsidR="00E80067" w:rsidRPr="000B1449" w:rsidRDefault="00E80067" w:rsidP="00322229">
      <w:pPr>
        <w:numPr>
          <w:ilvl w:val="3"/>
          <w:numId w:val="2"/>
        </w:numPr>
        <w:ind w:hanging="450"/>
        <w:rPr>
          <w:color w:val="000000"/>
          <w:szCs w:val="24"/>
        </w:rPr>
      </w:pPr>
      <w:r w:rsidRPr="000B1449">
        <w:rPr>
          <w:b/>
          <w:bCs/>
          <w:color w:val="000000"/>
          <w:szCs w:val="24"/>
        </w:rPr>
        <w:t>Xiong MM,</w:t>
      </w:r>
      <w:r w:rsidRPr="000B1449">
        <w:rPr>
          <w:color w:val="000000"/>
          <w:szCs w:val="24"/>
        </w:rPr>
        <w:t xml:space="preserve"> Akey J, and Jin L. (2000) The haplotype linkage disequilibrium test for genome-wide screens: its power and study design. Pacific Symposium on Biocomputing 5: 672-681</w:t>
      </w:r>
      <w:r w:rsidR="00700E19">
        <w:rPr>
          <w:color w:val="000000"/>
          <w:szCs w:val="24"/>
        </w:rPr>
        <w:t>.</w:t>
      </w:r>
    </w:p>
    <w:p w:rsidR="00E80067" w:rsidRPr="000B1449" w:rsidRDefault="00E80067" w:rsidP="00322229">
      <w:pPr>
        <w:numPr>
          <w:ilvl w:val="3"/>
          <w:numId w:val="2"/>
        </w:numPr>
        <w:ind w:hanging="450"/>
        <w:rPr>
          <w:color w:val="000000"/>
          <w:szCs w:val="24"/>
        </w:rPr>
      </w:pPr>
      <w:r w:rsidRPr="000B1449">
        <w:rPr>
          <w:b/>
          <w:bCs/>
          <w:color w:val="000000"/>
          <w:szCs w:val="24"/>
        </w:rPr>
        <w:t>Xiong MM</w:t>
      </w:r>
      <w:r w:rsidRPr="000B1449">
        <w:rPr>
          <w:color w:val="000000"/>
          <w:szCs w:val="24"/>
        </w:rPr>
        <w:t>, Wang J, Wang P</w:t>
      </w:r>
      <w:r w:rsidR="00700E19">
        <w:rPr>
          <w:color w:val="000000"/>
          <w:szCs w:val="24"/>
        </w:rPr>
        <w:t>.</w:t>
      </w:r>
      <w:r w:rsidRPr="000B1449">
        <w:rPr>
          <w:color w:val="000000"/>
          <w:szCs w:val="24"/>
        </w:rPr>
        <w:t xml:space="preserve"> (1999) Recurrent Neural Networks for Linear Programming with a Continuous Trajectory, PDSI. 30: 844-849</w:t>
      </w:r>
      <w:r w:rsidR="00700E19">
        <w:rPr>
          <w:color w:val="000000"/>
          <w:szCs w:val="24"/>
        </w:rPr>
        <w:t>.</w:t>
      </w:r>
    </w:p>
    <w:p w:rsidR="00E80067" w:rsidRPr="000B1449" w:rsidRDefault="00E80067" w:rsidP="00322229">
      <w:pPr>
        <w:numPr>
          <w:ilvl w:val="3"/>
          <w:numId w:val="2"/>
        </w:numPr>
        <w:ind w:hanging="450"/>
        <w:rPr>
          <w:color w:val="000000"/>
          <w:szCs w:val="24"/>
        </w:rPr>
      </w:pPr>
      <w:r w:rsidRPr="000B1449">
        <w:rPr>
          <w:b/>
          <w:bCs/>
          <w:color w:val="000000"/>
          <w:szCs w:val="24"/>
        </w:rPr>
        <w:t>Xiong MM</w:t>
      </w:r>
      <w:r w:rsidRPr="000B1449">
        <w:rPr>
          <w:color w:val="000000"/>
          <w:szCs w:val="24"/>
        </w:rPr>
        <w:t>. (1997) Toward functional genomics. Proceedings of the International Symposium on Theoretical Biophysics and Biomathematics 33-38</w:t>
      </w:r>
      <w:r w:rsidR="00700E19">
        <w:rPr>
          <w:color w:val="000000"/>
          <w:szCs w:val="24"/>
        </w:rPr>
        <w:t>.</w:t>
      </w:r>
    </w:p>
    <w:p w:rsidR="00E80067" w:rsidRPr="000B1449" w:rsidRDefault="00E80067" w:rsidP="00322229">
      <w:pPr>
        <w:numPr>
          <w:ilvl w:val="3"/>
          <w:numId w:val="2"/>
        </w:numPr>
        <w:ind w:hanging="450"/>
        <w:rPr>
          <w:color w:val="000000"/>
          <w:szCs w:val="24"/>
        </w:rPr>
      </w:pPr>
      <w:r w:rsidRPr="000B1449">
        <w:rPr>
          <w:b/>
          <w:bCs/>
          <w:color w:val="000000"/>
          <w:szCs w:val="24"/>
        </w:rPr>
        <w:t>Xiong MM</w:t>
      </w:r>
      <w:r w:rsidRPr="000B1449">
        <w:rPr>
          <w:color w:val="000000"/>
          <w:szCs w:val="24"/>
        </w:rPr>
        <w:t xml:space="preserve"> and Wang P. (1994) Weighted neural network models for nonlinear regression with fixed and random effects.  World Congress on Neural Networks, V.III, 478-485</w:t>
      </w:r>
      <w:r w:rsidR="00700E19">
        <w:rPr>
          <w:color w:val="000000"/>
          <w:szCs w:val="24"/>
        </w:rPr>
        <w:t>.</w:t>
      </w:r>
    </w:p>
    <w:p w:rsidR="00E80067" w:rsidRPr="000B1449" w:rsidRDefault="00E80067" w:rsidP="00322229">
      <w:pPr>
        <w:numPr>
          <w:ilvl w:val="3"/>
          <w:numId w:val="2"/>
        </w:numPr>
        <w:ind w:hanging="450"/>
        <w:rPr>
          <w:color w:val="000000"/>
          <w:szCs w:val="24"/>
        </w:rPr>
      </w:pPr>
      <w:r w:rsidRPr="000B1449">
        <w:rPr>
          <w:b/>
          <w:bCs/>
          <w:color w:val="000000"/>
          <w:szCs w:val="24"/>
        </w:rPr>
        <w:t>Xiong MM</w:t>
      </w:r>
      <w:r w:rsidR="00700E19">
        <w:rPr>
          <w:b/>
          <w:bCs/>
          <w:color w:val="000000"/>
          <w:szCs w:val="24"/>
        </w:rPr>
        <w:t>.</w:t>
      </w:r>
      <w:r w:rsidRPr="000B1449">
        <w:rPr>
          <w:color w:val="000000"/>
          <w:szCs w:val="24"/>
        </w:rPr>
        <w:t xml:space="preserve"> (1994) Neural Networks with Hidden Markov Processes. Intelligent Engineering Systems through Artificial Neural Networks.  45-50, ASME Press, New York.</w:t>
      </w:r>
    </w:p>
    <w:p w:rsidR="00E80067" w:rsidRPr="00701DD6" w:rsidRDefault="00E80067" w:rsidP="00322229">
      <w:pPr>
        <w:numPr>
          <w:ilvl w:val="3"/>
          <w:numId w:val="2"/>
        </w:numPr>
        <w:ind w:hanging="450"/>
        <w:rPr>
          <w:color w:val="000000"/>
          <w:szCs w:val="24"/>
        </w:rPr>
      </w:pPr>
      <w:r w:rsidRPr="000B1449">
        <w:rPr>
          <w:b/>
          <w:bCs/>
          <w:color w:val="000000"/>
          <w:szCs w:val="24"/>
        </w:rPr>
        <w:t>Xiong MM</w:t>
      </w:r>
      <w:r w:rsidRPr="000B1449">
        <w:rPr>
          <w:color w:val="000000"/>
          <w:szCs w:val="24"/>
        </w:rPr>
        <w:t>, Arnold J. and Chen HJ. (1993) An O (n</w:t>
      </w:r>
      <w:r w:rsidRPr="000B1449">
        <w:rPr>
          <w:color w:val="000000"/>
          <w:szCs w:val="24"/>
          <w:vertAlign w:val="superscript"/>
        </w:rPr>
        <w:t xml:space="preserve">3 </w:t>
      </w:r>
      <w:r w:rsidRPr="000B1449">
        <w:rPr>
          <w:color w:val="000000"/>
          <w:szCs w:val="24"/>
        </w:rPr>
        <w:t xml:space="preserve">)  neural network  model for linear </w:t>
      </w:r>
      <w:r w:rsidRPr="00701DD6">
        <w:rPr>
          <w:color w:val="000000"/>
          <w:szCs w:val="24"/>
        </w:rPr>
        <w:t>programming, Proceedings of World Congress on Neural Networks, V.I,  654-657, Portland, July 11-15</w:t>
      </w:r>
      <w:r w:rsidR="00700E19" w:rsidRPr="00701DD6">
        <w:rPr>
          <w:color w:val="000000"/>
          <w:szCs w:val="24"/>
        </w:rPr>
        <w:t>.</w:t>
      </w:r>
    </w:p>
    <w:p w:rsidR="00E80067" w:rsidRPr="00700E19" w:rsidRDefault="00E80067" w:rsidP="00322229">
      <w:pPr>
        <w:numPr>
          <w:ilvl w:val="3"/>
          <w:numId w:val="2"/>
        </w:numPr>
        <w:ind w:hanging="450"/>
        <w:rPr>
          <w:color w:val="000000"/>
          <w:szCs w:val="24"/>
        </w:rPr>
      </w:pPr>
      <w:r w:rsidRPr="00700E19">
        <w:rPr>
          <w:b/>
          <w:bCs/>
          <w:color w:val="000000"/>
          <w:szCs w:val="24"/>
        </w:rPr>
        <w:t>Xiong MM</w:t>
      </w:r>
      <w:r w:rsidRPr="00700E19">
        <w:rPr>
          <w:color w:val="000000"/>
          <w:szCs w:val="24"/>
        </w:rPr>
        <w:t>, Arnold J. and Chen HJ. (1993) A Neural Network Model Based on Differential-Algebraic Equations for Nonlinear Programming, IEEE International Conference on Neural Networks,  923-928, San Francisco,  March 28-April 1</w:t>
      </w:r>
      <w:r w:rsidR="00700E19">
        <w:rPr>
          <w:color w:val="000000"/>
          <w:szCs w:val="24"/>
        </w:rPr>
        <w:t>.</w:t>
      </w:r>
    </w:p>
    <w:p w:rsidR="00E80067" w:rsidRPr="000B1449" w:rsidRDefault="00E80067" w:rsidP="00322229">
      <w:pPr>
        <w:numPr>
          <w:ilvl w:val="3"/>
          <w:numId w:val="2"/>
        </w:numPr>
        <w:ind w:hanging="450"/>
        <w:rPr>
          <w:color w:val="000000"/>
          <w:szCs w:val="24"/>
        </w:rPr>
      </w:pPr>
      <w:r w:rsidRPr="000B1449">
        <w:rPr>
          <w:b/>
          <w:bCs/>
          <w:color w:val="000000"/>
          <w:szCs w:val="24"/>
        </w:rPr>
        <w:t>Xiong MM</w:t>
      </w:r>
      <w:r w:rsidRPr="000B1449">
        <w:rPr>
          <w:color w:val="000000"/>
          <w:szCs w:val="24"/>
        </w:rPr>
        <w:t>, Wang P. (1992) Learning Potential Functions and Differential   Inclusion.  Proceedings of IJCNN'92, Vol. I, 401-406 Baltimore, June 7-11</w:t>
      </w:r>
      <w:r w:rsidR="00700E19">
        <w:rPr>
          <w:color w:val="000000"/>
          <w:szCs w:val="24"/>
        </w:rPr>
        <w:t>.</w:t>
      </w:r>
      <w:r w:rsidRPr="000B1449">
        <w:rPr>
          <w:color w:val="000000"/>
          <w:szCs w:val="24"/>
        </w:rPr>
        <w:t xml:space="preserve">  </w:t>
      </w:r>
    </w:p>
    <w:p w:rsidR="00E80067" w:rsidRPr="000B1449" w:rsidRDefault="00E80067" w:rsidP="00322229">
      <w:pPr>
        <w:numPr>
          <w:ilvl w:val="3"/>
          <w:numId w:val="2"/>
        </w:numPr>
        <w:ind w:hanging="450"/>
        <w:rPr>
          <w:color w:val="000000"/>
          <w:szCs w:val="24"/>
        </w:rPr>
      </w:pPr>
      <w:r w:rsidRPr="000B1449">
        <w:rPr>
          <w:b/>
          <w:bCs/>
          <w:color w:val="000000"/>
          <w:szCs w:val="24"/>
        </w:rPr>
        <w:t>Xiong MM</w:t>
      </w:r>
      <w:r w:rsidRPr="000B1449">
        <w:rPr>
          <w:color w:val="000000"/>
          <w:szCs w:val="24"/>
        </w:rPr>
        <w:t xml:space="preserve">, Wang P, Arnold J, Stam A, Chen HJ. (1992) Hybrid Kohonen Self-organizing Neural Network and Multi-layer Neural Network Model for  Pattern Recognition and Nonlinear Regression, Intelligent Engineering Systems   Through Artificial Neural Networks,  439-444,  ASME Press, New York. </w:t>
      </w:r>
    </w:p>
    <w:p w:rsidR="00E80067" w:rsidRPr="000B1449" w:rsidRDefault="00E80067" w:rsidP="00E80067">
      <w:pPr>
        <w:rPr>
          <w:color w:val="000000"/>
          <w:szCs w:val="24"/>
        </w:rPr>
      </w:pPr>
    </w:p>
    <w:p w:rsidR="00E80067" w:rsidRPr="000B1449" w:rsidRDefault="002D7D75" w:rsidP="00E80067">
      <w:pPr>
        <w:rPr>
          <w:b/>
          <w:color w:val="000000"/>
          <w:szCs w:val="24"/>
        </w:rPr>
      </w:pPr>
      <w:r>
        <w:rPr>
          <w:b/>
          <w:color w:val="000000"/>
          <w:szCs w:val="24"/>
        </w:rPr>
        <w:t xml:space="preserve">E.  </w:t>
      </w:r>
      <w:r w:rsidR="00E80067" w:rsidRPr="000B1449">
        <w:rPr>
          <w:b/>
          <w:color w:val="000000"/>
          <w:szCs w:val="24"/>
        </w:rPr>
        <w:t>OTHER ARTICLES</w:t>
      </w:r>
    </w:p>
    <w:p w:rsidR="00BE6510" w:rsidRDefault="00BE6510" w:rsidP="005377E5">
      <w:pPr>
        <w:rPr>
          <w:snapToGrid/>
          <w:color w:val="000000"/>
          <w:szCs w:val="24"/>
        </w:rPr>
      </w:pPr>
    </w:p>
    <w:p w:rsidR="005377E5" w:rsidRDefault="005377E5" w:rsidP="00520A55">
      <w:pPr>
        <w:numPr>
          <w:ilvl w:val="3"/>
          <w:numId w:val="2"/>
        </w:numPr>
        <w:rPr>
          <w:snapToGrid/>
          <w:color w:val="000000"/>
          <w:szCs w:val="24"/>
        </w:rPr>
      </w:pPr>
      <w:r w:rsidRPr="005377E5">
        <w:rPr>
          <w:snapToGrid/>
          <w:color w:val="000000"/>
          <w:szCs w:val="24"/>
        </w:rPr>
        <w:t xml:space="preserve">Lin N, Jiang JH, Guo SC, Xiong MM.  (2014). </w:t>
      </w:r>
      <w:r>
        <w:rPr>
          <w:snapToGrid/>
          <w:color w:val="000000"/>
          <w:szCs w:val="24"/>
        </w:rPr>
        <w:t>Functional principal component a</w:t>
      </w:r>
      <w:r w:rsidRPr="005377E5">
        <w:rPr>
          <w:snapToGrid/>
          <w:color w:val="000000"/>
          <w:szCs w:val="24"/>
        </w:rPr>
        <w:t xml:space="preserve">nalysis </w:t>
      </w:r>
      <w:r>
        <w:rPr>
          <w:snapToGrid/>
          <w:color w:val="000000"/>
          <w:szCs w:val="24"/>
        </w:rPr>
        <w:t xml:space="preserve">   and randomized sparse clustering algorithm for m</w:t>
      </w:r>
      <w:r w:rsidR="00520A55">
        <w:rPr>
          <w:snapToGrid/>
          <w:color w:val="000000"/>
          <w:szCs w:val="24"/>
        </w:rPr>
        <w:t>edical image a</w:t>
      </w:r>
      <w:r w:rsidRPr="005377E5">
        <w:rPr>
          <w:snapToGrid/>
          <w:color w:val="000000"/>
          <w:szCs w:val="24"/>
        </w:rPr>
        <w:t>nalysis</w:t>
      </w:r>
      <w:r>
        <w:rPr>
          <w:snapToGrid/>
          <w:color w:val="000000"/>
          <w:szCs w:val="24"/>
        </w:rPr>
        <w:t xml:space="preserve">. </w:t>
      </w:r>
      <w:r w:rsidR="00520A55" w:rsidRPr="00520A55">
        <w:rPr>
          <w:snapToGrid/>
          <w:color w:val="000000"/>
          <w:szCs w:val="24"/>
        </w:rPr>
        <w:t>arXiv:1408.0204</w:t>
      </w:r>
      <w:r w:rsidR="00520A55">
        <w:rPr>
          <w:snapToGrid/>
          <w:color w:val="000000"/>
          <w:szCs w:val="24"/>
        </w:rPr>
        <w:t>.</w:t>
      </w:r>
    </w:p>
    <w:p w:rsidR="00F7712E" w:rsidRPr="005377E5" w:rsidRDefault="00F7712E" w:rsidP="00A83B21">
      <w:pPr>
        <w:numPr>
          <w:ilvl w:val="3"/>
          <w:numId w:val="2"/>
        </w:numPr>
        <w:rPr>
          <w:snapToGrid/>
          <w:color w:val="000000"/>
          <w:szCs w:val="24"/>
        </w:rPr>
      </w:pPr>
      <w:r>
        <w:rPr>
          <w:snapToGrid/>
          <w:color w:val="000000"/>
          <w:szCs w:val="24"/>
        </w:rPr>
        <w:t xml:space="preserve">Jiang JH, Lin N, Guo SC,2, Chen JY and </w:t>
      </w:r>
      <w:r w:rsidRPr="00F7712E">
        <w:rPr>
          <w:snapToGrid/>
          <w:color w:val="000000"/>
          <w:szCs w:val="24"/>
        </w:rPr>
        <w:t>Xiong</w:t>
      </w:r>
      <w:r>
        <w:rPr>
          <w:snapToGrid/>
          <w:color w:val="000000"/>
          <w:szCs w:val="24"/>
        </w:rPr>
        <w:t xml:space="preserve"> MM. (2014). </w:t>
      </w:r>
      <w:r w:rsidRPr="00F7712E">
        <w:rPr>
          <w:snapToGrid/>
          <w:color w:val="000000"/>
          <w:szCs w:val="24"/>
        </w:rPr>
        <w:t>Methods for Joint Imaging and RNA-seq Data Analysis</w:t>
      </w:r>
      <w:r>
        <w:rPr>
          <w:snapToGrid/>
          <w:color w:val="000000"/>
          <w:szCs w:val="24"/>
        </w:rPr>
        <w:t>. arXiv</w:t>
      </w:r>
      <w:r w:rsidR="00A83B21" w:rsidRPr="00A83B21">
        <w:rPr>
          <w:snapToGrid/>
          <w:color w:val="000000"/>
          <w:szCs w:val="24"/>
        </w:rPr>
        <w:t xml:space="preserve">1409.3899 </w:t>
      </w:r>
      <w:r w:rsidR="00A83B21">
        <w:rPr>
          <w:snapToGrid/>
          <w:color w:val="000000"/>
          <w:szCs w:val="24"/>
        </w:rPr>
        <w:t xml:space="preserve">  </w:t>
      </w:r>
      <w:r>
        <w:rPr>
          <w:snapToGrid/>
          <w:color w:val="000000"/>
          <w:szCs w:val="24"/>
        </w:rPr>
        <w:t xml:space="preserve"> .</w:t>
      </w:r>
    </w:p>
    <w:p w:rsidR="00E80067" w:rsidRPr="000B1449" w:rsidRDefault="00E80067" w:rsidP="00322229">
      <w:pPr>
        <w:numPr>
          <w:ilvl w:val="3"/>
          <w:numId w:val="2"/>
        </w:numPr>
        <w:ind w:left="288"/>
        <w:rPr>
          <w:snapToGrid/>
          <w:color w:val="000000"/>
          <w:szCs w:val="24"/>
        </w:rPr>
      </w:pPr>
      <w:r w:rsidRPr="000B1449">
        <w:rPr>
          <w:snapToGrid/>
          <w:color w:val="000000"/>
          <w:szCs w:val="24"/>
        </w:rPr>
        <w:t xml:space="preserve">Chu S, Zhu D, Wang G, </w:t>
      </w:r>
      <w:r w:rsidRPr="000B1449">
        <w:rPr>
          <w:b/>
          <w:bCs/>
          <w:snapToGrid/>
          <w:color w:val="000000"/>
          <w:szCs w:val="24"/>
        </w:rPr>
        <w:t>Xiong MM,</w:t>
      </w:r>
      <w:r w:rsidRPr="000B1449">
        <w:rPr>
          <w:snapToGrid/>
          <w:color w:val="000000"/>
          <w:szCs w:val="24"/>
        </w:rPr>
        <w:t xml:space="preserve"> Jin L. (2002) Linkage analysis of 13 vasoactivity-regulating short tandem genes loci in essential hypertension in Chinese Zhonghua Nei Ke Za Zhi. 41:295-297. Chinese</w:t>
      </w:r>
      <w:r w:rsidR="00700E19">
        <w:rPr>
          <w:snapToGrid/>
          <w:color w:val="000000"/>
          <w:szCs w:val="24"/>
        </w:rPr>
        <w:t>.</w:t>
      </w:r>
    </w:p>
    <w:p w:rsidR="00E80067" w:rsidRPr="000B1449" w:rsidRDefault="00E80067" w:rsidP="00322229">
      <w:pPr>
        <w:numPr>
          <w:ilvl w:val="3"/>
          <w:numId w:val="2"/>
        </w:numPr>
        <w:ind w:left="288"/>
        <w:rPr>
          <w:snapToGrid/>
          <w:color w:val="000000"/>
          <w:szCs w:val="24"/>
        </w:rPr>
      </w:pPr>
      <w:r w:rsidRPr="000B1449">
        <w:rPr>
          <w:snapToGrid/>
          <w:color w:val="000000"/>
          <w:szCs w:val="24"/>
        </w:rPr>
        <w:t xml:space="preserve">Chu S, Zhu D, Wang G, </w:t>
      </w:r>
      <w:r w:rsidRPr="000B1449">
        <w:rPr>
          <w:b/>
          <w:bCs/>
          <w:snapToGrid/>
          <w:color w:val="000000"/>
          <w:szCs w:val="24"/>
        </w:rPr>
        <w:t>Xiong MM</w:t>
      </w:r>
      <w:r w:rsidRPr="000B1449">
        <w:rPr>
          <w:snapToGrid/>
          <w:color w:val="000000"/>
          <w:szCs w:val="24"/>
        </w:rPr>
        <w:t>, Jin L. (2002) Linkage analysis of cytokine and cytokine-related receptor gene loci and essential hypertension in Chinese. Zhonghua Yi Xue Yi Chuan Xue Za Zhi. 19:221-224. Chinese.</w:t>
      </w:r>
    </w:p>
    <w:p w:rsidR="00E80067" w:rsidRPr="000B1449" w:rsidRDefault="00E80067" w:rsidP="00322229">
      <w:pPr>
        <w:numPr>
          <w:ilvl w:val="3"/>
          <w:numId w:val="2"/>
        </w:numPr>
        <w:ind w:left="288"/>
        <w:rPr>
          <w:snapToGrid/>
          <w:color w:val="000000"/>
          <w:szCs w:val="24"/>
        </w:rPr>
      </w:pPr>
      <w:r w:rsidRPr="000B1449">
        <w:rPr>
          <w:color w:val="000000"/>
          <w:szCs w:val="24"/>
        </w:rPr>
        <w:t xml:space="preserve">Zhu D, Huang W, Wang H, </w:t>
      </w:r>
      <w:r w:rsidRPr="000B1449">
        <w:rPr>
          <w:b/>
          <w:bCs/>
          <w:color w:val="000000"/>
          <w:szCs w:val="24"/>
        </w:rPr>
        <w:t>Xiong MM</w:t>
      </w:r>
      <w:r w:rsidRPr="000B1449">
        <w:rPr>
          <w:color w:val="000000"/>
          <w:szCs w:val="24"/>
        </w:rPr>
        <w:t>, Chu S, Jin L, Wang G, He X, Yuan W, Qian Y, Zhao G. (2002) Linkage analysis of a region on chromosome 2 with essential hypertension in Chinese families. Chin Med J (Engl). 2115: 654-657</w:t>
      </w:r>
      <w:r w:rsidR="00700E19">
        <w:rPr>
          <w:color w:val="000000"/>
          <w:szCs w:val="24"/>
        </w:rPr>
        <w:t>.</w:t>
      </w:r>
    </w:p>
    <w:p w:rsidR="00E80067" w:rsidRPr="000B1449" w:rsidRDefault="00E80067" w:rsidP="00322229">
      <w:pPr>
        <w:numPr>
          <w:ilvl w:val="3"/>
          <w:numId w:val="2"/>
        </w:numPr>
        <w:ind w:left="288"/>
        <w:rPr>
          <w:snapToGrid/>
          <w:color w:val="000000"/>
          <w:szCs w:val="24"/>
        </w:rPr>
      </w:pPr>
      <w:r w:rsidRPr="000B1449">
        <w:rPr>
          <w:color w:val="000000"/>
          <w:szCs w:val="24"/>
        </w:rPr>
        <w:t xml:space="preserve">Chu S, Zhu D, </w:t>
      </w:r>
      <w:r w:rsidRPr="000B1449">
        <w:rPr>
          <w:b/>
          <w:color w:val="000000"/>
          <w:szCs w:val="24"/>
        </w:rPr>
        <w:t>Xiong MM</w:t>
      </w:r>
      <w:r w:rsidR="00700E19">
        <w:rPr>
          <w:b/>
          <w:color w:val="000000"/>
          <w:szCs w:val="24"/>
        </w:rPr>
        <w:t>.</w:t>
      </w:r>
      <w:r w:rsidRPr="000B1449">
        <w:rPr>
          <w:color w:val="000000"/>
          <w:szCs w:val="24"/>
        </w:rPr>
        <w:t xml:space="preserve"> (2001) Linkage analysis of candidate genes for glucose and</w:t>
      </w:r>
      <w:r w:rsidRPr="000B1449">
        <w:rPr>
          <w:snapToGrid/>
          <w:color w:val="000000"/>
          <w:szCs w:val="24"/>
        </w:rPr>
        <w:t xml:space="preserve"> </w:t>
      </w:r>
      <w:r w:rsidRPr="000B1449">
        <w:rPr>
          <w:color w:val="000000"/>
          <w:szCs w:val="24"/>
        </w:rPr>
        <w:t>lipid metabolism with essential hypertension. Zhonghua Yi Xue Za Zhi. 81:20-22</w:t>
      </w:r>
      <w:r w:rsidR="00700E19">
        <w:rPr>
          <w:color w:val="000000"/>
          <w:szCs w:val="24"/>
        </w:rPr>
        <w:t>.</w:t>
      </w:r>
    </w:p>
    <w:p w:rsidR="00E80067" w:rsidRPr="000B1449" w:rsidRDefault="00E80067" w:rsidP="00322229">
      <w:pPr>
        <w:numPr>
          <w:ilvl w:val="3"/>
          <w:numId w:val="2"/>
        </w:numPr>
        <w:ind w:left="288"/>
        <w:rPr>
          <w:snapToGrid/>
          <w:color w:val="000000"/>
          <w:szCs w:val="24"/>
        </w:rPr>
      </w:pPr>
      <w:r w:rsidRPr="000B1449">
        <w:rPr>
          <w:color w:val="000000"/>
          <w:szCs w:val="24"/>
        </w:rPr>
        <w:t xml:space="preserve">Du W, Sun H, Wang H, Qiang B, Shen Y, Yao Z, Gu J, </w:t>
      </w:r>
      <w:r w:rsidRPr="000B1449">
        <w:rPr>
          <w:b/>
          <w:bCs/>
          <w:color w:val="000000"/>
          <w:szCs w:val="24"/>
        </w:rPr>
        <w:t>Xiong MM</w:t>
      </w:r>
      <w:r w:rsidRPr="000B1449">
        <w:rPr>
          <w:color w:val="000000"/>
          <w:szCs w:val="24"/>
        </w:rPr>
        <w:t>, Huang W, Chen Z, Zuo J, Hua X, Gao W, Sun Q, Fang F. (2001) Confirmation of susceptibility gene loci on chromosome 1 in northern China Han families with type 2 diabetes. Chin Med J (Engl). 114:876-878</w:t>
      </w:r>
      <w:r w:rsidR="00700E19">
        <w:rPr>
          <w:color w:val="000000"/>
          <w:szCs w:val="24"/>
        </w:rPr>
        <w:t>.</w:t>
      </w:r>
    </w:p>
    <w:p w:rsidR="00E80067" w:rsidRPr="000B1449" w:rsidRDefault="00E80067" w:rsidP="00322229">
      <w:pPr>
        <w:numPr>
          <w:ilvl w:val="3"/>
          <w:numId w:val="2"/>
        </w:numPr>
        <w:ind w:left="288"/>
        <w:rPr>
          <w:snapToGrid/>
          <w:color w:val="000000"/>
          <w:szCs w:val="24"/>
        </w:rPr>
      </w:pPr>
      <w:r w:rsidRPr="000B1449">
        <w:rPr>
          <w:b/>
          <w:bCs/>
          <w:color w:val="000000"/>
          <w:szCs w:val="24"/>
        </w:rPr>
        <w:lastRenderedPageBreak/>
        <w:t>Xiong MM</w:t>
      </w:r>
      <w:r w:rsidR="00700E19">
        <w:rPr>
          <w:b/>
          <w:bCs/>
          <w:color w:val="000000"/>
          <w:szCs w:val="24"/>
        </w:rPr>
        <w:t>.</w:t>
      </w:r>
      <w:r w:rsidRPr="000B1449">
        <w:rPr>
          <w:color w:val="000000"/>
          <w:szCs w:val="24"/>
        </w:rPr>
        <w:t xml:space="preserve"> (2001) Statistical and computational methods for gene expression based tumor classification.  Biotech NEWS International</w:t>
      </w:r>
      <w:r w:rsidR="00700E19">
        <w:rPr>
          <w:color w:val="000000"/>
          <w:szCs w:val="24"/>
        </w:rPr>
        <w:t>.</w:t>
      </w:r>
      <w:r w:rsidRPr="000B1449">
        <w:rPr>
          <w:color w:val="000000"/>
          <w:szCs w:val="24"/>
        </w:rPr>
        <w:t xml:space="preserve"> 6: 20-22</w:t>
      </w:r>
      <w:r w:rsidR="00700E19">
        <w:rPr>
          <w:color w:val="000000"/>
          <w:szCs w:val="24"/>
        </w:rPr>
        <w:t>.</w:t>
      </w:r>
    </w:p>
    <w:p w:rsidR="00E80067" w:rsidRPr="000B1449" w:rsidRDefault="00E80067" w:rsidP="00E80067">
      <w:pPr>
        <w:rPr>
          <w:color w:val="000000"/>
          <w:szCs w:val="24"/>
        </w:rPr>
      </w:pPr>
    </w:p>
    <w:p w:rsidR="004A7C5E" w:rsidRPr="000B1449" w:rsidRDefault="00E80067" w:rsidP="00E80067">
      <w:pPr>
        <w:rPr>
          <w:b/>
          <w:color w:val="000000"/>
          <w:szCs w:val="24"/>
        </w:rPr>
      </w:pPr>
      <w:r w:rsidRPr="000B1449">
        <w:rPr>
          <w:b/>
          <w:color w:val="000000"/>
          <w:szCs w:val="24"/>
        </w:rPr>
        <w:t xml:space="preserve">F. BOOK CHAPTERS </w:t>
      </w:r>
    </w:p>
    <w:p w:rsidR="00E80067" w:rsidRPr="000B1449" w:rsidRDefault="00E80067" w:rsidP="00E80067">
      <w:pPr>
        <w:rPr>
          <w:b/>
          <w:color w:val="000000"/>
          <w:szCs w:val="24"/>
        </w:rPr>
      </w:pPr>
    </w:p>
    <w:p w:rsidR="004A7C5E" w:rsidRPr="004A7C5E" w:rsidRDefault="004A7C5E" w:rsidP="00322229">
      <w:pPr>
        <w:numPr>
          <w:ilvl w:val="0"/>
          <w:numId w:val="6"/>
        </w:numPr>
        <w:ind w:left="288"/>
        <w:rPr>
          <w:color w:val="000000"/>
          <w:szCs w:val="24"/>
        </w:rPr>
      </w:pPr>
      <w:r>
        <w:rPr>
          <w:color w:val="000000"/>
          <w:szCs w:val="24"/>
        </w:rPr>
        <w:t xml:space="preserve">Dong H and </w:t>
      </w:r>
      <w:r w:rsidRPr="004A7C5E">
        <w:rPr>
          <w:b/>
          <w:color w:val="000000"/>
          <w:szCs w:val="24"/>
        </w:rPr>
        <w:t>Xiong MM</w:t>
      </w:r>
      <w:r>
        <w:rPr>
          <w:color w:val="000000"/>
          <w:szCs w:val="24"/>
        </w:rPr>
        <w:t xml:space="preserve"> (2011</w:t>
      </w:r>
      <w:r w:rsidRPr="004A7C5E">
        <w:rPr>
          <w:color w:val="000000"/>
          <w:szCs w:val="24"/>
        </w:rPr>
        <w:t xml:space="preserve">) </w:t>
      </w:r>
      <w:r>
        <w:rPr>
          <w:szCs w:val="24"/>
          <w:lang w:val="en-GB"/>
        </w:rPr>
        <w:t>Integrated network analysis of genetic and e</w:t>
      </w:r>
      <w:r w:rsidRPr="004A7C5E">
        <w:rPr>
          <w:szCs w:val="24"/>
          <w:lang w:val="en-GB"/>
        </w:rPr>
        <w:t>pigenetic</w:t>
      </w:r>
      <w:r>
        <w:rPr>
          <w:szCs w:val="24"/>
          <w:lang w:val="en-GB" w:eastAsia="zh-CN"/>
        </w:rPr>
        <w:t xml:space="preserve"> f</w:t>
      </w:r>
      <w:r>
        <w:rPr>
          <w:szCs w:val="24"/>
          <w:lang w:val="en-GB"/>
        </w:rPr>
        <w:t>actors in g</w:t>
      </w:r>
      <w:r w:rsidRPr="004A7C5E">
        <w:rPr>
          <w:szCs w:val="24"/>
          <w:lang w:val="en-GB"/>
        </w:rPr>
        <w:t>lioblastoma</w:t>
      </w:r>
      <w:r>
        <w:rPr>
          <w:szCs w:val="24"/>
          <w:lang w:val="en-GB"/>
        </w:rPr>
        <w:t xml:space="preserve"> </w:t>
      </w:r>
      <w:r>
        <w:rPr>
          <w:szCs w:val="24"/>
          <w:lang w:val="en-GB" w:eastAsia="zh-CN"/>
        </w:rPr>
        <w:t xml:space="preserve"> m</w:t>
      </w:r>
      <w:r w:rsidRPr="004A7C5E">
        <w:rPr>
          <w:szCs w:val="24"/>
          <w:lang w:val="en-GB" w:eastAsia="zh-CN"/>
        </w:rPr>
        <w:t>ultiform</w:t>
      </w:r>
      <w:r>
        <w:rPr>
          <w:szCs w:val="24"/>
          <w:lang w:val="en-GB" w:eastAsia="zh-CN"/>
        </w:rPr>
        <w:t xml:space="preserve">. Intech Open Access Publisher. </w:t>
      </w:r>
    </w:p>
    <w:p w:rsidR="00E80067" w:rsidRPr="00F443D4" w:rsidRDefault="00E80067" w:rsidP="00322229">
      <w:pPr>
        <w:numPr>
          <w:ilvl w:val="0"/>
          <w:numId w:val="6"/>
        </w:numPr>
        <w:ind w:left="288"/>
        <w:rPr>
          <w:color w:val="000000"/>
          <w:szCs w:val="24"/>
        </w:rPr>
      </w:pPr>
      <w:r w:rsidRPr="000B1449">
        <w:rPr>
          <w:b/>
          <w:color w:val="000000"/>
          <w:szCs w:val="24"/>
        </w:rPr>
        <w:t xml:space="preserve">Xiong MM </w:t>
      </w:r>
      <w:r w:rsidRPr="000B1449">
        <w:rPr>
          <w:color w:val="000000"/>
          <w:szCs w:val="24"/>
        </w:rPr>
        <w:t xml:space="preserve">and Wu X (2010) Statistics for Testing Gene-Environment Interaction.  Chapter 3. In </w:t>
      </w:r>
      <w:r w:rsidR="00700E19">
        <w:rPr>
          <w:color w:val="000000"/>
          <w:szCs w:val="24"/>
        </w:rPr>
        <w:t>(</w:t>
      </w:r>
      <w:r w:rsidRPr="000B1449">
        <w:rPr>
          <w:snapToGrid/>
          <w:color w:val="000000"/>
          <w:szCs w:val="24"/>
          <w:lang w:eastAsia="zh-CN"/>
        </w:rPr>
        <w:t>D Roy, MT Dorak</w:t>
      </w:r>
      <w:r w:rsidR="00700E19">
        <w:rPr>
          <w:snapToGrid/>
          <w:color w:val="000000"/>
          <w:szCs w:val="24"/>
          <w:lang w:eastAsia="zh-CN"/>
        </w:rPr>
        <w:t xml:space="preserve">, </w:t>
      </w:r>
      <w:r w:rsidRPr="000B1449">
        <w:rPr>
          <w:snapToGrid/>
          <w:color w:val="000000"/>
          <w:szCs w:val="24"/>
          <w:lang w:eastAsia="zh-CN"/>
        </w:rPr>
        <w:t>eds.</w:t>
      </w:r>
      <w:r w:rsidR="00700E19">
        <w:rPr>
          <w:snapToGrid/>
          <w:color w:val="000000"/>
          <w:szCs w:val="24"/>
          <w:lang w:eastAsia="zh-CN"/>
        </w:rPr>
        <w:t>)</w:t>
      </w:r>
      <w:r w:rsidRPr="000B1449">
        <w:rPr>
          <w:snapToGrid/>
          <w:color w:val="000000"/>
          <w:szCs w:val="24"/>
          <w:lang w:eastAsia="zh-CN"/>
        </w:rPr>
        <w:t xml:space="preserve"> </w:t>
      </w:r>
      <w:r w:rsidRPr="000B1449">
        <w:rPr>
          <w:iCs/>
          <w:snapToGrid/>
          <w:color w:val="000000"/>
          <w:szCs w:val="24"/>
          <w:lang w:eastAsia="zh-CN"/>
        </w:rPr>
        <w:t>Environmental Factors, Genes, and the Development</w:t>
      </w:r>
      <w:r w:rsidRPr="000B1449">
        <w:rPr>
          <w:color w:val="000000"/>
          <w:szCs w:val="24"/>
        </w:rPr>
        <w:t xml:space="preserve"> </w:t>
      </w:r>
      <w:r w:rsidRPr="000B1449">
        <w:rPr>
          <w:iCs/>
          <w:snapToGrid/>
          <w:color w:val="000000"/>
          <w:szCs w:val="24"/>
          <w:lang w:eastAsia="zh-CN"/>
        </w:rPr>
        <w:t xml:space="preserve">of Human Cancers. </w:t>
      </w:r>
      <w:r w:rsidRPr="000B1449">
        <w:rPr>
          <w:snapToGrid/>
          <w:color w:val="000000"/>
          <w:szCs w:val="24"/>
          <w:lang w:eastAsia="zh-CN"/>
        </w:rPr>
        <w:t xml:space="preserve">Springer Science+Business Media, LLC 2010. </w:t>
      </w:r>
    </w:p>
    <w:p w:rsidR="00F443D4" w:rsidRPr="001322FA" w:rsidRDefault="00F443D4" w:rsidP="00F443D4">
      <w:pPr>
        <w:numPr>
          <w:ilvl w:val="0"/>
          <w:numId w:val="6"/>
        </w:numPr>
        <w:rPr>
          <w:color w:val="000000" w:themeColor="text1"/>
          <w:szCs w:val="24"/>
        </w:rPr>
      </w:pPr>
      <w:r w:rsidRPr="001322FA">
        <w:rPr>
          <w:color w:val="000000" w:themeColor="text1"/>
          <w:szCs w:val="24"/>
        </w:rPr>
        <w:t>Zhou Qinghua, Peng Gang, Jin Li, Xiong Momiao.</w:t>
      </w:r>
      <w:r w:rsidR="00300400">
        <w:rPr>
          <w:color w:val="000000" w:themeColor="text1"/>
          <w:szCs w:val="24"/>
        </w:rPr>
        <w:t xml:space="preserve"> (2009).</w:t>
      </w:r>
      <w:r w:rsidRPr="001322FA">
        <w:rPr>
          <w:color w:val="000000" w:themeColor="text1"/>
          <w:szCs w:val="24"/>
        </w:rPr>
        <w:t xml:space="preserve"> The Results on the Stability of Glycolytic Metabolic Networks in Different Cells.  Complex Sciences: Springer; 2009. p. 536-40.</w:t>
      </w:r>
    </w:p>
    <w:p w:rsidR="00F443D4" w:rsidRPr="001322FA" w:rsidRDefault="00F443D4" w:rsidP="00F443D4">
      <w:pPr>
        <w:numPr>
          <w:ilvl w:val="0"/>
          <w:numId w:val="6"/>
        </w:numPr>
        <w:rPr>
          <w:iCs/>
          <w:snapToGrid/>
          <w:color w:val="000000" w:themeColor="text1"/>
          <w:szCs w:val="24"/>
          <w:lang w:eastAsia="zh-CN"/>
        </w:rPr>
      </w:pPr>
      <w:r w:rsidRPr="001322FA">
        <w:rPr>
          <w:iCs/>
          <w:snapToGrid/>
          <w:color w:val="000000" w:themeColor="text1"/>
          <w:szCs w:val="24"/>
          <w:lang w:eastAsia="zh-CN"/>
        </w:rPr>
        <w:t xml:space="preserve">Siu Hoicheong, Dong Hua, Jin Li, Xiong Momiao. </w:t>
      </w:r>
      <w:r w:rsidR="00304273">
        <w:rPr>
          <w:iCs/>
          <w:snapToGrid/>
          <w:color w:val="000000" w:themeColor="text1"/>
          <w:szCs w:val="24"/>
          <w:lang w:eastAsia="zh-CN"/>
        </w:rPr>
        <w:t xml:space="preserve">(2009). </w:t>
      </w:r>
      <w:r w:rsidRPr="001322FA">
        <w:rPr>
          <w:iCs/>
          <w:snapToGrid/>
          <w:color w:val="000000" w:themeColor="text1"/>
          <w:szCs w:val="24"/>
          <w:lang w:eastAsia="zh-CN"/>
        </w:rPr>
        <w:t>New Statistics for Testing Differential Expression of Pathways from Microarray Data.  Complex Science</w:t>
      </w:r>
      <w:r w:rsidR="001322FA">
        <w:rPr>
          <w:iCs/>
          <w:snapToGrid/>
          <w:color w:val="000000" w:themeColor="text1"/>
          <w:szCs w:val="24"/>
          <w:lang w:eastAsia="zh-CN"/>
        </w:rPr>
        <w:t>s: Springer; 2009. p. 277-85.</w:t>
      </w:r>
    </w:p>
    <w:p w:rsidR="00E80067" w:rsidRPr="000B1449" w:rsidRDefault="00E80067" w:rsidP="00322229">
      <w:pPr>
        <w:numPr>
          <w:ilvl w:val="0"/>
          <w:numId w:val="6"/>
        </w:numPr>
        <w:ind w:left="288"/>
        <w:rPr>
          <w:color w:val="000000"/>
          <w:szCs w:val="24"/>
        </w:rPr>
      </w:pPr>
      <w:r w:rsidRPr="000B1449">
        <w:rPr>
          <w:b/>
          <w:color w:val="000000"/>
          <w:szCs w:val="24"/>
        </w:rPr>
        <w:t xml:space="preserve">Xiong MM </w:t>
      </w:r>
      <w:r w:rsidRPr="000B1449">
        <w:rPr>
          <w:color w:val="000000"/>
          <w:szCs w:val="24"/>
        </w:rPr>
        <w:t>and Li Jin (2007) Association studies of complex diseases, Chapter 38.  In  (T</w:t>
      </w:r>
      <w:r w:rsidR="00700E19">
        <w:rPr>
          <w:color w:val="000000"/>
          <w:szCs w:val="24"/>
        </w:rPr>
        <w:t xml:space="preserve">  </w:t>
      </w:r>
      <w:r w:rsidRPr="000B1449">
        <w:rPr>
          <w:color w:val="000000"/>
          <w:szCs w:val="24"/>
        </w:rPr>
        <w:t>Lengauer</w:t>
      </w:r>
      <w:r w:rsidR="00700E19">
        <w:rPr>
          <w:color w:val="000000"/>
          <w:szCs w:val="24"/>
        </w:rPr>
        <w:t>,</w:t>
      </w:r>
      <w:r w:rsidRPr="000B1449">
        <w:rPr>
          <w:color w:val="000000"/>
          <w:szCs w:val="24"/>
        </w:rPr>
        <w:t xml:space="preserve"> ed.) Bioinformatics – From Genomes to Therapies (Vol III)</w:t>
      </w:r>
      <w:r w:rsidR="000C0E63">
        <w:rPr>
          <w:color w:val="000000"/>
          <w:szCs w:val="24"/>
        </w:rPr>
        <w:t xml:space="preserve">. </w:t>
      </w:r>
      <w:r w:rsidRPr="000B1449">
        <w:rPr>
          <w:color w:val="000000"/>
          <w:szCs w:val="24"/>
        </w:rPr>
        <w:t xml:space="preserve"> pp1375-1426.     Wiley-VCH. </w:t>
      </w:r>
    </w:p>
    <w:p w:rsidR="00E80067" w:rsidRPr="000B1449" w:rsidRDefault="00E80067" w:rsidP="00322229">
      <w:pPr>
        <w:numPr>
          <w:ilvl w:val="0"/>
          <w:numId w:val="6"/>
        </w:numPr>
        <w:ind w:left="288"/>
        <w:rPr>
          <w:color w:val="000000"/>
          <w:szCs w:val="24"/>
        </w:rPr>
      </w:pPr>
      <w:r w:rsidRPr="000B1449">
        <w:rPr>
          <w:b/>
          <w:color w:val="000000"/>
          <w:szCs w:val="24"/>
        </w:rPr>
        <w:t>Xiong MM</w:t>
      </w:r>
      <w:r w:rsidRPr="000B1449">
        <w:rPr>
          <w:color w:val="000000"/>
          <w:szCs w:val="24"/>
        </w:rPr>
        <w:t xml:space="preserve"> (2007) Linkage Disequilibrium and Test for Interaction between Two Loci, Chapter 9.  In (HW Deng</w:t>
      </w:r>
      <w:r w:rsidR="00700E19">
        <w:rPr>
          <w:color w:val="000000"/>
          <w:szCs w:val="24"/>
        </w:rPr>
        <w:t>,</w:t>
      </w:r>
      <w:r w:rsidRPr="000B1449">
        <w:rPr>
          <w:color w:val="000000"/>
          <w:szCs w:val="24"/>
        </w:rPr>
        <w:t xml:space="preserve"> ed) Current Topics in Human Genetics: Studies of Complex Diseases. Pp. 229-277.  World Scientific Publishing.</w:t>
      </w:r>
    </w:p>
    <w:p w:rsidR="00392B2D" w:rsidRPr="00392B2D" w:rsidRDefault="00E80067" w:rsidP="00322229">
      <w:pPr>
        <w:numPr>
          <w:ilvl w:val="0"/>
          <w:numId w:val="6"/>
        </w:numPr>
        <w:ind w:left="288"/>
        <w:rPr>
          <w:color w:val="000000"/>
          <w:szCs w:val="24"/>
        </w:rPr>
      </w:pPr>
      <w:r w:rsidRPr="000B1449">
        <w:rPr>
          <w:b/>
          <w:color w:val="000000"/>
          <w:szCs w:val="24"/>
        </w:rPr>
        <w:t>Xiong MM</w:t>
      </w:r>
      <w:r w:rsidRPr="000B1449">
        <w:rPr>
          <w:color w:val="000000"/>
          <w:szCs w:val="24"/>
        </w:rPr>
        <w:t xml:space="preserve"> (2007) Structural Equation for Identification  of Genetic Networks. In (F Emmert-Streib</w:t>
      </w:r>
      <w:r w:rsidR="00700E19">
        <w:rPr>
          <w:color w:val="000000"/>
          <w:szCs w:val="24"/>
        </w:rPr>
        <w:t>,</w:t>
      </w:r>
      <w:r w:rsidRPr="000B1449">
        <w:rPr>
          <w:color w:val="000000"/>
          <w:szCs w:val="24"/>
        </w:rPr>
        <w:t xml:space="preserve"> ed.) Analysis of Microarray Data: Network based Approaches. Pp. 243-280.  Wiley publisher. </w:t>
      </w:r>
    </w:p>
    <w:p w:rsidR="00E80067" w:rsidRPr="000B1449" w:rsidRDefault="00E80067" w:rsidP="00E80067">
      <w:pPr>
        <w:rPr>
          <w:color w:val="000000"/>
          <w:szCs w:val="24"/>
        </w:rPr>
      </w:pPr>
    </w:p>
    <w:p w:rsidR="00E80067" w:rsidRDefault="00E80067" w:rsidP="00E80067">
      <w:pPr>
        <w:tabs>
          <w:tab w:val="left" w:pos="840"/>
        </w:tabs>
        <w:rPr>
          <w:b/>
          <w:color w:val="000000"/>
          <w:szCs w:val="24"/>
        </w:rPr>
      </w:pPr>
      <w:r w:rsidRPr="000365C1">
        <w:rPr>
          <w:b/>
          <w:color w:val="000000"/>
          <w:szCs w:val="24"/>
        </w:rPr>
        <w:t>G. MANUSCRIPTS SUBMITTED FOR PUBLICATIONS</w:t>
      </w:r>
    </w:p>
    <w:p w:rsidR="00545A9E" w:rsidRDefault="003255D2" w:rsidP="003255D2">
      <w:pPr>
        <w:tabs>
          <w:tab w:val="left" w:pos="1728"/>
        </w:tabs>
        <w:rPr>
          <w:iCs/>
          <w:color w:val="000000"/>
        </w:rPr>
      </w:pPr>
      <w:r>
        <w:rPr>
          <w:iCs/>
          <w:color w:val="000000"/>
        </w:rPr>
        <w:tab/>
      </w:r>
    </w:p>
    <w:p w:rsidR="00250CAF" w:rsidRDefault="0007063F" w:rsidP="00BE39F5">
      <w:pPr>
        <w:tabs>
          <w:tab w:val="left" w:pos="840"/>
        </w:tabs>
        <w:rPr>
          <w:iCs/>
          <w:color w:val="000000"/>
          <w:lang w:eastAsia="zh-CN"/>
        </w:rPr>
      </w:pPr>
      <w:r>
        <w:rPr>
          <w:iCs/>
          <w:color w:val="000000"/>
          <w:lang w:eastAsia="zh-CN"/>
        </w:rPr>
        <w:t>1</w:t>
      </w:r>
      <w:r w:rsidR="00871901">
        <w:rPr>
          <w:iCs/>
          <w:color w:val="000000"/>
          <w:lang w:eastAsia="zh-CN"/>
        </w:rPr>
        <w:t xml:space="preserve">. </w:t>
      </w:r>
      <w:r w:rsidR="00250CAF">
        <w:rPr>
          <w:iCs/>
          <w:color w:val="000000"/>
          <w:lang w:eastAsia="zh-CN"/>
        </w:rPr>
        <w:t>Guo S, Yan F, Xu J, Bao Y, Zhu J, Wang X, Wu J, Li Y, Pu W, Liu Y, Jiang Z, Xiong MM, Li</w:t>
      </w:r>
    </w:p>
    <w:p w:rsidR="00250CAF" w:rsidRDefault="00250CAF" w:rsidP="00BE39F5">
      <w:pPr>
        <w:tabs>
          <w:tab w:val="left" w:pos="840"/>
        </w:tabs>
        <w:rPr>
          <w:iCs/>
          <w:color w:val="000000"/>
          <w:lang w:eastAsia="zh-CN"/>
        </w:rPr>
      </w:pPr>
      <w:r>
        <w:rPr>
          <w:iCs/>
          <w:color w:val="000000"/>
          <w:lang w:eastAsia="zh-CN"/>
        </w:rPr>
        <w:t xml:space="preserve">    Jin L, Wang J. (2014). </w:t>
      </w:r>
      <w:r w:rsidRPr="00250CAF">
        <w:rPr>
          <w:iCs/>
          <w:color w:val="000000"/>
          <w:lang w:eastAsia="zh-CN"/>
        </w:rPr>
        <w:t>Identification and validation of the methylation biomarkers of Non-</w:t>
      </w:r>
    </w:p>
    <w:p w:rsidR="00250CAF" w:rsidRDefault="00250CAF" w:rsidP="009D52D1">
      <w:pPr>
        <w:tabs>
          <w:tab w:val="left" w:pos="840"/>
        </w:tabs>
        <w:ind w:firstLine="240"/>
        <w:rPr>
          <w:iCs/>
          <w:color w:val="000000"/>
          <w:lang w:eastAsia="zh-CN"/>
        </w:rPr>
      </w:pPr>
      <w:r w:rsidRPr="00250CAF">
        <w:rPr>
          <w:iCs/>
          <w:color w:val="000000"/>
          <w:lang w:eastAsia="zh-CN"/>
        </w:rPr>
        <w:t>small cell lung cancer (NSCLC)</w:t>
      </w:r>
      <w:r>
        <w:rPr>
          <w:iCs/>
          <w:color w:val="000000"/>
          <w:lang w:eastAsia="zh-CN"/>
        </w:rPr>
        <w:t>. Clinical Epigenetics. (Revised)</w:t>
      </w:r>
      <w:r w:rsidR="009D52D1">
        <w:rPr>
          <w:iCs/>
          <w:color w:val="000000"/>
          <w:lang w:eastAsia="zh-CN"/>
        </w:rPr>
        <w:t>.</w:t>
      </w:r>
    </w:p>
    <w:p w:rsidR="009D52D1" w:rsidRDefault="009D52D1" w:rsidP="009D52D1">
      <w:pPr>
        <w:tabs>
          <w:tab w:val="left" w:pos="840"/>
        </w:tabs>
        <w:rPr>
          <w:iCs/>
          <w:color w:val="000000"/>
          <w:lang w:eastAsia="zh-CN"/>
        </w:rPr>
      </w:pPr>
      <w:r>
        <w:rPr>
          <w:iCs/>
          <w:color w:val="000000"/>
          <w:lang w:eastAsia="zh-CN"/>
        </w:rPr>
        <w:t>2. Wang Y, Liu A,  Mills JL, Wilson AF, Bailey-Wilson JE, Xiong MM, Weeks DE, Wu C</w:t>
      </w:r>
      <w:r w:rsidRPr="009D52D1">
        <w:rPr>
          <w:iCs/>
          <w:color w:val="000000"/>
          <w:lang w:eastAsia="zh-CN"/>
        </w:rPr>
        <w:t xml:space="preserve">, and </w:t>
      </w:r>
    </w:p>
    <w:p w:rsidR="009D52D1" w:rsidRDefault="009D52D1" w:rsidP="009D52D1">
      <w:pPr>
        <w:tabs>
          <w:tab w:val="left" w:pos="840"/>
        </w:tabs>
        <w:ind w:firstLine="240"/>
        <w:rPr>
          <w:iCs/>
          <w:color w:val="000000"/>
          <w:lang w:eastAsia="zh-CN"/>
        </w:rPr>
      </w:pPr>
      <w:r w:rsidRPr="009D52D1">
        <w:rPr>
          <w:iCs/>
          <w:color w:val="000000"/>
          <w:lang w:eastAsia="zh-CN"/>
        </w:rPr>
        <w:t>Fan</w:t>
      </w:r>
      <w:r>
        <w:rPr>
          <w:iCs/>
          <w:color w:val="000000"/>
          <w:lang w:eastAsia="zh-CN"/>
        </w:rPr>
        <w:t xml:space="preserve"> R. (2014). </w:t>
      </w:r>
      <w:r w:rsidRPr="009D52D1">
        <w:rPr>
          <w:iCs/>
          <w:color w:val="000000"/>
          <w:lang w:eastAsia="zh-CN"/>
        </w:rPr>
        <w:t xml:space="preserve">Pleiotropy Analysis of Quantitative Traits at Gene Level by Multivariate </w:t>
      </w:r>
    </w:p>
    <w:p w:rsidR="009D52D1" w:rsidRDefault="009D52D1" w:rsidP="009D52D1">
      <w:pPr>
        <w:tabs>
          <w:tab w:val="left" w:pos="840"/>
        </w:tabs>
        <w:ind w:firstLine="240"/>
        <w:rPr>
          <w:iCs/>
          <w:color w:val="000000"/>
          <w:lang w:eastAsia="zh-CN"/>
        </w:rPr>
      </w:pPr>
      <w:r w:rsidRPr="009D52D1">
        <w:rPr>
          <w:iCs/>
          <w:color w:val="000000"/>
          <w:lang w:eastAsia="zh-CN"/>
        </w:rPr>
        <w:t>Functional Linear Models</w:t>
      </w:r>
      <w:r>
        <w:rPr>
          <w:iCs/>
          <w:color w:val="000000"/>
          <w:lang w:eastAsia="zh-CN"/>
        </w:rPr>
        <w:t>. Genetic Epidemiology. (Revised).</w:t>
      </w:r>
    </w:p>
    <w:p w:rsidR="00871901" w:rsidRDefault="009D52D1" w:rsidP="00BE39F5">
      <w:pPr>
        <w:tabs>
          <w:tab w:val="left" w:pos="840"/>
        </w:tabs>
        <w:rPr>
          <w:iCs/>
          <w:color w:val="000000"/>
          <w:lang w:eastAsia="zh-CN"/>
        </w:rPr>
      </w:pPr>
      <w:r>
        <w:rPr>
          <w:iCs/>
          <w:color w:val="000000"/>
          <w:lang w:eastAsia="zh-CN"/>
        </w:rPr>
        <w:t>3</w:t>
      </w:r>
      <w:r w:rsidR="00250CAF">
        <w:rPr>
          <w:iCs/>
          <w:color w:val="000000"/>
          <w:lang w:eastAsia="zh-CN"/>
        </w:rPr>
        <w:t xml:space="preserve">. </w:t>
      </w:r>
      <w:r w:rsidR="00871901" w:rsidRPr="00871901">
        <w:rPr>
          <w:iCs/>
          <w:color w:val="000000"/>
          <w:lang w:eastAsia="zh-CN"/>
        </w:rPr>
        <w:t>Zewdie</w:t>
      </w:r>
      <w:r w:rsidR="00250CAF">
        <w:rPr>
          <w:iCs/>
          <w:color w:val="000000"/>
          <w:lang w:eastAsia="zh-CN"/>
        </w:rPr>
        <w:t xml:space="preserve"> G and Xiong MM. (2014</w:t>
      </w:r>
      <w:r w:rsidR="00871901">
        <w:rPr>
          <w:iCs/>
          <w:color w:val="000000"/>
          <w:lang w:eastAsia="zh-CN"/>
        </w:rPr>
        <w:t xml:space="preserve">). </w:t>
      </w:r>
      <w:r w:rsidR="00871901" w:rsidRPr="00871901">
        <w:rPr>
          <w:iCs/>
          <w:color w:val="000000"/>
          <w:lang w:eastAsia="zh-CN"/>
        </w:rPr>
        <w:t xml:space="preserve">Ordinary Differential Equations for Myocardial Infarction </w:t>
      </w:r>
    </w:p>
    <w:p w:rsidR="00250CAF" w:rsidRDefault="00871901" w:rsidP="00BE39F5">
      <w:pPr>
        <w:tabs>
          <w:tab w:val="left" w:pos="840"/>
        </w:tabs>
        <w:rPr>
          <w:iCs/>
          <w:color w:val="000000"/>
          <w:lang w:eastAsia="zh-CN"/>
        </w:rPr>
      </w:pPr>
      <w:r>
        <w:rPr>
          <w:iCs/>
          <w:color w:val="000000"/>
          <w:lang w:eastAsia="zh-CN"/>
        </w:rPr>
        <w:t xml:space="preserve">     </w:t>
      </w:r>
      <w:r w:rsidRPr="00871901">
        <w:rPr>
          <w:iCs/>
          <w:color w:val="000000"/>
          <w:lang w:eastAsia="zh-CN"/>
        </w:rPr>
        <w:t>Disease Classification</w:t>
      </w:r>
      <w:r w:rsidR="0007063F">
        <w:rPr>
          <w:iCs/>
          <w:color w:val="000000"/>
          <w:lang w:eastAsia="zh-CN"/>
        </w:rPr>
        <w:t>. Submitted to PLoS One</w:t>
      </w:r>
      <w:r>
        <w:rPr>
          <w:iCs/>
          <w:color w:val="000000"/>
          <w:lang w:eastAsia="zh-CN"/>
        </w:rPr>
        <w:t>.</w:t>
      </w:r>
    </w:p>
    <w:p w:rsidR="0007063F" w:rsidRDefault="009D52D1" w:rsidP="0007063F">
      <w:pPr>
        <w:tabs>
          <w:tab w:val="left" w:pos="840"/>
        </w:tabs>
        <w:rPr>
          <w:bCs/>
          <w:color w:val="000000"/>
          <w:szCs w:val="24"/>
          <w:lang w:eastAsia="zh-CN"/>
        </w:rPr>
      </w:pPr>
      <w:r>
        <w:rPr>
          <w:iCs/>
          <w:color w:val="000000"/>
          <w:lang w:eastAsia="zh-CN"/>
        </w:rPr>
        <w:t>4</w:t>
      </w:r>
      <w:r w:rsidR="00871901">
        <w:rPr>
          <w:iCs/>
          <w:color w:val="000000"/>
          <w:lang w:eastAsia="zh-CN"/>
        </w:rPr>
        <w:t xml:space="preserve">.  </w:t>
      </w:r>
      <w:r w:rsidR="0007063F" w:rsidRPr="00C140B6">
        <w:rPr>
          <w:bCs/>
          <w:color w:val="000000"/>
          <w:szCs w:val="24"/>
          <w:lang w:eastAsia="zh-CN"/>
        </w:rPr>
        <w:t>Jiang</w:t>
      </w:r>
      <w:r w:rsidR="0007063F">
        <w:rPr>
          <w:bCs/>
          <w:color w:val="000000"/>
          <w:szCs w:val="24"/>
          <w:lang w:eastAsia="zh-CN"/>
        </w:rPr>
        <w:t xml:space="preserve"> J, </w:t>
      </w:r>
      <w:r w:rsidR="0007063F" w:rsidRPr="00C140B6">
        <w:rPr>
          <w:bCs/>
          <w:color w:val="000000"/>
          <w:szCs w:val="24"/>
          <w:lang w:eastAsia="zh-CN"/>
        </w:rPr>
        <w:t>Lin</w:t>
      </w:r>
      <w:r w:rsidR="0007063F">
        <w:rPr>
          <w:bCs/>
          <w:color w:val="000000"/>
          <w:szCs w:val="24"/>
          <w:lang w:eastAsia="zh-CN"/>
        </w:rPr>
        <w:t xml:space="preserve"> N, </w:t>
      </w:r>
      <w:r w:rsidR="0007063F" w:rsidRPr="00C140B6">
        <w:rPr>
          <w:bCs/>
          <w:color w:val="000000"/>
          <w:szCs w:val="24"/>
          <w:lang w:eastAsia="zh-CN"/>
        </w:rPr>
        <w:t>Guo</w:t>
      </w:r>
      <w:r w:rsidR="0007063F">
        <w:rPr>
          <w:bCs/>
          <w:color w:val="000000"/>
          <w:szCs w:val="24"/>
          <w:lang w:eastAsia="zh-CN"/>
        </w:rPr>
        <w:t xml:space="preserve"> S, </w:t>
      </w:r>
      <w:r w:rsidR="0007063F" w:rsidRPr="00C140B6">
        <w:rPr>
          <w:bCs/>
          <w:color w:val="000000"/>
          <w:szCs w:val="24"/>
          <w:lang w:eastAsia="zh-CN"/>
        </w:rPr>
        <w:t>Chen</w:t>
      </w:r>
      <w:r w:rsidR="0007063F">
        <w:rPr>
          <w:bCs/>
          <w:color w:val="000000"/>
          <w:szCs w:val="24"/>
          <w:lang w:eastAsia="zh-CN"/>
        </w:rPr>
        <w:t xml:space="preserve"> J, </w:t>
      </w:r>
      <w:r w:rsidR="0007063F" w:rsidRPr="00C140B6">
        <w:rPr>
          <w:bCs/>
          <w:color w:val="000000"/>
          <w:szCs w:val="24"/>
          <w:lang w:eastAsia="zh-CN"/>
        </w:rPr>
        <w:t>Xiong</w:t>
      </w:r>
      <w:r w:rsidR="0007063F">
        <w:rPr>
          <w:bCs/>
          <w:color w:val="000000"/>
          <w:szCs w:val="24"/>
          <w:lang w:eastAsia="zh-CN"/>
        </w:rPr>
        <w:t xml:space="preserve"> MM. (2014). </w:t>
      </w:r>
      <w:r w:rsidR="0007063F" w:rsidRPr="001118A0">
        <w:rPr>
          <w:bCs/>
          <w:color w:val="000000"/>
          <w:szCs w:val="24"/>
          <w:lang w:eastAsia="zh-CN"/>
        </w:rPr>
        <w:t xml:space="preserve">Methods for Joint Imaging and RNA-seq </w:t>
      </w:r>
    </w:p>
    <w:p w:rsidR="0007063F" w:rsidRDefault="0007063F" w:rsidP="0007063F">
      <w:pPr>
        <w:tabs>
          <w:tab w:val="left" w:pos="840"/>
        </w:tabs>
        <w:rPr>
          <w:bCs/>
          <w:color w:val="000000"/>
          <w:szCs w:val="24"/>
          <w:lang w:eastAsia="zh-CN"/>
        </w:rPr>
      </w:pPr>
      <w:r>
        <w:rPr>
          <w:bCs/>
          <w:color w:val="000000"/>
          <w:szCs w:val="24"/>
          <w:lang w:eastAsia="zh-CN"/>
        </w:rPr>
        <w:t xml:space="preserve">     </w:t>
      </w:r>
      <w:r w:rsidRPr="001118A0">
        <w:rPr>
          <w:bCs/>
          <w:color w:val="000000"/>
          <w:szCs w:val="24"/>
          <w:lang w:eastAsia="zh-CN"/>
        </w:rPr>
        <w:t>Data Analysis</w:t>
      </w:r>
      <w:r>
        <w:rPr>
          <w:bCs/>
          <w:color w:val="000000"/>
          <w:szCs w:val="24"/>
          <w:lang w:eastAsia="zh-CN"/>
        </w:rPr>
        <w:t>. Submitted to Genome Biology.</w:t>
      </w:r>
    </w:p>
    <w:p w:rsidR="0007063F" w:rsidRDefault="009D52D1" w:rsidP="0007063F">
      <w:pPr>
        <w:tabs>
          <w:tab w:val="left" w:pos="840"/>
        </w:tabs>
        <w:rPr>
          <w:bCs/>
          <w:color w:val="000000"/>
          <w:szCs w:val="24"/>
          <w:lang w:eastAsia="zh-CN"/>
        </w:rPr>
      </w:pPr>
      <w:r>
        <w:rPr>
          <w:bCs/>
          <w:color w:val="000000"/>
          <w:szCs w:val="24"/>
          <w:lang w:eastAsia="zh-CN"/>
        </w:rPr>
        <w:t>5</w:t>
      </w:r>
      <w:r w:rsidR="0007063F">
        <w:rPr>
          <w:bCs/>
          <w:color w:val="000000"/>
          <w:szCs w:val="24"/>
          <w:lang w:eastAsia="zh-CN"/>
        </w:rPr>
        <w:t xml:space="preserve">.  </w:t>
      </w:r>
      <w:r w:rsidR="0007063F" w:rsidRPr="0007063F">
        <w:rPr>
          <w:bCs/>
          <w:color w:val="000000"/>
          <w:szCs w:val="24"/>
          <w:lang w:eastAsia="zh-CN"/>
        </w:rPr>
        <w:t xml:space="preserve">Lin N, Jiang J, Guo S, Xiong MM. (2014). Functional Principal Component Analysis and </w:t>
      </w:r>
    </w:p>
    <w:p w:rsidR="003255D2" w:rsidRDefault="0007063F" w:rsidP="0007063F">
      <w:pPr>
        <w:tabs>
          <w:tab w:val="left" w:pos="840"/>
        </w:tabs>
        <w:rPr>
          <w:bCs/>
          <w:color w:val="000000"/>
          <w:szCs w:val="24"/>
          <w:lang w:eastAsia="zh-CN"/>
        </w:rPr>
      </w:pPr>
      <w:r>
        <w:rPr>
          <w:bCs/>
          <w:color w:val="000000"/>
          <w:szCs w:val="24"/>
          <w:lang w:eastAsia="zh-CN"/>
        </w:rPr>
        <w:t xml:space="preserve">     </w:t>
      </w:r>
      <w:r w:rsidRPr="0007063F">
        <w:rPr>
          <w:bCs/>
          <w:color w:val="000000"/>
          <w:szCs w:val="24"/>
          <w:lang w:eastAsia="zh-CN"/>
        </w:rPr>
        <w:t>Randomized Sparse Clustering Algorithm for Medical Image Analysis</w:t>
      </w:r>
      <w:r>
        <w:rPr>
          <w:bCs/>
          <w:color w:val="000000"/>
          <w:szCs w:val="24"/>
          <w:lang w:eastAsia="zh-CN"/>
        </w:rPr>
        <w:t>. Submit</w:t>
      </w:r>
      <w:r w:rsidR="003255D2">
        <w:rPr>
          <w:bCs/>
          <w:color w:val="000000"/>
          <w:szCs w:val="24"/>
          <w:lang w:eastAsia="zh-CN"/>
        </w:rPr>
        <w:t xml:space="preserve">ted to </w:t>
      </w:r>
    </w:p>
    <w:p w:rsidR="0007063F" w:rsidRDefault="003255D2" w:rsidP="0007063F">
      <w:pPr>
        <w:tabs>
          <w:tab w:val="left" w:pos="840"/>
        </w:tabs>
        <w:rPr>
          <w:bCs/>
          <w:color w:val="000000"/>
          <w:szCs w:val="24"/>
          <w:lang w:eastAsia="zh-CN"/>
        </w:rPr>
      </w:pPr>
      <w:r>
        <w:rPr>
          <w:bCs/>
          <w:color w:val="000000"/>
          <w:szCs w:val="24"/>
          <w:lang w:eastAsia="zh-CN"/>
        </w:rPr>
        <w:t xml:space="preserve">     Computerized Medical Imaging and Graphis </w:t>
      </w:r>
      <w:r w:rsidR="0007063F">
        <w:rPr>
          <w:bCs/>
          <w:color w:val="000000"/>
          <w:szCs w:val="24"/>
          <w:lang w:eastAsia="zh-CN"/>
        </w:rPr>
        <w:t>.</w:t>
      </w:r>
    </w:p>
    <w:p w:rsidR="00623E65" w:rsidRDefault="009D52D1" w:rsidP="0007063F">
      <w:pPr>
        <w:tabs>
          <w:tab w:val="left" w:pos="840"/>
        </w:tabs>
        <w:rPr>
          <w:bCs/>
          <w:color w:val="000000"/>
          <w:szCs w:val="24"/>
          <w:lang w:eastAsia="zh-CN"/>
        </w:rPr>
      </w:pPr>
      <w:r>
        <w:rPr>
          <w:bCs/>
          <w:color w:val="000000"/>
          <w:szCs w:val="24"/>
          <w:lang w:eastAsia="zh-CN"/>
        </w:rPr>
        <w:t>6</w:t>
      </w:r>
      <w:r w:rsidR="0007063F">
        <w:rPr>
          <w:bCs/>
          <w:color w:val="000000"/>
          <w:szCs w:val="24"/>
          <w:lang w:eastAsia="zh-CN"/>
        </w:rPr>
        <w:t xml:space="preserve">.  </w:t>
      </w:r>
      <w:r w:rsidR="00623E65" w:rsidRPr="00623E65">
        <w:rPr>
          <w:bCs/>
          <w:color w:val="000000"/>
          <w:szCs w:val="24"/>
          <w:lang w:eastAsia="zh-CN"/>
        </w:rPr>
        <w:t xml:space="preserve">Lee DY, Hanis C, Bell GI, Aguilar DA, Redline S, Below J and Xiong MM. (2014). Genetic </w:t>
      </w:r>
    </w:p>
    <w:p w:rsidR="0007063F" w:rsidRDefault="00623E65" w:rsidP="0007063F">
      <w:pPr>
        <w:tabs>
          <w:tab w:val="left" w:pos="840"/>
        </w:tabs>
        <w:rPr>
          <w:bCs/>
          <w:color w:val="000000"/>
          <w:szCs w:val="24"/>
          <w:lang w:eastAsia="zh-CN"/>
        </w:rPr>
      </w:pPr>
      <w:r>
        <w:rPr>
          <w:bCs/>
          <w:color w:val="000000"/>
          <w:szCs w:val="24"/>
          <w:lang w:eastAsia="zh-CN"/>
        </w:rPr>
        <w:t xml:space="preserve">     </w:t>
      </w:r>
      <w:r w:rsidRPr="00623E65">
        <w:rPr>
          <w:bCs/>
          <w:color w:val="000000"/>
          <w:szCs w:val="24"/>
          <w:lang w:eastAsia="zh-CN"/>
        </w:rPr>
        <w:t>Studies of Physiological Traits with Their Application to Sleep Apnea</w:t>
      </w:r>
      <w:r>
        <w:rPr>
          <w:bCs/>
          <w:color w:val="000000"/>
          <w:szCs w:val="24"/>
          <w:lang w:eastAsia="zh-CN"/>
        </w:rPr>
        <w:t xml:space="preserve">. Submitted to Am J </w:t>
      </w:r>
    </w:p>
    <w:p w:rsidR="00FA0283" w:rsidRDefault="00FA0283" w:rsidP="0007063F">
      <w:pPr>
        <w:tabs>
          <w:tab w:val="left" w:pos="840"/>
        </w:tabs>
        <w:rPr>
          <w:bCs/>
          <w:color w:val="000000"/>
          <w:szCs w:val="24"/>
          <w:lang w:eastAsia="zh-CN"/>
        </w:rPr>
      </w:pPr>
      <w:r>
        <w:rPr>
          <w:bCs/>
          <w:color w:val="000000"/>
          <w:szCs w:val="24"/>
          <w:lang w:eastAsia="zh-CN"/>
        </w:rPr>
        <w:t xml:space="preserve">     Human Genet.</w:t>
      </w:r>
    </w:p>
    <w:p w:rsidR="00FA0283" w:rsidRDefault="009D52D1" w:rsidP="0007063F">
      <w:pPr>
        <w:tabs>
          <w:tab w:val="left" w:pos="840"/>
        </w:tabs>
        <w:rPr>
          <w:bCs/>
          <w:color w:val="000000"/>
          <w:szCs w:val="24"/>
          <w:lang w:eastAsia="zh-CN"/>
        </w:rPr>
      </w:pPr>
      <w:r>
        <w:rPr>
          <w:bCs/>
          <w:color w:val="000000"/>
          <w:szCs w:val="24"/>
          <w:lang w:eastAsia="zh-CN"/>
        </w:rPr>
        <w:t>7</w:t>
      </w:r>
      <w:r w:rsidR="00FA0283">
        <w:rPr>
          <w:bCs/>
          <w:color w:val="000000"/>
          <w:szCs w:val="24"/>
          <w:lang w:eastAsia="zh-CN"/>
        </w:rPr>
        <w:t xml:space="preserve">.  </w:t>
      </w:r>
      <w:r w:rsidR="00FA0283" w:rsidRPr="00FA0283">
        <w:rPr>
          <w:bCs/>
          <w:color w:val="000000"/>
          <w:szCs w:val="24"/>
          <w:lang w:eastAsia="zh-CN"/>
        </w:rPr>
        <w:t>Ma L, Lin N, Amos CI and Xiong MM. (2014). A General Statistic Framework for Genome-</w:t>
      </w:r>
    </w:p>
    <w:p w:rsidR="00FA0283" w:rsidRDefault="00FA0283" w:rsidP="0007063F">
      <w:pPr>
        <w:tabs>
          <w:tab w:val="left" w:pos="840"/>
        </w:tabs>
        <w:rPr>
          <w:bCs/>
          <w:color w:val="000000"/>
          <w:szCs w:val="24"/>
          <w:lang w:eastAsia="zh-CN"/>
        </w:rPr>
      </w:pPr>
      <w:r>
        <w:rPr>
          <w:bCs/>
          <w:color w:val="000000"/>
          <w:szCs w:val="24"/>
          <w:lang w:eastAsia="zh-CN"/>
        </w:rPr>
        <w:t xml:space="preserve">     </w:t>
      </w:r>
      <w:r w:rsidRPr="00FA0283">
        <w:rPr>
          <w:bCs/>
          <w:color w:val="000000"/>
          <w:szCs w:val="24"/>
          <w:lang w:eastAsia="zh-CN"/>
        </w:rPr>
        <w:t>based Disease Risk Prediction</w:t>
      </w:r>
      <w:r>
        <w:rPr>
          <w:bCs/>
          <w:color w:val="000000"/>
          <w:szCs w:val="24"/>
          <w:lang w:eastAsia="zh-CN"/>
        </w:rPr>
        <w:t>. Submitted to Am J Human Genet.</w:t>
      </w:r>
    </w:p>
    <w:p w:rsidR="003255D2" w:rsidRPr="003255D2" w:rsidRDefault="003255D2" w:rsidP="003255D2">
      <w:pPr>
        <w:pStyle w:val="ListParagraph"/>
        <w:numPr>
          <w:ilvl w:val="0"/>
          <w:numId w:val="6"/>
        </w:numPr>
        <w:tabs>
          <w:tab w:val="left" w:pos="840"/>
        </w:tabs>
        <w:rPr>
          <w:iCs/>
          <w:color w:val="000000"/>
        </w:rPr>
      </w:pPr>
      <w:r>
        <w:rPr>
          <w:iCs/>
          <w:color w:val="000000"/>
        </w:rPr>
        <w:lastRenderedPageBreak/>
        <w:t xml:space="preserve">Li L and Xiong MM. (2014). Dynamic model for RNA-seq data analysis. </w:t>
      </w:r>
      <w:r w:rsidRPr="003255D2">
        <w:rPr>
          <w:iCs/>
          <w:color w:val="000000"/>
        </w:rPr>
        <w:t>BioMed Research International</w:t>
      </w:r>
      <w:r>
        <w:rPr>
          <w:iCs/>
          <w:color w:val="000000"/>
        </w:rPr>
        <w:t>.</w:t>
      </w:r>
    </w:p>
    <w:p w:rsidR="00BE39F5" w:rsidRDefault="00871901" w:rsidP="00BE39F5">
      <w:pPr>
        <w:tabs>
          <w:tab w:val="left" w:pos="840"/>
        </w:tabs>
        <w:rPr>
          <w:iCs/>
          <w:color w:val="000000"/>
          <w:lang w:eastAsia="zh-CN"/>
        </w:rPr>
      </w:pPr>
      <w:r>
        <w:rPr>
          <w:iCs/>
          <w:color w:val="000000"/>
          <w:lang w:eastAsia="zh-CN"/>
        </w:rPr>
        <w:t>.</w:t>
      </w:r>
    </w:p>
    <w:p w:rsidR="00871901" w:rsidRPr="00BE39F5" w:rsidRDefault="00871901" w:rsidP="00BE39F5">
      <w:pPr>
        <w:tabs>
          <w:tab w:val="left" w:pos="840"/>
        </w:tabs>
        <w:rPr>
          <w:iCs/>
          <w:color w:val="000000"/>
          <w:lang w:eastAsia="zh-CN"/>
        </w:rPr>
      </w:pPr>
    </w:p>
    <w:p w:rsidR="00E80067" w:rsidRDefault="00545A9E" w:rsidP="00545A9E">
      <w:pPr>
        <w:tabs>
          <w:tab w:val="left" w:pos="840"/>
        </w:tabs>
        <w:ind w:left="288" w:hanging="360"/>
        <w:rPr>
          <w:b/>
          <w:bCs/>
          <w:snapToGrid/>
          <w:szCs w:val="24"/>
        </w:rPr>
      </w:pPr>
      <w:r w:rsidRPr="00545A9E">
        <w:rPr>
          <w:b/>
          <w:bCs/>
          <w:snapToGrid/>
          <w:szCs w:val="24"/>
        </w:rPr>
        <w:t>H.</w:t>
      </w:r>
      <w:r w:rsidR="00E80067" w:rsidRPr="00545A9E">
        <w:rPr>
          <w:b/>
          <w:bCs/>
          <w:snapToGrid/>
          <w:szCs w:val="24"/>
        </w:rPr>
        <w:t xml:space="preserve">  ABSTRACT PUBLISHED IN JOURNALS (</w:t>
      </w:r>
      <w:r w:rsidR="00E80067" w:rsidRPr="00545A9E">
        <w:rPr>
          <w:rFonts w:eastAsia="Times"/>
          <w:b/>
          <w:bCs/>
          <w:szCs w:val="24"/>
        </w:rPr>
        <w:t>CONFERENCES</w:t>
      </w:r>
      <w:r w:rsidR="00E80067" w:rsidRPr="00545A9E">
        <w:rPr>
          <w:b/>
          <w:bCs/>
          <w:snapToGrid/>
          <w:szCs w:val="24"/>
        </w:rPr>
        <w:t xml:space="preserve">) </w:t>
      </w:r>
    </w:p>
    <w:p w:rsidR="00BD2C5A" w:rsidRPr="00BD2C5A" w:rsidRDefault="00BD2C5A" w:rsidP="00BD2C5A"/>
    <w:p w:rsidR="005953DC" w:rsidRDefault="005953DC" w:rsidP="005953DC">
      <w:pPr>
        <w:numPr>
          <w:ilvl w:val="0"/>
          <w:numId w:val="5"/>
        </w:numPr>
        <w:rPr>
          <w:szCs w:val="24"/>
        </w:rPr>
      </w:pPr>
      <w:r w:rsidRPr="005953DC">
        <w:rPr>
          <w:szCs w:val="24"/>
        </w:rPr>
        <w:t>Xiong</w:t>
      </w:r>
      <w:r>
        <w:rPr>
          <w:szCs w:val="24"/>
        </w:rPr>
        <w:t xml:space="preserve"> MM, </w:t>
      </w:r>
      <w:r w:rsidRPr="005953DC">
        <w:rPr>
          <w:szCs w:val="24"/>
        </w:rPr>
        <w:t>Lin</w:t>
      </w:r>
      <w:r>
        <w:rPr>
          <w:szCs w:val="24"/>
        </w:rPr>
        <w:t xml:space="preserve"> N, </w:t>
      </w:r>
      <w:r w:rsidRPr="005953DC">
        <w:rPr>
          <w:szCs w:val="24"/>
        </w:rPr>
        <w:t>Yu</w:t>
      </w:r>
      <w:r>
        <w:rPr>
          <w:szCs w:val="24"/>
        </w:rPr>
        <w:t xml:space="preserve"> J, </w:t>
      </w:r>
      <w:r w:rsidRPr="005953DC">
        <w:rPr>
          <w:szCs w:val="24"/>
        </w:rPr>
        <w:t>Ma</w:t>
      </w:r>
      <w:r>
        <w:rPr>
          <w:szCs w:val="24"/>
        </w:rPr>
        <w:t xml:space="preserve"> L, </w:t>
      </w:r>
      <w:r w:rsidRPr="005953DC">
        <w:rPr>
          <w:szCs w:val="24"/>
        </w:rPr>
        <w:t>Jiang</w:t>
      </w:r>
      <w:r>
        <w:rPr>
          <w:szCs w:val="24"/>
        </w:rPr>
        <w:t xml:space="preserve"> J, </w:t>
      </w:r>
      <w:r w:rsidRPr="005953DC">
        <w:rPr>
          <w:szCs w:val="24"/>
        </w:rPr>
        <w:t>Wang</w:t>
      </w:r>
      <w:r>
        <w:rPr>
          <w:szCs w:val="24"/>
        </w:rPr>
        <w:t xml:space="preserve"> P and </w:t>
      </w:r>
      <w:r w:rsidRPr="005953DC">
        <w:rPr>
          <w:szCs w:val="24"/>
        </w:rPr>
        <w:t>Guo</w:t>
      </w:r>
      <w:r>
        <w:rPr>
          <w:szCs w:val="24"/>
        </w:rPr>
        <w:t xml:space="preserve"> S. (2014). </w:t>
      </w:r>
      <w:r w:rsidRPr="005953DC">
        <w:rPr>
          <w:szCs w:val="24"/>
        </w:rPr>
        <w:t>Neat-optimal whole genome reconstruction by a small set of genomic variants</w:t>
      </w:r>
      <w:r>
        <w:rPr>
          <w:szCs w:val="24"/>
        </w:rPr>
        <w:t xml:space="preserve">. </w:t>
      </w:r>
      <w:r w:rsidR="00DC75B8">
        <w:rPr>
          <w:szCs w:val="24"/>
        </w:rPr>
        <w:t>64</w:t>
      </w:r>
      <w:r w:rsidRPr="005953DC">
        <w:rPr>
          <w:szCs w:val="24"/>
        </w:rPr>
        <w:t>th annual meeting of The American Society of Human Genetics.</w:t>
      </w:r>
      <w:r w:rsidR="00DC75B8">
        <w:rPr>
          <w:szCs w:val="24"/>
        </w:rPr>
        <w:t xml:space="preserve"> October</w:t>
      </w:r>
      <w:r w:rsidR="00B00F43">
        <w:rPr>
          <w:szCs w:val="24"/>
        </w:rPr>
        <w:t xml:space="preserve"> 18-22, 2014, San Diego, Califor</w:t>
      </w:r>
      <w:r w:rsidR="00DC75B8">
        <w:rPr>
          <w:szCs w:val="24"/>
        </w:rPr>
        <w:t>nia.</w:t>
      </w:r>
    </w:p>
    <w:p w:rsidR="00B00F43" w:rsidRPr="00B00F43" w:rsidRDefault="00B00F43" w:rsidP="00B00F43">
      <w:pPr>
        <w:pStyle w:val="ListParagraph"/>
        <w:numPr>
          <w:ilvl w:val="0"/>
          <w:numId w:val="5"/>
        </w:numPr>
        <w:rPr>
          <w:rFonts w:eastAsia="SimSun"/>
          <w:snapToGrid w:val="0"/>
          <w:lang w:eastAsia="en-US"/>
        </w:rPr>
      </w:pPr>
      <w:r w:rsidRPr="00B00F43">
        <w:t xml:space="preserve">Lin N, Jiang J, Guo S, and Xiong MM. (2014). Sparse sufficient dimension reduction and matrix subset selection methods for big image data analysis in cancer. </w:t>
      </w:r>
      <w:r w:rsidRPr="00B00F43">
        <w:rPr>
          <w:rFonts w:eastAsia="SimSun"/>
          <w:snapToGrid w:val="0"/>
          <w:lang w:eastAsia="en-US"/>
        </w:rPr>
        <w:t>64th annual meeting of The American Society of Human Genetics. October 18-22, 2014, San Diego, California.</w:t>
      </w:r>
    </w:p>
    <w:p w:rsidR="006B5ACD" w:rsidRPr="006B5ACD" w:rsidRDefault="006B5ACD" w:rsidP="006B5ACD">
      <w:pPr>
        <w:pStyle w:val="ListParagraph"/>
        <w:numPr>
          <w:ilvl w:val="0"/>
          <w:numId w:val="5"/>
        </w:numPr>
        <w:rPr>
          <w:rFonts w:eastAsia="SimSun"/>
          <w:snapToGrid w:val="0"/>
          <w:lang w:eastAsia="en-US"/>
        </w:rPr>
      </w:pPr>
      <w:r w:rsidRPr="006B5ACD">
        <w:t xml:space="preserve">Jiang J,Lin N, Luo L,Yu J, Calhoun VD, Gupta CN, Xiong MM. (2014). Multiple functional linear models and three dimensional functional principal component analysis for image-genetic data analysis in clouds. </w:t>
      </w:r>
      <w:r w:rsidRPr="006B5ACD">
        <w:rPr>
          <w:rFonts w:eastAsia="SimSun"/>
          <w:snapToGrid w:val="0"/>
          <w:lang w:eastAsia="en-US"/>
        </w:rPr>
        <w:t>64th annual meeting of The American Society of Human Genetics. October 18-22, 2014, San Diego, California.</w:t>
      </w:r>
    </w:p>
    <w:p w:rsidR="004C061C" w:rsidRPr="004C061C" w:rsidRDefault="004C061C" w:rsidP="004C061C">
      <w:pPr>
        <w:pStyle w:val="ListParagraph"/>
        <w:numPr>
          <w:ilvl w:val="0"/>
          <w:numId w:val="5"/>
        </w:numPr>
        <w:rPr>
          <w:rFonts w:eastAsia="SimSun"/>
          <w:snapToGrid w:val="0"/>
          <w:lang w:eastAsia="en-US"/>
        </w:rPr>
      </w:pPr>
      <w:r w:rsidRPr="004C061C">
        <w:t xml:space="preserve">Lee DY, Hanis C, Bell GI, Aguilar DA, Redline S, Below J and Xiong MM. (2014). Genetic studies of functional quantitative trait with both GWAS and next-generation sequencing data. </w:t>
      </w:r>
      <w:r w:rsidRPr="004C061C">
        <w:rPr>
          <w:rFonts w:eastAsia="SimSun"/>
          <w:snapToGrid w:val="0"/>
          <w:lang w:eastAsia="en-US"/>
        </w:rPr>
        <w:t>64th annual meeting of The American Society of Human Genetics. October 18-22, 2014, San Diego, California.</w:t>
      </w:r>
    </w:p>
    <w:p w:rsidR="00C1787C" w:rsidRPr="00C1787C" w:rsidRDefault="004C061C" w:rsidP="00C1787C">
      <w:pPr>
        <w:pStyle w:val="ListParagraph"/>
        <w:numPr>
          <w:ilvl w:val="0"/>
          <w:numId w:val="5"/>
        </w:numPr>
        <w:rPr>
          <w:rFonts w:eastAsia="SimSun"/>
          <w:snapToGrid w:val="0"/>
          <w:lang w:eastAsia="en-US"/>
        </w:rPr>
      </w:pPr>
      <w:r w:rsidRPr="00A661BB">
        <w:t>Wang P, Rahman M, Jin L</w:t>
      </w:r>
      <w:r w:rsidR="00A661BB" w:rsidRPr="00A661BB">
        <w:t xml:space="preserve"> </w:t>
      </w:r>
      <w:r w:rsidRPr="00A661BB">
        <w:t>and Xiong MM.</w:t>
      </w:r>
      <w:r w:rsidR="00A661BB" w:rsidRPr="00A661BB">
        <w:t xml:space="preserve"> (2014). Sparse structural equations for joint phenotype-genotype network analysis. </w:t>
      </w:r>
      <w:r w:rsidR="00A661BB" w:rsidRPr="00A661BB">
        <w:rPr>
          <w:rFonts w:eastAsia="SimSun"/>
          <w:snapToGrid w:val="0"/>
          <w:lang w:eastAsia="en-US"/>
        </w:rPr>
        <w:t>64th annual meeting of The American Society of Human Genetics. October 18-22, 2014, San Diego, California.</w:t>
      </w:r>
    </w:p>
    <w:p w:rsidR="008442D2" w:rsidRDefault="008442D2" w:rsidP="008442D2">
      <w:pPr>
        <w:numPr>
          <w:ilvl w:val="0"/>
          <w:numId w:val="5"/>
        </w:numPr>
        <w:rPr>
          <w:szCs w:val="24"/>
        </w:rPr>
      </w:pPr>
      <w:r w:rsidRPr="008442D2">
        <w:rPr>
          <w:szCs w:val="24"/>
        </w:rPr>
        <w:t>Lin</w:t>
      </w:r>
      <w:r>
        <w:rPr>
          <w:rFonts w:hint="eastAsia"/>
          <w:szCs w:val="24"/>
          <w:lang w:eastAsia="zh-CN"/>
        </w:rPr>
        <w:t xml:space="preserve"> N</w:t>
      </w:r>
      <w:r>
        <w:rPr>
          <w:szCs w:val="24"/>
        </w:rPr>
        <w:t xml:space="preserve">, </w:t>
      </w:r>
      <w:r w:rsidRPr="008442D2">
        <w:rPr>
          <w:szCs w:val="24"/>
        </w:rPr>
        <w:t>Jiang</w:t>
      </w:r>
      <w:r>
        <w:rPr>
          <w:rFonts w:hint="eastAsia"/>
          <w:szCs w:val="24"/>
          <w:lang w:eastAsia="zh-CN"/>
        </w:rPr>
        <w:t xml:space="preserve"> J</w:t>
      </w:r>
      <w:r>
        <w:rPr>
          <w:szCs w:val="24"/>
        </w:rPr>
        <w:t xml:space="preserve">, </w:t>
      </w:r>
      <w:r w:rsidRPr="008442D2">
        <w:rPr>
          <w:szCs w:val="24"/>
        </w:rPr>
        <w:t>Guan</w:t>
      </w:r>
      <w:r>
        <w:rPr>
          <w:rFonts w:hint="eastAsia"/>
          <w:szCs w:val="24"/>
          <w:lang w:eastAsia="zh-CN"/>
        </w:rPr>
        <w:t xml:space="preserve"> X</w:t>
      </w:r>
      <w:r>
        <w:rPr>
          <w:szCs w:val="24"/>
        </w:rPr>
        <w:t xml:space="preserve">, </w:t>
      </w:r>
      <w:r w:rsidRPr="008442D2">
        <w:rPr>
          <w:szCs w:val="24"/>
        </w:rPr>
        <w:t>Yu</w:t>
      </w:r>
      <w:r>
        <w:rPr>
          <w:rFonts w:hint="eastAsia"/>
          <w:szCs w:val="24"/>
          <w:lang w:eastAsia="zh-CN"/>
        </w:rPr>
        <w:t xml:space="preserve"> X</w:t>
      </w:r>
      <w:r>
        <w:rPr>
          <w:szCs w:val="24"/>
        </w:rPr>
        <w:t xml:space="preserve">, </w:t>
      </w:r>
      <w:r w:rsidRPr="008442D2">
        <w:rPr>
          <w:szCs w:val="24"/>
        </w:rPr>
        <w:t xml:space="preserve">Guo </w:t>
      </w:r>
      <w:r>
        <w:rPr>
          <w:rFonts w:hint="eastAsia"/>
          <w:szCs w:val="24"/>
          <w:lang w:eastAsia="zh-CN"/>
        </w:rPr>
        <w:t>S</w:t>
      </w:r>
      <w:r>
        <w:rPr>
          <w:szCs w:val="24"/>
        </w:rPr>
        <w:t xml:space="preserve"> and </w:t>
      </w:r>
      <w:r w:rsidRPr="008442D2">
        <w:rPr>
          <w:szCs w:val="24"/>
        </w:rPr>
        <w:t>Xiong</w:t>
      </w:r>
      <w:r>
        <w:rPr>
          <w:rFonts w:hint="eastAsia"/>
          <w:szCs w:val="24"/>
          <w:lang w:eastAsia="zh-CN"/>
        </w:rPr>
        <w:t xml:space="preserve"> MM. (2014). </w:t>
      </w:r>
      <w:r w:rsidRPr="008442D2">
        <w:rPr>
          <w:szCs w:val="24"/>
          <w:lang w:eastAsia="zh-CN"/>
        </w:rPr>
        <w:t>A novel method for ultrasound image analysis</w:t>
      </w:r>
      <w:r>
        <w:rPr>
          <w:rFonts w:hint="eastAsia"/>
          <w:szCs w:val="24"/>
          <w:lang w:eastAsia="zh-CN"/>
        </w:rPr>
        <w:t xml:space="preserve">. </w:t>
      </w:r>
      <w:r w:rsidRPr="008442D2">
        <w:rPr>
          <w:szCs w:val="24"/>
          <w:lang w:eastAsia="zh-CN"/>
        </w:rPr>
        <w:t xml:space="preserve">NCI-NIBIB Point of Care Technologies </w:t>
      </w:r>
      <w:r>
        <w:rPr>
          <w:szCs w:val="24"/>
          <w:lang w:eastAsia="zh-CN"/>
        </w:rPr>
        <w:t>for Cancer Conference</w:t>
      </w:r>
      <w:r>
        <w:rPr>
          <w:rFonts w:hint="eastAsia"/>
          <w:szCs w:val="24"/>
          <w:lang w:eastAsia="zh-CN"/>
        </w:rPr>
        <w:t xml:space="preserve">. January 8-10, 2014, </w:t>
      </w:r>
      <w:r w:rsidRPr="008442D2">
        <w:rPr>
          <w:szCs w:val="24"/>
          <w:lang w:eastAsia="zh-CN"/>
        </w:rPr>
        <w:t>Natcher Center, NIH campus- Building 45, Bethesda, Maryland</w:t>
      </w:r>
      <w:r>
        <w:rPr>
          <w:rFonts w:hint="eastAsia"/>
          <w:szCs w:val="24"/>
          <w:lang w:eastAsia="zh-CN"/>
        </w:rPr>
        <w:t xml:space="preserve">. </w:t>
      </w:r>
    </w:p>
    <w:p w:rsidR="008442D2" w:rsidRDefault="008442D2" w:rsidP="008442D2">
      <w:pPr>
        <w:numPr>
          <w:ilvl w:val="0"/>
          <w:numId w:val="5"/>
        </w:numPr>
        <w:rPr>
          <w:szCs w:val="24"/>
          <w:lang w:eastAsia="zh-CN"/>
        </w:rPr>
      </w:pPr>
      <w:r>
        <w:rPr>
          <w:szCs w:val="24"/>
        </w:rPr>
        <w:t xml:space="preserve">Lin N, Jiang J, </w:t>
      </w:r>
      <w:r>
        <w:rPr>
          <w:rFonts w:hint="eastAsia"/>
          <w:szCs w:val="24"/>
          <w:lang w:eastAsia="zh-CN"/>
        </w:rPr>
        <w:t xml:space="preserve">Guo S, </w:t>
      </w:r>
      <w:r>
        <w:rPr>
          <w:szCs w:val="24"/>
        </w:rPr>
        <w:t xml:space="preserve">Yu X, </w:t>
      </w:r>
      <w:r>
        <w:rPr>
          <w:rFonts w:hint="eastAsia"/>
          <w:szCs w:val="24"/>
          <w:lang w:eastAsia="zh-CN"/>
        </w:rPr>
        <w:t>Ma L</w:t>
      </w:r>
      <w:r w:rsidRPr="008442D2">
        <w:rPr>
          <w:szCs w:val="24"/>
        </w:rPr>
        <w:t xml:space="preserve"> and Xiong MM. (2014)</w:t>
      </w:r>
      <w:r>
        <w:rPr>
          <w:rFonts w:hint="eastAsia"/>
          <w:szCs w:val="24"/>
          <w:lang w:eastAsia="zh-CN"/>
        </w:rPr>
        <w:t xml:space="preserve">. </w:t>
      </w:r>
      <w:r w:rsidRPr="008442D2">
        <w:rPr>
          <w:szCs w:val="24"/>
          <w:lang w:eastAsia="zh-CN"/>
        </w:rPr>
        <w:t>Classification Analysis of Big Image Data</w:t>
      </w:r>
      <w:r>
        <w:rPr>
          <w:rFonts w:hint="eastAsia"/>
          <w:szCs w:val="24"/>
          <w:lang w:eastAsia="zh-CN"/>
        </w:rPr>
        <w:t>.</w:t>
      </w:r>
      <w:r>
        <w:rPr>
          <w:szCs w:val="24"/>
          <w:lang w:eastAsia="zh-CN"/>
        </w:rPr>
        <w:t xml:space="preserve">  </w:t>
      </w:r>
      <w:r w:rsidRPr="008442D2">
        <w:rPr>
          <w:szCs w:val="24"/>
          <w:lang w:eastAsia="zh-CN"/>
        </w:rPr>
        <w:t>Statistical and Computational Theory and Methodology for Big Data Analysis</w:t>
      </w:r>
      <w:r>
        <w:rPr>
          <w:rFonts w:hint="eastAsia"/>
          <w:szCs w:val="24"/>
          <w:lang w:eastAsia="zh-CN"/>
        </w:rPr>
        <w:t xml:space="preserve">. </w:t>
      </w:r>
      <w:r w:rsidRPr="008442D2">
        <w:rPr>
          <w:szCs w:val="24"/>
          <w:lang w:eastAsia="zh-CN"/>
        </w:rPr>
        <w:t>Feb 9-Feb 14, 2014</w:t>
      </w:r>
      <w:r w:rsidRPr="008442D2">
        <w:rPr>
          <w:rFonts w:hint="eastAsia"/>
          <w:szCs w:val="24"/>
          <w:lang w:eastAsia="zh-CN"/>
        </w:rPr>
        <w:t xml:space="preserve">, </w:t>
      </w:r>
      <w:r w:rsidRPr="008442D2">
        <w:rPr>
          <w:szCs w:val="24"/>
          <w:lang w:eastAsia="zh-CN"/>
        </w:rPr>
        <w:t>Calgary, AB Canada</w:t>
      </w:r>
      <w:r w:rsidRPr="008442D2">
        <w:rPr>
          <w:rFonts w:hint="eastAsia"/>
          <w:szCs w:val="24"/>
          <w:lang w:eastAsia="zh-CN"/>
        </w:rPr>
        <w:t xml:space="preserve">. </w:t>
      </w:r>
    </w:p>
    <w:p w:rsidR="00AE64D5" w:rsidRDefault="00AE64D5" w:rsidP="00EA69B8">
      <w:pPr>
        <w:numPr>
          <w:ilvl w:val="0"/>
          <w:numId w:val="5"/>
        </w:numPr>
        <w:rPr>
          <w:szCs w:val="24"/>
          <w:lang w:eastAsia="zh-CN"/>
        </w:rPr>
      </w:pPr>
      <w:r w:rsidRPr="00AE64D5">
        <w:rPr>
          <w:szCs w:val="24"/>
          <w:lang w:eastAsia="zh-CN"/>
        </w:rPr>
        <w:t>Yu</w:t>
      </w:r>
      <w:r>
        <w:rPr>
          <w:rFonts w:hint="eastAsia"/>
          <w:szCs w:val="24"/>
          <w:lang w:eastAsia="zh-CN"/>
        </w:rPr>
        <w:t xml:space="preserve"> J</w:t>
      </w:r>
      <w:r>
        <w:rPr>
          <w:szCs w:val="24"/>
          <w:lang w:eastAsia="zh-CN"/>
        </w:rPr>
        <w:t xml:space="preserve">, </w:t>
      </w:r>
      <w:r w:rsidRPr="00AE64D5">
        <w:rPr>
          <w:szCs w:val="24"/>
          <w:lang w:eastAsia="zh-CN"/>
        </w:rPr>
        <w:t>Lin</w:t>
      </w:r>
      <w:r>
        <w:rPr>
          <w:rFonts w:hint="eastAsia"/>
          <w:szCs w:val="24"/>
          <w:lang w:eastAsia="zh-CN"/>
        </w:rPr>
        <w:t xml:space="preserve"> N</w:t>
      </w:r>
      <w:r>
        <w:rPr>
          <w:szCs w:val="24"/>
          <w:lang w:eastAsia="zh-CN"/>
        </w:rPr>
        <w:t xml:space="preserve">, </w:t>
      </w:r>
      <w:r w:rsidRPr="00AE64D5">
        <w:rPr>
          <w:szCs w:val="24"/>
          <w:lang w:eastAsia="zh-CN"/>
        </w:rPr>
        <w:t xml:space="preserve"> Ma</w:t>
      </w:r>
      <w:r>
        <w:rPr>
          <w:rFonts w:hint="eastAsia"/>
          <w:szCs w:val="24"/>
          <w:lang w:eastAsia="zh-CN"/>
        </w:rPr>
        <w:t xml:space="preserve"> L</w:t>
      </w:r>
      <w:r>
        <w:rPr>
          <w:szCs w:val="24"/>
          <w:lang w:eastAsia="zh-CN"/>
        </w:rPr>
        <w:t>,</w:t>
      </w:r>
      <w:r w:rsidRPr="00AE64D5">
        <w:rPr>
          <w:szCs w:val="24"/>
          <w:lang w:eastAsia="zh-CN"/>
        </w:rPr>
        <w:t xml:space="preserve"> Guo</w:t>
      </w:r>
      <w:r>
        <w:rPr>
          <w:rFonts w:hint="eastAsia"/>
          <w:szCs w:val="24"/>
          <w:lang w:eastAsia="zh-CN"/>
        </w:rPr>
        <w:t xml:space="preserve"> S</w:t>
      </w:r>
      <w:r>
        <w:rPr>
          <w:szCs w:val="24"/>
          <w:lang w:eastAsia="zh-CN"/>
        </w:rPr>
        <w:t xml:space="preserve"> and</w:t>
      </w:r>
      <w:r w:rsidRPr="00AE64D5">
        <w:rPr>
          <w:szCs w:val="24"/>
          <w:lang w:eastAsia="zh-CN"/>
        </w:rPr>
        <w:t xml:space="preserve"> Xiong</w:t>
      </w:r>
      <w:r>
        <w:rPr>
          <w:rFonts w:hint="eastAsia"/>
          <w:szCs w:val="24"/>
          <w:lang w:eastAsia="zh-CN"/>
        </w:rPr>
        <w:t xml:space="preserve"> MM. (2014). </w:t>
      </w:r>
      <w:r w:rsidRPr="00AE64D5">
        <w:rPr>
          <w:szCs w:val="24"/>
          <w:lang w:eastAsia="zh-CN"/>
        </w:rPr>
        <w:t>Cloud computing for joint big genetic, epigentic and image data analysis</w:t>
      </w:r>
      <w:r>
        <w:rPr>
          <w:rFonts w:hint="eastAsia"/>
          <w:szCs w:val="24"/>
          <w:lang w:eastAsia="zh-CN"/>
        </w:rPr>
        <w:t xml:space="preserve">. </w:t>
      </w:r>
      <w:r w:rsidRPr="00AE64D5">
        <w:rPr>
          <w:szCs w:val="24"/>
          <w:lang w:eastAsia="zh-CN"/>
        </w:rPr>
        <w:t>Keystone Symposia</w:t>
      </w:r>
      <w:r>
        <w:rPr>
          <w:rFonts w:hint="eastAsia"/>
          <w:szCs w:val="24"/>
          <w:lang w:eastAsia="zh-CN"/>
        </w:rPr>
        <w:t xml:space="preserve">: </w:t>
      </w:r>
      <w:r w:rsidRPr="00AE64D5">
        <w:rPr>
          <w:szCs w:val="24"/>
          <w:lang w:eastAsia="zh-CN"/>
        </w:rPr>
        <w:t>Big Data in Biology</w:t>
      </w:r>
      <w:r>
        <w:rPr>
          <w:rFonts w:hint="eastAsia"/>
          <w:szCs w:val="24"/>
          <w:lang w:eastAsia="zh-CN"/>
        </w:rPr>
        <w:t xml:space="preserve">, </w:t>
      </w:r>
      <w:r w:rsidR="00EA69B8" w:rsidRPr="00EA69B8">
        <w:rPr>
          <w:szCs w:val="24"/>
          <w:lang w:eastAsia="zh-CN"/>
        </w:rPr>
        <w:t>March 23—25, 2014</w:t>
      </w:r>
      <w:r w:rsidR="00EA69B8">
        <w:rPr>
          <w:rFonts w:hint="eastAsia"/>
          <w:szCs w:val="24"/>
          <w:lang w:eastAsia="zh-CN"/>
        </w:rPr>
        <w:t xml:space="preserve">. </w:t>
      </w:r>
      <w:r w:rsidR="00EA69B8" w:rsidRPr="00EA69B8">
        <w:rPr>
          <w:szCs w:val="24"/>
          <w:lang w:eastAsia="zh-CN"/>
        </w:rPr>
        <w:t>Fairmont San Francisco, San Francisco, California</w:t>
      </w:r>
    </w:p>
    <w:p w:rsidR="00B71314" w:rsidRDefault="00B71314" w:rsidP="00B71314">
      <w:pPr>
        <w:numPr>
          <w:ilvl w:val="0"/>
          <w:numId w:val="5"/>
        </w:numPr>
        <w:rPr>
          <w:szCs w:val="24"/>
          <w:lang w:eastAsia="zh-CN"/>
        </w:rPr>
      </w:pPr>
      <w:r>
        <w:rPr>
          <w:rFonts w:hint="eastAsia"/>
          <w:szCs w:val="24"/>
          <w:lang w:eastAsia="zh-CN"/>
        </w:rPr>
        <w:t xml:space="preserve">Xiong MM, Zhu Y and Zhao JY. (2014). </w:t>
      </w:r>
      <w:r w:rsidRPr="00B71314">
        <w:rPr>
          <w:szCs w:val="24"/>
          <w:lang w:eastAsia="zh-CN"/>
        </w:rPr>
        <w:t>Gene-gene Interaction Analysis for Next-generation Sequencing</w:t>
      </w:r>
      <w:r>
        <w:rPr>
          <w:rFonts w:hint="eastAsia"/>
          <w:szCs w:val="24"/>
          <w:lang w:eastAsia="zh-CN"/>
        </w:rPr>
        <w:t xml:space="preserve">. 2014 </w:t>
      </w:r>
      <w:r w:rsidRPr="00B71314">
        <w:rPr>
          <w:szCs w:val="24"/>
          <w:lang w:eastAsia="zh-CN"/>
        </w:rPr>
        <w:t>ENAR Spring Meeting</w:t>
      </w:r>
      <w:r>
        <w:rPr>
          <w:rFonts w:hint="eastAsia"/>
          <w:szCs w:val="24"/>
          <w:lang w:eastAsia="zh-CN"/>
        </w:rPr>
        <w:t>. March 16-19, 2014,</w:t>
      </w:r>
      <w:r w:rsidRPr="00B71314">
        <w:t xml:space="preserve"> </w:t>
      </w:r>
      <w:r w:rsidRPr="00B71314">
        <w:rPr>
          <w:szCs w:val="24"/>
          <w:lang w:eastAsia="zh-CN"/>
        </w:rPr>
        <w:t>Baltimore Marriott Waterfront Hotel</w:t>
      </w:r>
      <w:r>
        <w:rPr>
          <w:rFonts w:hint="eastAsia"/>
          <w:szCs w:val="24"/>
          <w:lang w:eastAsia="zh-CN"/>
        </w:rPr>
        <w:t xml:space="preserve">, </w:t>
      </w:r>
      <w:r w:rsidRPr="00B71314">
        <w:rPr>
          <w:szCs w:val="24"/>
          <w:lang w:eastAsia="zh-CN"/>
        </w:rPr>
        <w:t>Baltimore, Maryland</w:t>
      </w:r>
      <w:r>
        <w:rPr>
          <w:rFonts w:hint="eastAsia"/>
          <w:szCs w:val="24"/>
          <w:lang w:eastAsia="zh-CN"/>
        </w:rPr>
        <w:t>.</w:t>
      </w:r>
    </w:p>
    <w:p w:rsidR="00B71314" w:rsidRPr="00B71314" w:rsidRDefault="00B71314" w:rsidP="00B71314">
      <w:pPr>
        <w:pStyle w:val="ListParagraph"/>
        <w:numPr>
          <w:ilvl w:val="0"/>
          <w:numId w:val="5"/>
        </w:numPr>
        <w:rPr>
          <w:rFonts w:eastAsia="SimSun"/>
          <w:snapToGrid w:val="0"/>
        </w:rPr>
      </w:pPr>
      <w:r w:rsidRPr="00B71314">
        <w:rPr>
          <w:rFonts w:hint="eastAsia"/>
        </w:rPr>
        <w:t xml:space="preserve">Li L and Xiong MM. (2014). </w:t>
      </w:r>
      <w:r w:rsidRPr="00B71314">
        <w:t>A Novel Statistical Method based on Dynamic Models for Classification</w:t>
      </w:r>
      <w:r w:rsidRPr="00B71314">
        <w:rPr>
          <w:rFonts w:hint="eastAsia"/>
        </w:rPr>
        <w:t xml:space="preserve">. </w:t>
      </w:r>
      <w:r w:rsidRPr="00B71314">
        <w:rPr>
          <w:rFonts w:eastAsia="SimSun"/>
          <w:snapToGrid w:val="0"/>
        </w:rPr>
        <w:t>2014 ENAR Spring Meeting. March 16-19, 2014, Baltimore Marriott Waterfront Hotel, Baltimore, Maryland.</w:t>
      </w:r>
    </w:p>
    <w:p w:rsidR="00E11A52" w:rsidRPr="00E11A52" w:rsidRDefault="006371D1" w:rsidP="00E11A52">
      <w:pPr>
        <w:numPr>
          <w:ilvl w:val="0"/>
          <w:numId w:val="5"/>
        </w:numPr>
        <w:rPr>
          <w:szCs w:val="24"/>
        </w:rPr>
      </w:pPr>
      <w:r>
        <w:rPr>
          <w:szCs w:val="24"/>
        </w:rPr>
        <w:t xml:space="preserve">Ma L, Chen M, Guo S and Xiong MM. (2013) </w:t>
      </w:r>
      <w:r w:rsidRPr="006371D1">
        <w:rPr>
          <w:szCs w:val="24"/>
        </w:rPr>
        <w:t>RNA-seq for drug response prediction</w:t>
      </w:r>
      <w:r>
        <w:rPr>
          <w:szCs w:val="24"/>
        </w:rPr>
        <w:t xml:space="preserve">. </w:t>
      </w:r>
      <w:r w:rsidRPr="006371D1">
        <w:rPr>
          <w:szCs w:val="24"/>
        </w:rPr>
        <w:t>for the GTEx Project Community Meeting</w:t>
      </w:r>
      <w:r w:rsidR="008442D2">
        <w:rPr>
          <w:szCs w:val="24"/>
        </w:rPr>
        <w:t>.  June 18, 2013. Boston.</w:t>
      </w:r>
      <w:r w:rsidR="00E11A52" w:rsidRPr="00E11A52">
        <w:rPr>
          <w:szCs w:val="24"/>
        </w:rPr>
        <w:t xml:space="preserve"> </w:t>
      </w:r>
    </w:p>
    <w:p w:rsidR="00E11A52" w:rsidRPr="00E11A52" w:rsidRDefault="00E11A52" w:rsidP="00E11A52">
      <w:pPr>
        <w:numPr>
          <w:ilvl w:val="0"/>
          <w:numId w:val="5"/>
        </w:numPr>
        <w:rPr>
          <w:szCs w:val="24"/>
        </w:rPr>
      </w:pPr>
      <w:r w:rsidRPr="00E11A52">
        <w:rPr>
          <w:szCs w:val="24"/>
        </w:rPr>
        <w:t xml:space="preserve">Zhao J, Zhu Y and Xiong MM. (2013) Gene-gene interaction analysis for next-generation sequencing (Plat form). 63th annual meeting of The American Society of Human Genetics. October 22-26, 2013, Boston, Massachusetts. </w:t>
      </w:r>
    </w:p>
    <w:p w:rsidR="00E11A52" w:rsidRPr="00E11A52" w:rsidRDefault="00E11A52" w:rsidP="00E11A52">
      <w:pPr>
        <w:numPr>
          <w:ilvl w:val="0"/>
          <w:numId w:val="5"/>
        </w:numPr>
        <w:rPr>
          <w:szCs w:val="24"/>
        </w:rPr>
      </w:pPr>
      <w:r w:rsidRPr="00E11A52">
        <w:rPr>
          <w:szCs w:val="24"/>
        </w:rPr>
        <w:t xml:space="preserve">Zhang, F, Boerwinkle E and Xiong MM. (2013). Epistasis analysis for quantitative trait with next-generation sequencing data (Plat form). 63th annual meeting of The American Society of Human Genetics.  October 22-26, 2013, Boston, Massachusetts. </w:t>
      </w:r>
    </w:p>
    <w:p w:rsidR="00E11A52" w:rsidRPr="00E11A52" w:rsidRDefault="00E11A52" w:rsidP="00E11A52">
      <w:pPr>
        <w:numPr>
          <w:ilvl w:val="0"/>
          <w:numId w:val="5"/>
        </w:numPr>
        <w:rPr>
          <w:szCs w:val="24"/>
        </w:rPr>
      </w:pPr>
      <w:r w:rsidRPr="00E11A52">
        <w:rPr>
          <w:szCs w:val="24"/>
        </w:rPr>
        <w:lastRenderedPageBreak/>
        <w:t xml:space="preserve">Lee D, Hanis C and Xiong MM. (2013) Functional Linear Model with both Functional Response and Functional Predictors for Genetic Studies of Temporal Quantitative Trait with both GWAS and  Next-Generation Sequencing Data. 63th annual meeting of The American Society of Human Genetics. October 22-26, 2013, Boston, Massachusetts. </w:t>
      </w:r>
    </w:p>
    <w:p w:rsidR="00E11A52" w:rsidRPr="00E11A52" w:rsidRDefault="00E11A52" w:rsidP="00E11A52">
      <w:pPr>
        <w:numPr>
          <w:ilvl w:val="0"/>
          <w:numId w:val="5"/>
        </w:numPr>
        <w:rPr>
          <w:szCs w:val="24"/>
        </w:rPr>
      </w:pPr>
      <w:r w:rsidRPr="00E11A52">
        <w:rPr>
          <w:szCs w:val="24"/>
        </w:rPr>
        <w:t xml:space="preserve">Li L and Xiong MM. (2013) A Dynamic Model for Classification of Gene Regulation with RNA-seq Data. 63th annual meeting of The American Society of Human Genetics. October 22-26, 2013, Boston, Massachusetts. </w:t>
      </w:r>
    </w:p>
    <w:p w:rsidR="00E11A52" w:rsidRPr="00E11A52" w:rsidRDefault="00E11A52" w:rsidP="00E11A52">
      <w:pPr>
        <w:numPr>
          <w:ilvl w:val="0"/>
          <w:numId w:val="5"/>
        </w:numPr>
        <w:rPr>
          <w:szCs w:val="24"/>
        </w:rPr>
      </w:pPr>
      <w:r w:rsidRPr="00E11A52">
        <w:rPr>
          <w:szCs w:val="24"/>
        </w:rPr>
        <w:t xml:space="preserve">Ma L and Xiong MM. (2013) A General Statistic Framework for Identifying Genetic Variants of Clinical Significance.  63th annual meeting of The American Society of Human Genetics. October 22-26, 2013, Boston, Massachusetts. </w:t>
      </w:r>
    </w:p>
    <w:p w:rsidR="00E11A52" w:rsidRPr="00E11A52" w:rsidRDefault="00E11A52" w:rsidP="00E11A52">
      <w:pPr>
        <w:numPr>
          <w:ilvl w:val="0"/>
          <w:numId w:val="5"/>
        </w:numPr>
        <w:rPr>
          <w:szCs w:val="24"/>
        </w:rPr>
      </w:pPr>
      <w:r w:rsidRPr="00E11A52">
        <w:rPr>
          <w:szCs w:val="24"/>
        </w:rPr>
        <w:t xml:space="preserve">Lin N, Chen M and Xiong MM. (2013) A Novel General Framework for Imaging Genetics Analysis with Next-generation Sequencing Data. 63th annual meeting of The American Society of Human Genetics. October 22-26, 2013, Boston, Massachusetts. </w:t>
      </w:r>
    </w:p>
    <w:p w:rsidR="00E11A52" w:rsidRPr="00E11A52" w:rsidRDefault="00E11A52" w:rsidP="00E11A52">
      <w:pPr>
        <w:numPr>
          <w:ilvl w:val="0"/>
          <w:numId w:val="5"/>
        </w:numPr>
        <w:rPr>
          <w:szCs w:val="24"/>
        </w:rPr>
      </w:pPr>
      <w:r w:rsidRPr="00E11A52">
        <w:rPr>
          <w:szCs w:val="24"/>
        </w:rPr>
        <w:t xml:space="preserve">Zewdie G and Xiong MM. (2013) Genetic Dynamic Model for Temporal Quantitative Trait with both GWAS and  Next-Generation Sequencing Data. 63th annual meeting of The American Society of Human Genetics. October 22-26, 2013, Boston, Massachusetts. </w:t>
      </w:r>
    </w:p>
    <w:p w:rsidR="00E11A52" w:rsidRPr="00E11A52" w:rsidRDefault="00E11A52" w:rsidP="00E11A52">
      <w:pPr>
        <w:numPr>
          <w:ilvl w:val="0"/>
          <w:numId w:val="5"/>
        </w:numPr>
        <w:rPr>
          <w:szCs w:val="24"/>
        </w:rPr>
      </w:pPr>
      <w:r w:rsidRPr="00E11A52">
        <w:rPr>
          <w:szCs w:val="24"/>
        </w:rPr>
        <w:t>Xiong MM, Chen M, Ma L and Guo S. (2013)  A novel statistic method for drug response prediction with big RNA-seq data. 63th annual meeting of The American Society of Human Genetics. October 22-26, 2013, Boston, Massachusetts</w:t>
      </w:r>
    </w:p>
    <w:p w:rsidR="00014967" w:rsidRDefault="00014967" w:rsidP="00014967">
      <w:pPr>
        <w:numPr>
          <w:ilvl w:val="0"/>
          <w:numId w:val="5"/>
        </w:numPr>
        <w:rPr>
          <w:szCs w:val="24"/>
        </w:rPr>
      </w:pPr>
      <w:r>
        <w:rPr>
          <w:szCs w:val="24"/>
        </w:rPr>
        <w:t xml:space="preserve">Li L, Chen M and Xiong MM. (2013). </w:t>
      </w:r>
      <w:r w:rsidRPr="00014967">
        <w:rPr>
          <w:szCs w:val="24"/>
        </w:rPr>
        <w:t>A Novel Statistical Method based on dynamic models for classification</w:t>
      </w:r>
      <w:r>
        <w:rPr>
          <w:szCs w:val="24"/>
        </w:rPr>
        <w:t>. The 2013</w:t>
      </w:r>
      <w:r w:rsidRPr="00014967">
        <w:rPr>
          <w:szCs w:val="24"/>
        </w:rPr>
        <w:t xml:space="preserve"> SRCOS Summer Research Conference</w:t>
      </w:r>
      <w:r>
        <w:rPr>
          <w:szCs w:val="24"/>
        </w:rPr>
        <w:t xml:space="preserve">, June 2-5, 2013, </w:t>
      </w:r>
      <w:r w:rsidRPr="00014967">
        <w:rPr>
          <w:szCs w:val="24"/>
        </w:rPr>
        <w:t>Burns, TN</w:t>
      </w:r>
      <w:r>
        <w:rPr>
          <w:szCs w:val="24"/>
        </w:rPr>
        <w:t xml:space="preserve">. </w:t>
      </w:r>
    </w:p>
    <w:p w:rsidR="006371D1" w:rsidRDefault="006371D1" w:rsidP="006D4FF5">
      <w:pPr>
        <w:numPr>
          <w:ilvl w:val="0"/>
          <w:numId w:val="5"/>
        </w:numPr>
        <w:rPr>
          <w:szCs w:val="24"/>
        </w:rPr>
      </w:pPr>
      <w:r>
        <w:rPr>
          <w:szCs w:val="24"/>
        </w:rPr>
        <w:t xml:space="preserve">Li L, Chen M and Xiong MM. (2013). </w:t>
      </w:r>
      <w:r w:rsidRPr="006371D1">
        <w:rPr>
          <w:szCs w:val="24"/>
        </w:rPr>
        <w:t>A Dynamic Model for QRS Complex Classification</w:t>
      </w:r>
      <w:r>
        <w:rPr>
          <w:szCs w:val="24"/>
        </w:rPr>
        <w:t xml:space="preserve">. </w:t>
      </w:r>
      <w:r w:rsidRPr="006371D1">
        <w:rPr>
          <w:szCs w:val="24"/>
        </w:rPr>
        <w:t>Computing in Cardiology</w:t>
      </w:r>
      <w:r>
        <w:rPr>
          <w:szCs w:val="24"/>
        </w:rPr>
        <w:t xml:space="preserve">. </w:t>
      </w:r>
      <w:r w:rsidR="006D4FF5" w:rsidRPr="006D4FF5">
        <w:rPr>
          <w:szCs w:val="24"/>
        </w:rPr>
        <w:t>September 22-25, 2013</w:t>
      </w:r>
      <w:r w:rsidR="006D4FF5">
        <w:rPr>
          <w:szCs w:val="24"/>
        </w:rPr>
        <w:t xml:space="preserve">. </w:t>
      </w:r>
      <w:r w:rsidR="006D4FF5" w:rsidRPr="006D4FF5">
        <w:rPr>
          <w:szCs w:val="24"/>
        </w:rPr>
        <w:t>Zaragoza, Spain</w:t>
      </w:r>
      <w:r w:rsidR="006D4FF5">
        <w:rPr>
          <w:szCs w:val="24"/>
        </w:rPr>
        <w:t>.</w:t>
      </w:r>
    </w:p>
    <w:p w:rsidR="006D4FF5" w:rsidRDefault="006D4FF5" w:rsidP="006D4FF5">
      <w:pPr>
        <w:numPr>
          <w:ilvl w:val="0"/>
          <w:numId w:val="5"/>
        </w:numPr>
        <w:rPr>
          <w:szCs w:val="24"/>
        </w:rPr>
      </w:pPr>
      <w:r>
        <w:rPr>
          <w:szCs w:val="24"/>
        </w:rPr>
        <w:t xml:space="preserve">Ma L, Chen M, Li L and Xiong MM. (2013). </w:t>
      </w:r>
      <w:r w:rsidRPr="006D4FF5">
        <w:rPr>
          <w:szCs w:val="24"/>
        </w:rPr>
        <w:t>Sufficient Dimension Reduction for Heartbeat Classification</w:t>
      </w:r>
      <w:r>
        <w:rPr>
          <w:szCs w:val="24"/>
        </w:rPr>
        <w:t xml:space="preserve">. </w:t>
      </w:r>
      <w:r w:rsidRPr="006D4FF5">
        <w:rPr>
          <w:szCs w:val="24"/>
        </w:rPr>
        <w:t>Computing in Cardiology. September 22-25, 2013. Zaragoza, Spain.</w:t>
      </w:r>
    </w:p>
    <w:p w:rsidR="00214168" w:rsidRDefault="00214168" w:rsidP="00214168">
      <w:pPr>
        <w:numPr>
          <w:ilvl w:val="0"/>
          <w:numId w:val="5"/>
        </w:numPr>
        <w:rPr>
          <w:szCs w:val="24"/>
        </w:rPr>
      </w:pPr>
      <w:r>
        <w:rPr>
          <w:szCs w:val="24"/>
        </w:rPr>
        <w:t xml:space="preserve">Luo L and Xiong MM. (2012). Gene-gene co-association and pathway-based co-association studies for next-generation sequencing. </w:t>
      </w:r>
      <w:r w:rsidRPr="00214168">
        <w:rPr>
          <w:szCs w:val="24"/>
        </w:rPr>
        <w:t>62th annual meeting of The American Society of Human Genetics, Nov 6-10, 2012, San Francisco, California.</w:t>
      </w:r>
    </w:p>
    <w:p w:rsidR="00214168" w:rsidRPr="00214168" w:rsidRDefault="00214168" w:rsidP="00214168">
      <w:pPr>
        <w:pStyle w:val="ListParagraph"/>
        <w:numPr>
          <w:ilvl w:val="0"/>
          <w:numId w:val="5"/>
        </w:numPr>
        <w:rPr>
          <w:rFonts w:eastAsia="SimSun"/>
          <w:snapToGrid w:val="0"/>
          <w:lang w:eastAsia="en-US"/>
        </w:rPr>
      </w:pPr>
      <w:r w:rsidRPr="00214168">
        <w:t xml:space="preserve">Wang P, Jin L and Xiong MM. (2012). Graphical Models and Intervention Calculus for Causal Inference of Genetic Epidemiology Studies. </w:t>
      </w:r>
      <w:r w:rsidRPr="00214168">
        <w:rPr>
          <w:rFonts w:eastAsia="SimSun"/>
          <w:snapToGrid w:val="0"/>
          <w:lang w:eastAsia="en-US"/>
        </w:rPr>
        <w:t>62th annual meeting of The American Society of Human Genetics, Nov 6-10, 2012, San Francisco, California.</w:t>
      </w:r>
    </w:p>
    <w:p w:rsidR="00214168" w:rsidRPr="00214168" w:rsidRDefault="00214168" w:rsidP="00214168">
      <w:pPr>
        <w:pStyle w:val="ListParagraph"/>
        <w:numPr>
          <w:ilvl w:val="0"/>
          <w:numId w:val="5"/>
        </w:numPr>
        <w:rPr>
          <w:rFonts w:eastAsia="SimSun"/>
          <w:snapToGrid w:val="0"/>
          <w:lang w:eastAsia="en-US"/>
        </w:rPr>
      </w:pPr>
      <w:r w:rsidRPr="00214168">
        <w:t xml:space="preserve">Hu P, Boerwinkle E, Jin L and Xiong MM. (2012). Genome Profile-based Disease Risk Prediction. </w:t>
      </w:r>
      <w:r w:rsidRPr="00214168">
        <w:rPr>
          <w:rFonts w:eastAsia="SimSun"/>
          <w:snapToGrid w:val="0"/>
          <w:lang w:eastAsia="en-US"/>
        </w:rPr>
        <w:t>62th annual meeting of The American Society of Human Genetics, Nov 6-10, 2012, San Francisco, California.</w:t>
      </w:r>
    </w:p>
    <w:p w:rsidR="00420C6C" w:rsidRPr="00420C6C" w:rsidRDefault="00214168" w:rsidP="00420C6C">
      <w:pPr>
        <w:pStyle w:val="ListParagraph"/>
        <w:numPr>
          <w:ilvl w:val="0"/>
          <w:numId w:val="5"/>
        </w:numPr>
        <w:rPr>
          <w:rFonts w:eastAsia="SimSun"/>
          <w:snapToGrid w:val="0"/>
          <w:lang w:eastAsia="en-US"/>
        </w:rPr>
      </w:pPr>
      <w:r w:rsidRPr="00420C6C">
        <w:t xml:space="preserve">Zhu Y, Zhao JY, Shugart Y and Xiong MM. (2012). </w:t>
      </w:r>
      <w:r w:rsidR="00420C6C" w:rsidRPr="00420C6C">
        <w:t xml:space="preserve">A unified statistical framework to correct for unknown population stratification, family structure and cryptic relatedness in the sequence-based association studies. </w:t>
      </w:r>
      <w:r w:rsidR="00420C6C" w:rsidRPr="00420C6C">
        <w:rPr>
          <w:rFonts w:eastAsia="SimSun"/>
          <w:snapToGrid w:val="0"/>
          <w:lang w:eastAsia="en-US"/>
        </w:rPr>
        <w:t>62th annual meeting of The American Society of Human Genetics, Nov 6-10, 2012, San Francisco, California.</w:t>
      </w:r>
    </w:p>
    <w:p w:rsidR="00214168" w:rsidRPr="007C482D" w:rsidRDefault="007C482D" w:rsidP="007C482D">
      <w:pPr>
        <w:pStyle w:val="ListParagraph"/>
        <w:numPr>
          <w:ilvl w:val="0"/>
          <w:numId w:val="5"/>
        </w:numPr>
        <w:rPr>
          <w:rFonts w:eastAsia="SimSun"/>
          <w:snapToGrid w:val="0"/>
          <w:lang w:eastAsia="en-US"/>
        </w:rPr>
      </w:pPr>
      <w:r w:rsidRPr="007C482D">
        <w:t xml:space="preserve">Hong S, Chen X, Jin L and Xiong MM. (2012). </w:t>
      </w:r>
      <w:r w:rsidR="00420C6C" w:rsidRPr="007C482D">
        <w:t xml:space="preserve"> </w:t>
      </w:r>
      <w:r w:rsidRPr="007C482D">
        <w:t xml:space="preserve">Common gene co-expression network analysis in Schizophrenia and bipolar disorder. </w:t>
      </w:r>
      <w:r w:rsidRPr="007C482D">
        <w:rPr>
          <w:rFonts w:eastAsia="SimSun"/>
          <w:snapToGrid w:val="0"/>
          <w:lang w:eastAsia="en-US"/>
        </w:rPr>
        <w:t>. 62th annual meeting of The American Society of Human Genetics, Nov 6-10, 2012, San Francisco, California.</w:t>
      </w:r>
    </w:p>
    <w:p w:rsidR="00BD2C5A" w:rsidRDefault="00BD2C5A" w:rsidP="00322229">
      <w:pPr>
        <w:numPr>
          <w:ilvl w:val="0"/>
          <w:numId w:val="5"/>
        </w:numPr>
        <w:ind w:left="288"/>
        <w:rPr>
          <w:szCs w:val="24"/>
        </w:rPr>
      </w:pPr>
      <w:r>
        <w:t xml:space="preserve">Xiong MM, Zhu Y and Luo L (2011) </w:t>
      </w:r>
      <w:r w:rsidRPr="00BD2C5A">
        <w:rPr>
          <w:szCs w:val="24"/>
        </w:rPr>
        <w:t xml:space="preserve">Two Novel Statistics  </w:t>
      </w:r>
      <w:r w:rsidRPr="00BD2C5A">
        <w:rPr>
          <w:bCs/>
          <w:szCs w:val="24"/>
        </w:rPr>
        <w:t>for genome-wide association analysis designed for next-generation sequencing data</w:t>
      </w:r>
      <w:r>
        <w:rPr>
          <w:bCs/>
          <w:szCs w:val="24"/>
        </w:rPr>
        <w:t xml:space="preserve">. </w:t>
      </w:r>
      <w:r w:rsidRPr="00BD2C5A">
        <w:rPr>
          <w:bCs/>
          <w:szCs w:val="24"/>
        </w:rPr>
        <w:t>Gordon Research Conferences</w:t>
      </w:r>
      <w:r>
        <w:rPr>
          <w:bCs/>
          <w:szCs w:val="24"/>
        </w:rPr>
        <w:t xml:space="preserve">: </w:t>
      </w:r>
      <w:r w:rsidRPr="00BD2C5A">
        <w:rPr>
          <w:szCs w:val="24"/>
        </w:rPr>
        <w:t>Quantitative Genetics &amp; Genomics.  February 20-25,2011, Galveston,  TX</w:t>
      </w:r>
      <w:r>
        <w:rPr>
          <w:szCs w:val="24"/>
        </w:rPr>
        <w:t>.</w:t>
      </w:r>
    </w:p>
    <w:p w:rsidR="00E801F1" w:rsidRPr="00E801F1" w:rsidRDefault="00C9153B" w:rsidP="00322229">
      <w:pPr>
        <w:numPr>
          <w:ilvl w:val="0"/>
          <w:numId w:val="5"/>
        </w:numPr>
        <w:ind w:left="288"/>
        <w:rPr>
          <w:szCs w:val="24"/>
        </w:rPr>
      </w:pPr>
      <w:r w:rsidRPr="001D0B24">
        <w:rPr>
          <w:szCs w:val="24"/>
        </w:rPr>
        <w:t xml:space="preserve">Siu H, Jin L and Xiong MM (2011) Locally Linear Embedding (LLE) for Human Population </w:t>
      </w:r>
      <w:r w:rsidRPr="001D0B24">
        <w:rPr>
          <w:szCs w:val="24"/>
        </w:rPr>
        <w:lastRenderedPageBreak/>
        <w:t xml:space="preserve">Structure Studies. Gordon Research Conferences: Human Genetics &amp; Genomics. </w:t>
      </w:r>
      <w:r w:rsidR="001D0B24" w:rsidRPr="001D0B24">
        <w:rPr>
          <w:rFonts w:eastAsia="Times New Roman"/>
          <w:snapToGrid/>
          <w:color w:val="000000"/>
          <w:szCs w:val="24"/>
          <w:lang w:eastAsia="zh-CN"/>
        </w:rPr>
        <w:t xml:space="preserve">July 17-22, 2011, Salve Regina University, </w:t>
      </w:r>
      <w:r w:rsidRPr="001D0B24">
        <w:rPr>
          <w:rFonts w:eastAsia="Times New Roman"/>
          <w:snapToGrid/>
          <w:color w:val="000000"/>
          <w:szCs w:val="24"/>
          <w:lang w:eastAsia="zh-CN"/>
        </w:rPr>
        <w:t>Newport, RI</w:t>
      </w:r>
      <w:r w:rsidR="00E801F1">
        <w:rPr>
          <w:rFonts w:eastAsia="Times New Roman"/>
          <w:snapToGrid/>
          <w:color w:val="000000"/>
          <w:szCs w:val="24"/>
          <w:lang w:eastAsia="zh-CN"/>
        </w:rPr>
        <w:t>.</w:t>
      </w:r>
    </w:p>
    <w:p w:rsidR="00E801F1" w:rsidRDefault="00C9153B" w:rsidP="00322229">
      <w:pPr>
        <w:numPr>
          <w:ilvl w:val="0"/>
          <w:numId w:val="5"/>
        </w:numPr>
        <w:ind w:left="288"/>
        <w:rPr>
          <w:szCs w:val="24"/>
        </w:rPr>
      </w:pPr>
      <w:r w:rsidRPr="001D0B24">
        <w:rPr>
          <w:rFonts w:eastAsia="Times New Roman"/>
          <w:snapToGrid/>
          <w:color w:val="000000"/>
          <w:szCs w:val="24"/>
          <w:lang w:eastAsia="zh-CN"/>
        </w:rPr>
        <w:t xml:space="preserve"> </w:t>
      </w:r>
      <w:r w:rsidR="00E801F1" w:rsidRPr="00E801F1">
        <w:rPr>
          <w:szCs w:val="24"/>
        </w:rPr>
        <w:t>Xiong MM and Ming Cao (2011)</w:t>
      </w:r>
      <w:r w:rsidR="00E801F1" w:rsidRPr="00E801F1">
        <w:rPr>
          <w:b/>
          <w:szCs w:val="24"/>
        </w:rPr>
        <w:t xml:space="preserve"> </w:t>
      </w:r>
      <w:r w:rsidR="00E801F1" w:rsidRPr="00E801F1">
        <w:rPr>
          <w:szCs w:val="24"/>
        </w:rPr>
        <w:t>Manifold learning and causal inference in genome-wide integrated genetic and epigenetic analysis. 12</w:t>
      </w:r>
      <w:r w:rsidR="00E801F1" w:rsidRPr="00E801F1">
        <w:rPr>
          <w:szCs w:val="24"/>
          <w:vertAlign w:val="superscript"/>
        </w:rPr>
        <w:t>th</w:t>
      </w:r>
      <w:r w:rsidR="00E801F1" w:rsidRPr="00E801F1">
        <w:rPr>
          <w:szCs w:val="24"/>
        </w:rPr>
        <w:t xml:space="preserve"> International Congress of Human Genetics. October 11-15, 2011, Montreal, Canada.</w:t>
      </w:r>
    </w:p>
    <w:p w:rsidR="00A31A08" w:rsidRDefault="00A31A08" w:rsidP="00322229">
      <w:pPr>
        <w:numPr>
          <w:ilvl w:val="0"/>
          <w:numId w:val="5"/>
        </w:numPr>
        <w:ind w:left="288"/>
        <w:rPr>
          <w:szCs w:val="24"/>
        </w:rPr>
      </w:pPr>
      <w:r>
        <w:rPr>
          <w:szCs w:val="24"/>
        </w:rPr>
        <w:t xml:space="preserve">Xia D, Zhu Y, Xiong MM, Chen X (2011). </w:t>
      </w:r>
      <w:r w:rsidRPr="00A31A08">
        <w:rPr>
          <w:szCs w:val="24"/>
        </w:rPr>
        <w:t>Genome-wide interaction analysis of Two independent schizophrenia studies</w:t>
      </w:r>
      <w:r>
        <w:rPr>
          <w:szCs w:val="24"/>
        </w:rPr>
        <w:t xml:space="preserve">.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0C5EA9" w:rsidRDefault="00A31A08" w:rsidP="00322229">
      <w:pPr>
        <w:numPr>
          <w:ilvl w:val="0"/>
          <w:numId w:val="5"/>
        </w:numPr>
        <w:ind w:left="288"/>
        <w:rPr>
          <w:szCs w:val="24"/>
        </w:rPr>
      </w:pPr>
      <w:r>
        <w:rPr>
          <w:szCs w:val="24"/>
        </w:rPr>
        <w:t xml:space="preserve">Zhu Y, Luo L and Xiong MM (2011). </w:t>
      </w:r>
      <w:r w:rsidRPr="00A31A08">
        <w:rPr>
          <w:szCs w:val="24"/>
        </w:rPr>
        <w:t>Quantitative trait analysis for next-generation sequencing</w:t>
      </w:r>
      <w:r>
        <w:rPr>
          <w:szCs w:val="24"/>
        </w:rPr>
        <w:t xml:space="preserve">.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0C5EA9" w:rsidRPr="000C5EA9" w:rsidRDefault="000C5EA9" w:rsidP="00322229">
      <w:pPr>
        <w:numPr>
          <w:ilvl w:val="0"/>
          <w:numId w:val="5"/>
        </w:numPr>
        <w:ind w:left="288"/>
        <w:rPr>
          <w:szCs w:val="24"/>
        </w:rPr>
      </w:pPr>
      <w:r w:rsidRPr="000C5EA9">
        <w:rPr>
          <w:color w:val="000000"/>
          <w:szCs w:val="24"/>
        </w:rPr>
        <w:t>Luo L,  Zhu Y, Kang H, Stidley CA,</w:t>
      </w:r>
      <w:ins w:id="2" w:author="Lomas2211" w:date="2011-06-01T10:37:00Z">
        <w:r w:rsidRPr="000C5EA9">
          <w:rPr>
            <w:szCs w:val="24"/>
          </w:rPr>
          <w:t xml:space="preserve"> </w:t>
        </w:r>
      </w:ins>
      <w:r w:rsidRPr="000C5EA9">
        <w:rPr>
          <w:szCs w:val="24"/>
        </w:rPr>
        <w:t>Boerwinkle E and  Xiong MM (2011). Smoothed Functional Principal Component Analysis for Next-Generation Association Studies. International Congress of Human Genetics. October 11-15, 2011, Montreal, Canada.</w:t>
      </w:r>
    </w:p>
    <w:p w:rsidR="000C5EA9" w:rsidRPr="001942F0" w:rsidRDefault="000C5EA9" w:rsidP="00322229">
      <w:pPr>
        <w:numPr>
          <w:ilvl w:val="0"/>
          <w:numId w:val="5"/>
        </w:numPr>
        <w:ind w:left="288"/>
        <w:rPr>
          <w:szCs w:val="24"/>
        </w:rPr>
      </w:pPr>
      <w:r>
        <w:rPr>
          <w:szCs w:val="24"/>
        </w:rPr>
        <w:t>Chen S, Zhu Y and  Xiong MM (2011</w:t>
      </w:r>
      <w:r w:rsidRPr="000C5EA9">
        <w:rPr>
          <w:szCs w:val="24"/>
        </w:rPr>
        <w:t>). Smoothed functional principal component analysis identify 67 significantly associated genes   in two independent schizophrenia  GWA studies</w:t>
      </w:r>
      <w:r>
        <w:rPr>
          <w:szCs w:val="24"/>
        </w:rPr>
        <w:t xml:space="preserve">.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1942F0" w:rsidRPr="001942F0" w:rsidRDefault="001942F0" w:rsidP="00322229">
      <w:pPr>
        <w:numPr>
          <w:ilvl w:val="0"/>
          <w:numId w:val="5"/>
        </w:numPr>
        <w:ind w:left="288"/>
        <w:rPr>
          <w:szCs w:val="24"/>
        </w:rPr>
      </w:pPr>
      <w:r>
        <w:rPr>
          <w:szCs w:val="24"/>
        </w:rPr>
        <w:t xml:space="preserve">Dong H, Jin L and Xiong MM (2011). </w:t>
      </w:r>
      <w:r w:rsidRPr="001942F0">
        <w:rPr>
          <w:szCs w:val="24"/>
        </w:rPr>
        <w:t>Relative Impact of Genetic and Epigenetic Factors on Gene Expression in Tumor Tissue Samples</w:t>
      </w:r>
      <w:r>
        <w:rPr>
          <w:szCs w:val="24"/>
        </w:rPr>
        <w:t xml:space="preserve">.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1942F0" w:rsidRPr="0026680D" w:rsidRDefault="00CC2F48" w:rsidP="00322229">
      <w:pPr>
        <w:numPr>
          <w:ilvl w:val="0"/>
          <w:numId w:val="5"/>
        </w:numPr>
        <w:ind w:left="288"/>
        <w:rPr>
          <w:szCs w:val="24"/>
        </w:rPr>
      </w:pPr>
      <w:r>
        <w:rPr>
          <w:szCs w:val="24"/>
        </w:rPr>
        <w:t xml:space="preserve">Hong S, Xiong MM and Chen X (2011). </w:t>
      </w:r>
      <w:r w:rsidRPr="00CC2F48">
        <w:rPr>
          <w:szCs w:val="24"/>
        </w:rPr>
        <w:t>Co-expression network analysis of genome-wide RNA-seq in schizophrenia and bipolar samples</w:t>
      </w:r>
      <w:r>
        <w:rPr>
          <w:szCs w:val="24"/>
        </w:rPr>
        <w:t xml:space="preserve">.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26680D" w:rsidRPr="0026680D" w:rsidRDefault="0026680D" w:rsidP="00322229">
      <w:pPr>
        <w:numPr>
          <w:ilvl w:val="0"/>
          <w:numId w:val="5"/>
        </w:numPr>
        <w:ind w:left="288"/>
        <w:rPr>
          <w:szCs w:val="24"/>
        </w:rPr>
      </w:pPr>
      <w:r>
        <w:rPr>
          <w:szCs w:val="24"/>
        </w:rPr>
        <w:t xml:space="preserve">Yao Y, Zhu Y, Guo W and Xiong MM (2011). Developing weighted test statistics for testing association of rare variants using pairs of affected and unaffected individuals.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BD2C5A" w:rsidRDefault="0026680D" w:rsidP="00322229">
      <w:pPr>
        <w:numPr>
          <w:ilvl w:val="0"/>
          <w:numId w:val="5"/>
        </w:numPr>
        <w:ind w:left="288"/>
        <w:rPr>
          <w:szCs w:val="24"/>
        </w:rPr>
      </w:pPr>
      <w:r>
        <w:rPr>
          <w:szCs w:val="24"/>
        </w:rPr>
        <w:t xml:space="preserve">Fan R, Zhong Z, Wang S, Zhang Y, Andrew A, Karagas M, Moore J, Chen S, Amos C, Xiong MM (2011). Entropy-based information gain approaches to detect and to characterize gene-gene and gene-environment interactions/correlations of complex diseases.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D0290E" w:rsidRPr="00D0290E" w:rsidRDefault="00D0290E" w:rsidP="00322229">
      <w:pPr>
        <w:numPr>
          <w:ilvl w:val="0"/>
          <w:numId w:val="5"/>
        </w:numPr>
        <w:ind w:left="288"/>
        <w:rPr>
          <w:szCs w:val="24"/>
        </w:rPr>
      </w:pPr>
      <w:r>
        <w:rPr>
          <w:szCs w:val="24"/>
        </w:rPr>
        <w:t xml:space="preserve">Siu H, Jin L and Xiong MM (2011). Manifold learning for human genetics studies. </w:t>
      </w:r>
      <w:r w:rsidRPr="00E801F1">
        <w:rPr>
          <w:szCs w:val="24"/>
        </w:rPr>
        <w:t>12</w:t>
      </w:r>
      <w:r w:rsidRPr="00E801F1">
        <w:rPr>
          <w:szCs w:val="24"/>
          <w:vertAlign w:val="superscript"/>
        </w:rPr>
        <w:t>th</w:t>
      </w:r>
      <w:r w:rsidRPr="00E801F1">
        <w:rPr>
          <w:szCs w:val="24"/>
        </w:rPr>
        <w:t xml:space="preserve"> International Congress of Human Genetics. October 11-15, 2011, Montreal, Canada.</w:t>
      </w:r>
    </w:p>
    <w:p w:rsidR="00E80067" w:rsidRPr="00823E57" w:rsidRDefault="00E80067" w:rsidP="00322229">
      <w:pPr>
        <w:numPr>
          <w:ilvl w:val="0"/>
          <w:numId w:val="5"/>
        </w:numPr>
        <w:ind w:left="288"/>
      </w:pPr>
      <w:r w:rsidRPr="00823E57">
        <w:rPr>
          <w:b/>
          <w:szCs w:val="24"/>
        </w:rPr>
        <w:t>Xiong MM</w:t>
      </w:r>
      <w:r w:rsidRPr="00904DF7">
        <w:rPr>
          <w:szCs w:val="24"/>
        </w:rPr>
        <w:t>, Peng G</w:t>
      </w:r>
      <w:r w:rsidR="00823E57">
        <w:rPr>
          <w:szCs w:val="24"/>
        </w:rPr>
        <w:t>.</w:t>
      </w:r>
      <w:r w:rsidRPr="00904DF7">
        <w:rPr>
          <w:szCs w:val="24"/>
        </w:rPr>
        <w:t xml:space="preserve"> (2010) </w:t>
      </w:r>
      <w:r w:rsidRPr="00823E57">
        <w:rPr>
          <w:szCs w:val="24"/>
        </w:rPr>
        <w:t xml:space="preserve">Genome-wide Pair-wise Co-selection Analysis and Co-selection Network Construction. Genomics of Common Diseases,  </w:t>
      </w:r>
      <w:r w:rsidRPr="00823E57">
        <w:rPr>
          <w:color w:val="000000"/>
          <w:szCs w:val="24"/>
          <w:lang w:val="en"/>
        </w:rPr>
        <w:t xml:space="preserve">October 6-9, 2010, Baylor College of Medicine, Houston, TX. </w:t>
      </w:r>
    </w:p>
    <w:p w:rsidR="00E80067" w:rsidRPr="00823E57" w:rsidRDefault="00E80067" w:rsidP="00322229">
      <w:pPr>
        <w:numPr>
          <w:ilvl w:val="0"/>
          <w:numId w:val="5"/>
        </w:numPr>
        <w:ind w:left="288"/>
      </w:pPr>
      <w:r w:rsidRPr="00823E57">
        <w:rPr>
          <w:szCs w:val="24"/>
        </w:rPr>
        <w:t>Luo, L, Zhu Y</w:t>
      </w:r>
      <w:r w:rsidR="00823E57" w:rsidRPr="00823E57">
        <w:rPr>
          <w:szCs w:val="24"/>
        </w:rPr>
        <w:t>,</w:t>
      </w:r>
      <w:r w:rsidRPr="00823E57">
        <w:rPr>
          <w:szCs w:val="24"/>
        </w:rPr>
        <w:t xml:space="preserve"> </w:t>
      </w:r>
      <w:r w:rsidRPr="00823E57">
        <w:rPr>
          <w:b/>
          <w:szCs w:val="24"/>
        </w:rPr>
        <w:t>Xiong MM</w:t>
      </w:r>
      <w:r w:rsidR="00823E57" w:rsidRPr="00823E57">
        <w:rPr>
          <w:szCs w:val="24"/>
        </w:rPr>
        <w:t>.</w:t>
      </w:r>
      <w:r w:rsidRPr="00823E57">
        <w:rPr>
          <w:szCs w:val="24"/>
        </w:rPr>
        <w:t xml:space="preserve"> (2010) A novel genome-information content-based statistic for genome-wide gene-gene co-association analysis designed for next-generation sequencing data. Genomics of Common Diseases,  </w:t>
      </w:r>
      <w:r w:rsidRPr="00823E57">
        <w:rPr>
          <w:color w:val="000000"/>
          <w:szCs w:val="24"/>
          <w:lang w:val="en"/>
        </w:rPr>
        <w:t xml:space="preserve">October 6-9, 2010, Baylor College of Medicine, Houston, TX. </w:t>
      </w:r>
    </w:p>
    <w:p w:rsidR="00E80067" w:rsidRPr="00823E57" w:rsidRDefault="00E80067" w:rsidP="00322229">
      <w:pPr>
        <w:numPr>
          <w:ilvl w:val="0"/>
          <w:numId w:val="5"/>
        </w:numPr>
        <w:ind w:left="288"/>
      </w:pPr>
      <w:r w:rsidRPr="00823E57">
        <w:rPr>
          <w:b/>
          <w:szCs w:val="24"/>
        </w:rPr>
        <w:t>Xiong MM</w:t>
      </w:r>
      <w:r w:rsidRPr="00823E57">
        <w:rPr>
          <w:szCs w:val="24"/>
        </w:rPr>
        <w:t>, Dong H, Hong S, Chen R</w:t>
      </w:r>
      <w:r w:rsidR="00700E19" w:rsidRPr="00823E57">
        <w:rPr>
          <w:szCs w:val="24"/>
        </w:rPr>
        <w:t>,</w:t>
      </w:r>
      <w:r w:rsidRPr="00823E57">
        <w:rPr>
          <w:szCs w:val="24"/>
        </w:rPr>
        <w:t xml:space="preserve"> Jin L</w:t>
      </w:r>
      <w:r w:rsidR="00823E57" w:rsidRPr="00823E57">
        <w:rPr>
          <w:szCs w:val="24"/>
        </w:rPr>
        <w:t>.</w:t>
      </w:r>
      <w:r w:rsidRPr="00823E57">
        <w:rPr>
          <w:szCs w:val="24"/>
        </w:rPr>
        <w:t xml:space="preserve"> (2010) Systems biology approach to genome-wide survival analysis of ovarian cancer.  Genomics of Common Diseases,  </w:t>
      </w:r>
      <w:r w:rsidRPr="00823E57">
        <w:rPr>
          <w:color w:val="000000"/>
          <w:szCs w:val="24"/>
          <w:lang w:val="en"/>
        </w:rPr>
        <w:t>October 6-9, 2010, Baylor College of Medicine, Houston, TX.</w:t>
      </w:r>
    </w:p>
    <w:p w:rsidR="00E80067" w:rsidRPr="00823E57" w:rsidRDefault="00E80067" w:rsidP="00322229">
      <w:pPr>
        <w:numPr>
          <w:ilvl w:val="0"/>
          <w:numId w:val="5"/>
        </w:numPr>
        <w:ind w:left="288"/>
      </w:pPr>
      <w:r w:rsidRPr="00823E57">
        <w:rPr>
          <w:color w:val="000000"/>
          <w:szCs w:val="24"/>
          <w:lang w:val="en"/>
        </w:rPr>
        <w:t>Yu F, Siu H, Zhu Y, Bainbridge M, Gibbs RA, Jin L</w:t>
      </w:r>
      <w:r w:rsidR="00700E19" w:rsidRPr="00823E57">
        <w:rPr>
          <w:color w:val="000000"/>
          <w:szCs w:val="24"/>
          <w:lang w:val="en"/>
        </w:rPr>
        <w:t>,</w:t>
      </w:r>
      <w:r w:rsidRPr="00823E57">
        <w:rPr>
          <w:color w:val="000000"/>
          <w:szCs w:val="24"/>
          <w:lang w:val="en"/>
        </w:rPr>
        <w:t xml:space="preserve"> </w:t>
      </w:r>
      <w:r w:rsidRPr="00823E57">
        <w:rPr>
          <w:b/>
          <w:color w:val="000000"/>
          <w:szCs w:val="24"/>
          <w:lang w:val="en"/>
        </w:rPr>
        <w:t>Xiong MM</w:t>
      </w:r>
      <w:r w:rsidR="00823E57" w:rsidRPr="00823E57">
        <w:rPr>
          <w:color w:val="000000"/>
          <w:szCs w:val="24"/>
          <w:lang w:val="en"/>
        </w:rPr>
        <w:t>.</w:t>
      </w:r>
      <w:r w:rsidRPr="00823E57">
        <w:rPr>
          <w:color w:val="000000"/>
          <w:szCs w:val="24"/>
          <w:lang w:val="en"/>
        </w:rPr>
        <w:t xml:space="preserve"> (2010) Implications of second generation sequencing technologies on genome-wide association studies. </w:t>
      </w:r>
      <w:r w:rsidRPr="00823E57">
        <w:rPr>
          <w:szCs w:val="24"/>
        </w:rPr>
        <w:t xml:space="preserve">Genomics of Common Diseases,  </w:t>
      </w:r>
      <w:r w:rsidRPr="00823E57">
        <w:rPr>
          <w:color w:val="000000"/>
          <w:szCs w:val="24"/>
          <w:lang w:val="en"/>
        </w:rPr>
        <w:t>October 6-9, 2010, Baylor College of Medicine, Houston, TX.</w:t>
      </w:r>
    </w:p>
    <w:p w:rsidR="00E80067" w:rsidRPr="00823E57" w:rsidRDefault="00E80067" w:rsidP="00322229">
      <w:pPr>
        <w:numPr>
          <w:ilvl w:val="0"/>
          <w:numId w:val="5"/>
        </w:numPr>
        <w:ind w:left="288"/>
      </w:pPr>
      <w:r w:rsidRPr="00823E57">
        <w:rPr>
          <w:b/>
          <w:szCs w:val="24"/>
        </w:rPr>
        <w:t>Xiong MM</w:t>
      </w:r>
      <w:r w:rsidRPr="00823E57">
        <w:rPr>
          <w:szCs w:val="24"/>
        </w:rPr>
        <w:t>, Luo L</w:t>
      </w:r>
      <w:r w:rsidR="00700E19" w:rsidRPr="00823E57">
        <w:rPr>
          <w:szCs w:val="24"/>
        </w:rPr>
        <w:t>,</w:t>
      </w:r>
      <w:r w:rsidRPr="00823E57">
        <w:rPr>
          <w:szCs w:val="24"/>
        </w:rPr>
        <w:t xml:space="preserve"> Zhu Y</w:t>
      </w:r>
      <w:r w:rsidR="00823E57" w:rsidRPr="00823E57">
        <w:rPr>
          <w:szCs w:val="24"/>
        </w:rPr>
        <w:t>.</w:t>
      </w:r>
      <w:r w:rsidRPr="00823E57">
        <w:rPr>
          <w:szCs w:val="24"/>
        </w:rPr>
        <w:t xml:space="preserve"> (2010) A novel genome-information content-based statistic for </w:t>
      </w:r>
      <w:r w:rsidRPr="00823E57">
        <w:rPr>
          <w:szCs w:val="24"/>
        </w:rPr>
        <w:lastRenderedPageBreak/>
        <w:t xml:space="preserve">genome-wide gene-gene co-association analysis designed for next-generation sequencing data. </w:t>
      </w:r>
      <w:r w:rsidRPr="00823E57">
        <w:rPr>
          <w:color w:val="000000"/>
          <w:szCs w:val="24"/>
        </w:rPr>
        <w:t>60</w:t>
      </w:r>
      <w:r w:rsidR="00700E19" w:rsidRPr="00823E57">
        <w:rPr>
          <w:color w:val="000000"/>
          <w:szCs w:val="24"/>
          <w:vertAlign w:val="superscript"/>
        </w:rPr>
        <w:t>th</w:t>
      </w:r>
      <w:r w:rsidR="00700E19" w:rsidRPr="00823E57">
        <w:rPr>
          <w:color w:val="000000"/>
          <w:szCs w:val="24"/>
        </w:rPr>
        <w:t xml:space="preserve"> </w:t>
      </w:r>
      <w:r w:rsidRPr="00823E57">
        <w:rPr>
          <w:color w:val="000000"/>
          <w:szCs w:val="24"/>
        </w:rPr>
        <w:t xml:space="preserve">annual meeting of The American Society of Human Genetics, Nov. 2-6, 2010, Washington DC.    </w:t>
      </w:r>
    </w:p>
    <w:p w:rsidR="00E80067" w:rsidRPr="000E4D76" w:rsidRDefault="00E80067" w:rsidP="00322229">
      <w:pPr>
        <w:numPr>
          <w:ilvl w:val="0"/>
          <w:numId w:val="5"/>
        </w:numPr>
        <w:ind w:left="288"/>
      </w:pPr>
      <w:r w:rsidRPr="00823E57">
        <w:rPr>
          <w:szCs w:val="24"/>
        </w:rPr>
        <w:t>Hong S, Dong H, Jin L</w:t>
      </w:r>
      <w:r w:rsidR="00260ADE" w:rsidRPr="00823E57">
        <w:rPr>
          <w:szCs w:val="24"/>
        </w:rPr>
        <w:t>,</w:t>
      </w:r>
      <w:r w:rsidRPr="00823E57">
        <w:rPr>
          <w:szCs w:val="24"/>
        </w:rPr>
        <w:t xml:space="preserve"> </w:t>
      </w:r>
      <w:r w:rsidRPr="00823E57">
        <w:rPr>
          <w:b/>
          <w:szCs w:val="24"/>
        </w:rPr>
        <w:t>Xiong MM</w:t>
      </w:r>
      <w:r w:rsidR="00823E57" w:rsidRPr="00823E57">
        <w:rPr>
          <w:szCs w:val="24"/>
        </w:rPr>
        <w:t>.</w:t>
      </w:r>
      <w:r w:rsidRPr="00823E57">
        <w:rPr>
          <w:szCs w:val="24"/>
        </w:rPr>
        <w:t xml:space="preserve"> (2010) </w:t>
      </w:r>
      <w:r w:rsidRPr="00823E57">
        <w:rPr>
          <w:rFonts w:hint="eastAsia"/>
          <w:szCs w:val="24"/>
        </w:rPr>
        <w:t>Shared Functional Modules Detection in Ovarian Cancer</w:t>
      </w:r>
      <w:r w:rsidRPr="00823E57">
        <w:rPr>
          <w:szCs w:val="24"/>
        </w:rPr>
        <w:t xml:space="preserve">. </w:t>
      </w:r>
      <w:r w:rsidRPr="00823E57">
        <w:rPr>
          <w:color w:val="000000"/>
          <w:szCs w:val="24"/>
        </w:rPr>
        <w:t>60</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 xml:space="preserve">annual meeting of The American Society of Human Genetics, Nov. 2-6, 2010, Washington DC.  </w:t>
      </w:r>
    </w:p>
    <w:p w:rsidR="000E4D76" w:rsidRPr="00823E57" w:rsidRDefault="000E4D76" w:rsidP="00322229">
      <w:pPr>
        <w:numPr>
          <w:ilvl w:val="0"/>
          <w:numId w:val="5"/>
        </w:numPr>
        <w:ind w:left="288"/>
      </w:pPr>
      <w:r>
        <w:rPr>
          <w:color w:val="000000"/>
          <w:szCs w:val="24"/>
        </w:rPr>
        <w:t>Hou Z, Siu H, Jin L</w:t>
      </w:r>
      <w:r w:rsidR="00940A49">
        <w:rPr>
          <w:color w:val="000000"/>
          <w:szCs w:val="24"/>
        </w:rPr>
        <w:t xml:space="preserve"> and Xiong MM (2010) Allele frequency spectrum-based analysis suggest sequencing bias in pilot 1 data in 1000 Genomes Project. </w:t>
      </w:r>
      <w:r w:rsidR="00940A49" w:rsidRPr="00823E57">
        <w:rPr>
          <w:color w:val="000000"/>
          <w:szCs w:val="24"/>
        </w:rPr>
        <w:t>60</w:t>
      </w:r>
      <w:r w:rsidR="00940A49" w:rsidRPr="00823E57">
        <w:rPr>
          <w:color w:val="000000"/>
          <w:szCs w:val="24"/>
          <w:vertAlign w:val="superscript"/>
        </w:rPr>
        <w:t>th</w:t>
      </w:r>
      <w:r w:rsidR="00940A49" w:rsidRPr="00823E57">
        <w:rPr>
          <w:color w:val="000000"/>
          <w:szCs w:val="24"/>
        </w:rPr>
        <w:t xml:space="preserve"> annual meeting of The American Society of Human Genetics, Nov. 2-6, 2010, Washington DC.  </w:t>
      </w:r>
    </w:p>
    <w:p w:rsidR="00E80067" w:rsidRPr="00823E57" w:rsidRDefault="00E80067" w:rsidP="00322229">
      <w:pPr>
        <w:numPr>
          <w:ilvl w:val="0"/>
          <w:numId w:val="5"/>
        </w:numPr>
        <w:ind w:left="288"/>
      </w:pPr>
      <w:r w:rsidRPr="00823E57">
        <w:rPr>
          <w:rFonts w:eastAsia="MingLiU"/>
          <w:szCs w:val="24"/>
        </w:rPr>
        <w:t xml:space="preserve">Siu H, Zhu Y, Bainbridge M, Gibbs R, Yu F, Jin L, </w:t>
      </w:r>
      <w:r w:rsidRPr="00823E57">
        <w:rPr>
          <w:rFonts w:eastAsia="MingLiU"/>
          <w:b/>
          <w:szCs w:val="24"/>
        </w:rPr>
        <w:t>Xiong MM</w:t>
      </w:r>
      <w:r w:rsidR="00823E57" w:rsidRPr="00823E57">
        <w:rPr>
          <w:rFonts w:eastAsia="MingLiU"/>
          <w:szCs w:val="24"/>
        </w:rPr>
        <w:t>.</w:t>
      </w:r>
      <w:r w:rsidRPr="00823E57">
        <w:rPr>
          <w:rFonts w:eastAsia="MingLiU"/>
          <w:szCs w:val="24"/>
        </w:rPr>
        <w:t xml:space="preserve"> (2010) Implication of next-generation sequencing on association studies. </w:t>
      </w:r>
      <w:r w:rsidRPr="00823E57">
        <w:rPr>
          <w:color w:val="000000"/>
          <w:szCs w:val="24"/>
        </w:rPr>
        <w:t>60</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 xml:space="preserve">annual meeting of The American Society of Human Genetics, Nov. 2-6, 2010, Washington DC.  </w:t>
      </w:r>
    </w:p>
    <w:p w:rsidR="00E80067" w:rsidRPr="00823E57" w:rsidRDefault="00E80067" w:rsidP="00322229">
      <w:pPr>
        <w:numPr>
          <w:ilvl w:val="0"/>
          <w:numId w:val="5"/>
        </w:numPr>
        <w:ind w:left="288"/>
      </w:pPr>
      <w:r w:rsidRPr="00823E57">
        <w:rPr>
          <w:szCs w:val="24"/>
        </w:rPr>
        <w:t>Wu</w:t>
      </w:r>
      <w:r w:rsidR="00260ADE" w:rsidRPr="00823E57">
        <w:rPr>
          <w:szCs w:val="24"/>
        </w:rPr>
        <w:t xml:space="preserve"> X</w:t>
      </w:r>
      <w:r w:rsidRPr="00823E57">
        <w:rPr>
          <w:szCs w:val="24"/>
        </w:rPr>
        <w:t>, Dong</w:t>
      </w:r>
      <w:r w:rsidR="00260ADE" w:rsidRPr="00823E57">
        <w:rPr>
          <w:szCs w:val="24"/>
        </w:rPr>
        <w:t xml:space="preserve"> H</w:t>
      </w:r>
      <w:r w:rsidRPr="00823E57">
        <w:rPr>
          <w:szCs w:val="24"/>
        </w:rPr>
        <w:t>, Luo</w:t>
      </w:r>
      <w:r w:rsidR="00260ADE" w:rsidRPr="00823E57">
        <w:rPr>
          <w:szCs w:val="24"/>
        </w:rPr>
        <w:t xml:space="preserve"> L</w:t>
      </w:r>
      <w:r w:rsidRPr="00823E57">
        <w:rPr>
          <w:szCs w:val="24"/>
        </w:rPr>
        <w:t>, Zhu</w:t>
      </w:r>
      <w:r w:rsidR="00260ADE" w:rsidRPr="00823E57">
        <w:rPr>
          <w:szCs w:val="24"/>
        </w:rPr>
        <w:t xml:space="preserve"> Y</w:t>
      </w:r>
      <w:r w:rsidRPr="00823E57">
        <w:rPr>
          <w:szCs w:val="24"/>
        </w:rPr>
        <w:t>, Peng</w:t>
      </w:r>
      <w:r w:rsidR="00260ADE" w:rsidRPr="00823E57">
        <w:rPr>
          <w:szCs w:val="24"/>
        </w:rPr>
        <w:t xml:space="preserve"> G</w:t>
      </w:r>
      <w:r w:rsidRPr="00823E57">
        <w:rPr>
          <w:szCs w:val="24"/>
        </w:rPr>
        <w:t>, Reveille</w:t>
      </w:r>
      <w:r w:rsidR="00260ADE" w:rsidRPr="00823E57">
        <w:rPr>
          <w:szCs w:val="24"/>
        </w:rPr>
        <w:t xml:space="preserve"> JD</w:t>
      </w:r>
      <w:r w:rsidRPr="00823E57">
        <w:rPr>
          <w:szCs w:val="24"/>
        </w:rPr>
        <w:t xml:space="preserve">, </w:t>
      </w:r>
      <w:r w:rsidRPr="00823E57">
        <w:rPr>
          <w:b/>
          <w:szCs w:val="24"/>
        </w:rPr>
        <w:t>Xiong</w:t>
      </w:r>
      <w:r w:rsidR="00260ADE" w:rsidRPr="00823E57">
        <w:rPr>
          <w:b/>
          <w:szCs w:val="24"/>
        </w:rPr>
        <w:t xml:space="preserve"> M</w:t>
      </w:r>
      <w:r w:rsidR="00823E57" w:rsidRPr="00823E57">
        <w:rPr>
          <w:szCs w:val="24"/>
        </w:rPr>
        <w:t>.</w:t>
      </w:r>
      <w:r w:rsidRPr="00823E57">
        <w:rPr>
          <w:szCs w:val="24"/>
        </w:rPr>
        <w:t xml:space="preserve"> (2010). A</w:t>
      </w:r>
      <w:r w:rsidRPr="00823E57">
        <w:rPr>
          <w:b/>
          <w:szCs w:val="24"/>
        </w:rPr>
        <w:t xml:space="preserve"> </w:t>
      </w:r>
      <w:r w:rsidRPr="00823E57">
        <w:rPr>
          <w:szCs w:val="24"/>
        </w:rPr>
        <w:t>Novel Statistic for Genome-</w:t>
      </w:r>
      <w:r w:rsidRPr="00823E57">
        <w:rPr>
          <w:rFonts w:hint="eastAsia"/>
          <w:szCs w:val="24"/>
        </w:rPr>
        <w:t>w</w:t>
      </w:r>
      <w:r w:rsidRPr="00823E57">
        <w:rPr>
          <w:szCs w:val="24"/>
        </w:rPr>
        <w:t>ide Interaction Analysis.</w:t>
      </w:r>
      <w:r w:rsidRPr="00823E57">
        <w:rPr>
          <w:rFonts w:eastAsia="MingLiU"/>
          <w:szCs w:val="24"/>
        </w:rPr>
        <w:t xml:space="preserve"> </w:t>
      </w:r>
      <w:r w:rsidRPr="00823E57">
        <w:rPr>
          <w:color w:val="000000"/>
          <w:szCs w:val="24"/>
        </w:rPr>
        <w:t>60</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annual meeting of The American Society of Human Genetics, Nov. 2-6, 2010, Washington DC.</w:t>
      </w:r>
    </w:p>
    <w:p w:rsidR="00E80067" w:rsidRPr="00823E57" w:rsidRDefault="00E80067" w:rsidP="00322229">
      <w:pPr>
        <w:numPr>
          <w:ilvl w:val="0"/>
          <w:numId w:val="5"/>
        </w:numPr>
        <w:ind w:left="288"/>
      </w:pPr>
      <w:r w:rsidRPr="00823E57">
        <w:rPr>
          <w:szCs w:val="24"/>
        </w:rPr>
        <w:t>Zhao J, Wu X, Zhu Y</w:t>
      </w:r>
      <w:r w:rsidR="00260ADE" w:rsidRPr="00823E57">
        <w:rPr>
          <w:szCs w:val="24"/>
        </w:rPr>
        <w:t>,</w:t>
      </w:r>
      <w:r w:rsidRPr="00823E57">
        <w:rPr>
          <w:szCs w:val="24"/>
        </w:rPr>
        <w:t xml:space="preserve"> </w:t>
      </w:r>
      <w:r w:rsidRPr="00823E57">
        <w:rPr>
          <w:b/>
          <w:szCs w:val="24"/>
        </w:rPr>
        <w:t>Xiong MM</w:t>
      </w:r>
      <w:r w:rsidR="00823E57" w:rsidRPr="00823E57">
        <w:rPr>
          <w:szCs w:val="24"/>
        </w:rPr>
        <w:t>.</w:t>
      </w:r>
      <w:r w:rsidRPr="00823E57">
        <w:rPr>
          <w:szCs w:val="24"/>
        </w:rPr>
        <w:t xml:space="preserve"> (2010) A Novel LD-based statistic for testing interaction between linked loci. </w:t>
      </w:r>
      <w:r w:rsidRPr="00823E57">
        <w:rPr>
          <w:color w:val="000000"/>
          <w:szCs w:val="24"/>
        </w:rPr>
        <w:t>60</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annual meeting of The American Society of Human Genetics, Nov. 2-6, 2010, Washington DC.</w:t>
      </w:r>
    </w:p>
    <w:p w:rsidR="00E80067" w:rsidRPr="00823E57" w:rsidRDefault="00E80067" w:rsidP="00322229">
      <w:pPr>
        <w:numPr>
          <w:ilvl w:val="0"/>
          <w:numId w:val="5"/>
        </w:numPr>
        <w:ind w:left="288"/>
      </w:pPr>
      <w:r w:rsidRPr="00823E57">
        <w:rPr>
          <w:iCs/>
        </w:rPr>
        <w:t xml:space="preserve">Dong H, </w:t>
      </w:r>
      <w:r w:rsidRPr="00823E57">
        <w:rPr>
          <w:bCs/>
          <w:iCs/>
        </w:rPr>
        <w:t>Luo L</w:t>
      </w:r>
      <w:r w:rsidRPr="00823E57">
        <w:rPr>
          <w:iCs/>
        </w:rPr>
        <w:t xml:space="preserve">, Siu H, Hong S, Xiao Y, Wei P, Wheeler D, Jin L, Chen R, </w:t>
      </w:r>
      <w:r w:rsidRPr="00823E57">
        <w:rPr>
          <w:b/>
          <w:iCs/>
        </w:rPr>
        <w:t>Xiong MM</w:t>
      </w:r>
      <w:r w:rsidR="00823E57" w:rsidRPr="00823E57">
        <w:rPr>
          <w:iCs/>
        </w:rPr>
        <w:t>.</w:t>
      </w:r>
      <w:r w:rsidRPr="00823E57">
        <w:rPr>
          <w:iCs/>
        </w:rPr>
        <w:t xml:space="preserve"> (2010) Integrated Network Analysis of Genetic and Epigenetic factors in Glioblastoma.</w:t>
      </w:r>
      <w:r w:rsidRPr="00823E57">
        <w:rPr>
          <w:i/>
          <w:iCs/>
        </w:rPr>
        <w:t xml:space="preserve"> </w:t>
      </w:r>
      <w:r w:rsidRPr="00823E57">
        <w:rPr>
          <w:color w:val="000000"/>
          <w:szCs w:val="24"/>
        </w:rPr>
        <w:t>60</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annual meeting of The American Society of Human Genetics, Nov. 2-6, 2010, Washington DC.</w:t>
      </w:r>
    </w:p>
    <w:p w:rsidR="00E80067" w:rsidRPr="00823E57" w:rsidRDefault="00E80067" w:rsidP="00322229">
      <w:pPr>
        <w:numPr>
          <w:ilvl w:val="0"/>
          <w:numId w:val="5"/>
        </w:numPr>
        <w:ind w:left="288"/>
      </w:pPr>
      <w:r w:rsidRPr="00823E57">
        <w:rPr>
          <w:bCs/>
          <w:iCs/>
        </w:rPr>
        <w:t>Luo L</w:t>
      </w:r>
      <w:r w:rsidRPr="00823E57">
        <w:rPr>
          <w:iCs/>
        </w:rPr>
        <w:t xml:space="preserve">, Boerwinkle E, </w:t>
      </w:r>
      <w:r w:rsidRPr="00823E57">
        <w:rPr>
          <w:b/>
          <w:iCs/>
        </w:rPr>
        <w:t>Xiong MM</w:t>
      </w:r>
      <w:r w:rsidRPr="00823E57">
        <w:rPr>
          <w:iCs/>
        </w:rPr>
        <w:t xml:space="preserve"> (2010) Association Studies for Next-Generation Sequencing. </w:t>
      </w:r>
      <w:r w:rsidRPr="00823E57">
        <w:rPr>
          <w:color w:val="000000"/>
          <w:szCs w:val="24"/>
        </w:rPr>
        <w:t>60</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annual meeting of The American Society of Human Genetics, Nov. 2-6, 2010, Washington DC.</w:t>
      </w:r>
      <w:r w:rsidRPr="00823E57">
        <w:rPr>
          <w:i/>
          <w:iCs/>
        </w:rPr>
        <w:t xml:space="preserve"> </w:t>
      </w:r>
    </w:p>
    <w:p w:rsidR="00E80067" w:rsidRPr="00823E57" w:rsidRDefault="00E80067" w:rsidP="00322229">
      <w:pPr>
        <w:numPr>
          <w:ilvl w:val="0"/>
          <w:numId w:val="5"/>
        </w:numPr>
        <w:ind w:left="288"/>
      </w:pPr>
      <w:r w:rsidRPr="00823E57">
        <w:t>Peng</w:t>
      </w:r>
      <w:r w:rsidRPr="00823E57">
        <w:rPr>
          <w:vertAlign w:val="superscript"/>
        </w:rPr>
        <w:t xml:space="preserve"> </w:t>
      </w:r>
      <w:r w:rsidRPr="00823E57">
        <w:t>G, Dong</w:t>
      </w:r>
      <w:r w:rsidRPr="00823E57">
        <w:rPr>
          <w:vertAlign w:val="superscript"/>
        </w:rPr>
        <w:t xml:space="preserve"> </w:t>
      </w:r>
      <w:r w:rsidRPr="00823E57">
        <w:t>H, Siu</w:t>
      </w:r>
      <w:r w:rsidRPr="00823E57">
        <w:rPr>
          <w:vertAlign w:val="superscript"/>
        </w:rPr>
        <w:t xml:space="preserve"> </w:t>
      </w:r>
      <w:r w:rsidRPr="00823E57">
        <w:t>H, Wang</w:t>
      </w:r>
      <w:r w:rsidRPr="00823E57">
        <w:rPr>
          <w:vertAlign w:val="superscript"/>
        </w:rPr>
        <w:t xml:space="preserve"> </w:t>
      </w:r>
      <w:r w:rsidRPr="00823E57">
        <w:t xml:space="preserve">Y, </w:t>
      </w:r>
      <w:r w:rsidRPr="00823E57">
        <w:rPr>
          <w:b/>
        </w:rPr>
        <w:t>Xiong</w:t>
      </w:r>
      <w:r w:rsidRPr="00823E57">
        <w:rPr>
          <w:b/>
          <w:vertAlign w:val="superscript"/>
        </w:rPr>
        <w:t xml:space="preserve"> </w:t>
      </w:r>
      <w:r w:rsidRPr="00823E57">
        <w:rPr>
          <w:b/>
        </w:rPr>
        <w:t>MM</w:t>
      </w:r>
      <w:r w:rsidR="00823E57" w:rsidRPr="00823E57">
        <w:t>.</w:t>
      </w:r>
      <w:r w:rsidRPr="00823E57">
        <w:t xml:space="preserve"> (2010) Genome-wide association studies of copy number variation in glioblastoma</w:t>
      </w:r>
      <w:r w:rsidR="00260ADE" w:rsidRPr="00823E57">
        <w:t xml:space="preserve">.  </w:t>
      </w:r>
      <w:r w:rsidRPr="00823E57">
        <w:t>37</w:t>
      </w:r>
      <w:r w:rsidR="00260ADE" w:rsidRPr="00823E57">
        <w:rPr>
          <w:vertAlign w:val="superscript"/>
        </w:rPr>
        <w:t>th</w:t>
      </w:r>
      <w:r w:rsidR="00260ADE" w:rsidRPr="00823E57">
        <w:t xml:space="preserve"> </w:t>
      </w:r>
      <w:r w:rsidRPr="00823E57">
        <w:t xml:space="preserve">Texas Genetics Society Annual Meeting March 25-27, 2010, Houston. </w:t>
      </w:r>
    </w:p>
    <w:p w:rsidR="00E80067" w:rsidRPr="00823E57" w:rsidRDefault="00E80067" w:rsidP="00322229">
      <w:pPr>
        <w:numPr>
          <w:ilvl w:val="0"/>
          <w:numId w:val="5"/>
        </w:numPr>
        <w:ind w:left="288"/>
      </w:pPr>
      <w:r w:rsidRPr="00823E57">
        <w:rPr>
          <w:color w:val="000000"/>
          <w:szCs w:val="24"/>
        </w:rPr>
        <w:t xml:space="preserve">Wang J, Wang X, Xu J, Bao Y, Dong H, Wang Y, Zhao Z, Ma Y, Xu Z, </w:t>
      </w:r>
      <w:r w:rsidRPr="00823E57">
        <w:rPr>
          <w:b/>
          <w:color w:val="000000"/>
          <w:szCs w:val="24"/>
        </w:rPr>
        <w:t>Xiong MM</w:t>
      </w:r>
      <w:r w:rsidRPr="00823E57">
        <w:rPr>
          <w:color w:val="000000"/>
          <w:szCs w:val="24"/>
        </w:rPr>
        <w:t>, Jin L</w:t>
      </w:r>
      <w:r w:rsidR="00823E57" w:rsidRPr="00823E57">
        <w:rPr>
          <w:color w:val="000000"/>
          <w:szCs w:val="24"/>
        </w:rPr>
        <w:t>.</w:t>
      </w:r>
      <w:r w:rsidRPr="00823E57">
        <w:rPr>
          <w:color w:val="000000"/>
          <w:szCs w:val="24"/>
        </w:rPr>
        <w:t xml:space="preserve"> (2009) </w:t>
      </w:r>
      <w:hyperlink r:id="rId78" w:history="1">
        <w:r w:rsidRPr="00823E57">
          <w:rPr>
            <w:rStyle w:val="Hyperlink"/>
            <w:color w:val="000000"/>
            <w:szCs w:val="24"/>
            <w:u w:val="none"/>
          </w:rPr>
          <w:t>Abnormal expression of candidate genes and miRNAs and their association with lung carcinoma</w:t>
        </w:r>
      </w:hyperlink>
      <w:r w:rsidR="00260ADE" w:rsidRPr="00823E57">
        <w:rPr>
          <w:color w:val="000000"/>
          <w:szCs w:val="24"/>
        </w:rPr>
        <w:t>.  59</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Lai S, Zhou X, Luo L, </w:t>
      </w:r>
      <w:r w:rsidRPr="00823E57">
        <w:rPr>
          <w:b/>
          <w:color w:val="000000"/>
          <w:szCs w:val="24"/>
        </w:rPr>
        <w:t>Xiong MM</w:t>
      </w:r>
      <w:r w:rsidR="00823E57" w:rsidRPr="00823E57">
        <w:rPr>
          <w:color w:val="000000"/>
          <w:szCs w:val="24"/>
        </w:rPr>
        <w:t>.</w:t>
      </w:r>
      <w:r w:rsidRPr="00823E57">
        <w:rPr>
          <w:color w:val="000000"/>
          <w:szCs w:val="24"/>
        </w:rPr>
        <w:t xml:space="preserve"> (2009) </w:t>
      </w:r>
      <w:hyperlink r:id="rId79" w:history="1">
        <w:r w:rsidRPr="00823E57">
          <w:rPr>
            <w:rStyle w:val="Hyperlink"/>
            <w:color w:val="000000"/>
            <w:szCs w:val="24"/>
            <w:u w:val="none"/>
          </w:rPr>
          <w:t>Genetics of Gene Expressions under Perturbation of Environments.</w:t>
        </w:r>
      </w:hyperlink>
      <w:r w:rsidRPr="00823E57">
        <w:rPr>
          <w:color w:val="000000"/>
          <w:szCs w:val="24"/>
        </w:rPr>
        <w:t xml:space="preserve"> 59</w:t>
      </w:r>
      <w:r w:rsidR="00260ADE" w:rsidRPr="00823E57">
        <w:rPr>
          <w:color w:val="000000"/>
          <w:szCs w:val="24"/>
          <w:vertAlign w:val="superscript"/>
        </w:rPr>
        <w:t>th</w:t>
      </w:r>
      <w:r w:rsidR="00260ADE"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Zhu Y, Peng G, Dong H, Zhou X, Ward M, Weisman M, Brown M, Reveille J, </w:t>
      </w:r>
      <w:r w:rsidRPr="00823E57">
        <w:rPr>
          <w:b/>
          <w:color w:val="000000"/>
          <w:szCs w:val="24"/>
        </w:rPr>
        <w:t>Xiong</w:t>
      </w:r>
      <w:r w:rsidRPr="00823E57">
        <w:rPr>
          <w:color w:val="000000"/>
          <w:szCs w:val="24"/>
        </w:rPr>
        <w:t xml:space="preserve"> </w:t>
      </w:r>
      <w:r w:rsidRPr="00823E57">
        <w:rPr>
          <w:b/>
          <w:color w:val="000000"/>
          <w:szCs w:val="24"/>
        </w:rPr>
        <w:t>MM</w:t>
      </w:r>
      <w:r w:rsidR="00823E57" w:rsidRPr="00823E57">
        <w:rPr>
          <w:b/>
          <w:color w:val="000000"/>
          <w:szCs w:val="24"/>
        </w:rPr>
        <w:t>.</w:t>
      </w:r>
      <w:r w:rsidRPr="00823E57">
        <w:rPr>
          <w:color w:val="000000"/>
          <w:szCs w:val="24"/>
        </w:rPr>
        <w:t xml:space="preserve"> (2009) </w:t>
      </w:r>
      <w:hyperlink r:id="rId80" w:history="1">
        <w:r w:rsidRPr="00823E57">
          <w:rPr>
            <w:rStyle w:val="Hyperlink"/>
            <w:color w:val="000000"/>
            <w:szCs w:val="24"/>
            <w:u w:val="none"/>
          </w:rPr>
          <w:t>Genome-wide Analysis of Gene-Gene Interaction.</w:t>
        </w:r>
      </w:hyperlink>
      <w:r w:rsidRPr="00823E57">
        <w:rPr>
          <w:color w:val="000000"/>
          <w:szCs w:val="24"/>
        </w:rPr>
        <w:t xml:space="preserve"> 59</w:t>
      </w:r>
      <w:r w:rsidR="003F1FAC" w:rsidRPr="00823E57">
        <w:rPr>
          <w:color w:val="000000"/>
          <w:szCs w:val="24"/>
        </w:rPr>
        <w:t>th</w:t>
      </w:r>
      <w:r w:rsidRPr="00823E57">
        <w:rPr>
          <w:color w:val="000000"/>
          <w:szCs w:val="24"/>
        </w:rPr>
        <w:t xml:space="preserve"> annual meeting of The American Society of Human Genetics,  Oct. 20-24, 2009, Honolulu.</w:t>
      </w:r>
    </w:p>
    <w:p w:rsidR="00E80067" w:rsidRPr="00823E57" w:rsidRDefault="00E80067" w:rsidP="00322229">
      <w:pPr>
        <w:numPr>
          <w:ilvl w:val="0"/>
          <w:numId w:val="5"/>
        </w:numPr>
        <w:ind w:left="288"/>
      </w:pPr>
      <w:r w:rsidRPr="00823E57">
        <w:rPr>
          <w:b/>
          <w:color w:val="000000"/>
          <w:szCs w:val="24"/>
        </w:rPr>
        <w:t>Xiong MM</w:t>
      </w:r>
      <w:r w:rsidRPr="00823E57">
        <w:rPr>
          <w:color w:val="000000"/>
          <w:szCs w:val="24"/>
        </w:rPr>
        <w:t>, Luo L, Peng G, Dong H, Wu X,  Siu H, Zhu Y, Xiao Y, Zhou X, Amos C, Jin L, Reveille J</w:t>
      </w:r>
      <w:r w:rsidR="00823E57" w:rsidRPr="00823E57">
        <w:rPr>
          <w:color w:val="000000"/>
          <w:szCs w:val="24"/>
        </w:rPr>
        <w:t>.</w:t>
      </w:r>
      <w:r w:rsidRPr="00823E57">
        <w:rPr>
          <w:color w:val="000000"/>
          <w:szCs w:val="24"/>
        </w:rPr>
        <w:t xml:space="preserve">  (2009) </w:t>
      </w:r>
      <w:r w:rsidRPr="00823E57">
        <w:rPr>
          <w:bCs/>
          <w:color w:val="000000"/>
          <w:szCs w:val="24"/>
        </w:rPr>
        <w:t>Comprehensive Genome-wide Association Studies of Psoriasis.</w:t>
      </w:r>
      <w:r w:rsidRPr="00823E57">
        <w:rPr>
          <w:color w:val="000000"/>
          <w:szCs w:val="24"/>
        </w:rPr>
        <w:t xml:space="preserve"> 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Hu P, Siu H, Hou Z, Yu  F, Fu Y, Jin L, </w:t>
      </w:r>
      <w:r w:rsidRPr="00823E57">
        <w:rPr>
          <w:b/>
          <w:color w:val="000000"/>
          <w:szCs w:val="24"/>
        </w:rPr>
        <w:t>Xiong MM</w:t>
      </w:r>
      <w:r w:rsidR="00823E57" w:rsidRPr="00823E57">
        <w:rPr>
          <w:color w:val="000000"/>
          <w:szCs w:val="24"/>
        </w:rPr>
        <w:t>.</w:t>
      </w:r>
      <w:r w:rsidRPr="00823E57">
        <w:rPr>
          <w:color w:val="000000"/>
          <w:szCs w:val="24"/>
        </w:rPr>
        <w:t xml:space="preserve"> (2009) </w:t>
      </w:r>
      <w:hyperlink r:id="rId81" w:history="1">
        <w:r w:rsidRPr="00823E57">
          <w:rPr>
            <w:rStyle w:val="Hyperlink"/>
            <w:color w:val="000000"/>
            <w:szCs w:val="24"/>
            <w:u w:val="none"/>
          </w:rPr>
          <w:t>Detecting Natural Selection in the Human Genome from Pilot1 Data in the 1000 Genomes Project.</w:t>
        </w:r>
      </w:hyperlink>
      <w:r w:rsidRPr="00823E57">
        <w:rPr>
          <w:color w:val="000000"/>
          <w:szCs w:val="24"/>
        </w:rPr>
        <w:t xml:space="preserve"> 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Siu H, Dong H, Peng G, Wang Y, Chen R, </w:t>
      </w:r>
      <w:r w:rsidRPr="00823E57">
        <w:rPr>
          <w:b/>
          <w:color w:val="000000"/>
          <w:szCs w:val="24"/>
        </w:rPr>
        <w:t>Xiong MM</w:t>
      </w:r>
      <w:r w:rsidRPr="00823E57">
        <w:rPr>
          <w:color w:val="000000"/>
          <w:szCs w:val="24"/>
        </w:rPr>
        <w:t xml:space="preserve">. (2009) </w:t>
      </w:r>
      <w:hyperlink r:id="rId82" w:history="1">
        <w:r w:rsidRPr="00823E57">
          <w:rPr>
            <w:rStyle w:val="Hyperlink"/>
            <w:color w:val="000000"/>
            <w:szCs w:val="24"/>
            <w:u w:val="none"/>
          </w:rPr>
          <w:t>Genome-wide Association Analysis of Copy-Number Variation (CNV) in Glioblastoma.</w:t>
        </w:r>
      </w:hyperlink>
      <w:r w:rsidRPr="00823E57">
        <w:rPr>
          <w:rFonts w:ascii="Arial" w:hAnsi="Arial" w:cs="Arial"/>
          <w:color w:val="000000"/>
          <w:sz w:val="14"/>
          <w:szCs w:val="14"/>
        </w:rPr>
        <w:t xml:space="preserve"> </w:t>
      </w:r>
      <w:r w:rsidRPr="00823E57">
        <w:rPr>
          <w:color w:val="000000"/>
          <w:szCs w:val="24"/>
        </w:rPr>
        <w:t>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 xml:space="preserve">annual meeting of The </w:t>
      </w:r>
      <w:r w:rsidRPr="00823E57">
        <w:rPr>
          <w:color w:val="000000"/>
          <w:szCs w:val="24"/>
        </w:rPr>
        <w:lastRenderedPageBreak/>
        <w:t>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Dong H, Luo L, Siu H, Xiao Y, Hong S, Peng G, Fang X, Chen R, Wheeler D, Jin L, </w:t>
      </w:r>
      <w:r w:rsidRPr="00823E57">
        <w:rPr>
          <w:b/>
          <w:color w:val="000000"/>
          <w:szCs w:val="24"/>
        </w:rPr>
        <w:t>Xiong MM</w:t>
      </w:r>
      <w:r w:rsidRPr="00823E57">
        <w:rPr>
          <w:color w:val="000000"/>
          <w:szCs w:val="24"/>
        </w:rPr>
        <w:t xml:space="preserve">. (2009) </w:t>
      </w:r>
      <w:hyperlink r:id="rId83" w:history="1">
        <w:r w:rsidRPr="00823E57">
          <w:rPr>
            <w:rStyle w:val="Hyperlink"/>
            <w:color w:val="000000"/>
            <w:szCs w:val="24"/>
            <w:u w:val="none"/>
          </w:rPr>
          <w:t>Integrated Network Analysis of Genetic and Epigenetic factors in Glioblastoma</w:t>
        </w:r>
      </w:hyperlink>
      <w:r w:rsidRPr="00823E57">
        <w:rPr>
          <w:color w:val="000000"/>
          <w:szCs w:val="24"/>
        </w:rPr>
        <w:t>. 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Fang S, Fang X, </w:t>
      </w:r>
      <w:r w:rsidRPr="00823E57">
        <w:rPr>
          <w:b/>
          <w:color w:val="000000"/>
          <w:szCs w:val="24"/>
        </w:rPr>
        <w:t>Xiong MM</w:t>
      </w:r>
      <w:r w:rsidRPr="00823E57">
        <w:rPr>
          <w:color w:val="000000"/>
          <w:szCs w:val="24"/>
        </w:rPr>
        <w:t xml:space="preserve">. (2009) </w:t>
      </w:r>
      <w:hyperlink r:id="rId84" w:history="1">
        <w:r w:rsidRPr="00823E57">
          <w:rPr>
            <w:rStyle w:val="Hyperlink"/>
            <w:color w:val="000000"/>
            <w:szCs w:val="24"/>
            <w:u w:val="none"/>
          </w:rPr>
          <w:t>Psorasis prediction from genome-wide SNP profiles</w:t>
        </w:r>
      </w:hyperlink>
      <w:r w:rsidRPr="00823E57">
        <w:rPr>
          <w:color w:val="000000"/>
          <w:szCs w:val="24"/>
        </w:rPr>
        <w:t>. 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Zhou X, Luo L, Guo X, Tan F, Arnett F, </w:t>
      </w:r>
      <w:r w:rsidRPr="00823E57">
        <w:rPr>
          <w:b/>
          <w:color w:val="000000"/>
          <w:szCs w:val="24"/>
        </w:rPr>
        <w:t>Xiong MM</w:t>
      </w:r>
      <w:r w:rsidRPr="00823E57">
        <w:rPr>
          <w:color w:val="000000"/>
          <w:szCs w:val="24"/>
        </w:rPr>
        <w:t xml:space="preserve">. (2009) </w:t>
      </w:r>
      <w:hyperlink r:id="rId85" w:history="1">
        <w:r w:rsidRPr="00823E57">
          <w:rPr>
            <w:rStyle w:val="Hyperlink"/>
            <w:color w:val="000000"/>
            <w:szCs w:val="24"/>
            <w:u w:val="none"/>
          </w:rPr>
          <w:t>Studies of Genetic and Phenotypic Variations under Environmental Stimulation</w:t>
        </w:r>
      </w:hyperlink>
      <w:r w:rsidRPr="00823E57">
        <w:rPr>
          <w:color w:val="000000"/>
          <w:szCs w:val="24"/>
        </w:rPr>
        <w:t>. 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Liao Y, Dong H, Peng G, Zhu Y, </w:t>
      </w:r>
      <w:r w:rsidRPr="00823E57">
        <w:rPr>
          <w:b/>
          <w:color w:val="000000"/>
          <w:szCs w:val="24"/>
        </w:rPr>
        <w:t>Xiong MM</w:t>
      </w:r>
      <w:r w:rsidRPr="00823E57">
        <w:rPr>
          <w:color w:val="000000"/>
          <w:szCs w:val="24"/>
        </w:rPr>
        <w:t xml:space="preserve">. (2009) </w:t>
      </w:r>
      <w:hyperlink r:id="rId86" w:history="1">
        <w:r w:rsidRPr="00823E57">
          <w:rPr>
            <w:rStyle w:val="Hyperlink"/>
            <w:color w:val="000000"/>
            <w:szCs w:val="24"/>
            <w:u w:val="none"/>
          </w:rPr>
          <w:t>Genome-wide interaction analysis of coronary artery disease.</w:t>
        </w:r>
      </w:hyperlink>
      <w:r w:rsidRPr="00823E57">
        <w:rPr>
          <w:color w:val="000000"/>
          <w:szCs w:val="24"/>
        </w:rPr>
        <w:t xml:space="preserve"> 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 xml:space="preserve">annual meeting of The American Society of Human Genetics,  Oct. 20-24, 2009, Honolulu. </w:t>
      </w:r>
    </w:p>
    <w:p w:rsidR="00E80067" w:rsidRPr="00823E57" w:rsidRDefault="00E80067" w:rsidP="00322229">
      <w:pPr>
        <w:numPr>
          <w:ilvl w:val="0"/>
          <w:numId w:val="5"/>
        </w:numPr>
        <w:ind w:left="288"/>
      </w:pPr>
      <w:r w:rsidRPr="00823E57">
        <w:rPr>
          <w:color w:val="000000"/>
          <w:szCs w:val="24"/>
        </w:rPr>
        <w:t xml:space="preserve">Hou Z, Siu H, Hu P, Yu F, Fu Y, Jin L, </w:t>
      </w:r>
      <w:r w:rsidRPr="00823E57">
        <w:rPr>
          <w:b/>
          <w:color w:val="000000"/>
          <w:szCs w:val="24"/>
        </w:rPr>
        <w:t>Xiong MM</w:t>
      </w:r>
      <w:r w:rsidRPr="00823E57">
        <w:rPr>
          <w:color w:val="000000"/>
          <w:szCs w:val="24"/>
        </w:rPr>
        <w:t xml:space="preserve">. (2009) </w:t>
      </w:r>
      <w:hyperlink r:id="rId87" w:history="1">
        <w:r w:rsidRPr="00823E57">
          <w:rPr>
            <w:rStyle w:val="Hyperlink"/>
            <w:color w:val="000000"/>
            <w:szCs w:val="24"/>
            <w:u w:val="none"/>
          </w:rPr>
          <w:t>Difference in Estimators of Population Parameter between Data I and Data II in 1000 Genomes Project Pilot 1</w:t>
        </w:r>
      </w:hyperlink>
      <w:r w:rsidRPr="00823E57">
        <w:rPr>
          <w:color w:val="000000"/>
          <w:szCs w:val="24"/>
        </w:rPr>
        <w:t>. 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Peng G, Luo L, Zhu Y, Dong H, Amos C, Xiong MM. (2009) </w:t>
      </w:r>
      <w:hyperlink r:id="rId88" w:history="1">
        <w:r w:rsidRPr="00823E57">
          <w:rPr>
            <w:rStyle w:val="Hyperlink"/>
            <w:color w:val="000000"/>
            <w:szCs w:val="24"/>
            <w:u w:val="none"/>
          </w:rPr>
          <w:t>Genome-wide Gene and Pathway Analysis.</w:t>
        </w:r>
      </w:hyperlink>
      <w:r w:rsidRPr="00823E57">
        <w:rPr>
          <w:rFonts w:ascii="Arial" w:hAnsi="Arial" w:cs="Arial"/>
          <w:color w:val="000000"/>
          <w:sz w:val="14"/>
          <w:szCs w:val="14"/>
        </w:rPr>
        <w:t xml:space="preserve"> </w:t>
      </w:r>
      <w:r w:rsidRPr="00823E57">
        <w:rPr>
          <w:color w:val="000000"/>
          <w:szCs w:val="24"/>
        </w:rPr>
        <w:t>59</w:t>
      </w:r>
      <w:r w:rsidR="003F1FAC" w:rsidRPr="00823E57">
        <w:rPr>
          <w:color w:val="000000"/>
          <w:szCs w:val="24"/>
          <w:vertAlign w:val="superscript"/>
        </w:rPr>
        <w:t>th</w:t>
      </w:r>
      <w:r w:rsidR="003F1FAC" w:rsidRPr="00823E57">
        <w:rPr>
          <w:color w:val="000000"/>
          <w:szCs w:val="24"/>
        </w:rPr>
        <w:t xml:space="preserve"> </w:t>
      </w:r>
      <w:r w:rsidRPr="00823E57">
        <w:rPr>
          <w:color w:val="000000"/>
          <w:szCs w:val="24"/>
        </w:rPr>
        <w:t>annual meeting of The American Society of Human Genetics,  Oct. 20-24, 2009, Honolulu.</w:t>
      </w:r>
    </w:p>
    <w:p w:rsidR="00E80067" w:rsidRPr="00823E57" w:rsidRDefault="00E80067" w:rsidP="00322229">
      <w:pPr>
        <w:numPr>
          <w:ilvl w:val="0"/>
          <w:numId w:val="5"/>
        </w:numPr>
        <w:ind w:left="288"/>
      </w:pPr>
      <w:r w:rsidRPr="00823E57">
        <w:rPr>
          <w:color w:val="000000"/>
          <w:szCs w:val="24"/>
        </w:rPr>
        <w:t xml:space="preserve">Luo L, Boerwinkle E, </w:t>
      </w:r>
      <w:r w:rsidRPr="00823E57">
        <w:rPr>
          <w:b/>
          <w:color w:val="000000"/>
          <w:szCs w:val="24"/>
        </w:rPr>
        <w:t>Xiong MM</w:t>
      </w:r>
      <w:r w:rsidR="00823E57" w:rsidRPr="00823E57">
        <w:rPr>
          <w:color w:val="000000"/>
          <w:szCs w:val="24"/>
        </w:rPr>
        <w:t>.</w:t>
      </w:r>
      <w:r w:rsidRPr="00823E57">
        <w:rPr>
          <w:color w:val="000000"/>
          <w:szCs w:val="24"/>
        </w:rPr>
        <w:t xml:space="preserve"> (2009). </w:t>
      </w:r>
      <w:hyperlink r:id="rId89" w:history="1">
        <w:r w:rsidRPr="00823E57">
          <w:rPr>
            <w:rStyle w:val="Hyperlink"/>
            <w:color w:val="000000"/>
            <w:szCs w:val="24"/>
            <w:u w:val="none"/>
          </w:rPr>
          <w:t>Functional Principal Component Analysis for Testing Association of Full Spectrum of DNA Variation.</w:t>
        </w:r>
      </w:hyperlink>
      <w:r w:rsidRPr="00823E57">
        <w:rPr>
          <w:rFonts w:ascii="Arial" w:hAnsi="Arial" w:cs="Arial"/>
          <w:color w:val="000000"/>
          <w:sz w:val="14"/>
          <w:szCs w:val="14"/>
        </w:rPr>
        <w:t xml:space="preserve"> </w:t>
      </w:r>
      <w:r w:rsidR="0085740D">
        <w:rPr>
          <w:rFonts w:ascii="Arial" w:hAnsi="Arial" w:cs="Arial"/>
          <w:color w:val="000000"/>
          <w:sz w:val="14"/>
          <w:szCs w:val="14"/>
        </w:rPr>
        <w:t xml:space="preserve"> </w:t>
      </w:r>
      <w:r w:rsidR="0085740D" w:rsidRPr="00823E57">
        <w:rPr>
          <w:color w:val="000000"/>
          <w:szCs w:val="24"/>
        </w:rPr>
        <w:t>59</w:t>
      </w:r>
      <w:r w:rsidR="0085740D" w:rsidRPr="00823E57">
        <w:rPr>
          <w:color w:val="000000"/>
          <w:szCs w:val="24"/>
          <w:vertAlign w:val="superscript"/>
        </w:rPr>
        <w:t>th</w:t>
      </w:r>
      <w:r w:rsidR="0085740D" w:rsidRPr="00823E57">
        <w:rPr>
          <w:color w:val="000000"/>
          <w:szCs w:val="24"/>
        </w:rPr>
        <w:t xml:space="preserve"> annual meeting of The American Society of Human Genetics,  Oct. 20-24, 2009, Honolulu.</w:t>
      </w:r>
    </w:p>
    <w:p w:rsidR="00E80067" w:rsidRPr="00193EEF" w:rsidRDefault="00E80067" w:rsidP="00322229">
      <w:pPr>
        <w:numPr>
          <w:ilvl w:val="0"/>
          <w:numId w:val="5"/>
        </w:numPr>
        <w:ind w:left="288"/>
      </w:pPr>
      <w:r w:rsidRPr="00B46F8F">
        <w:rPr>
          <w:color w:val="000000"/>
          <w:szCs w:val="24"/>
        </w:rPr>
        <w:t>Luo L</w:t>
      </w:r>
      <w:r w:rsidR="00823E57">
        <w:rPr>
          <w:color w:val="000000"/>
          <w:szCs w:val="24"/>
        </w:rPr>
        <w:t>,</w:t>
      </w:r>
      <w:r w:rsidRPr="00B46F8F">
        <w:rPr>
          <w:color w:val="000000"/>
          <w:szCs w:val="24"/>
        </w:rPr>
        <w:t xml:space="preserve"> </w:t>
      </w:r>
      <w:r w:rsidRPr="00823E57">
        <w:rPr>
          <w:b/>
          <w:color w:val="000000"/>
          <w:szCs w:val="24"/>
        </w:rPr>
        <w:t>Xiong MM</w:t>
      </w:r>
      <w:r w:rsidRPr="00B46F8F">
        <w:rPr>
          <w:color w:val="000000"/>
          <w:szCs w:val="24"/>
        </w:rPr>
        <w:t>. (2009) Functional structural equation models for deciphering the path from genomic information to phenotypic variation. JSM 2009. Washington, DC. August 1-6, 2009.</w:t>
      </w:r>
    </w:p>
    <w:p w:rsidR="00E80067" w:rsidRPr="00193EEF" w:rsidRDefault="00E80067" w:rsidP="00322229">
      <w:pPr>
        <w:numPr>
          <w:ilvl w:val="0"/>
          <w:numId w:val="5"/>
        </w:numPr>
        <w:ind w:left="288"/>
      </w:pPr>
      <w:r w:rsidRPr="00193EEF">
        <w:rPr>
          <w:rFonts w:eastAsia="AGaramondPro-Regular"/>
          <w:color w:val="000000"/>
          <w:szCs w:val="24"/>
        </w:rPr>
        <w:t>Luo L, Peng G,  Boerwinkle E</w:t>
      </w:r>
      <w:r w:rsidR="00823E57">
        <w:rPr>
          <w:rFonts w:eastAsia="AGaramondPro-Regular"/>
          <w:color w:val="000000"/>
          <w:szCs w:val="24"/>
        </w:rPr>
        <w:t>,</w:t>
      </w:r>
      <w:r w:rsidRPr="00193EEF">
        <w:rPr>
          <w:rFonts w:eastAsia="AGaramondPro-Regular"/>
          <w:color w:val="000000"/>
          <w:szCs w:val="24"/>
        </w:rPr>
        <w:t xml:space="preserve"> </w:t>
      </w:r>
      <w:r w:rsidRPr="00823E57">
        <w:rPr>
          <w:rFonts w:eastAsia="AGaramondPro-Regular"/>
          <w:b/>
          <w:color w:val="000000"/>
          <w:szCs w:val="24"/>
        </w:rPr>
        <w:t>Xiong MM</w:t>
      </w:r>
      <w:r w:rsidR="00823E57">
        <w:rPr>
          <w:rFonts w:eastAsia="AGaramondPro-Regular"/>
          <w:color w:val="000000"/>
          <w:szCs w:val="24"/>
        </w:rPr>
        <w:t>.</w:t>
      </w:r>
      <w:r w:rsidRPr="00193EEF">
        <w:rPr>
          <w:rFonts w:eastAsia="AGaramondPro-Regular"/>
          <w:color w:val="000000"/>
          <w:szCs w:val="24"/>
        </w:rPr>
        <w:t xml:space="preserve"> (2009) </w:t>
      </w:r>
      <w:r w:rsidRPr="00193EEF">
        <w:rPr>
          <w:rFonts w:eastAsia="AGaramondPro-Bold"/>
          <w:bCs/>
          <w:color w:val="000000"/>
          <w:szCs w:val="24"/>
        </w:rPr>
        <w:t>Genomics of complex</w:t>
      </w:r>
      <w:r>
        <w:t xml:space="preserve"> </w:t>
      </w:r>
      <w:r w:rsidRPr="00193EEF">
        <w:rPr>
          <w:rFonts w:eastAsia="AGaramondPro-Bold"/>
          <w:bCs/>
          <w:color w:val="000000"/>
          <w:szCs w:val="24"/>
        </w:rPr>
        <w:t>diseases</w:t>
      </w:r>
      <w:r w:rsidRPr="00193EEF">
        <w:rPr>
          <w:rFonts w:eastAsia="AGaramondPro-Bold"/>
          <w:b/>
          <w:bCs/>
          <w:color w:val="000000"/>
          <w:szCs w:val="24"/>
        </w:rPr>
        <w:t xml:space="preserve">.  </w:t>
      </w:r>
      <w:r w:rsidRPr="00193EEF">
        <w:rPr>
          <w:rFonts w:eastAsia="AGaramondPro-Regular"/>
          <w:color w:val="000000"/>
          <w:szCs w:val="24"/>
        </w:rPr>
        <w:t>ENAR 2009 Spring Meeting, San Antonio, Texas, March 15-18, 2009.</w:t>
      </w:r>
    </w:p>
    <w:p w:rsidR="00E80067" w:rsidRPr="00193EEF" w:rsidRDefault="00E80067" w:rsidP="00322229">
      <w:pPr>
        <w:numPr>
          <w:ilvl w:val="0"/>
          <w:numId w:val="5"/>
        </w:numPr>
        <w:ind w:left="288"/>
      </w:pPr>
      <w:r w:rsidRPr="00193EEF">
        <w:rPr>
          <w:rFonts w:eastAsia="AGaramondPro-Bold"/>
          <w:bCs/>
          <w:color w:val="000000"/>
          <w:szCs w:val="24"/>
        </w:rPr>
        <w:t>Dong H, Fang X, Siu H, Luo L, Peng G, Zhu Y, Chen R, Weeler D</w:t>
      </w:r>
      <w:r w:rsidR="00823E57">
        <w:rPr>
          <w:rFonts w:eastAsia="AGaramondPro-Bold"/>
          <w:bCs/>
          <w:color w:val="000000"/>
          <w:szCs w:val="24"/>
        </w:rPr>
        <w:t>,</w:t>
      </w:r>
      <w:r w:rsidRPr="00193EEF">
        <w:rPr>
          <w:rFonts w:eastAsia="AGaramondPro-Bold"/>
          <w:bCs/>
          <w:color w:val="000000"/>
          <w:szCs w:val="24"/>
        </w:rPr>
        <w:t xml:space="preserve"> </w:t>
      </w:r>
      <w:r w:rsidRPr="00823E57">
        <w:rPr>
          <w:rFonts w:eastAsia="AGaramondPro-Bold"/>
          <w:b/>
          <w:bCs/>
          <w:color w:val="000000"/>
          <w:szCs w:val="24"/>
        </w:rPr>
        <w:t>Xion</w:t>
      </w:r>
      <w:r w:rsidR="00823E57" w:rsidRPr="00823E57">
        <w:rPr>
          <w:rFonts w:eastAsia="AGaramondPro-Bold"/>
          <w:b/>
          <w:bCs/>
          <w:color w:val="000000"/>
          <w:szCs w:val="24"/>
        </w:rPr>
        <w:t>g</w:t>
      </w:r>
      <w:r w:rsidRPr="00823E57">
        <w:rPr>
          <w:rFonts w:eastAsia="AGaramondPro-Bold"/>
          <w:b/>
          <w:bCs/>
          <w:color w:val="000000"/>
          <w:szCs w:val="24"/>
        </w:rPr>
        <w:t xml:space="preserve"> MM</w:t>
      </w:r>
      <w:r w:rsidR="00823E57">
        <w:rPr>
          <w:rFonts w:eastAsia="AGaramondPro-Bold"/>
          <w:bCs/>
          <w:color w:val="000000"/>
          <w:szCs w:val="24"/>
        </w:rPr>
        <w:t>.</w:t>
      </w:r>
      <w:r w:rsidRPr="00193EEF">
        <w:rPr>
          <w:rFonts w:eastAsia="AGaramondPro-Bold"/>
          <w:bCs/>
          <w:color w:val="000000"/>
          <w:szCs w:val="24"/>
        </w:rPr>
        <w:t xml:space="preserve"> (2008) Comprehensive analysis of miRNA, mRNA, Methylation and genotype data. </w:t>
      </w:r>
      <w:r>
        <w:t xml:space="preserve"> </w:t>
      </w:r>
      <w:r w:rsidRPr="00193EEF">
        <w:rPr>
          <w:color w:val="000000"/>
          <w:szCs w:val="24"/>
        </w:rPr>
        <w:t>58</w:t>
      </w:r>
      <w:r w:rsidR="003F1FAC" w:rsidRPr="003F1FAC">
        <w:rPr>
          <w:color w:val="000000"/>
          <w:szCs w:val="24"/>
          <w:vertAlign w:val="superscript"/>
        </w:rPr>
        <w:t>th</w:t>
      </w:r>
      <w:r w:rsidR="003F1FAC">
        <w:rPr>
          <w:color w:val="000000"/>
          <w:szCs w:val="24"/>
        </w:rPr>
        <w:t xml:space="preserve"> </w:t>
      </w:r>
      <w:r w:rsidRPr="00193EEF">
        <w:rPr>
          <w:color w:val="000000"/>
          <w:szCs w:val="24"/>
        </w:rPr>
        <w:t xml:space="preserve">annual meeting of The American Society of Human Genetics, Page 175,  Nov. 11-15, 2008, Philadelphia, Pennsylvania. </w:t>
      </w:r>
    </w:p>
    <w:p w:rsidR="00E80067" w:rsidRPr="00787954" w:rsidRDefault="00E80067" w:rsidP="00322229">
      <w:pPr>
        <w:numPr>
          <w:ilvl w:val="0"/>
          <w:numId w:val="5"/>
        </w:numPr>
        <w:ind w:left="288"/>
      </w:pPr>
      <w:r w:rsidRPr="00193EEF">
        <w:rPr>
          <w:color w:val="000000"/>
          <w:szCs w:val="24"/>
        </w:rPr>
        <w:t>Xiao Y, Dong H, Wang W, Jin L</w:t>
      </w:r>
      <w:r w:rsidR="00823E57">
        <w:rPr>
          <w:color w:val="000000"/>
          <w:szCs w:val="24"/>
        </w:rPr>
        <w:t>,</w:t>
      </w:r>
      <w:r w:rsidRPr="00193EEF">
        <w:rPr>
          <w:color w:val="000000"/>
          <w:szCs w:val="24"/>
        </w:rPr>
        <w:t xml:space="preserve"> </w:t>
      </w:r>
      <w:r w:rsidRPr="00823E57">
        <w:rPr>
          <w:b/>
          <w:color w:val="000000"/>
          <w:szCs w:val="24"/>
        </w:rPr>
        <w:t>Xion</w:t>
      </w:r>
      <w:r w:rsidR="00823E57" w:rsidRPr="00823E57">
        <w:rPr>
          <w:b/>
          <w:color w:val="000000"/>
          <w:szCs w:val="24"/>
        </w:rPr>
        <w:t>g</w:t>
      </w:r>
      <w:r w:rsidRPr="00823E57">
        <w:rPr>
          <w:b/>
          <w:color w:val="000000"/>
          <w:szCs w:val="24"/>
        </w:rPr>
        <w:t xml:space="preserve"> MM</w:t>
      </w:r>
      <w:r w:rsidR="00823E57">
        <w:rPr>
          <w:color w:val="000000"/>
          <w:szCs w:val="24"/>
        </w:rPr>
        <w:t>.</w:t>
      </w:r>
      <w:r w:rsidRPr="00193EEF">
        <w:rPr>
          <w:color w:val="000000"/>
          <w:szCs w:val="24"/>
        </w:rPr>
        <w:t xml:space="preserve"> (2008). Symmetry of metabolic network. 58</w:t>
      </w:r>
      <w:r w:rsidR="003F1FAC" w:rsidRPr="003F1FAC">
        <w:rPr>
          <w:color w:val="000000"/>
          <w:szCs w:val="24"/>
          <w:vertAlign w:val="superscript"/>
        </w:rPr>
        <w:t>th</w:t>
      </w:r>
      <w:r w:rsidR="003F1FAC">
        <w:rPr>
          <w:color w:val="000000"/>
          <w:szCs w:val="24"/>
        </w:rPr>
        <w:t xml:space="preserve"> </w:t>
      </w:r>
      <w:r w:rsidRPr="00193EEF">
        <w:rPr>
          <w:color w:val="000000"/>
          <w:szCs w:val="24"/>
        </w:rPr>
        <w:t xml:space="preserve">annual meeting of The American Society of Human Genetics, Page 179,  Nov. 11-15, 2008, Philadelphia, Pennsylvania. </w:t>
      </w:r>
    </w:p>
    <w:p w:rsidR="00E80067" w:rsidRPr="00787954" w:rsidRDefault="00E80067" w:rsidP="00322229">
      <w:pPr>
        <w:numPr>
          <w:ilvl w:val="0"/>
          <w:numId w:val="5"/>
        </w:numPr>
        <w:ind w:left="288"/>
      </w:pPr>
      <w:r w:rsidRPr="00787954">
        <w:rPr>
          <w:color w:val="000000"/>
          <w:szCs w:val="24"/>
        </w:rPr>
        <w:t>Xion H, Luo L, Arnett F, Zhou X</w:t>
      </w:r>
      <w:r w:rsidR="00823E57">
        <w:rPr>
          <w:color w:val="000000"/>
          <w:szCs w:val="24"/>
        </w:rPr>
        <w:t>,</w:t>
      </w:r>
      <w:r w:rsidRPr="00787954">
        <w:rPr>
          <w:color w:val="000000"/>
          <w:szCs w:val="24"/>
        </w:rPr>
        <w:t xml:space="preserve"> </w:t>
      </w:r>
      <w:r w:rsidRPr="00823E57">
        <w:rPr>
          <w:b/>
          <w:color w:val="000000"/>
          <w:szCs w:val="24"/>
        </w:rPr>
        <w:t>Xiong MM</w:t>
      </w:r>
      <w:r w:rsidR="00823E57">
        <w:rPr>
          <w:color w:val="000000"/>
          <w:szCs w:val="24"/>
        </w:rPr>
        <w:t>.</w:t>
      </w:r>
      <w:r w:rsidRPr="00787954">
        <w:rPr>
          <w:color w:val="000000"/>
          <w:szCs w:val="24"/>
        </w:rPr>
        <w:t xml:space="preserve"> (2008) Continuous state-space model for genetic analysis of time-course gene expression data. 58</w:t>
      </w:r>
      <w:r w:rsidR="003F1FAC" w:rsidRPr="003F1FAC">
        <w:rPr>
          <w:color w:val="000000"/>
          <w:szCs w:val="24"/>
          <w:vertAlign w:val="superscript"/>
        </w:rPr>
        <w:t>th</w:t>
      </w:r>
      <w:r w:rsidR="003F1FAC">
        <w:rPr>
          <w:color w:val="000000"/>
          <w:szCs w:val="24"/>
        </w:rPr>
        <w:t xml:space="preserve"> </w:t>
      </w:r>
      <w:r w:rsidRPr="00787954">
        <w:rPr>
          <w:color w:val="000000"/>
          <w:szCs w:val="24"/>
        </w:rPr>
        <w:t xml:space="preserve">annual meeting of The American Society of Human Genetics, Page 291,  Nov. 11-15, 2008, Philadelphia, Pennsylvania. </w:t>
      </w:r>
    </w:p>
    <w:p w:rsidR="00E80067" w:rsidRPr="00787954" w:rsidRDefault="00E80067" w:rsidP="00322229">
      <w:pPr>
        <w:numPr>
          <w:ilvl w:val="0"/>
          <w:numId w:val="5"/>
        </w:numPr>
        <w:ind w:left="288"/>
      </w:pPr>
      <w:r w:rsidRPr="00787954">
        <w:rPr>
          <w:rFonts w:eastAsia="AGaramondPro-Bold"/>
          <w:bCs/>
          <w:color w:val="000000"/>
          <w:szCs w:val="24"/>
        </w:rPr>
        <w:t>Zhou X, Xiong H, Luo L, Arnett F</w:t>
      </w:r>
      <w:r w:rsidR="00823E57">
        <w:rPr>
          <w:rFonts w:eastAsia="AGaramondPro-Bold"/>
          <w:bCs/>
          <w:color w:val="000000"/>
          <w:szCs w:val="24"/>
        </w:rPr>
        <w:t>,</w:t>
      </w:r>
      <w:r w:rsidRPr="00787954">
        <w:rPr>
          <w:rFonts w:eastAsia="AGaramondPro-Bold"/>
          <w:bCs/>
          <w:color w:val="000000"/>
          <w:szCs w:val="24"/>
        </w:rPr>
        <w:t xml:space="preserve"> </w:t>
      </w:r>
      <w:r w:rsidRPr="00823E57">
        <w:rPr>
          <w:rFonts w:eastAsia="AGaramondPro-Bold"/>
          <w:b/>
          <w:bCs/>
          <w:color w:val="000000"/>
          <w:szCs w:val="24"/>
        </w:rPr>
        <w:t>Xiong MM</w:t>
      </w:r>
      <w:r w:rsidR="00823E57" w:rsidRPr="00823E57">
        <w:rPr>
          <w:rFonts w:eastAsia="AGaramondPro-Bold"/>
          <w:b/>
          <w:bCs/>
          <w:color w:val="000000"/>
          <w:szCs w:val="24"/>
        </w:rPr>
        <w:t>.</w:t>
      </w:r>
      <w:r w:rsidRPr="00787954">
        <w:rPr>
          <w:rFonts w:eastAsia="AGaramondPro-Bold"/>
          <w:bCs/>
          <w:color w:val="000000"/>
          <w:szCs w:val="24"/>
        </w:rPr>
        <w:t xml:space="preserve"> (2008) Three Ways of genome-wide pathway analysis. </w:t>
      </w:r>
      <w:r w:rsidRPr="00787954">
        <w:rPr>
          <w:color w:val="000000"/>
          <w:szCs w:val="24"/>
        </w:rPr>
        <w:t>58</w:t>
      </w:r>
      <w:r w:rsidR="003F1FAC" w:rsidRPr="003F1FAC">
        <w:rPr>
          <w:color w:val="000000"/>
          <w:szCs w:val="24"/>
          <w:vertAlign w:val="superscript"/>
        </w:rPr>
        <w:t>th</w:t>
      </w:r>
      <w:r w:rsidR="003F1FAC">
        <w:rPr>
          <w:color w:val="000000"/>
          <w:szCs w:val="24"/>
        </w:rPr>
        <w:t xml:space="preserve"> </w:t>
      </w:r>
      <w:r w:rsidRPr="00787954">
        <w:rPr>
          <w:color w:val="000000"/>
          <w:szCs w:val="24"/>
        </w:rPr>
        <w:t xml:space="preserve">annual meeting of The American Society of Human Genetics, Page 295,  Nov. 11-15, 2008, Philadelphia, Pennsylvania. </w:t>
      </w:r>
    </w:p>
    <w:p w:rsidR="00E80067" w:rsidRPr="00787954" w:rsidRDefault="00E80067" w:rsidP="00322229">
      <w:pPr>
        <w:numPr>
          <w:ilvl w:val="0"/>
          <w:numId w:val="5"/>
        </w:numPr>
        <w:ind w:left="288"/>
      </w:pPr>
      <w:r w:rsidRPr="00787954">
        <w:rPr>
          <w:rFonts w:eastAsia="AGaramondPro-Bold"/>
          <w:bCs/>
          <w:color w:val="000000"/>
          <w:szCs w:val="24"/>
        </w:rPr>
        <w:t>Fang X, Luo L, Reveille J</w:t>
      </w:r>
      <w:r w:rsidR="00823E57">
        <w:rPr>
          <w:rFonts w:eastAsia="AGaramondPro-Bold"/>
          <w:bCs/>
          <w:color w:val="000000"/>
          <w:szCs w:val="24"/>
        </w:rPr>
        <w:t>,</w:t>
      </w:r>
      <w:r w:rsidRPr="00787954">
        <w:rPr>
          <w:rFonts w:eastAsia="AGaramondPro-Bold"/>
          <w:bCs/>
          <w:color w:val="000000"/>
          <w:szCs w:val="24"/>
        </w:rPr>
        <w:t xml:space="preserve"> </w:t>
      </w:r>
      <w:r w:rsidRPr="00823E57">
        <w:rPr>
          <w:rFonts w:eastAsia="AGaramondPro-Bold"/>
          <w:b/>
          <w:bCs/>
          <w:color w:val="000000"/>
          <w:szCs w:val="24"/>
        </w:rPr>
        <w:t>Xiong MM</w:t>
      </w:r>
      <w:r w:rsidR="00823E57" w:rsidRPr="00823E57">
        <w:rPr>
          <w:rFonts w:eastAsia="AGaramondPro-Bold"/>
          <w:b/>
          <w:bCs/>
          <w:color w:val="000000"/>
          <w:szCs w:val="24"/>
        </w:rPr>
        <w:t>.</w:t>
      </w:r>
      <w:r w:rsidRPr="00787954">
        <w:rPr>
          <w:rFonts w:eastAsia="AGaramondPro-Bold"/>
          <w:bCs/>
          <w:color w:val="000000"/>
          <w:szCs w:val="24"/>
        </w:rPr>
        <w:t xml:space="preserve"> (2008) Structural equations as a general framework for modeling phenotype and genotype networks. </w:t>
      </w:r>
      <w:r w:rsidRPr="00787954">
        <w:rPr>
          <w:color w:val="000000"/>
          <w:szCs w:val="24"/>
        </w:rPr>
        <w:t>58</w:t>
      </w:r>
      <w:r w:rsidR="003F1FAC" w:rsidRPr="003F1FAC">
        <w:rPr>
          <w:color w:val="000000"/>
          <w:szCs w:val="24"/>
          <w:vertAlign w:val="superscript"/>
        </w:rPr>
        <w:t>th</w:t>
      </w:r>
      <w:r w:rsidR="003F1FAC">
        <w:rPr>
          <w:color w:val="000000"/>
          <w:szCs w:val="24"/>
        </w:rPr>
        <w:t xml:space="preserve"> </w:t>
      </w:r>
      <w:r w:rsidRPr="00787954">
        <w:rPr>
          <w:color w:val="000000"/>
          <w:szCs w:val="24"/>
        </w:rPr>
        <w:t xml:space="preserve">annual meeting of The American Society of Human Genetics, Page 301,  Nov. 11-15, 2008, Philadelphia, Pennsylvania. </w:t>
      </w:r>
    </w:p>
    <w:p w:rsidR="00E80067" w:rsidRPr="00787954" w:rsidRDefault="00E80067" w:rsidP="00322229">
      <w:pPr>
        <w:numPr>
          <w:ilvl w:val="0"/>
          <w:numId w:val="5"/>
        </w:numPr>
        <w:ind w:left="288"/>
      </w:pPr>
      <w:r w:rsidRPr="00787954">
        <w:rPr>
          <w:rFonts w:eastAsia="AGaramondPro-Bold"/>
          <w:bCs/>
          <w:color w:val="000000"/>
          <w:szCs w:val="24"/>
        </w:rPr>
        <w:t xml:space="preserve">Luo L, Peng G, Siu H, Zhu Y, Hu P, Hong S, Zhao J, Zhou X, Reveille, J, Amos C, Jin L, </w:t>
      </w:r>
      <w:r w:rsidRPr="00823E57">
        <w:rPr>
          <w:rFonts w:eastAsia="AGaramondPro-Bold"/>
          <w:b/>
          <w:bCs/>
          <w:color w:val="000000"/>
          <w:szCs w:val="24"/>
        </w:rPr>
        <w:t>Xiong MM</w:t>
      </w:r>
      <w:r w:rsidR="00823E57">
        <w:rPr>
          <w:rFonts w:eastAsia="AGaramondPro-Bold"/>
          <w:bCs/>
          <w:color w:val="000000"/>
          <w:szCs w:val="24"/>
        </w:rPr>
        <w:t>.</w:t>
      </w:r>
      <w:r w:rsidRPr="00787954">
        <w:rPr>
          <w:rFonts w:eastAsia="AGaramondPro-Bold"/>
          <w:bCs/>
          <w:color w:val="000000"/>
          <w:szCs w:val="24"/>
        </w:rPr>
        <w:t xml:space="preserve"> (2008) Gene and pathway-based analysis: second wave of genome-wide association studies. </w:t>
      </w:r>
      <w:r w:rsidRPr="00787954">
        <w:rPr>
          <w:color w:val="000000"/>
          <w:szCs w:val="24"/>
        </w:rPr>
        <w:t>58</w:t>
      </w:r>
      <w:r w:rsidR="003F1FAC" w:rsidRPr="003F1FAC">
        <w:rPr>
          <w:color w:val="000000"/>
          <w:szCs w:val="24"/>
          <w:vertAlign w:val="superscript"/>
        </w:rPr>
        <w:t>th</w:t>
      </w:r>
      <w:r w:rsidR="003F1FAC">
        <w:rPr>
          <w:color w:val="000000"/>
          <w:szCs w:val="24"/>
        </w:rPr>
        <w:t xml:space="preserve"> </w:t>
      </w:r>
      <w:r w:rsidRPr="00787954">
        <w:rPr>
          <w:color w:val="000000"/>
          <w:szCs w:val="24"/>
        </w:rPr>
        <w:t xml:space="preserve">annual meeting of The American Society of Human Genetics, Page </w:t>
      </w:r>
      <w:r w:rsidRPr="00787954">
        <w:rPr>
          <w:color w:val="000000"/>
          <w:szCs w:val="24"/>
        </w:rPr>
        <w:lastRenderedPageBreak/>
        <w:t xml:space="preserve">303,  Nov. 11-15, 2008, Philadelphia, Pennsylvania. </w:t>
      </w:r>
    </w:p>
    <w:p w:rsidR="00E80067" w:rsidRPr="00787954" w:rsidRDefault="00E80067" w:rsidP="00322229">
      <w:pPr>
        <w:numPr>
          <w:ilvl w:val="0"/>
          <w:numId w:val="5"/>
        </w:numPr>
        <w:ind w:left="288"/>
      </w:pPr>
      <w:r w:rsidRPr="00823E57">
        <w:rPr>
          <w:rFonts w:eastAsia="AGaramondPro-Bold"/>
          <w:b/>
          <w:bCs/>
          <w:color w:val="000000"/>
          <w:szCs w:val="24"/>
        </w:rPr>
        <w:t>Xiong MM</w:t>
      </w:r>
      <w:r w:rsidRPr="00787954">
        <w:rPr>
          <w:rFonts w:eastAsia="AGaramondPro-Bold"/>
          <w:bCs/>
          <w:color w:val="000000"/>
          <w:szCs w:val="24"/>
        </w:rPr>
        <w:t>, Luo L, Peng G, Zhu Y</w:t>
      </w:r>
      <w:r w:rsidR="00823E57">
        <w:rPr>
          <w:rFonts w:eastAsia="AGaramondPro-Bold"/>
          <w:bCs/>
          <w:color w:val="000000"/>
          <w:szCs w:val="24"/>
        </w:rPr>
        <w:t>,</w:t>
      </w:r>
      <w:r w:rsidRPr="00787954">
        <w:rPr>
          <w:rFonts w:eastAsia="AGaramondPro-Bold"/>
          <w:bCs/>
          <w:color w:val="000000"/>
          <w:szCs w:val="24"/>
        </w:rPr>
        <w:t xml:space="preserve"> Amos C</w:t>
      </w:r>
      <w:r w:rsidR="00823E57">
        <w:rPr>
          <w:rFonts w:eastAsia="AGaramondPro-Bold"/>
          <w:bCs/>
          <w:color w:val="000000"/>
          <w:szCs w:val="24"/>
        </w:rPr>
        <w:t>.</w:t>
      </w:r>
      <w:r w:rsidRPr="00787954">
        <w:rPr>
          <w:rFonts w:eastAsia="AGaramondPro-Bold"/>
          <w:bCs/>
          <w:color w:val="000000"/>
          <w:szCs w:val="24"/>
        </w:rPr>
        <w:t xml:space="preserve"> (2008) Genome-wide pathway analysis. </w:t>
      </w:r>
      <w:r w:rsidRPr="00787954">
        <w:rPr>
          <w:color w:val="000000"/>
          <w:szCs w:val="24"/>
        </w:rPr>
        <w:t>58</w:t>
      </w:r>
      <w:r w:rsidR="003F1FAC" w:rsidRPr="003F1FAC">
        <w:rPr>
          <w:color w:val="000000"/>
          <w:szCs w:val="24"/>
          <w:vertAlign w:val="superscript"/>
        </w:rPr>
        <w:t>th</w:t>
      </w:r>
      <w:r w:rsidR="003F1FAC">
        <w:rPr>
          <w:color w:val="000000"/>
          <w:szCs w:val="24"/>
        </w:rPr>
        <w:t xml:space="preserve"> </w:t>
      </w:r>
      <w:r w:rsidRPr="00787954">
        <w:rPr>
          <w:color w:val="000000"/>
          <w:szCs w:val="24"/>
        </w:rPr>
        <w:t xml:space="preserve">annual meeting of The American Society of Human Genetics, Page 304,  Nov. 11-15, 2008, Philadelphia, Pennsylvania. </w:t>
      </w:r>
    </w:p>
    <w:p w:rsidR="00E80067" w:rsidRDefault="00E80067" w:rsidP="00322229">
      <w:pPr>
        <w:numPr>
          <w:ilvl w:val="0"/>
          <w:numId w:val="5"/>
        </w:numPr>
        <w:ind w:left="288"/>
      </w:pPr>
      <w:r w:rsidRPr="00823E57">
        <w:rPr>
          <w:b/>
        </w:rPr>
        <w:t>Xiong MM,</w:t>
      </w:r>
      <w:r>
        <w:t xml:space="preserve"> </w:t>
      </w:r>
      <w:r w:rsidRPr="0096618C">
        <w:t>L</w:t>
      </w:r>
      <w:r>
        <w:t>uo L</w:t>
      </w:r>
      <w:r w:rsidR="00823E57">
        <w:t>,</w:t>
      </w:r>
      <w:r w:rsidRPr="0096618C">
        <w:t xml:space="preserve"> </w:t>
      </w:r>
      <w:r w:rsidRPr="00CD48E3">
        <w:t>Peng G</w:t>
      </w:r>
      <w:r w:rsidR="00823E57">
        <w:t>.</w:t>
      </w:r>
      <w:r w:rsidRPr="0096618C">
        <w:t xml:space="preserve"> (2008) Information Geometry, Gene-Gene, Gene-Environment Interaction, and Pathway Association. </w:t>
      </w:r>
      <w:r>
        <w:t>2008 Joint Statistical Meetings,  Colorado, August 3-7, 2008.</w:t>
      </w:r>
    </w:p>
    <w:p w:rsidR="00E80067" w:rsidRDefault="00E80067" w:rsidP="00322229">
      <w:pPr>
        <w:numPr>
          <w:ilvl w:val="0"/>
          <w:numId w:val="5"/>
        </w:numPr>
        <w:ind w:left="288"/>
      </w:pPr>
      <w:r w:rsidRPr="00787954">
        <w:rPr>
          <w:rFonts w:eastAsia="AGaramondPro-Bold"/>
          <w:bCs/>
          <w:color w:val="000000"/>
          <w:szCs w:val="24"/>
        </w:rPr>
        <w:t>Luo L, Reveille J</w:t>
      </w:r>
      <w:r w:rsidR="00823E57">
        <w:rPr>
          <w:rFonts w:eastAsia="AGaramondPro-Bold"/>
          <w:bCs/>
          <w:color w:val="000000"/>
          <w:szCs w:val="24"/>
        </w:rPr>
        <w:t>,</w:t>
      </w:r>
      <w:r w:rsidRPr="00787954">
        <w:rPr>
          <w:rFonts w:eastAsia="AGaramondPro-Bold"/>
          <w:bCs/>
          <w:color w:val="000000"/>
          <w:szCs w:val="24"/>
        </w:rPr>
        <w:t xml:space="preserve"> </w:t>
      </w:r>
      <w:r w:rsidRPr="00823E57">
        <w:rPr>
          <w:rFonts w:eastAsia="AGaramondPro-Bold"/>
          <w:b/>
          <w:bCs/>
          <w:color w:val="000000"/>
          <w:szCs w:val="24"/>
        </w:rPr>
        <w:t>Xiong MM</w:t>
      </w:r>
      <w:r w:rsidR="00823E57">
        <w:rPr>
          <w:rFonts w:eastAsia="AGaramondPro-Bold"/>
          <w:bCs/>
          <w:color w:val="000000"/>
          <w:szCs w:val="24"/>
        </w:rPr>
        <w:t>.</w:t>
      </w:r>
      <w:r w:rsidRPr="00787954">
        <w:rPr>
          <w:rFonts w:eastAsia="AGaramondPro-Bold"/>
          <w:bCs/>
          <w:color w:val="000000"/>
          <w:szCs w:val="24"/>
        </w:rPr>
        <w:t xml:space="preserve"> (2008) Functional genetic models for unraveling path from genomic information to complex phenotypes.  </w:t>
      </w:r>
      <w:r>
        <w:t>2008 Joint Statistical Meetings,  Colorado, August 3-7, 2008.</w:t>
      </w:r>
    </w:p>
    <w:p w:rsidR="00E80067" w:rsidRDefault="00E80067" w:rsidP="00322229">
      <w:pPr>
        <w:numPr>
          <w:ilvl w:val="0"/>
          <w:numId w:val="5"/>
        </w:numPr>
        <w:ind w:left="288"/>
      </w:pPr>
      <w:r w:rsidRPr="0096618C">
        <w:t>Luo</w:t>
      </w:r>
      <w:r>
        <w:t xml:space="preserve"> L, </w:t>
      </w:r>
      <w:r w:rsidRPr="0096618C">
        <w:t>Dong</w:t>
      </w:r>
      <w:r>
        <w:t xml:space="preserve"> H</w:t>
      </w:r>
      <w:r w:rsidRPr="0096618C">
        <w:t xml:space="preserve">, </w:t>
      </w:r>
      <w:r w:rsidRPr="00CD48E3">
        <w:t>Peng</w:t>
      </w:r>
      <w:r>
        <w:t xml:space="preserve"> G, </w:t>
      </w:r>
      <w:r w:rsidRPr="0096618C">
        <w:t>Zhu</w:t>
      </w:r>
      <w:r>
        <w:t xml:space="preserve"> Y, </w:t>
      </w:r>
      <w:r w:rsidRPr="0096618C">
        <w:t>Fang</w:t>
      </w:r>
      <w:r>
        <w:t xml:space="preserve"> X</w:t>
      </w:r>
      <w:r w:rsidR="00823E57">
        <w:t>,</w:t>
      </w:r>
      <w:r>
        <w:t xml:space="preserve"> </w:t>
      </w:r>
      <w:r w:rsidRPr="00823E57">
        <w:rPr>
          <w:b/>
        </w:rPr>
        <w:t>Xiong MM</w:t>
      </w:r>
      <w:r w:rsidR="00823E57">
        <w:t>.</w:t>
      </w:r>
      <w:r w:rsidRPr="0096618C">
        <w:t xml:space="preserve"> (2008) N</w:t>
      </w:r>
      <w:r>
        <w:rPr>
          <w:rFonts w:hint="eastAsia"/>
        </w:rPr>
        <w:t>etwork</w:t>
      </w:r>
      <w:r w:rsidRPr="0096618C">
        <w:t xml:space="preserve"> </w:t>
      </w:r>
      <w:r>
        <w:rPr>
          <w:rFonts w:hint="eastAsia"/>
        </w:rPr>
        <w:t xml:space="preserve">Approach to complex </w:t>
      </w:r>
      <w:r>
        <w:t>diseases</w:t>
      </w:r>
      <w:r w:rsidRPr="0096618C">
        <w:t>. Genomics of Complex Disease, Boston, Sept 6-9. 2008.</w:t>
      </w:r>
    </w:p>
    <w:p w:rsidR="00E80067" w:rsidRDefault="00E80067" w:rsidP="00322229">
      <w:pPr>
        <w:numPr>
          <w:ilvl w:val="0"/>
          <w:numId w:val="5"/>
        </w:numPr>
        <w:ind w:left="288"/>
      </w:pPr>
      <w:r w:rsidRPr="00787954">
        <w:rPr>
          <w:bCs/>
        </w:rPr>
        <w:t>Wu X, Jin L</w:t>
      </w:r>
      <w:r w:rsidR="00823E57">
        <w:rPr>
          <w:bCs/>
        </w:rPr>
        <w:t>,</w:t>
      </w:r>
      <w:r w:rsidRPr="00787954">
        <w:rPr>
          <w:bCs/>
        </w:rPr>
        <w:t xml:space="preserve"> </w:t>
      </w:r>
      <w:r w:rsidRPr="00823E57">
        <w:rPr>
          <w:b/>
          <w:bCs/>
        </w:rPr>
        <w:t>Xiong MM</w:t>
      </w:r>
      <w:r w:rsidR="00823E57">
        <w:rPr>
          <w:bCs/>
        </w:rPr>
        <w:t>.</w:t>
      </w:r>
      <w:r w:rsidRPr="00787954">
        <w:rPr>
          <w:bCs/>
        </w:rPr>
        <w:t xml:space="preserve"> (2007) </w:t>
      </w:r>
      <w:r w:rsidRPr="00787954">
        <w:rPr>
          <w:color w:val="000000"/>
        </w:rPr>
        <w:t xml:space="preserve">Composite Measure of Linkage Disequilibrium for Testing Interaction between Unlinked Loci. </w:t>
      </w:r>
      <w:r w:rsidRPr="00787954">
        <w:rPr>
          <w:rFonts w:eastAsia="Times New Roman"/>
          <w:snapToGrid/>
          <w:color w:val="000000"/>
          <w:szCs w:val="24"/>
        </w:rPr>
        <w:t>The 15</w:t>
      </w:r>
      <w:r w:rsidR="003F1FAC" w:rsidRPr="003F1FAC">
        <w:rPr>
          <w:rFonts w:eastAsia="Times New Roman"/>
          <w:snapToGrid/>
          <w:color w:val="000000"/>
          <w:szCs w:val="24"/>
          <w:vertAlign w:val="superscript"/>
        </w:rPr>
        <w:t>th</w:t>
      </w:r>
      <w:r w:rsidR="003F1FAC">
        <w:rPr>
          <w:rFonts w:eastAsia="Times New Roman"/>
          <w:snapToGrid/>
          <w:color w:val="000000"/>
          <w:szCs w:val="24"/>
        </w:rPr>
        <w:t xml:space="preserve"> </w:t>
      </w:r>
      <w:r w:rsidRPr="00787954">
        <w:rPr>
          <w:rFonts w:eastAsia="Times New Roman"/>
          <w:snapToGrid/>
          <w:color w:val="000000"/>
          <w:szCs w:val="24"/>
        </w:rPr>
        <w:t>International Conference of Forum</w:t>
      </w:r>
      <w:r w:rsidRPr="00787954">
        <w:rPr>
          <w:rFonts w:eastAsia="AGaramondPro-Bold"/>
          <w:bCs/>
          <w:color w:val="000000"/>
          <w:szCs w:val="24"/>
        </w:rPr>
        <w:t xml:space="preserve"> </w:t>
      </w:r>
      <w:r w:rsidRPr="00787954">
        <w:rPr>
          <w:rFonts w:eastAsia="Times New Roman"/>
          <w:snapToGrid/>
          <w:color w:val="000000"/>
          <w:szCs w:val="24"/>
        </w:rPr>
        <w:t xml:space="preserve">or Interdisciplinary Mathematics on </w:t>
      </w:r>
      <w:r w:rsidRPr="00787954">
        <w:rPr>
          <w:rFonts w:ascii="Times" w:eastAsia="Times New Roman" w:hAnsi="Times"/>
          <w:snapToGrid/>
          <w:color w:val="000000"/>
          <w:szCs w:val="24"/>
        </w:rPr>
        <w:t xml:space="preserve">Interdisciplinary  Mathematical &amp; Statistical Techniques, </w:t>
      </w:r>
      <w:r w:rsidRPr="00B0095B">
        <w:t>Shanghai</w:t>
      </w:r>
      <w:r>
        <w:t>,</w:t>
      </w:r>
      <w:r w:rsidRPr="00B0095B">
        <w:t xml:space="preserve"> </w:t>
      </w:r>
      <w:r>
        <w:t xml:space="preserve">China, </w:t>
      </w:r>
      <w:r w:rsidRPr="00B0095B">
        <w:t>May 20-23, 2007</w:t>
      </w:r>
      <w:r>
        <w:t xml:space="preserve">. </w:t>
      </w:r>
    </w:p>
    <w:p w:rsidR="00E80067" w:rsidRDefault="00E80067" w:rsidP="00322229">
      <w:pPr>
        <w:numPr>
          <w:ilvl w:val="0"/>
          <w:numId w:val="5"/>
        </w:numPr>
        <w:ind w:left="288"/>
      </w:pPr>
      <w:r w:rsidRPr="00787954">
        <w:rPr>
          <w:szCs w:val="24"/>
        </w:rPr>
        <w:t>Siu HC</w:t>
      </w:r>
      <w:r>
        <w:t>, Jin L</w:t>
      </w:r>
      <w:r w:rsidR="00823E57">
        <w:t>,</w:t>
      </w:r>
      <w:r>
        <w:t xml:space="preserve"> </w:t>
      </w:r>
      <w:r w:rsidRPr="00823E57">
        <w:rPr>
          <w:b/>
        </w:rPr>
        <w:t>Xiong MM</w:t>
      </w:r>
      <w:r w:rsidR="00823E57">
        <w:t>.</w:t>
      </w:r>
      <w:r>
        <w:t xml:space="preserve"> (2007) </w:t>
      </w:r>
      <w:r w:rsidRPr="00F06E5A">
        <w:t>Automatic b</w:t>
      </w:r>
      <w:r w:rsidRPr="00F06E5A">
        <w:rPr>
          <w:rFonts w:hint="eastAsia"/>
        </w:rPr>
        <w:t xml:space="preserve">iomedical </w:t>
      </w:r>
      <w:r w:rsidRPr="00F06E5A">
        <w:t>a</w:t>
      </w:r>
      <w:r w:rsidRPr="00F06E5A">
        <w:rPr>
          <w:rFonts w:hint="eastAsia"/>
        </w:rPr>
        <w:t xml:space="preserve">rticles </w:t>
      </w:r>
      <w:r w:rsidRPr="00F06E5A">
        <w:t>c</w:t>
      </w:r>
      <w:r w:rsidRPr="00F06E5A">
        <w:rPr>
          <w:rFonts w:hint="eastAsia"/>
        </w:rPr>
        <w:t>lustering via</w:t>
      </w:r>
      <w:r w:rsidRPr="00787954">
        <w:rPr>
          <w:rFonts w:eastAsia="AGaramondPro-Bold"/>
          <w:bCs/>
          <w:color w:val="000000"/>
          <w:szCs w:val="24"/>
        </w:rPr>
        <w:t xml:space="preserve"> </w:t>
      </w:r>
      <w:r w:rsidRPr="00F06E5A">
        <w:t>i</w:t>
      </w:r>
      <w:r w:rsidRPr="00F06E5A">
        <w:rPr>
          <w:rFonts w:hint="eastAsia"/>
        </w:rPr>
        <w:t xml:space="preserve">nformation </w:t>
      </w:r>
      <w:r w:rsidRPr="00F06E5A">
        <w:t>b</w:t>
      </w:r>
      <w:r w:rsidRPr="00F06E5A">
        <w:rPr>
          <w:rFonts w:hint="eastAsia"/>
        </w:rPr>
        <w:t xml:space="preserve">ottleneck </w:t>
      </w:r>
      <w:r w:rsidRPr="00F06E5A">
        <w:t>m</w:t>
      </w:r>
      <w:r w:rsidRPr="00F06E5A">
        <w:rPr>
          <w:rFonts w:hint="eastAsia"/>
        </w:rPr>
        <w:t>ethod</w:t>
      </w:r>
      <w:r w:rsidRPr="00F06E5A">
        <w:t xml:space="preserve">. </w:t>
      </w:r>
      <w:r w:rsidRPr="00787954">
        <w:rPr>
          <w:rFonts w:eastAsia="Times New Roman"/>
          <w:snapToGrid/>
          <w:color w:val="000000"/>
          <w:szCs w:val="24"/>
        </w:rPr>
        <w:t>The 15</w:t>
      </w:r>
      <w:r w:rsidR="003F1FAC" w:rsidRPr="003F1FAC">
        <w:rPr>
          <w:rFonts w:eastAsia="Times New Roman"/>
          <w:snapToGrid/>
          <w:color w:val="000000"/>
          <w:szCs w:val="24"/>
          <w:vertAlign w:val="superscript"/>
        </w:rPr>
        <w:t>th</w:t>
      </w:r>
      <w:r w:rsidR="003F1FAC">
        <w:rPr>
          <w:rFonts w:eastAsia="Times New Roman"/>
          <w:snapToGrid/>
          <w:color w:val="000000"/>
          <w:szCs w:val="24"/>
        </w:rPr>
        <w:t xml:space="preserve"> </w:t>
      </w:r>
      <w:r w:rsidRPr="00787954">
        <w:rPr>
          <w:rFonts w:eastAsia="Times New Roman"/>
          <w:snapToGrid/>
          <w:color w:val="000000"/>
          <w:szCs w:val="24"/>
        </w:rPr>
        <w:t xml:space="preserve">International Conference of Forum or Interdisciplinary Mathematics on </w:t>
      </w:r>
      <w:r w:rsidRPr="00787954">
        <w:rPr>
          <w:rFonts w:ascii="Times" w:eastAsia="Times New Roman" w:hAnsi="Times"/>
          <w:snapToGrid/>
          <w:color w:val="000000"/>
          <w:szCs w:val="24"/>
        </w:rPr>
        <w:t xml:space="preserve">Interdisciplinary  Mathematical &amp; Statistical Techniques, </w:t>
      </w:r>
      <w:r w:rsidRPr="00B0095B">
        <w:t>Shanghai</w:t>
      </w:r>
      <w:r>
        <w:t>,</w:t>
      </w:r>
      <w:r w:rsidRPr="00B0095B">
        <w:t xml:space="preserve"> </w:t>
      </w:r>
      <w:r>
        <w:t xml:space="preserve">China, </w:t>
      </w:r>
      <w:r w:rsidRPr="00B0095B">
        <w:t>May 20-23, 2007</w:t>
      </w:r>
      <w:r>
        <w:t xml:space="preserve">. </w:t>
      </w:r>
    </w:p>
    <w:p w:rsidR="00E80067" w:rsidRDefault="00E80067" w:rsidP="00322229">
      <w:pPr>
        <w:numPr>
          <w:ilvl w:val="0"/>
          <w:numId w:val="5"/>
        </w:numPr>
        <w:ind w:left="288"/>
      </w:pPr>
      <w:r w:rsidRPr="00787954">
        <w:rPr>
          <w:bCs/>
        </w:rPr>
        <w:t>Zhou QH, Wang D</w:t>
      </w:r>
      <w:r w:rsidR="00823E57">
        <w:rPr>
          <w:bCs/>
        </w:rPr>
        <w:t>,</w:t>
      </w:r>
      <w:r w:rsidRPr="00787954">
        <w:rPr>
          <w:bCs/>
        </w:rPr>
        <w:t xml:space="preserve"> </w:t>
      </w:r>
      <w:r w:rsidRPr="00823E57">
        <w:rPr>
          <w:b/>
          <w:bCs/>
        </w:rPr>
        <w:t>Xiong MM</w:t>
      </w:r>
      <w:r w:rsidR="00823E57">
        <w:rPr>
          <w:bCs/>
        </w:rPr>
        <w:t>.</w:t>
      </w:r>
      <w:r w:rsidRPr="00787954">
        <w:rPr>
          <w:bCs/>
        </w:rPr>
        <w:t xml:space="preserve"> (2007) Application of nonlinear control theory to Dynamic Flux Balance Analysis of Metabolic Networks. </w:t>
      </w:r>
      <w:r w:rsidRPr="00787954">
        <w:rPr>
          <w:rFonts w:eastAsia="Times New Roman"/>
          <w:snapToGrid/>
          <w:szCs w:val="24"/>
        </w:rPr>
        <w:t>The 15</w:t>
      </w:r>
      <w:r w:rsidR="003F1FAC" w:rsidRPr="003F1FAC">
        <w:rPr>
          <w:rFonts w:eastAsia="Times New Roman"/>
          <w:snapToGrid/>
          <w:szCs w:val="24"/>
          <w:vertAlign w:val="superscript"/>
        </w:rPr>
        <w:t>th</w:t>
      </w:r>
      <w:r w:rsidR="003F1FAC">
        <w:rPr>
          <w:rFonts w:eastAsia="Times New Roman"/>
          <w:snapToGrid/>
          <w:szCs w:val="24"/>
        </w:rPr>
        <w:t xml:space="preserve"> </w:t>
      </w:r>
      <w:r w:rsidRPr="00787954">
        <w:rPr>
          <w:rFonts w:eastAsia="Times New Roman"/>
          <w:snapToGrid/>
          <w:szCs w:val="24"/>
        </w:rPr>
        <w:t xml:space="preserve">International  Conference of Forum or Interdisciplinary Mathematics on </w:t>
      </w:r>
      <w:r w:rsidRPr="00787954">
        <w:rPr>
          <w:rFonts w:ascii="Times" w:eastAsia="Times New Roman" w:hAnsi="Times"/>
          <w:snapToGrid/>
          <w:szCs w:val="24"/>
        </w:rPr>
        <w:t xml:space="preserve">Interdisciplinary Mathematical &amp; Statistical Techniques, </w:t>
      </w:r>
      <w:r w:rsidRPr="00FE08D0">
        <w:t>Shanghai, China</w:t>
      </w:r>
      <w:r>
        <w:t>,</w:t>
      </w:r>
      <w:r w:rsidRPr="00FE08D0">
        <w:t xml:space="preserve"> May 20-23, 2007.</w:t>
      </w:r>
      <w:r>
        <w:t xml:space="preserve">  </w:t>
      </w:r>
      <w:r w:rsidRPr="00FE08D0">
        <w:t xml:space="preserve"> </w:t>
      </w:r>
    </w:p>
    <w:p w:rsidR="00E80067" w:rsidRDefault="00E80067" w:rsidP="00322229">
      <w:pPr>
        <w:numPr>
          <w:ilvl w:val="0"/>
          <w:numId w:val="5"/>
        </w:numPr>
        <w:ind w:left="288"/>
      </w:pPr>
      <w:r w:rsidRPr="00FE08D0">
        <w:t>Peng G, Wu X, Jin L</w:t>
      </w:r>
      <w:r w:rsidR="00823E57">
        <w:t>,</w:t>
      </w:r>
      <w:r w:rsidRPr="00FE08D0">
        <w:t xml:space="preserve"> </w:t>
      </w:r>
      <w:r w:rsidRPr="00823E57">
        <w:rPr>
          <w:b/>
        </w:rPr>
        <w:t>Xiong MM</w:t>
      </w:r>
      <w:r w:rsidR="00823E57">
        <w:t>.</w:t>
      </w:r>
      <w:r w:rsidRPr="00FE08D0">
        <w:t xml:space="preserve"> (2007) Mutual information for detection of gene-  gene interaction.  </w:t>
      </w:r>
      <w:r w:rsidRPr="00787954">
        <w:rPr>
          <w:rFonts w:eastAsia="Times New Roman"/>
          <w:snapToGrid/>
          <w:szCs w:val="24"/>
        </w:rPr>
        <w:t>The 15</w:t>
      </w:r>
      <w:r w:rsidR="003F1FAC" w:rsidRPr="003F1FAC">
        <w:rPr>
          <w:rFonts w:eastAsia="Times New Roman"/>
          <w:snapToGrid/>
          <w:szCs w:val="24"/>
          <w:vertAlign w:val="superscript"/>
        </w:rPr>
        <w:t>th</w:t>
      </w:r>
      <w:r w:rsidR="003F1FAC">
        <w:rPr>
          <w:rFonts w:eastAsia="Times New Roman"/>
          <w:snapToGrid/>
          <w:szCs w:val="24"/>
        </w:rPr>
        <w:t xml:space="preserve"> </w:t>
      </w:r>
      <w:r w:rsidRPr="00787954">
        <w:rPr>
          <w:rFonts w:eastAsia="Times New Roman"/>
          <w:snapToGrid/>
          <w:szCs w:val="24"/>
        </w:rPr>
        <w:t xml:space="preserve">International Conference of Forum or Interdisciplinary  </w:t>
      </w:r>
      <w:r w:rsidR="00EF37D6">
        <w:rPr>
          <w:rFonts w:eastAsia="Times New Roman"/>
          <w:snapToGrid/>
          <w:szCs w:val="24"/>
        </w:rPr>
        <w:t xml:space="preserve">Mathematics </w:t>
      </w:r>
      <w:r w:rsidRPr="00787954">
        <w:rPr>
          <w:rFonts w:eastAsia="Times New Roman"/>
          <w:snapToGrid/>
          <w:szCs w:val="24"/>
        </w:rPr>
        <w:t xml:space="preserve">on </w:t>
      </w:r>
      <w:r w:rsidR="00EF37D6">
        <w:rPr>
          <w:rFonts w:ascii="Times" w:eastAsia="Times New Roman" w:hAnsi="Times"/>
          <w:snapToGrid/>
          <w:szCs w:val="24"/>
        </w:rPr>
        <w:t xml:space="preserve">Interdisciplinary </w:t>
      </w:r>
      <w:r w:rsidRPr="00787954">
        <w:rPr>
          <w:rFonts w:ascii="Times" w:eastAsia="Times New Roman" w:hAnsi="Times"/>
          <w:snapToGrid/>
          <w:szCs w:val="24"/>
        </w:rPr>
        <w:t xml:space="preserve">Mathematical &amp; Statistical Techniques, </w:t>
      </w:r>
      <w:r>
        <w:t xml:space="preserve">Shanghai, </w:t>
      </w:r>
      <w:r w:rsidRPr="00FE08D0">
        <w:t>China</w:t>
      </w:r>
      <w:r>
        <w:t>,</w:t>
      </w:r>
      <w:r w:rsidRPr="00FE08D0">
        <w:t xml:space="preserve"> May 20-23, 2007. </w:t>
      </w:r>
    </w:p>
    <w:p w:rsidR="00E80067" w:rsidRDefault="00E80067" w:rsidP="00322229">
      <w:pPr>
        <w:numPr>
          <w:ilvl w:val="0"/>
          <w:numId w:val="5"/>
        </w:numPr>
        <w:ind w:left="288"/>
      </w:pPr>
      <w:r w:rsidRPr="00047DE7">
        <w:rPr>
          <w:rFonts w:hint="eastAsia"/>
          <w:szCs w:val="24"/>
        </w:rPr>
        <w:t>X</w:t>
      </w:r>
      <w:r w:rsidRPr="00047DE7">
        <w:rPr>
          <w:szCs w:val="24"/>
        </w:rPr>
        <w:t xml:space="preserve">iao </w:t>
      </w:r>
      <w:r w:rsidRPr="00047DE7">
        <w:rPr>
          <w:rFonts w:hint="eastAsia"/>
          <w:szCs w:val="24"/>
        </w:rPr>
        <w:t>YH</w:t>
      </w:r>
      <w:r w:rsidRPr="00047DE7">
        <w:rPr>
          <w:szCs w:val="24"/>
        </w:rPr>
        <w:t>,</w:t>
      </w:r>
      <w:r w:rsidRPr="00047DE7">
        <w:rPr>
          <w:rFonts w:hint="eastAsia"/>
          <w:szCs w:val="24"/>
        </w:rPr>
        <w:t xml:space="preserve"> D</w:t>
      </w:r>
      <w:r w:rsidRPr="00047DE7">
        <w:rPr>
          <w:szCs w:val="24"/>
        </w:rPr>
        <w:t xml:space="preserve">ong </w:t>
      </w:r>
      <w:r w:rsidRPr="00047DE7">
        <w:rPr>
          <w:rFonts w:hint="eastAsia"/>
          <w:szCs w:val="24"/>
        </w:rPr>
        <w:t>H</w:t>
      </w:r>
      <w:r w:rsidRPr="00047DE7">
        <w:rPr>
          <w:szCs w:val="24"/>
        </w:rPr>
        <w:t>,</w:t>
      </w:r>
      <w:r w:rsidRPr="00047DE7">
        <w:rPr>
          <w:rFonts w:hint="eastAsia"/>
          <w:szCs w:val="24"/>
        </w:rPr>
        <w:t>W</w:t>
      </w:r>
      <w:r w:rsidRPr="00047DE7">
        <w:rPr>
          <w:szCs w:val="24"/>
        </w:rPr>
        <w:t>ang</w:t>
      </w:r>
      <w:r w:rsidRPr="00047DE7">
        <w:rPr>
          <w:rFonts w:hint="eastAsia"/>
          <w:szCs w:val="24"/>
        </w:rPr>
        <w:t xml:space="preserve"> W</w:t>
      </w:r>
      <w:r w:rsidRPr="00047DE7">
        <w:rPr>
          <w:szCs w:val="24"/>
        </w:rPr>
        <w:t>,</w:t>
      </w:r>
      <w:r w:rsidRPr="00047DE7">
        <w:rPr>
          <w:rFonts w:hint="eastAsia"/>
          <w:szCs w:val="24"/>
        </w:rPr>
        <w:t xml:space="preserve"> </w:t>
      </w:r>
      <w:r w:rsidRPr="00EF37D6">
        <w:rPr>
          <w:rFonts w:hint="eastAsia"/>
          <w:b/>
          <w:szCs w:val="24"/>
        </w:rPr>
        <w:t>X</w:t>
      </w:r>
      <w:r w:rsidRPr="00EF37D6">
        <w:rPr>
          <w:b/>
          <w:szCs w:val="24"/>
        </w:rPr>
        <w:t>iong</w:t>
      </w:r>
      <w:r w:rsidRPr="00EF37D6">
        <w:rPr>
          <w:rFonts w:hint="eastAsia"/>
          <w:b/>
          <w:szCs w:val="24"/>
        </w:rPr>
        <w:t xml:space="preserve"> M</w:t>
      </w:r>
      <w:r w:rsidRPr="00EF37D6">
        <w:rPr>
          <w:b/>
          <w:szCs w:val="24"/>
        </w:rPr>
        <w:t>M</w:t>
      </w:r>
      <w:r w:rsidRPr="00047DE7">
        <w:rPr>
          <w:rFonts w:hint="eastAsia"/>
          <w:szCs w:val="24"/>
        </w:rPr>
        <w:t>,</w:t>
      </w:r>
      <w:r w:rsidRPr="00047DE7">
        <w:rPr>
          <w:szCs w:val="24"/>
        </w:rPr>
        <w:t xml:space="preserve"> </w:t>
      </w:r>
      <w:r w:rsidRPr="00047DE7">
        <w:rPr>
          <w:rFonts w:hint="eastAsia"/>
          <w:szCs w:val="24"/>
        </w:rPr>
        <w:t>S</w:t>
      </w:r>
      <w:r w:rsidRPr="00047DE7">
        <w:rPr>
          <w:szCs w:val="24"/>
        </w:rPr>
        <w:t>hi</w:t>
      </w:r>
      <w:r w:rsidRPr="00047DE7">
        <w:rPr>
          <w:rFonts w:hint="eastAsia"/>
          <w:szCs w:val="24"/>
        </w:rPr>
        <w:t xml:space="preserve"> </w:t>
      </w:r>
      <w:r w:rsidRPr="00047DE7">
        <w:rPr>
          <w:szCs w:val="24"/>
        </w:rPr>
        <w:t>BL</w:t>
      </w:r>
      <w:r w:rsidR="00823E57">
        <w:rPr>
          <w:szCs w:val="24"/>
        </w:rPr>
        <w:t>,</w:t>
      </w:r>
      <w:r w:rsidRPr="00047DE7">
        <w:rPr>
          <w:szCs w:val="24"/>
        </w:rPr>
        <w:t xml:space="preserve"> </w:t>
      </w:r>
      <w:r w:rsidRPr="00047DE7">
        <w:rPr>
          <w:rFonts w:hint="eastAsia"/>
          <w:szCs w:val="24"/>
        </w:rPr>
        <w:t>W</w:t>
      </w:r>
      <w:r w:rsidRPr="00047DE7">
        <w:rPr>
          <w:szCs w:val="24"/>
        </w:rPr>
        <w:t>u</w:t>
      </w:r>
      <w:r w:rsidRPr="00047DE7">
        <w:rPr>
          <w:rFonts w:hint="eastAsia"/>
          <w:szCs w:val="24"/>
        </w:rPr>
        <w:t xml:space="preserve"> WT</w:t>
      </w:r>
      <w:r w:rsidR="00823E57">
        <w:rPr>
          <w:szCs w:val="24"/>
        </w:rPr>
        <w:t>.</w:t>
      </w:r>
      <w:r w:rsidRPr="00047DE7">
        <w:rPr>
          <w:szCs w:val="24"/>
        </w:rPr>
        <w:t xml:space="preserve"> (2007)  </w:t>
      </w:r>
      <w:r w:rsidRPr="00047DE7">
        <w:rPr>
          <w:rFonts w:hint="eastAsia"/>
          <w:szCs w:val="24"/>
        </w:rPr>
        <w:t>Structure based</w:t>
      </w:r>
      <w:r w:rsidRPr="00047DE7">
        <w:rPr>
          <w:rFonts w:eastAsia="AGaramondPro-Bold"/>
          <w:bCs/>
          <w:color w:val="000000"/>
          <w:szCs w:val="24"/>
        </w:rPr>
        <w:t xml:space="preserve"> </w:t>
      </w:r>
      <w:r w:rsidRPr="00047DE7">
        <w:rPr>
          <w:rFonts w:hint="eastAsia"/>
          <w:szCs w:val="24"/>
        </w:rPr>
        <w:t>Graph Distance Measures of High Degree of Precision</w:t>
      </w:r>
      <w:r w:rsidRPr="00047DE7">
        <w:rPr>
          <w:szCs w:val="24"/>
        </w:rPr>
        <w:t xml:space="preserve">. </w:t>
      </w:r>
      <w:r w:rsidRPr="00047DE7">
        <w:rPr>
          <w:rFonts w:eastAsia="Times New Roman"/>
          <w:snapToGrid/>
          <w:szCs w:val="24"/>
        </w:rPr>
        <w:t>The 15</w:t>
      </w:r>
      <w:r w:rsidR="003F1FAC" w:rsidRPr="003F1FAC">
        <w:rPr>
          <w:rFonts w:eastAsia="Times New Roman"/>
          <w:snapToGrid/>
          <w:szCs w:val="24"/>
          <w:vertAlign w:val="superscript"/>
        </w:rPr>
        <w:t>th</w:t>
      </w:r>
      <w:r w:rsidR="003F1FAC">
        <w:rPr>
          <w:rFonts w:eastAsia="Times New Roman"/>
          <w:snapToGrid/>
          <w:szCs w:val="24"/>
        </w:rPr>
        <w:t xml:space="preserve"> </w:t>
      </w:r>
      <w:r w:rsidRPr="00047DE7">
        <w:rPr>
          <w:rFonts w:eastAsia="Times New Roman"/>
          <w:snapToGrid/>
          <w:szCs w:val="24"/>
        </w:rPr>
        <w:t xml:space="preserve">International  Conference of Forum or Interdisciplinary Mathematics on </w:t>
      </w:r>
      <w:r w:rsidRPr="00047DE7">
        <w:rPr>
          <w:rFonts w:ascii="Times" w:eastAsia="Times New Roman" w:hAnsi="Times"/>
          <w:snapToGrid/>
          <w:szCs w:val="24"/>
        </w:rPr>
        <w:t xml:space="preserve">Interdisciplinary  Mathematical &amp; Statistical Techniques, </w:t>
      </w:r>
      <w:r w:rsidRPr="00FE08D0">
        <w:t>Shanghai, China</w:t>
      </w:r>
      <w:r>
        <w:t>,</w:t>
      </w:r>
      <w:r w:rsidRPr="00FE08D0">
        <w:t xml:space="preserve"> May 20-23, 2007. </w:t>
      </w:r>
    </w:p>
    <w:p w:rsidR="00E80067" w:rsidRDefault="00E80067" w:rsidP="00322229">
      <w:pPr>
        <w:numPr>
          <w:ilvl w:val="0"/>
          <w:numId w:val="5"/>
        </w:numPr>
        <w:ind w:left="288"/>
      </w:pPr>
      <w:r w:rsidRPr="00FE08D0">
        <w:t xml:space="preserve">Dong H, </w:t>
      </w:r>
      <w:r w:rsidRPr="00FE08D0">
        <w:rPr>
          <w:rFonts w:hint="eastAsia"/>
        </w:rPr>
        <w:t>X</w:t>
      </w:r>
      <w:r w:rsidRPr="00FE08D0">
        <w:t xml:space="preserve">iao </w:t>
      </w:r>
      <w:r w:rsidRPr="00FE08D0">
        <w:rPr>
          <w:rFonts w:hint="eastAsia"/>
        </w:rPr>
        <w:t>YH</w:t>
      </w:r>
      <w:r w:rsidRPr="00FE08D0">
        <w:t>,</w:t>
      </w:r>
      <w:r w:rsidRPr="00FE08D0">
        <w:rPr>
          <w:rFonts w:hint="eastAsia"/>
        </w:rPr>
        <w:t xml:space="preserve"> W</w:t>
      </w:r>
      <w:r w:rsidRPr="00FE08D0">
        <w:t>ang</w:t>
      </w:r>
      <w:r w:rsidRPr="00FE08D0">
        <w:rPr>
          <w:rFonts w:hint="eastAsia"/>
        </w:rPr>
        <w:t xml:space="preserve"> W</w:t>
      </w:r>
      <w:r w:rsidRPr="00FE08D0">
        <w:t>,</w:t>
      </w:r>
      <w:r w:rsidRPr="00FE08D0">
        <w:rPr>
          <w:rFonts w:hint="eastAsia"/>
        </w:rPr>
        <w:t xml:space="preserve"> </w:t>
      </w:r>
      <w:r w:rsidRPr="00EF37D6">
        <w:rPr>
          <w:rFonts w:hint="eastAsia"/>
          <w:b/>
        </w:rPr>
        <w:t>X</w:t>
      </w:r>
      <w:r w:rsidRPr="00EF37D6">
        <w:rPr>
          <w:b/>
        </w:rPr>
        <w:t>iong</w:t>
      </w:r>
      <w:r w:rsidRPr="00EF37D6">
        <w:rPr>
          <w:rFonts w:hint="eastAsia"/>
          <w:b/>
        </w:rPr>
        <w:t xml:space="preserve"> M</w:t>
      </w:r>
      <w:r w:rsidRPr="00EF37D6">
        <w:rPr>
          <w:b/>
        </w:rPr>
        <w:t>M</w:t>
      </w:r>
      <w:r w:rsidRPr="00FE08D0">
        <w:rPr>
          <w:rFonts w:hint="eastAsia"/>
        </w:rPr>
        <w:t>,</w:t>
      </w:r>
      <w:r w:rsidRPr="00FE08D0">
        <w:t xml:space="preserve"> </w:t>
      </w:r>
      <w:r w:rsidRPr="00FE08D0">
        <w:rPr>
          <w:rFonts w:hint="eastAsia"/>
        </w:rPr>
        <w:t>S</w:t>
      </w:r>
      <w:r w:rsidRPr="00FE08D0">
        <w:t>hi</w:t>
      </w:r>
      <w:r w:rsidRPr="00FE08D0">
        <w:rPr>
          <w:rFonts w:hint="eastAsia"/>
        </w:rPr>
        <w:t xml:space="preserve"> </w:t>
      </w:r>
      <w:r w:rsidRPr="00FE08D0">
        <w:t>BL</w:t>
      </w:r>
      <w:r w:rsidRPr="00FE08D0">
        <w:rPr>
          <w:rFonts w:hint="eastAsia"/>
        </w:rPr>
        <w:t>, W</w:t>
      </w:r>
      <w:r w:rsidRPr="00FE08D0">
        <w:t>u</w:t>
      </w:r>
      <w:r w:rsidRPr="00FE08D0">
        <w:rPr>
          <w:rFonts w:hint="eastAsia"/>
        </w:rPr>
        <w:t xml:space="preserve"> WT</w:t>
      </w:r>
      <w:r w:rsidR="00EF37D6">
        <w:t>.</w:t>
      </w:r>
      <w:r w:rsidRPr="00FE08D0">
        <w:t xml:space="preserve"> (2007) . Evolution of biological networks.  </w:t>
      </w:r>
      <w:r w:rsidRPr="00047DE7">
        <w:rPr>
          <w:rFonts w:eastAsia="Times New Roman"/>
          <w:snapToGrid/>
          <w:szCs w:val="24"/>
        </w:rPr>
        <w:t>The 15</w:t>
      </w:r>
      <w:r w:rsidR="003F1FAC" w:rsidRPr="003F1FAC">
        <w:rPr>
          <w:rFonts w:eastAsia="Times New Roman"/>
          <w:snapToGrid/>
          <w:szCs w:val="24"/>
          <w:vertAlign w:val="superscript"/>
        </w:rPr>
        <w:t>th</w:t>
      </w:r>
      <w:r w:rsidR="003F1FAC">
        <w:rPr>
          <w:rFonts w:eastAsia="Times New Roman"/>
          <w:snapToGrid/>
          <w:szCs w:val="24"/>
        </w:rPr>
        <w:t xml:space="preserve"> </w:t>
      </w:r>
      <w:r w:rsidRPr="00047DE7">
        <w:rPr>
          <w:rFonts w:eastAsia="Times New Roman"/>
          <w:snapToGrid/>
          <w:szCs w:val="24"/>
        </w:rPr>
        <w:t xml:space="preserve">International Conference of Forum or Interdisciplinary Mathematics on </w:t>
      </w:r>
      <w:r w:rsidRPr="00047DE7">
        <w:rPr>
          <w:rFonts w:ascii="Times" w:eastAsia="Times New Roman" w:hAnsi="Times"/>
          <w:snapToGrid/>
          <w:szCs w:val="24"/>
        </w:rPr>
        <w:t xml:space="preserve">Interdisciplinary Mathematical &amp; Statistical Techniques, </w:t>
      </w:r>
      <w:r>
        <w:t xml:space="preserve">Shanghai, </w:t>
      </w:r>
      <w:r w:rsidRPr="00FE08D0">
        <w:t>China</w:t>
      </w:r>
      <w:r>
        <w:t>,</w:t>
      </w:r>
      <w:r w:rsidRPr="00FE08D0">
        <w:t xml:space="preserve"> May 20-23, 2007. </w:t>
      </w:r>
    </w:p>
    <w:p w:rsidR="00E80067" w:rsidRDefault="00E80067" w:rsidP="00322229">
      <w:pPr>
        <w:numPr>
          <w:ilvl w:val="0"/>
          <w:numId w:val="5"/>
        </w:numPr>
        <w:ind w:left="288"/>
      </w:pPr>
      <w:r w:rsidRPr="00FE08D0">
        <w:t>Sun XD, Jin L</w:t>
      </w:r>
      <w:r w:rsidR="00EF37D6">
        <w:t>,</w:t>
      </w:r>
      <w:r w:rsidRPr="00FE08D0">
        <w:t xml:space="preserve"> </w:t>
      </w:r>
      <w:r w:rsidRPr="00047DE7">
        <w:rPr>
          <w:b/>
        </w:rPr>
        <w:t>Xiong MM</w:t>
      </w:r>
      <w:r w:rsidR="00EF37D6">
        <w:rPr>
          <w:b/>
        </w:rPr>
        <w:t>.</w:t>
      </w:r>
      <w:r w:rsidRPr="00FE08D0">
        <w:t xml:space="preserve"> (2007) </w:t>
      </w:r>
      <w:r w:rsidRPr="00FE08D0">
        <w:rPr>
          <w:rFonts w:hint="eastAsia"/>
        </w:rPr>
        <w:t xml:space="preserve">State-Space </w:t>
      </w:r>
      <w:r w:rsidRPr="00FE08D0">
        <w:t>m</w:t>
      </w:r>
      <w:r w:rsidRPr="00FE08D0">
        <w:rPr>
          <w:rFonts w:hint="eastAsia"/>
        </w:rPr>
        <w:t xml:space="preserve">odels </w:t>
      </w:r>
      <w:r w:rsidRPr="00FE08D0">
        <w:t>f</w:t>
      </w:r>
      <w:r w:rsidRPr="00FE08D0">
        <w:rPr>
          <w:rFonts w:hint="eastAsia"/>
        </w:rPr>
        <w:t xml:space="preserve">or </w:t>
      </w:r>
      <w:r w:rsidRPr="00FE08D0">
        <w:t>g</w:t>
      </w:r>
      <w:r w:rsidRPr="00FE08D0">
        <w:rPr>
          <w:rFonts w:hint="eastAsia"/>
        </w:rPr>
        <w:t xml:space="preserve">enetic </w:t>
      </w:r>
      <w:r w:rsidRPr="00FE08D0">
        <w:t>n</w:t>
      </w:r>
      <w:r w:rsidRPr="00FE08D0">
        <w:rPr>
          <w:rFonts w:hint="eastAsia"/>
        </w:rPr>
        <w:t xml:space="preserve">etworks </w:t>
      </w:r>
      <w:r w:rsidRPr="00FE08D0">
        <w:t>a</w:t>
      </w:r>
      <w:r w:rsidRPr="00FE08D0">
        <w:rPr>
          <w:rFonts w:hint="eastAsia"/>
        </w:rPr>
        <w:t xml:space="preserve">nd </w:t>
      </w:r>
      <w:r w:rsidRPr="00047DE7">
        <w:rPr>
          <w:rFonts w:eastAsia="AGaramondPro-Bold"/>
          <w:bCs/>
          <w:color w:val="000000"/>
          <w:szCs w:val="24"/>
        </w:rPr>
        <w:t xml:space="preserve"> </w:t>
      </w:r>
      <w:r w:rsidRPr="00FE08D0">
        <w:t>e</w:t>
      </w:r>
      <w:r w:rsidRPr="00FE08D0">
        <w:rPr>
          <w:rFonts w:hint="eastAsia"/>
        </w:rPr>
        <w:t xml:space="preserve">xtended Kalman Filter </w:t>
      </w:r>
      <w:r w:rsidRPr="00FE08D0">
        <w:t>w</w:t>
      </w:r>
      <w:r w:rsidRPr="00FE08D0">
        <w:rPr>
          <w:rFonts w:hint="eastAsia"/>
        </w:rPr>
        <w:t xml:space="preserve">ith </w:t>
      </w:r>
      <w:r w:rsidRPr="00FE08D0">
        <w:t>c</w:t>
      </w:r>
      <w:r w:rsidRPr="00FE08D0">
        <w:rPr>
          <w:rFonts w:hint="eastAsia"/>
        </w:rPr>
        <w:t xml:space="preserve">onstraints </w:t>
      </w:r>
      <w:r w:rsidRPr="00FE08D0">
        <w:t>f</w:t>
      </w:r>
      <w:r w:rsidRPr="00FE08D0">
        <w:rPr>
          <w:rFonts w:hint="eastAsia"/>
        </w:rPr>
        <w:t xml:space="preserve">or </w:t>
      </w:r>
      <w:r w:rsidRPr="00FE08D0">
        <w:t>p</w:t>
      </w:r>
      <w:r w:rsidRPr="00FE08D0">
        <w:rPr>
          <w:rFonts w:hint="eastAsia"/>
        </w:rPr>
        <w:t xml:space="preserve">arameter </w:t>
      </w:r>
      <w:r w:rsidRPr="00FE08D0">
        <w:t>e</w:t>
      </w:r>
      <w:r w:rsidRPr="00FE08D0">
        <w:rPr>
          <w:rFonts w:hint="eastAsia"/>
        </w:rPr>
        <w:t>stimation</w:t>
      </w:r>
      <w:r w:rsidRPr="00FE08D0">
        <w:t xml:space="preserve">. </w:t>
      </w:r>
      <w:r w:rsidRPr="00047DE7">
        <w:rPr>
          <w:rFonts w:eastAsia="Times New Roman"/>
          <w:snapToGrid/>
          <w:szCs w:val="24"/>
        </w:rPr>
        <w:t>The 15</w:t>
      </w:r>
      <w:r w:rsidR="003F1FAC" w:rsidRPr="003F1FAC">
        <w:rPr>
          <w:rFonts w:eastAsia="Times New Roman"/>
          <w:snapToGrid/>
          <w:szCs w:val="24"/>
          <w:vertAlign w:val="superscript"/>
        </w:rPr>
        <w:t>th</w:t>
      </w:r>
      <w:r w:rsidR="003F1FAC">
        <w:rPr>
          <w:rFonts w:eastAsia="Times New Roman"/>
          <w:snapToGrid/>
          <w:szCs w:val="24"/>
        </w:rPr>
        <w:t xml:space="preserve"> </w:t>
      </w:r>
      <w:r w:rsidRPr="00047DE7">
        <w:rPr>
          <w:rFonts w:eastAsia="Times New Roman"/>
          <w:snapToGrid/>
          <w:szCs w:val="24"/>
        </w:rPr>
        <w:t xml:space="preserve">International Conference of Forum  or Interdisciplinary Mathematics on </w:t>
      </w:r>
      <w:r w:rsidRPr="00047DE7">
        <w:rPr>
          <w:rFonts w:ascii="Times" w:eastAsia="Times New Roman" w:hAnsi="Times"/>
          <w:snapToGrid/>
          <w:szCs w:val="24"/>
        </w:rPr>
        <w:t xml:space="preserve">Interdisciplinary Mathematical &amp; Statistical Techniques, </w:t>
      </w:r>
      <w:r w:rsidRPr="00FE08D0">
        <w:t>Shanghai, China</w:t>
      </w:r>
      <w:r>
        <w:t>,</w:t>
      </w:r>
      <w:r w:rsidRPr="00FE08D0">
        <w:t xml:space="preserve"> May 20-23, 2007. </w:t>
      </w:r>
    </w:p>
    <w:p w:rsidR="00E80067" w:rsidRPr="0022586E" w:rsidRDefault="00E80067" w:rsidP="00322229">
      <w:pPr>
        <w:numPr>
          <w:ilvl w:val="0"/>
          <w:numId w:val="5"/>
        </w:numPr>
        <w:ind w:left="288"/>
      </w:pPr>
      <w:r w:rsidRPr="00047DE7">
        <w:rPr>
          <w:b/>
          <w:color w:val="000000"/>
        </w:rPr>
        <w:t>Xiong</w:t>
      </w:r>
      <w:r w:rsidRPr="00047DE7">
        <w:rPr>
          <w:b/>
          <w:color w:val="000000"/>
          <w:vertAlign w:val="superscript"/>
        </w:rPr>
        <w:t xml:space="preserve"> </w:t>
      </w:r>
      <w:r w:rsidRPr="00047DE7">
        <w:rPr>
          <w:b/>
          <w:color w:val="000000"/>
        </w:rPr>
        <w:t>MM</w:t>
      </w:r>
      <w:r w:rsidRPr="00047DE7">
        <w:rPr>
          <w:color w:val="000000"/>
        </w:rPr>
        <w:t>, Guo</w:t>
      </w:r>
      <w:r w:rsidRPr="00047DE7">
        <w:rPr>
          <w:color w:val="000000"/>
          <w:vertAlign w:val="superscript"/>
        </w:rPr>
        <w:t xml:space="preserve"> </w:t>
      </w:r>
      <w:r w:rsidRPr="00047DE7">
        <w:rPr>
          <w:color w:val="000000"/>
        </w:rPr>
        <w:t>X, Xiong H, Arnett</w:t>
      </w:r>
      <w:r w:rsidRPr="00047DE7">
        <w:rPr>
          <w:color w:val="000000"/>
          <w:vertAlign w:val="superscript"/>
        </w:rPr>
        <w:t xml:space="preserve"> </w:t>
      </w:r>
      <w:r w:rsidRPr="00047DE7">
        <w:rPr>
          <w:color w:val="000000"/>
        </w:rPr>
        <w:t>FC</w:t>
      </w:r>
      <w:r w:rsidR="00EF37D6">
        <w:rPr>
          <w:color w:val="000000"/>
        </w:rPr>
        <w:t>,</w:t>
      </w:r>
      <w:r w:rsidRPr="00047DE7">
        <w:rPr>
          <w:color w:val="000000"/>
        </w:rPr>
        <w:t xml:space="preserve"> Zhou XD</w:t>
      </w:r>
      <w:r w:rsidR="00EF37D6">
        <w:rPr>
          <w:color w:val="000000"/>
        </w:rPr>
        <w:t>.</w:t>
      </w:r>
      <w:r w:rsidRPr="00047DE7">
        <w:rPr>
          <w:color w:val="000000"/>
        </w:rPr>
        <w:t xml:space="preserve"> (2007) </w:t>
      </w:r>
      <w:r w:rsidRPr="00047DE7">
        <w:rPr>
          <w:bCs/>
          <w:color w:val="000000"/>
        </w:rPr>
        <w:t>Differential Dynamic Properties of the TGFB Pathway betwee</w:t>
      </w:r>
      <w:r w:rsidR="009128C7">
        <w:rPr>
          <w:bCs/>
          <w:color w:val="000000"/>
        </w:rPr>
        <w:t xml:space="preserve">n Normal Fibroblasts </w:t>
      </w:r>
      <w:r w:rsidRPr="00047DE7">
        <w:rPr>
          <w:bCs/>
          <w:color w:val="000000"/>
        </w:rPr>
        <w:t>and Scleroderm Fibroblasts in Response to Perturbation by Environmental Stimuli.</w:t>
      </w:r>
      <w:r w:rsidRPr="00047DE7">
        <w:rPr>
          <w:bCs/>
          <w:color w:val="000000"/>
          <w:szCs w:val="24"/>
        </w:rPr>
        <w:t xml:space="preserve"> </w:t>
      </w:r>
      <w:r w:rsidRPr="00047DE7">
        <w:rPr>
          <w:szCs w:val="24"/>
        </w:rPr>
        <w:t>The 71</w:t>
      </w:r>
      <w:r w:rsidR="003F1FAC" w:rsidRPr="003F1FAC">
        <w:rPr>
          <w:szCs w:val="24"/>
          <w:vertAlign w:val="superscript"/>
        </w:rPr>
        <w:t>st</w:t>
      </w:r>
      <w:r w:rsidR="003F1FAC">
        <w:rPr>
          <w:szCs w:val="24"/>
        </w:rPr>
        <w:t xml:space="preserve"> </w:t>
      </w:r>
      <w:r w:rsidRPr="00047DE7">
        <w:rPr>
          <w:szCs w:val="24"/>
        </w:rPr>
        <w:t>annual meeting of the American College of Rheumatology, Boston, Massachusetts, Nov 6-11, 2007.</w:t>
      </w:r>
    </w:p>
    <w:p w:rsidR="00E80067" w:rsidRPr="0022586E" w:rsidRDefault="00E80067" w:rsidP="00322229">
      <w:pPr>
        <w:numPr>
          <w:ilvl w:val="0"/>
          <w:numId w:val="5"/>
        </w:numPr>
        <w:ind w:left="288"/>
      </w:pPr>
      <w:r w:rsidRPr="0022586E">
        <w:rPr>
          <w:color w:val="000000"/>
        </w:rPr>
        <w:t>Zhou</w:t>
      </w:r>
      <w:r w:rsidRPr="0022586E">
        <w:rPr>
          <w:color w:val="000000"/>
          <w:vertAlign w:val="superscript"/>
        </w:rPr>
        <w:t xml:space="preserve"> </w:t>
      </w:r>
      <w:r w:rsidRPr="0022586E">
        <w:rPr>
          <w:color w:val="000000"/>
        </w:rPr>
        <w:t xml:space="preserve">XD, </w:t>
      </w:r>
      <w:r w:rsidRPr="0022586E">
        <w:rPr>
          <w:b/>
          <w:color w:val="000000"/>
        </w:rPr>
        <w:t>Xiong</w:t>
      </w:r>
      <w:r w:rsidRPr="0022586E">
        <w:rPr>
          <w:b/>
          <w:color w:val="000000"/>
          <w:vertAlign w:val="superscript"/>
        </w:rPr>
        <w:t xml:space="preserve"> </w:t>
      </w:r>
      <w:r w:rsidRPr="0022586E">
        <w:rPr>
          <w:b/>
          <w:color w:val="000000"/>
        </w:rPr>
        <w:t>MM</w:t>
      </w:r>
      <w:r w:rsidRPr="0022586E">
        <w:rPr>
          <w:color w:val="000000"/>
        </w:rPr>
        <w:t>, Weisman</w:t>
      </w:r>
      <w:r w:rsidRPr="0022586E">
        <w:rPr>
          <w:color w:val="000000"/>
          <w:vertAlign w:val="superscript"/>
        </w:rPr>
        <w:t xml:space="preserve"> </w:t>
      </w:r>
      <w:r w:rsidRPr="0022586E">
        <w:rPr>
          <w:color w:val="000000"/>
        </w:rPr>
        <w:t>MH, Inman RD, Khan</w:t>
      </w:r>
      <w:r w:rsidRPr="0022586E">
        <w:rPr>
          <w:color w:val="000000"/>
          <w:vertAlign w:val="superscript"/>
        </w:rPr>
        <w:t xml:space="preserve"> </w:t>
      </w:r>
      <w:r w:rsidRPr="0022586E">
        <w:rPr>
          <w:color w:val="000000"/>
        </w:rPr>
        <w:t>MA, Schumacher</w:t>
      </w:r>
      <w:r w:rsidRPr="0022586E">
        <w:rPr>
          <w:color w:val="000000"/>
          <w:vertAlign w:val="superscript"/>
        </w:rPr>
        <w:t xml:space="preserve"> </w:t>
      </w:r>
      <w:r w:rsidRPr="0022586E">
        <w:rPr>
          <w:color w:val="000000"/>
        </w:rPr>
        <w:t>HR, Martin</w:t>
      </w:r>
      <w:r w:rsidRPr="0022586E">
        <w:rPr>
          <w:color w:val="000000"/>
          <w:vertAlign w:val="superscript"/>
        </w:rPr>
        <w:t xml:space="preserve"> </w:t>
      </w:r>
      <w:r w:rsidRPr="0022586E">
        <w:rPr>
          <w:color w:val="000000"/>
        </w:rPr>
        <w:t>TM, Rosenbaum JT, Maksymowych</w:t>
      </w:r>
      <w:r w:rsidRPr="0022586E">
        <w:rPr>
          <w:color w:val="000000"/>
          <w:vertAlign w:val="superscript"/>
        </w:rPr>
        <w:t xml:space="preserve"> </w:t>
      </w:r>
      <w:r w:rsidRPr="0022586E">
        <w:rPr>
          <w:color w:val="000000"/>
        </w:rPr>
        <w:t>WP, Luo L, Diekman</w:t>
      </w:r>
      <w:r w:rsidRPr="0022586E">
        <w:rPr>
          <w:color w:val="000000"/>
          <w:vertAlign w:val="superscript"/>
        </w:rPr>
        <w:t xml:space="preserve"> </w:t>
      </w:r>
      <w:r w:rsidRPr="0022586E">
        <w:rPr>
          <w:color w:val="000000"/>
        </w:rPr>
        <w:t>L, John</w:t>
      </w:r>
      <w:r w:rsidRPr="0022586E">
        <w:rPr>
          <w:color w:val="000000"/>
          <w:vertAlign w:val="superscript"/>
        </w:rPr>
        <w:t xml:space="preserve"> </w:t>
      </w:r>
      <w:r w:rsidRPr="0022586E">
        <w:rPr>
          <w:color w:val="000000"/>
        </w:rPr>
        <w:t>RD</w:t>
      </w:r>
      <w:r w:rsidR="00EF37D6">
        <w:rPr>
          <w:color w:val="000000"/>
        </w:rPr>
        <w:t>.</w:t>
      </w:r>
      <w:r w:rsidRPr="0022586E">
        <w:rPr>
          <w:color w:val="000000"/>
        </w:rPr>
        <w:t xml:space="preserve"> (2007)</w:t>
      </w:r>
      <w:r w:rsidRPr="0022586E">
        <w:rPr>
          <w:bCs/>
          <w:color w:val="000000"/>
        </w:rPr>
        <w:t xml:space="preserve"> Genetic Studies Of The Interleukin-1A, CTGF, DRB1, DQA1, DQB1, DPB1, HLA-B And HLA A In Multiplex Ankylosing Spondylitis (as) Families. </w:t>
      </w:r>
      <w:r w:rsidRPr="0022586E">
        <w:rPr>
          <w:szCs w:val="24"/>
        </w:rPr>
        <w:t>The 71</w:t>
      </w:r>
      <w:r w:rsidR="003F1FAC" w:rsidRPr="003F1FAC">
        <w:rPr>
          <w:szCs w:val="24"/>
          <w:vertAlign w:val="superscript"/>
        </w:rPr>
        <w:t>st</w:t>
      </w:r>
      <w:r w:rsidR="003F1FAC">
        <w:rPr>
          <w:szCs w:val="24"/>
        </w:rPr>
        <w:t xml:space="preserve"> </w:t>
      </w:r>
      <w:r w:rsidRPr="0022586E">
        <w:rPr>
          <w:szCs w:val="24"/>
        </w:rPr>
        <w:t xml:space="preserve">annual meeting of the American College of </w:t>
      </w:r>
      <w:r w:rsidRPr="0022586E">
        <w:rPr>
          <w:szCs w:val="24"/>
        </w:rPr>
        <w:lastRenderedPageBreak/>
        <w:t>Rheumatology, Boston, Massachusetts, Nov 6-11, 2007.</w:t>
      </w:r>
    </w:p>
    <w:p w:rsidR="00E80067" w:rsidRPr="0022586E" w:rsidRDefault="00E80067" w:rsidP="00322229">
      <w:pPr>
        <w:numPr>
          <w:ilvl w:val="0"/>
          <w:numId w:val="5"/>
        </w:numPr>
        <w:ind w:left="288"/>
      </w:pPr>
      <w:r w:rsidRPr="00EF37D6">
        <w:rPr>
          <w:b/>
          <w:szCs w:val="24"/>
        </w:rPr>
        <w:t>Xiong MM</w:t>
      </w:r>
      <w:r w:rsidR="00EF37D6">
        <w:rPr>
          <w:szCs w:val="24"/>
        </w:rPr>
        <w:t>,</w:t>
      </w:r>
      <w:r w:rsidRPr="0022586E">
        <w:rPr>
          <w:szCs w:val="24"/>
        </w:rPr>
        <w:t xml:space="preserve"> </w:t>
      </w:r>
      <w:r w:rsidRPr="0022586E">
        <w:rPr>
          <w:iCs/>
        </w:rPr>
        <w:t>Reveille JD</w:t>
      </w:r>
      <w:r w:rsidR="00EF37D6">
        <w:rPr>
          <w:iCs/>
        </w:rPr>
        <w:t>.</w:t>
      </w:r>
      <w:r w:rsidRPr="0022586E">
        <w:rPr>
          <w:iCs/>
        </w:rPr>
        <w:t xml:space="preserve"> (2007) </w:t>
      </w:r>
      <w:r>
        <w:t>Dynamic systems approach to complex d</w:t>
      </w:r>
      <w:r w:rsidRPr="00DA3ADE">
        <w:t>iseases</w:t>
      </w:r>
      <w:r>
        <w:t xml:space="preserve">. </w:t>
      </w:r>
      <w:r w:rsidRPr="0022586E">
        <w:rPr>
          <w:color w:val="000000"/>
          <w:szCs w:val="24"/>
        </w:rPr>
        <w:t>57</w:t>
      </w:r>
      <w:r w:rsidR="003F1FAC" w:rsidRPr="003F1FAC">
        <w:rPr>
          <w:color w:val="000000"/>
          <w:szCs w:val="24"/>
          <w:vertAlign w:val="superscript"/>
        </w:rPr>
        <w:t>th</w:t>
      </w:r>
      <w:r w:rsidR="003F1FAC">
        <w:rPr>
          <w:color w:val="000000"/>
          <w:szCs w:val="24"/>
        </w:rPr>
        <w:t xml:space="preserve"> </w:t>
      </w:r>
      <w:r w:rsidRPr="0022586E">
        <w:rPr>
          <w:color w:val="000000"/>
          <w:szCs w:val="24"/>
        </w:rPr>
        <w:t>annual meeting of The American Society of Human Genetics, Oct 23-27, 2007,</w:t>
      </w:r>
      <w:r w:rsidR="003F1FAC">
        <w:rPr>
          <w:color w:val="000000"/>
          <w:szCs w:val="24"/>
        </w:rPr>
        <w:t xml:space="preserve"> </w:t>
      </w:r>
      <w:r w:rsidRPr="0022586E">
        <w:rPr>
          <w:color w:val="000000"/>
          <w:szCs w:val="24"/>
        </w:rPr>
        <w:t xml:space="preserve">San Diego, California. </w:t>
      </w:r>
    </w:p>
    <w:p w:rsidR="00E80067" w:rsidRPr="0022586E" w:rsidRDefault="00E80067" w:rsidP="00322229">
      <w:pPr>
        <w:numPr>
          <w:ilvl w:val="0"/>
          <w:numId w:val="5"/>
        </w:numPr>
        <w:ind w:left="288"/>
      </w:pPr>
      <w:r w:rsidRPr="0022586E">
        <w:rPr>
          <w:color w:val="000000"/>
          <w:szCs w:val="24"/>
        </w:rPr>
        <w:t>Luo L</w:t>
      </w:r>
      <w:r w:rsidR="00EF37D6">
        <w:rPr>
          <w:color w:val="000000"/>
          <w:szCs w:val="24"/>
        </w:rPr>
        <w:t>,</w:t>
      </w:r>
      <w:r w:rsidRPr="0022586E">
        <w:rPr>
          <w:color w:val="000000"/>
          <w:szCs w:val="24"/>
        </w:rPr>
        <w:t xml:space="preserve"> </w:t>
      </w:r>
      <w:r w:rsidRPr="00EF37D6">
        <w:rPr>
          <w:b/>
          <w:color w:val="000000"/>
          <w:szCs w:val="24"/>
        </w:rPr>
        <w:t>Xiong MM</w:t>
      </w:r>
      <w:r w:rsidR="00EF37D6">
        <w:rPr>
          <w:b/>
          <w:color w:val="000000"/>
          <w:szCs w:val="24"/>
        </w:rPr>
        <w:t>.</w:t>
      </w:r>
      <w:r w:rsidRPr="0022586E">
        <w:rPr>
          <w:color w:val="000000"/>
          <w:szCs w:val="24"/>
        </w:rPr>
        <w:t xml:space="preserve"> (2007) </w:t>
      </w:r>
      <w:r>
        <w:t>Information Measure-based statistics and relative risk and odds ratio-based statistics for detection of gene-gene and gene-e</w:t>
      </w:r>
      <w:r w:rsidRPr="00F174F7">
        <w:t>nvironment Interactions</w:t>
      </w:r>
      <w:r>
        <w:t xml:space="preserve">.  </w:t>
      </w:r>
      <w:r w:rsidRPr="0022586E">
        <w:rPr>
          <w:color w:val="000000"/>
          <w:szCs w:val="24"/>
        </w:rPr>
        <w:t>57</w:t>
      </w:r>
      <w:r w:rsidR="003F1FAC" w:rsidRPr="003F1FAC">
        <w:rPr>
          <w:color w:val="000000"/>
          <w:szCs w:val="24"/>
          <w:vertAlign w:val="superscript"/>
        </w:rPr>
        <w:t>th</w:t>
      </w:r>
      <w:r w:rsidR="003F1FAC">
        <w:rPr>
          <w:color w:val="000000"/>
          <w:szCs w:val="24"/>
        </w:rPr>
        <w:t xml:space="preserve"> </w:t>
      </w:r>
      <w:r w:rsidRPr="0022586E">
        <w:rPr>
          <w:color w:val="000000"/>
          <w:szCs w:val="24"/>
        </w:rPr>
        <w:t>annual meeting of The American Society of Human Genetics, Oct 23-27, 2007,</w:t>
      </w:r>
      <w:r w:rsidR="003F1FAC">
        <w:rPr>
          <w:color w:val="000000"/>
          <w:szCs w:val="24"/>
        </w:rPr>
        <w:t xml:space="preserve"> </w:t>
      </w:r>
      <w:r w:rsidRPr="0022586E">
        <w:rPr>
          <w:color w:val="000000"/>
          <w:szCs w:val="24"/>
        </w:rPr>
        <w:t xml:space="preserve">San Diego, California. </w:t>
      </w:r>
    </w:p>
    <w:p w:rsidR="00E80067" w:rsidRPr="0022586E" w:rsidRDefault="00EF37D6" w:rsidP="00322229">
      <w:pPr>
        <w:numPr>
          <w:ilvl w:val="0"/>
          <w:numId w:val="5"/>
        </w:numPr>
        <w:ind w:left="288"/>
      </w:pPr>
      <w:r>
        <w:t>Zhou XD, Xiong H, Alert F,</w:t>
      </w:r>
      <w:r w:rsidR="00E80067">
        <w:t xml:space="preserve"> </w:t>
      </w:r>
      <w:r w:rsidR="00E80067" w:rsidRPr="00EF37D6">
        <w:rPr>
          <w:b/>
        </w:rPr>
        <w:t>Xiong MM</w:t>
      </w:r>
      <w:r>
        <w:t>.</w:t>
      </w:r>
      <w:r w:rsidR="00E80067">
        <w:t xml:space="preserve"> (2007)</w:t>
      </w:r>
      <w:r w:rsidR="00E80067" w:rsidRPr="00F174F7">
        <w:t xml:space="preserve"> Dynamic Interaction between Gene and Environment</w:t>
      </w:r>
      <w:r w:rsidR="00E80067">
        <w:t xml:space="preserve">. </w:t>
      </w:r>
      <w:r w:rsidR="00E80067" w:rsidRPr="0022586E">
        <w:rPr>
          <w:color w:val="000000"/>
          <w:szCs w:val="24"/>
        </w:rPr>
        <w:t>57</w:t>
      </w:r>
      <w:r w:rsidR="003F1FAC" w:rsidRPr="003F1FAC">
        <w:rPr>
          <w:color w:val="000000"/>
          <w:szCs w:val="24"/>
          <w:vertAlign w:val="superscript"/>
        </w:rPr>
        <w:t>th</w:t>
      </w:r>
      <w:r w:rsidR="003F1FAC">
        <w:rPr>
          <w:color w:val="000000"/>
          <w:szCs w:val="24"/>
        </w:rPr>
        <w:t xml:space="preserve"> </w:t>
      </w:r>
      <w:r w:rsidR="00E80067" w:rsidRPr="0022586E">
        <w:rPr>
          <w:color w:val="000000"/>
          <w:szCs w:val="24"/>
        </w:rPr>
        <w:t>annual meeting of The American Society of Human Genetics, Oct 23-27, 2007, San Diego, California.</w:t>
      </w:r>
    </w:p>
    <w:p w:rsidR="00E80067" w:rsidRPr="00E61E25" w:rsidRDefault="00E80067" w:rsidP="00322229">
      <w:pPr>
        <w:numPr>
          <w:ilvl w:val="0"/>
          <w:numId w:val="5"/>
        </w:numPr>
        <w:ind w:left="288"/>
      </w:pPr>
      <w:r w:rsidRPr="0022586E">
        <w:rPr>
          <w:color w:val="000000"/>
        </w:rPr>
        <w:t>Sun XD,</w:t>
      </w:r>
      <w:r>
        <w:t xml:space="preserve"> Jin L</w:t>
      </w:r>
      <w:r w:rsidR="00EF37D6">
        <w:t>,</w:t>
      </w:r>
      <w:r>
        <w:t xml:space="preserve"> </w:t>
      </w:r>
      <w:r w:rsidRPr="00EF37D6">
        <w:rPr>
          <w:b/>
        </w:rPr>
        <w:t>Xiong MM</w:t>
      </w:r>
      <w:r w:rsidR="00EF37D6">
        <w:rPr>
          <w:b/>
        </w:rPr>
        <w:t>.</w:t>
      </w:r>
      <w:r>
        <w:t xml:space="preserve"> (2007) </w:t>
      </w:r>
      <w:r w:rsidRPr="0022586E">
        <w:rPr>
          <w:color w:val="000000"/>
          <w:szCs w:val="24"/>
        </w:rPr>
        <w:t>Two stage s</w:t>
      </w:r>
      <w:r w:rsidRPr="0022586E">
        <w:rPr>
          <w:rFonts w:hint="eastAsia"/>
          <w:color w:val="000000"/>
          <w:szCs w:val="24"/>
        </w:rPr>
        <w:t>tate-</w:t>
      </w:r>
      <w:r w:rsidRPr="0022586E">
        <w:rPr>
          <w:color w:val="000000"/>
          <w:szCs w:val="24"/>
        </w:rPr>
        <w:t>s</w:t>
      </w:r>
      <w:r w:rsidRPr="0022586E">
        <w:rPr>
          <w:rFonts w:hint="eastAsia"/>
          <w:color w:val="000000"/>
          <w:szCs w:val="24"/>
        </w:rPr>
        <w:t xml:space="preserve">pace </w:t>
      </w:r>
      <w:r w:rsidRPr="0022586E">
        <w:rPr>
          <w:color w:val="000000"/>
          <w:szCs w:val="24"/>
        </w:rPr>
        <w:t>m</w:t>
      </w:r>
      <w:r w:rsidRPr="0022586E">
        <w:rPr>
          <w:rFonts w:hint="eastAsia"/>
          <w:color w:val="000000"/>
          <w:szCs w:val="24"/>
        </w:rPr>
        <w:t xml:space="preserve">odels </w:t>
      </w:r>
      <w:r w:rsidRPr="0022586E">
        <w:rPr>
          <w:color w:val="000000"/>
          <w:szCs w:val="24"/>
        </w:rPr>
        <w:t>f</w:t>
      </w:r>
      <w:r w:rsidRPr="0022586E">
        <w:rPr>
          <w:rFonts w:hint="eastAsia"/>
          <w:color w:val="000000"/>
          <w:szCs w:val="24"/>
        </w:rPr>
        <w:t xml:space="preserve">or </w:t>
      </w:r>
      <w:r w:rsidRPr="0022586E">
        <w:rPr>
          <w:color w:val="000000"/>
          <w:szCs w:val="24"/>
        </w:rPr>
        <w:t>g</w:t>
      </w:r>
      <w:r w:rsidRPr="0022586E">
        <w:rPr>
          <w:rFonts w:hint="eastAsia"/>
          <w:color w:val="000000"/>
          <w:szCs w:val="24"/>
        </w:rPr>
        <w:t>enetic</w:t>
      </w:r>
      <w:r w:rsidRPr="0022586E">
        <w:rPr>
          <w:color w:val="000000"/>
          <w:szCs w:val="24"/>
        </w:rPr>
        <w:t xml:space="preserve"> n</w:t>
      </w:r>
      <w:r w:rsidRPr="0022586E">
        <w:rPr>
          <w:rFonts w:hint="eastAsia"/>
          <w:color w:val="000000"/>
          <w:szCs w:val="24"/>
        </w:rPr>
        <w:t>etworks</w:t>
      </w:r>
      <w:r w:rsidRPr="0022586E">
        <w:rPr>
          <w:color w:val="000000"/>
          <w:szCs w:val="24"/>
        </w:rPr>
        <w:t>. 57</w:t>
      </w:r>
      <w:r w:rsidR="003F1FAC" w:rsidRPr="003F1FAC">
        <w:rPr>
          <w:color w:val="000000"/>
          <w:szCs w:val="24"/>
          <w:vertAlign w:val="superscript"/>
        </w:rPr>
        <w:t>th</w:t>
      </w:r>
      <w:r w:rsidR="003F1FAC">
        <w:rPr>
          <w:color w:val="000000"/>
          <w:szCs w:val="24"/>
        </w:rPr>
        <w:t xml:space="preserve"> </w:t>
      </w:r>
      <w:r w:rsidRPr="0022586E">
        <w:rPr>
          <w:color w:val="000000"/>
          <w:szCs w:val="24"/>
        </w:rPr>
        <w:t xml:space="preserve">annual meeting of The American Society of Human Genetics, Oct 23-27, 2007, San Diego, California. </w:t>
      </w:r>
    </w:p>
    <w:p w:rsidR="00E80067" w:rsidRPr="00E61E25" w:rsidRDefault="00E80067" w:rsidP="00322229">
      <w:pPr>
        <w:numPr>
          <w:ilvl w:val="0"/>
          <w:numId w:val="5"/>
        </w:numPr>
        <w:ind w:left="288"/>
      </w:pPr>
      <w:r>
        <w:t>P</w:t>
      </w:r>
      <w:r>
        <w:rPr>
          <w:rFonts w:hint="eastAsia"/>
        </w:rPr>
        <w:t>eng</w:t>
      </w:r>
      <w:r>
        <w:t xml:space="preserve"> G, Jin L</w:t>
      </w:r>
      <w:r w:rsidR="00EF37D6">
        <w:t>,</w:t>
      </w:r>
      <w:r>
        <w:t xml:space="preserve"> </w:t>
      </w:r>
      <w:r w:rsidRPr="00EF37D6">
        <w:rPr>
          <w:b/>
        </w:rPr>
        <w:t>Xiong</w:t>
      </w:r>
      <w:r w:rsidR="00EF37D6" w:rsidRPr="00EF37D6">
        <w:rPr>
          <w:b/>
        </w:rPr>
        <w:t xml:space="preserve"> MM</w:t>
      </w:r>
      <w:r w:rsidR="00EF37D6">
        <w:t>.</w:t>
      </w:r>
      <w:r>
        <w:t xml:space="preserve"> (2007) Multi-information and interaction i</w:t>
      </w:r>
      <w:r w:rsidRPr="007453BF">
        <w:t xml:space="preserve">nformation for </w:t>
      </w:r>
      <w:r>
        <w:t>testing total i</w:t>
      </w:r>
      <w:r w:rsidRPr="007453BF">
        <w:t>nteraction</w:t>
      </w:r>
      <w:r>
        <w:t xml:space="preserve"> and high-order i</w:t>
      </w:r>
      <w:r w:rsidRPr="007453BF">
        <w:t>nteraction</w:t>
      </w:r>
      <w:r>
        <w:t xml:space="preserve">. </w:t>
      </w:r>
      <w:r w:rsidRPr="00E61E25">
        <w:rPr>
          <w:color w:val="000000"/>
          <w:szCs w:val="24"/>
        </w:rPr>
        <w:t>57</w:t>
      </w:r>
      <w:r w:rsidR="003F1FAC" w:rsidRPr="003F1FAC">
        <w:rPr>
          <w:color w:val="000000"/>
          <w:szCs w:val="24"/>
          <w:vertAlign w:val="superscript"/>
        </w:rPr>
        <w:t>th</w:t>
      </w:r>
      <w:r w:rsidR="003F1FAC">
        <w:rPr>
          <w:color w:val="000000"/>
          <w:szCs w:val="24"/>
        </w:rPr>
        <w:t xml:space="preserve"> </w:t>
      </w:r>
      <w:r w:rsidRPr="00E61E25">
        <w:rPr>
          <w:color w:val="000000"/>
          <w:szCs w:val="24"/>
        </w:rPr>
        <w:t>annual meeting of The American Society of Human Genetics, Oct 23-27, 2007,</w:t>
      </w:r>
      <w:r w:rsidR="003F1FAC">
        <w:rPr>
          <w:color w:val="000000"/>
          <w:szCs w:val="24"/>
        </w:rPr>
        <w:t xml:space="preserve"> </w:t>
      </w:r>
      <w:r w:rsidRPr="00E61E25">
        <w:rPr>
          <w:color w:val="000000"/>
          <w:szCs w:val="24"/>
        </w:rPr>
        <w:t xml:space="preserve">San Diego, California.  </w:t>
      </w:r>
    </w:p>
    <w:p w:rsidR="00E80067" w:rsidRPr="00E61E25" w:rsidRDefault="00E80067" w:rsidP="00322229">
      <w:pPr>
        <w:numPr>
          <w:ilvl w:val="0"/>
          <w:numId w:val="5"/>
        </w:numPr>
        <w:ind w:left="288"/>
      </w:pPr>
      <w:r>
        <w:t xml:space="preserve">Dong H, </w:t>
      </w:r>
      <w:r w:rsidRPr="005663E0">
        <w:rPr>
          <w:rFonts w:hint="eastAsia"/>
        </w:rPr>
        <w:t>X</w:t>
      </w:r>
      <w:r>
        <w:t>iao</w:t>
      </w:r>
      <w:r w:rsidRPr="005663E0">
        <w:t xml:space="preserve"> </w:t>
      </w:r>
      <w:r w:rsidRPr="005663E0">
        <w:rPr>
          <w:rFonts w:hint="eastAsia"/>
        </w:rPr>
        <w:t>YH</w:t>
      </w:r>
      <w:r w:rsidRPr="005663E0">
        <w:t>,</w:t>
      </w:r>
      <w:r w:rsidRPr="005663E0">
        <w:rPr>
          <w:rFonts w:hint="eastAsia"/>
        </w:rPr>
        <w:t xml:space="preserve"> </w:t>
      </w:r>
      <w:r>
        <w:rPr>
          <w:rFonts w:hint="eastAsia"/>
        </w:rPr>
        <w:t>W</w:t>
      </w:r>
      <w:r>
        <w:t>ang</w:t>
      </w:r>
      <w:r w:rsidRPr="005663E0">
        <w:rPr>
          <w:rFonts w:hint="eastAsia"/>
        </w:rPr>
        <w:t xml:space="preserve"> W</w:t>
      </w:r>
      <w:r w:rsidRPr="005663E0">
        <w:t>,</w:t>
      </w:r>
      <w:r>
        <w:rPr>
          <w:rFonts w:hint="eastAsia"/>
        </w:rPr>
        <w:t xml:space="preserve"> </w:t>
      </w:r>
      <w:r>
        <w:t>Jin L</w:t>
      </w:r>
      <w:r w:rsidR="00EF37D6">
        <w:t>,</w:t>
      </w:r>
      <w:r>
        <w:t xml:space="preserve"> </w:t>
      </w:r>
      <w:r w:rsidRPr="00EF37D6">
        <w:rPr>
          <w:b/>
        </w:rPr>
        <w:t>Xiong MM</w:t>
      </w:r>
      <w:r w:rsidR="00EF37D6">
        <w:t>.</w:t>
      </w:r>
      <w:r>
        <w:t xml:space="preserve"> (2007) Evolution of metabolic networks. </w:t>
      </w:r>
      <w:r w:rsidRPr="00E61E25">
        <w:rPr>
          <w:color w:val="000000"/>
          <w:szCs w:val="24"/>
        </w:rPr>
        <w:t>57</w:t>
      </w:r>
      <w:r w:rsidR="003F1FAC" w:rsidRPr="003F1FAC">
        <w:rPr>
          <w:color w:val="000000"/>
          <w:szCs w:val="24"/>
          <w:vertAlign w:val="superscript"/>
        </w:rPr>
        <w:t>th</w:t>
      </w:r>
      <w:r w:rsidR="003F1FAC">
        <w:rPr>
          <w:color w:val="000000"/>
          <w:szCs w:val="24"/>
        </w:rPr>
        <w:t xml:space="preserve"> </w:t>
      </w:r>
      <w:r w:rsidRPr="00E61E25">
        <w:rPr>
          <w:color w:val="000000"/>
          <w:szCs w:val="24"/>
        </w:rPr>
        <w:t xml:space="preserve">annual meeting of The American Society of Human Genetics, Oct 23-27, 2007, San Diego, California.  </w:t>
      </w:r>
    </w:p>
    <w:p w:rsidR="00E80067" w:rsidRPr="00E61E25" w:rsidRDefault="00E80067" w:rsidP="00322229">
      <w:pPr>
        <w:numPr>
          <w:ilvl w:val="0"/>
          <w:numId w:val="5"/>
        </w:numPr>
        <w:ind w:left="288"/>
      </w:pPr>
      <w:r>
        <w:t>Wu X, Jin L</w:t>
      </w:r>
      <w:r w:rsidR="00EF37D6">
        <w:t>,</w:t>
      </w:r>
      <w:r w:rsidRPr="00E61E25">
        <w:rPr>
          <w:vertAlign w:val="superscript"/>
        </w:rPr>
        <w:t xml:space="preserve"> </w:t>
      </w:r>
      <w:r w:rsidRPr="00EF37D6">
        <w:rPr>
          <w:b/>
        </w:rPr>
        <w:t>Xiong MM</w:t>
      </w:r>
      <w:r w:rsidR="00EF37D6">
        <w:t>.</w:t>
      </w:r>
      <w:r>
        <w:t xml:space="preserve"> (2007)</w:t>
      </w:r>
      <w:r w:rsidRPr="001F365C">
        <w:t xml:space="preserve"> </w:t>
      </w:r>
      <w:r>
        <w:t>Mutual information for testing gene-environment i</w:t>
      </w:r>
      <w:r w:rsidRPr="001F365C">
        <w:t>nteraction</w:t>
      </w:r>
      <w:r>
        <w:t xml:space="preserve">. </w:t>
      </w:r>
      <w:r w:rsidRPr="00E61E25">
        <w:rPr>
          <w:color w:val="000000"/>
          <w:szCs w:val="24"/>
        </w:rPr>
        <w:t>57</w:t>
      </w:r>
      <w:r w:rsidR="003F1FAC" w:rsidRPr="003F1FAC">
        <w:rPr>
          <w:color w:val="000000"/>
          <w:szCs w:val="24"/>
          <w:vertAlign w:val="superscript"/>
        </w:rPr>
        <w:t>th</w:t>
      </w:r>
      <w:r w:rsidR="003F1FAC">
        <w:rPr>
          <w:color w:val="000000"/>
          <w:szCs w:val="24"/>
        </w:rPr>
        <w:t xml:space="preserve"> </w:t>
      </w:r>
      <w:r w:rsidRPr="00E61E25">
        <w:rPr>
          <w:color w:val="000000"/>
          <w:szCs w:val="24"/>
        </w:rPr>
        <w:t>annual meeting of The American Society of Human Genetics, Oct 23-27, 2007, San Diego, California.</w:t>
      </w:r>
    </w:p>
    <w:p w:rsidR="00E80067" w:rsidRPr="00E61E25" w:rsidRDefault="00E80067" w:rsidP="00322229">
      <w:pPr>
        <w:numPr>
          <w:ilvl w:val="0"/>
          <w:numId w:val="5"/>
        </w:numPr>
        <w:ind w:left="288"/>
      </w:pPr>
      <w:r w:rsidRPr="00726CB2">
        <w:t>Zhou</w:t>
      </w:r>
      <w:r>
        <w:t xml:space="preserve"> QH, </w:t>
      </w:r>
      <w:r w:rsidRPr="00726CB2">
        <w:t>Jin</w:t>
      </w:r>
      <w:r>
        <w:t xml:space="preserve"> L</w:t>
      </w:r>
      <w:r w:rsidR="00EF37D6">
        <w:t>,</w:t>
      </w:r>
      <w:r>
        <w:t xml:space="preserve"> </w:t>
      </w:r>
      <w:r w:rsidRPr="00EF37D6">
        <w:rPr>
          <w:b/>
        </w:rPr>
        <w:t>Xiong MM</w:t>
      </w:r>
      <w:r w:rsidR="00EF37D6">
        <w:t>.</w:t>
      </w:r>
      <w:r>
        <w:t xml:space="preserve"> (2007) </w:t>
      </w:r>
      <w:r w:rsidRPr="001F365C">
        <w:t>Evolutions</w:t>
      </w:r>
      <w:r>
        <w:t xml:space="preserve"> of dynamic metabolic n</w:t>
      </w:r>
      <w:r w:rsidRPr="001F365C">
        <w:t>etworks</w:t>
      </w:r>
      <w:r>
        <w:t xml:space="preserve">. </w:t>
      </w:r>
      <w:r w:rsidRPr="00E61E25">
        <w:rPr>
          <w:rFonts w:eastAsia="AGaramondPro-Bold"/>
          <w:bCs/>
          <w:color w:val="000000"/>
          <w:szCs w:val="24"/>
        </w:rPr>
        <w:t xml:space="preserve"> </w:t>
      </w:r>
      <w:r w:rsidRPr="00E61E25">
        <w:rPr>
          <w:color w:val="000000"/>
          <w:szCs w:val="24"/>
        </w:rPr>
        <w:t>57</w:t>
      </w:r>
      <w:r w:rsidR="003F1FAC" w:rsidRPr="003F1FAC">
        <w:rPr>
          <w:color w:val="000000"/>
          <w:szCs w:val="24"/>
          <w:vertAlign w:val="superscript"/>
        </w:rPr>
        <w:t>th</w:t>
      </w:r>
      <w:r w:rsidR="003F1FAC">
        <w:rPr>
          <w:color w:val="000000"/>
          <w:szCs w:val="24"/>
        </w:rPr>
        <w:t xml:space="preserve"> </w:t>
      </w:r>
      <w:r w:rsidRPr="00E61E25">
        <w:rPr>
          <w:color w:val="000000"/>
          <w:szCs w:val="24"/>
        </w:rPr>
        <w:t>annual meeting of The American Society of Human Genetics, Oct 23-27, 2007, San Diego, California.</w:t>
      </w:r>
    </w:p>
    <w:p w:rsidR="00E80067" w:rsidRPr="00E61E25" w:rsidRDefault="00E80067" w:rsidP="00322229">
      <w:pPr>
        <w:numPr>
          <w:ilvl w:val="0"/>
          <w:numId w:val="5"/>
        </w:numPr>
        <w:ind w:left="288"/>
      </w:pPr>
      <w:r w:rsidRPr="00E61E25">
        <w:rPr>
          <w:szCs w:val="24"/>
        </w:rPr>
        <w:t>Siu HC</w:t>
      </w:r>
      <w:r>
        <w:t xml:space="preserve">, </w:t>
      </w:r>
      <w:r w:rsidRPr="00E61E25">
        <w:rPr>
          <w:vertAlign w:val="superscript"/>
        </w:rPr>
        <w:t xml:space="preserve"> </w:t>
      </w:r>
      <w:r>
        <w:t>Jin L</w:t>
      </w:r>
      <w:r w:rsidR="00EF37D6">
        <w:t>,</w:t>
      </w:r>
      <w:r>
        <w:t xml:space="preserve"> </w:t>
      </w:r>
      <w:r w:rsidRPr="00EF37D6">
        <w:rPr>
          <w:b/>
        </w:rPr>
        <w:t>Xiong MM</w:t>
      </w:r>
      <w:r w:rsidR="00EF37D6">
        <w:t>.</w:t>
      </w:r>
      <w:r>
        <w:t xml:space="preserve"> (2007) </w:t>
      </w:r>
      <w:r w:rsidRPr="00E61E25">
        <w:rPr>
          <w:color w:val="000000"/>
        </w:rPr>
        <w:t>I</w:t>
      </w:r>
      <w:r w:rsidRPr="00E61E25">
        <w:rPr>
          <w:rFonts w:hint="eastAsia"/>
          <w:color w:val="000000"/>
        </w:rPr>
        <w:t xml:space="preserve">nformation </w:t>
      </w:r>
      <w:r w:rsidRPr="00E61E25">
        <w:rPr>
          <w:color w:val="000000"/>
        </w:rPr>
        <w:t>B</w:t>
      </w:r>
      <w:r w:rsidRPr="00E61E25">
        <w:rPr>
          <w:rFonts w:hint="eastAsia"/>
          <w:color w:val="000000"/>
        </w:rPr>
        <w:t xml:space="preserve">ottleneck </w:t>
      </w:r>
      <w:r w:rsidRPr="00E61E25">
        <w:rPr>
          <w:color w:val="000000"/>
        </w:rPr>
        <w:t>M</w:t>
      </w:r>
      <w:r w:rsidRPr="00E61E25">
        <w:rPr>
          <w:rFonts w:hint="eastAsia"/>
          <w:color w:val="000000"/>
        </w:rPr>
        <w:t>ethod</w:t>
      </w:r>
      <w:r w:rsidRPr="00E61E25">
        <w:rPr>
          <w:color w:val="000000"/>
        </w:rPr>
        <w:t xml:space="preserve"> for Biomedical</w:t>
      </w:r>
      <w:r w:rsidRPr="00E61E25">
        <w:rPr>
          <w:rFonts w:eastAsia="AGaramondPro-Bold"/>
          <w:bCs/>
          <w:color w:val="000000"/>
          <w:szCs w:val="24"/>
        </w:rPr>
        <w:t xml:space="preserve"> </w:t>
      </w:r>
      <w:r w:rsidRPr="00E61E25">
        <w:rPr>
          <w:color w:val="000000"/>
        </w:rPr>
        <w:t xml:space="preserve">Paper Clustering. </w:t>
      </w:r>
      <w:r w:rsidRPr="00E61E25">
        <w:rPr>
          <w:color w:val="000000"/>
          <w:szCs w:val="24"/>
        </w:rPr>
        <w:t>57</w:t>
      </w:r>
      <w:r w:rsidR="003F1FAC" w:rsidRPr="003F1FAC">
        <w:rPr>
          <w:color w:val="000000"/>
          <w:szCs w:val="24"/>
          <w:vertAlign w:val="superscript"/>
        </w:rPr>
        <w:t>th</w:t>
      </w:r>
      <w:r w:rsidR="003F1FAC">
        <w:rPr>
          <w:color w:val="000000"/>
          <w:szCs w:val="24"/>
        </w:rPr>
        <w:t xml:space="preserve"> </w:t>
      </w:r>
      <w:r w:rsidRPr="00E61E25">
        <w:rPr>
          <w:color w:val="000000"/>
          <w:szCs w:val="24"/>
        </w:rPr>
        <w:t>annual meeting of The American Society of Human Genetics, Oct 23-27, 2007, San Diego, California.</w:t>
      </w:r>
    </w:p>
    <w:p w:rsidR="00E80067" w:rsidRPr="00E61E25" w:rsidRDefault="00E80067" w:rsidP="00322229">
      <w:pPr>
        <w:numPr>
          <w:ilvl w:val="0"/>
          <w:numId w:val="5"/>
        </w:numPr>
        <w:ind w:left="288"/>
      </w:pPr>
      <w:r w:rsidRPr="00E61E25">
        <w:rPr>
          <w:snapToGrid/>
          <w:color w:val="000000"/>
          <w:szCs w:val="24"/>
          <w:lang w:eastAsia="zh-CN"/>
        </w:rPr>
        <w:t xml:space="preserve"> Zhou XD, </w:t>
      </w:r>
      <w:r w:rsidRPr="00EF37D6">
        <w:rPr>
          <w:b/>
          <w:snapToGrid/>
          <w:color w:val="000000"/>
          <w:szCs w:val="24"/>
          <w:lang w:eastAsia="zh-CN"/>
        </w:rPr>
        <w:t>Xiong MM</w:t>
      </w:r>
      <w:r w:rsidRPr="00E61E25">
        <w:rPr>
          <w:snapToGrid/>
          <w:color w:val="000000"/>
          <w:szCs w:val="24"/>
          <w:lang w:eastAsia="zh-CN"/>
        </w:rPr>
        <w:t>, Ward MM, Davis JC, Zhang G, Luo JC, Jin L, Weisman MH, Reveille JD. (2006) A genetic network involved in inflammatory reaction may contribute to  disease susceptibility to ankylosing spondylitis. Arthritis Rheuma 54 (9).</w:t>
      </w:r>
    </w:p>
    <w:p w:rsidR="00E80067" w:rsidRPr="00E61E25" w:rsidRDefault="00E80067" w:rsidP="00322229">
      <w:pPr>
        <w:numPr>
          <w:ilvl w:val="0"/>
          <w:numId w:val="5"/>
        </w:numPr>
        <w:ind w:left="288"/>
      </w:pPr>
      <w:r w:rsidRPr="00E61E25">
        <w:rPr>
          <w:snapToGrid/>
          <w:color w:val="000000"/>
          <w:szCs w:val="24"/>
          <w:lang w:eastAsia="zh-CN"/>
        </w:rPr>
        <w:t xml:space="preserve">Zhou XD, </w:t>
      </w:r>
      <w:r w:rsidRPr="00EF37D6">
        <w:rPr>
          <w:b/>
          <w:snapToGrid/>
          <w:color w:val="000000"/>
          <w:szCs w:val="24"/>
          <w:lang w:eastAsia="zh-CN"/>
        </w:rPr>
        <w:t>Xiong MM</w:t>
      </w:r>
      <w:r w:rsidRPr="00E61E25">
        <w:rPr>
          <w:snapToGrid/>
          <w:color w:val="000000"/>
          <w:szCs w:val="24"/>
          <w:lang w:eastAsia="zh-CN"/>
        </w:rPr>
        <w:t>, Tan FK, Guo XJ</w:t>
      </w:r>
      <w:r w:rsidR="00EF37D6">
        <w:rPr>
          <w:snapToGrid/>
          <w:color w:val="000000"/>
          <w:szCs w:val="24"/>
          <w:lang w:eastAsia="zh-CN"/>
        </w:rPr>
        <w:t>,</w:t>
      </w:r>
      <w:r w:rsidRPr="00E61E25">
        <w:rPr>
          <w:snapToGrid/>
          <w:color w:val="000000"/>
          <w:szCs w:val="24"/>
          <w:lang w:eastAsia="zh-CN"/>
        </w:rPr>
        <w:t xml:space="preserve"> Arnett FC. (2006) SPARC, an upstream regulator of  CTGF in response to TGF-β stimulation. Arthritis Rheuma 54 (9) 2006.</w:t>
      </w:r>
    </w:p>
    <w:p w:rsidR="00E80067" w:rsidRPr="00E61E25" w:rsidRDefault="00E80067" w:rsidP="00322229">
      <w:pPr>
        <w:numPr>
          <w:ilvl w:val="0"/>
          <w:numId w:val="5"/>
        </w:numPr>
        <w:ind w:left="288"/>
      </w:pPr>
      <w:r w:rsidRPr="00E61E25">
        <w:rPr>
          <w:szCs w:val="24"/>
        </w:rPr>
        <w:t>Peng G, Jin L</w:t>
      </w:r>
      <w:r w:rsidR="00EF37D6">
        <w:rPr>
          <w:szCs w:val="24"/>
        </w:rPr>
        <w:t>,</w:t>
      </w:r>
      <w:r w:rsidRPr="00E61E25">
        <w:rPr>
          <w:szCs w:val="24"/>
        </w:rPr>
        <w:t xml:space="preserve"> </w:t>
      </w:r>
      <w:r w:rsidRPr="00EF37D6">
        <w:rPr>
          <w:b/>
          <w:szCs w:val="24"/>
        </w:rPr>
        <w:t>Xiong MM</w:t>
      </w:r>
      <w:r w:rsidR="00EF37D6">
        <w:rPr>
          <w:szCs w:val="24"/>
        </w:rPr>
        <w:t>.</w:t>
      </w:r>
      <w:r w:rsidRPr="00E61E25">
        <w:rPr>
          <w:szCs w:val="24"/>
        </w:rPr>
        <w:t xml:space="preserve"> (2006) </w:t>
      </w:r>
      <w:r w:rsidRPr="00FB2DAA">
        <w:t>Search</w:t>
      </w:r>
      <w:r w:rsidRPr="00FB2DAA">
        <w:rPr>
          <w:rFonts w:hint="eastAsia"/>
        </w:rPr>
        <w:t xml:space="preserve"> for</w:t>
      </w:r>
      <w:r w:rsidRPr="00FB2DAA">
        <w:t xml:space="preserve"> </w:t>
      </w:r>
      <w:r w:rsidRPr="00FB2DAA">
        <w:rPr>
          <w:rFonts w:hint="eastAsia"/>
        </w:rPr>
        <w:t>g</w:t>
      </w:r>
      <w:r w:rsidRPr="00FB2DAA">
        <w:t xml:space="preserve">enetic </w:t>
      </w:r>
      <w:r w:rsidRPr="00FB2DAA">
        <w:rPr>
          <w:rFonts w:hint="eastAsia"/>
        </w:rPr>
        <w:t>i</w:t>
      </w:r>
      <w:r w:rsidRPr="00FB2DAA">
        <w:t xml:space="preserve">nteraction </w:t>
      </w:r>
      <w:r w:rsidRPr="00FB2DAA">
        <w:rPr>
          <w:rFonts w:hint="eastAsia"/>
        </w:rPr>
        <w:t>n</w:t>
      </w:r>
      <w:r w:rsidRPr="00FB2DAA">
        <w:t xml:space="preserve">etworks </w:t>
      </w:r>
      <w:r w:rsidRPr="00FB2DAA">
        <w:rPr>
          <w:rFonts w:hint="eastAsia"/>
        </w:rPr>
        <w:t>in g</w:t>
      </w:r>
      <w:r>
        <w:t xml:space="preserve">enome </w:t>
      </w:r>
      <w:r w:rsidRPr="00FB2DAA">
        <w:t xml:space="preserve">wide </w:t>
      </w:r>
      <w:r w:rsidRPr="00FB2DAA">
        <w:rPr>
          <w:rFonts w:hint="eastAsia"/>
        </w:rPr>
        <w:t>a</w:t>
      </w:r>
      <w:r w:rsidRPr="00FB2DAA">
        <w:t xml:space="preserve">ssociation </w:t>
      </w:r>
      <w:r w:rsidRPr="00FB2DAA">
        <w:rPr>
          <w:rFonts w:hint="eastAsia"/>
        </w:rPr>
        <w:t>s</w:t>
      </w:r>
      <w:r w:rsidRPr="00FB2DAA">
        <w:t>tudies</w:t>
      </w:r>
      <w:r w:rsidRPr="00FB2DAA">
        <w:rPr>
          <w:rFonts w:hint="eastAsia"/>
        </w:rPr>
        <w:t>.</w:t>
      </w:r>
      <w:r>
        <w:t xml:space="preserve"> </w:t>
      </w:r>
      <w:r w:rsidRPr="00FB2DAA">
        <w:t xml:space="preserve"> </w:t>
      </w:r>
      <w:r w:rsidRPr="00E61E25">
        <w:rPr>
          <w:szCs w:val="24"/>
        </w:rPr>
        <w:t>American Journal of Human Genetics.</w:t>
      </w:r>
    </w:p>
    <w:p w:rsidR="00E80067" w:rsidRDefault="00E80067" w:rsidP="00322229">
      <w:pPr>
        <w:numPr>
          <w:ilvl w:val="0"/>
          <w:numId w:val="5"/>
        </w:numPr>
        <w:ind w:left="288"/>
      </w:pPr>
      <w:r w:rsidRPr="00EF37D6">
        <w:rPr>
          <w:b/>
          <w:szCs w:val="24"/>
        </w:rPr>
        <w:t>Xiong MM</w:t>
      </w:r>
      <w:r w:rsidR="00EF37D6">
        <w:rPr>
          <w:szCs w:val="24"/>
        </w:rPr>
        <w:t>,</w:t>
      </w:r>
      <w:r w:rsidRPr="00E61E25">
        <w:rPr>
          <w:szCs w:val="24"/>
        </w:rPr>
        <w:t xml:space="preserve"> Luo L</w:t>
      </w:r>
      <w:r w:rsidR="00EF37D6">
        <w:rPr>
          <w:szCs w:val="24"/>
        </w:rPr>
        <w:t>.</w:t>
      </w:r>
      <w:r w:rsidRPr="00E61E25">
        <w:rPr>
          <w:szCs w:val="24"/>
        </w:rPr>
        <w:t xml:space="preserve"> (2006) </w:t>
      </w:r>
      <w:r>
        <w:t>Multi Information for Testing Association of Gene-Gene    Interaction Networks with Disease. American Journal of Human Genetics.</w:t>
      </w:r>
    </w:p>
    <w:p w:rsidR="00E80067" w:rsidRDefault="00E80067" w:rsidP="00322229">
      <w:pPr>
        <w:numPr>
          <w:ilvl w:val="0"/>
          <w:numId w:val="5"/>
        </w:numPr>
        <w:ind w:left="288"/>
      </w:pPr>
      <w:r>
        <w:t>Dong H, Jin L</w:t>
      </w:r>
      <w:r w:rsidR="00EF37D6">
        <w:t>,</w:t>
      </w:r>
      <w:r>
        <w:t xml:space="preserve"> </w:t>
      </w:r>
      <w:r w:rsidRPr="00EF37D6">
        <w:rPr>
          <w:b/>
        </w:rPr>
        <w:t>Xiong MM</w:t>
      </w:r>
      <w:r w:rsidR="00EF37D6">
        <w:t>.</w:t>
      </w:r>
      <w:r>
        <w:t xml:space="preserve"> (2006) Bayesian networks for modeling SNP markers.  American Journal of Human Genetics.</w:t>
      </w:r>
    </w:p>
    <w:p w:rsidR="00E80067" w:rsidRDefault="00E80067" w:rsidP="00322229">
      <w:pPr>
        <w:numPr>
          <w:ilvl w:val="0"/>
          <w:numId w:val="5"/>
        </w:numPr>
        <w:ind w:left="288"/>
      </w:pPr>
      <w:r>
        <w:t>Wu X, Jin L</w:t>
      </w:r>
      <w:r w:rsidR="00EF37D6">
        <w:t>,</w:t>
      </w:r>
      <w:r>
        <w:t xml:space="preserve"> </w:t>
      </w:r>
      <w:r w:rsidRPr="00EF37D6">
        <w:rPr>
          <w:b/>
        </w:rPr>
        <w:t>Xiong MM</w:t>
      </w:r>
      <w:r>
        <w:t>. Test for interaction between two unlinked loci using Composite linkage disequilibrium. American Journal of Human Genetics.</w:t>
      </w:r>
    </w:p>
    <w:p w:rsidR="00E80067" w:rsidRDefault="00E80067" w:rsidP="00322229">
      <w:pPr>
        <w:numPr>
          <w:ilvl w:val="0"/>
          <w:numId w:val="5"/>
        </w:numPr>
        <w:ind w:left="288"/>
      </w:pPr>
      <w:r>
        <w:t>Luo L</w:t>
      </w:r>
      <w:r w:rsidR="00EF37D6">
        <w:t>,</w:t>
      </w:r>
      <w:r>
        <w:t xml:space="preserve"> </w:t>
      </w:r>
      <w:r w:rsidRPr="00EF37D6">
        <w:rPr>
          <w:b/>
        </w:rPr>
        <w:t>Xiong MM</w:t>
      </w:r>
      <w:r w:rsidR="00EF37D6">
        <w:t>.</w:t>
      </w:r>
      <w:r>
        <w:t xml:space="preserve"> (2006) Multi Information for Measuring Linkage Disequilibrium  among Multiple Loci and its Applications.  American Journal of Human Genetics.</w:t>
      </w:r>
    </w:p>
    <w:p w:rsidR="00E80067" w:rsidRDefault="00E80067" w:rsidP="00322229">
      <w:pPr>
        <w:numPr>
          <w:ilvl w:val="0"/>
          <w:numId w:val="5"/>
        </w:numPr>
        <w:ind w:left="288"/>
      </w:pPr>
      <w:r>
        <w:t>Y</w:t>
      </w:r>
      <w:r w:rsidRPr="002643D9">
        <w:t>ang</w:t>
      </w:r>
      <w:r>
        <w:t xml:space="preserve"> X, </w:t>
      </w:r>
      <w:r w:rsidRPr="002643D9">
        <w:t>Yan</w:t>
      </w:r>
      <w:r>
        <w:t xml:space="preserve"> P</w:t>
      </w:r>
      <w:r w:rsidRPr="002643D9">
        <w:t>, Sun</w:t>
      </w:r>
      <w:r>
        <w:t xml:space="preserve"> X, </w:t>
      </w:r>
      <w:r w:rsidRPr="002643D9">
        <w:t>Jin</w:t>
      </w:r>
      <w:r>
        <w:t xml:space="preserve"> L, </w:t>
      </w:r>
      <w:r w:rsidRPr="00EF37D6">
        <w:rPr>
          <w:b/>
        </w:rPr>
        <w:t>Xiong MM</w:t>
      </w:r>
      <w:r>
        <w:t xml:space="preserve">, </w:t>
      </w:r>
      <w:r w:rsidRPr="002643D9">
        <w:t>Zhou</w:t>
      </w:r>
      <w:r>
        <w:t xml:space="preserve"> X</w:t>
      </w:r>
      <w:r w:rsidR="00EF37D6">
        <w:t>,</w:t>
      </w:r>
      <w:r>
        <w:t xml:space="preserve"> </w:t>
      </w:r>
      <w:r w:rsidRPr="002643D9">
        <w:t>Lu</w:t>
      </w:r>
      <w:r>
        <w:t xml:space="preserve"> D</w:t>
      </w:r>
      <w:r w:rsidR="00EF37D6">
        <w:t>.</w:t>
      </w:r>
      <w:r>
        <w:t xml:space="preserve"> (2006)  </w:t>
      </w:r>
      <w:r w:rsidRPr="00E61E25">
        <w:rPr>
          <w:szCs w:val="24"/>
        </w:rPr>
        <w:t xml:space="preserve">Inferring TGF-B  pathway using time series data. </w:t>
      </w:r>
      <w:r>
        <w:t>American Journal of Human Genetics.</w:t>
      </w:r>
    </w:p>
    <w:p w:rsidR="00E80067" w:rsidRDefault="00E80067" w:rsidP="00322229">
      <w:pPr>
        <w:numPr>
          <w:ilvl w:val="0"/>
          <w:numId w:val="5"/>
        </w:numPr>
        <w:ind w:left="288"/>
      </w:pPr>
      <w:r w:rsidRPr="00E61E25">
        <w:rPr>
          <w:szCs w:val="24"/>
        </w:rPr>
        <w:lastRenderedPageBreak/>
        <w:t>Zhou Q, Jin L</w:t>
      </w:r>
      <w:r w:rsidR="00EF37D6">
        <w:rPr>
          <w:szCs w:val="24"/>
        </w:rPr>
        <w:t>,</w:t>
      </w:r>
      <w:r w:rsidRPr="00E61E25">
        <w:rPr>
          <w:szCs w:val="24"/>
        </w:rPr>
        <w:t xml:space="preserve"> </w:t>
      </w:r>
      <w:r w:rsidRPr="00EF37D6">
        <w:rPr>
          <w:b/>
          <w:szCs w:val="24"/>
        </w:rPr>
        <w:t>Xiong MM</w:t>
      </w:r>
      <w:r w:rsidR="00EF37D6">
        <w:rPr>
          <w:b/>
          <w:szCs w:val="24"/>
        </w:rPr>
        <w:t>.</w:t>
      </w:r>
      <w:r w:rsidRPr="00E61E25">
        <w:rPr>
          <w:szCs w:val="24"/>
        </w:rPr>
        <w:t xml:space="preserve"> (2006) </w:t>
      </w:r>
      <w:r w:rsidRPr="00E61E25">
        <w:rPr>
          <w:rFonts w:hint="eastAsia"/>
          <w:szCs w:val="24"/>
        </w:rPr>
        <w:t>Energy Balance Analysis of Metabolic Networks</w:t>
      </w:r>
      <w:r w:rsidRPr="00E61E25">
        <w:rPr>
          <w:szCs w:val="24"/>
        </w:rPr>
        <w:t xml:space="preserve">. </w:t>
      </w:r>
      <w:r>
        <w:t>American Journal of Human Genetics.</w:t>
      </w:r>
    </w:p>
    <w:p w:rsidR="00E80067" w:rsidRDefault="00E80067" w:rsidP="00322229">
      <w:pPr>
        <w:numPr>
          <w:ilvl w:val="0"/>
          <w:numId w:val="5"/>
        </w:numPr>
        <w:ind w:left="288"/>
      </w:pPr>
      <w:r>
        <w:t>Zhou X</w:t>
      </w:r>
      <w:r w:rsidR="00EF37D6">
        <w:t>,</w:t>
      </w:r>
      <w:r>
        <w:t xml:space="preserve"> </w:t>
      </w:r>
      <w:r w:rsidRPr="00EF37D6">
        <w:rPr>
          <w:b/>
        </w:rPr>
        <w:t>Xiong MM</w:t>
      </w:r>
      <w:r w:rsidR="00EF37D6">
        <w:rPr>
          <w:b/>
        </w:rPr>
        <w:t>.</w:t>
      </w:r>
      <w:r>
        <w:t xml:space="preserve"> (2006)</w:t>
      </w:r>
      <w:r w:rsidRPr="00E61E25">
        <w:rPr>
          <w:szCs w:val="24"/>
        </w:rPr>
        <w:t xml:space="preserve"> A novel statistic to test for gene-environment interaction. </w:t>
      </w:r>
      <w:r>
        <w:t>American Journal of Human Genetics.</w:t>
      </w:r>
    </w:p>
    <w:p w:rsidR="00E80067" w:rsidRDefault="00E80067" w:rsidP="00322229">
      <w:pPr>
        <w:numPr>
          <w:ilvl w:val="0"/>
          <w:numId w:val="5"/>
        </w:numPr>
        <w:ind w:left="288"/>
      </w:pPr>
      <w:r w:rsidRPr="00E61E25">
        <w:rPr>
          <w:szCs w:val="24"/>
        </w:rPr>
        <w:t xml:space="preserve">Wang X, </w:t>
      </w:r>
      <w:r w:rsidRPr="00EF37D6">
        <w:rPr>
          <w:b/>
          <w:szCs w:val="24"/>
        </w:rPr>
        <w:t>Xiong MM</w:t>
      </w:r>
      <w:r w:rsidR="00EF37D6">
        <w:rPr>
          <w:szCs w:val="24"/>
        </w:rPr>
        <w:t>,</w:t>
      </w:r>
      <w:r w:rsidRPr="00E61E25">
        <w:rPr>
          <w:szCs w:val="24"/>
        </w:rPr>
        <w:t xml:space="preserve"> Jin L</w:t>
      </w:r>
      <w:r w:rsidR="00EF37D6">
        <w:rPr>
          <w:szCs w:val="24"/>
        </w:rPr>
        <w:t>.</w:t>
      </w:r>
      <w:r w:rsidRPr="00E61E25">
        <w:rPr>
          <w:szCs w:val="24"/>
        </w:rPr>
        <w:t xml:space="preserve"> (2006) </w:t>
      </w:r>
      <w:r w:rsidRPr="00105D64">
        <w:rPr>
          <w:rFonts w:hint="eastAsia"/>
        </w:rPr>
        <w:t>Haplotype i</w:t>
      </w:r>
      <w:r w:rsidRPr="00105D64">
        <w:t>nference</w:t>
      </w:r>
      <w:r w:rsidRPr="00105D64">
        <w:rPr>
          <w:rFonts w:hint="eastAsia"/>
        </w:rPr>
        <w:t xml:space="preserve"> </w:t>
      </w:r>
      <w:r>
        <w:rPr>
          <w:rFonts w:hint="eastAsia"/>
        </w:rPr>
        <w:t>error in association studies:</w:t>
      </w:r>
      <w:r>
        <w:t xml:space="preserve"> </w:t>
      </w:r>
      <w:r w:rsidRPr="00105D64">
        <w:rPr>
          <w:rFonts w:hint="eastAsia"/>
        </w:rPr>
        <w:t>two-locus model.</w:t>
      </w:r>
      <w:r>
        <w:t xml:space="preserve"> American Journal of Human Genetics.</w:t>
      </w:r>
    </w:p>
    <w:p w:rsidR="00E80067" w:rsidRPr="00E61E25" w:rsidRDefault="00E80067" w:rsidP="00322229">
      <w:pPr>
        <w:numPr>
          <w:ilvl w:val="0"/>
          <w:numId w:val="5"/>
        </w:numPr>
        <w:ind w:left="288"/>
      </w:pPr>
      <w:r w:rsidRPr="00E61E25">
        <w:rPr>
          <w:b/>
          <w:szCs w:val="24"/>
        </w:rPr>
        <w:t>Xiong MM.</w:t>
      </w:r>
      <w:r w:rsidRPr="00E61E25">
        <w:rPr>
          <w:szCs w:val="24"/>
        </w:rPr>
        <w:t xml:space="preserve"> (2005) Statistical methods for construction of genetic interaction networks. The Sixth International Conference on Systems Biology (ICSB 2005) P. 341.  Boston, October 19 - 22, 2005.</w:t>
      </w:r>
    </w:p>
    <w:p w:rsidR="00E80067" w:rsidRPr="00E61E25" w:rsidRDefault="00E80067" w:rsidP="00322229">
      <w:pPr>
        <w:numPr>
          <w:ilvl w:val="0"/>
          <w:numId w:val="5"/>
        </w:numPr>
        <w:ind w:left="288"/>
      </w:pPr>
      <w:r w:rsidRPr="00E61E25">
        <w:rPr>
          <w:szCs w:val="24"/>
        </w:rPr>
        <w:t>Zhao JY, Jin L</w:t>
      </w:r>
      <w:r w:rsidR="00EF37D6">
        <w:rPr>
          <w:szCs w:val="24"/>
        </w:rPr>
        <w:t>,</w:t>
      </w:r>
      <w:r w:rsidRPr="00E61E25">
        <w:rPr>
          <w:szCs w:val="24"/>
        </w:rPr>
        <w:t xml:space="preserve"> </w:t>
      </w:r>
      <w:r w:rsidRPr="00E61E25">
        <w:rPr>
          <w:b/>
          <w:szCs w:val="24"/>
        </w:rPr>
        <w:t>Xiong MM</w:t>
      </w:r>
      <w:r w:rsidRPr="00E61E25">
        <w:rPr>
          <w:szCs w:val="24"/>
        </w:rPr>
        <w:t>. (2005) Nonlinear tests for genome-wide association  studies. American Journal of Human Genetics 77: 434.</w:t>
      </w:r>
    </w:p>
    <w:p w:rsidR="00E80067" w:rsidRPr="00E61E25" w:rsidRDefault="00E80067" w:rsidP="00322229">
      <w:pPr>
        <w:numPr>
          <w:ilvl w:val="0"/>
          <w:numId w:val="5"/>
        </w:numPr>
        <w:ind w:left="288"/>
      </w:pPr>
      <w:r w:rsidRPr="00E61E25">
        <w:rPr>
          <w:b/>
          <w:szCs w:val="24"/>
        </w:rPr>
        <w:t>Xiong MM</w:t>
      </w:r>
      <w:r w:rsidRPr="00E61E25">
        <w:rPr>
          <w:szCs w:val="24"/>
        </w:rPr>
        <w:t>, Zhao JY, Amos C</w:t>
      </w:r>
      <w:r w:rsidR="00EF37D6">
        <w:rPr>
          <w:szCs w:val="24"/>
        </w:rPr>
        <w:t>,</w:t>
      </w:r>
      <w:r w:rsidRPr="00E61E25">
        <w:rPr>
          <w:szCs w:val="24"/>
        </w:rPr>
        <w:t xml:space="preserve"> Boerwinkle E. (2005) Nonlinear transmission/</w:t>
      </w:r>
      <w:r w:rsidR="003F1FAC">
        <w:rPr>
          <w:szCs w:val="24"/>
        </w:rPr>
        <w:t xml:space="preserve"> </w:t>
      </w:r>
      <w:r w:rsidRPr="00E61E25">
        <w:rPr>
          <w:szCs w:val="24"/>
        </w:rPr>
        <w:t xml:space="preserve">disequilibrium test.  American Journal of Human Genetics 77: 276. </w:t>
      </w:r>
    </w:p>
    <w:p w:rsidR="00E80067" w:rsidRPr="00E61E25" w:rsidRDefault="00E80067" w:rsidP="00322229">
      <w:pPr>
        <w:numPr>
          <w:ilvl w:val="0"/>
          <w:numId w:val="5"/>
        </w:numPr>
        <w:ind w:left="288"/>
      </w:pPr>
      <w:r w:rsidRPr="00E61E25">
        <w:rPr>
          <w:szCs w:val="24"/>
        </w:rPr>
        <w:t xml:space="preserve">Wang Y, He Y, Wang H, Xu L, Liu L, Liu Y, Sun W, Xiong X, Sun A, Ge J, </w:t>
      </w:r>
      <w:r w:rsidRPr="00EF37D6">
        <w:rPr>
          <w:b/>
          <w:szCs w:val="24"/>
        </w:rPr>
        <w:t>Xiong MM</w:t>
      </w:r>
      <w:r w:rsidRPr="00E61E25">
        <w:rPr>
          <w:szCs w:val="24"/>
        </w:rPr>
        <w:t>, Jin L</w:t>
      </w:r>
      <w:r w:rsidR="00EF37D6">
        <w:rPr>
          <w:szCs w:val="24"/>
        </w:rPr>
        <w:t>,</w:t>
      </w:r>
      <w:r w:rsidRPr="00E61E25">
        <w:rPr>
          <w:szCs w:val="24"/>
        </w:rPr>
        <w:t>Huang W</w:t>
      </w:r>
      <w:r w:rsidR="00EF37D6">
        <w:rPr>
          <w:szCs w:val="24"/>
        </w:rPr>
        <w:t>.</w:t>
      </w:r>
      <w:r w:rsidRPr="00E61E25">
        <w:rPr>
          <w:szCs w:val="24"/>
        </w:rPr>
        <w:t xml:space="preserve"> (2005) A systemic SNP survey of 123 candidate genes from important pathways f</w:t>
      </w:r>
      <w:r w:rsidR="003F1FAC">
        <w:rPr>
          <w:szCs w:val="24"/>
        </w:rPr>
        <w:t>o</w:t>
      </w:r>
      <w:r w:rsidRPr="00E61E25">
        <w:rPr>
          <w:szCs w:val="24"/>
        </w:rPr>
        <w:t xml:space="preserve">r genetic susceptibility of coronary atherosclerosis in Chinese population. American Journal of Human Genetics 77: 322. </w:t>
      </w:r>
    </w:p>
    <w:p w:rsidR="00E80067" w:rsidRPr="00E61E25" w:rsidRDefault="00E80067" w:rsidP="00322229">
      <w:pPr>
        <w:numPr>
          <w:ilvl w:val="0"/>
          <w:numId w:val="5"/>
        </w:numPr>
        <w:ind w:left="288"/>
      </w:pPr>
      <w:r>
        <w:t>Zhou</w:t>
      </w:r>
      <w:r w:rsidRPr="00E61E25">
        <w:rPr>
          <w:vertAlign w:val="superscript"/>
        </w:rPr>
        <w:t xml:space="preserve"> </w:t>
      </w:r>
      <w:r>
        <w:t xml:space="preserve">XD, Arnett </w:t>
      </w:r>
      <w:r w:rsidRPr="00E61E25">
        <w:rPr>
          <w:vertAlign w:val="superscript"/>
        </w:rPr>
        <w:t xml:space="preserve"> </w:t>
      </w:r>
      <w:r>
        <w:t>F</w:t>
      </w:r>
      <w:r w:rsidR="00EF37D6">
        <w:t>,</w:t>
      </w:r>
      <w:r>
        <w:t xml:space="preserve"> </w:t>
      </w:r>
      <w:r w:rsidRPr="00E61E25">
        <w:rPr>
          <w:b/>
        </w:rPr>
        <w:t>Xiong</w:t>
      </w:r>
      <w:r w:rsidRPr="00E61E25">
        <w:rPr>
          <w:b/>
          <w:vertAlign w:val="superscript"/>
        </w:rPr>
        <w:t xml:space="preserve"> </w:t>
      </w:r>
      <w:r w:rsidRPr="00E61E25">
        <w:rPr>
          <w:b/>
          <w:szCs w:val="24"/>
        </w:rPr>
        <w:t>MM</w:t>
      </w:r>
      <w:r w:rsidR="00EF37D6">
        <w:rPr>
          <w:b/>
          <w:szCs w:val="24"/>
        </w:rPr>
        <w:t>.</w:t>
      </w:r>
      <w:r w:rsidRPr="00E61E25">
        <w:rPr>
          <w:szCs w:val="24"/>
        </w:rPr>
        <w:t xml:space="preserve"> (2005) </w:t>
      </w:r>
      <w:r>
        <w:t xml:space="preserve">A Network Approach to Genetic Studies of Complex diseases.  </w:t>
      </w:r>
      <w:r w:rsidRPr="00E61E25">
        <w:rPr>
          <w:szCs w:val="24"/>
        </w:rPr>
        <w:t xml:space="preserve">American Journal of Human Genetics 77:36. </w:t>
      </w:r>
    </w:p>
    <w:p w:rsidR="00E80067" w:rsidRDefault="00E80067" w:rsidP="00322229">
      <w:pPr>
        <w:numPr>
          <w:ilvl w:val="0"/>
          <w:numId w:val="5"/>
        </w:numPr>
        <w:ind w:left="288"/>
      </w:pPr>
      <w:r w:rsidRPr="00D7380E">
        <w:t>Sun, XD, Jin L, Qian J</w:t>
      </w:r>
      <w:r w:rsidR="00EF37D6">
        <w:t>,</w:t>
      </w:r>
      <w:r w:rsidRPr="00D7380E">
        <w:t xml:space="preserve"> </w:t>
      </w:r>
      <w:r w:rsidRPr="00EF37D6">
        <w:rPr>
          <w:b/>
        </w:rPr>
        <w:t>Xiong MM</w:t>
      </w:r>
      <w:r w:rsidR="00EF37D6">
        <w:t>.</w:t>
      </w:r>
      <w:r w:rsidRPr="00D7380E">
        <w:t xml:space="preserve"> (2005) State spa</w:t>
      </w:r>
      <w:r>
        <w:t xml:space="preserve">ce methods for studying dynamic </w:t>
      </w:r>
      <w:r w:rsidRPr="00D7380E">
        <w:t>behavior of gene regulation. American Journal of Human Genetics 77: 208</w:t>
      </w:r>
      <w:r w:rsidR="00545A9E">
        <w:t>.</w:t>
      </w:r>
    </w:p>
    <w:p w:rsidR="00E80067" w:rsidRDefault="00E80067" w:rsidP="00322229">
      <w:pPr>
        <w:numPr>
          <w:ilvl w:val="0"/>
          <w:numId w:val="5"/>
        </w:numPr>
        <w:ind w:left="288"/>
      </w:pPr>
      <w:r w:rsidRPr="00D7380E">
        <w:t>Shen Y, Jin L</w:t>
      </w:r>
      <w:r w:rsidR="00EF37D6">
        <w:t>,</w:t>
      </w:r>
      <w:r w:rsidRPr="00D7380E">
        <w:t xml:space="preserve"> </w:t>
      </w:r>
      <w:r w:rsidRPr="00E61E25">
        <w:rPr>
          <w:b/>
        </w:rPr>
        <w:t>Xiong MM</w:t>
      </w:r>
      <w:r w:rsidR="00EF37D6">
        <w:rPr>
          <w:b/>
        </w:rPr>
        <w:t>.</w:t>
      </w:r>
      <w:r w:rsidRPr="00D7380E">
        <w:t xml:space="preserve"> (2005) Modeling of dyn</w:t>
      </w:r>
      <w:r>
        <w:t xml:space="preserve">amic genetic networks. American </w:t>
      </w:r>
      <w:r w:rsidRPr="00D7380E">
        <w:t>Journal of Human Genetics 77: 238.</w:t>
      </w:r>
    </w:p>
    <w:p w:rsidR="00E80067" w:rsidRDefault="00E80067" w:rsidP="00322229">
      <w:pPr>
        <w:numPr>
          <w:ilvl w:val="0"/>
          <w:numId w:val="5"/>
        </w:numPr>
        <w:ind w:left="288"/>
      </w:pPr>
      <w:r w:rsidRPr="00D7380E">
        <w:t>Yu</w:t>
      </w:r>
      <w:r w:rsidRPr="00E61E25">
        <w:rPr>
          <w:vertAlign w:val="superscript"/>
        </w:rPr>
        <w:t xml:space="preserve"> </w:t>
      </w:r>
      <w:r w:rsidRPr="00D7380E">
        <w:t>Z, Wang</w:t>
      </w:r>
      <w:r w:rsidRPr="00E61E25">
        <w:rPr>
          <w:vertAlign w:val="superscript"/>
        </w:rPr>
        <w:t xml:space="preserve"> </w:t>
      </w:r>
      <w:r w:rsidRPr="00D7380E">
        <w:t>W,  Jin</w:t>
      </w:r>
      <w:r w:rsidRPr="00E61E25">
        <w:rPr>
          <w:vertAlign w:val="superscript"/>
        </w:rPr>
        <w:t xml:space="preserve"> </w:t>
      </w:r>
      <w:r w:rsidRPr="00D7380E">
        <w:t>L</w:t>
      </w:r>
      <w:r w:rsidR="00EF37D6">
        <w:t>,</w:t>
      </w:r>
      <w:r w:rsidRPr="00D7380E">
        <w:t xml:space="preserve"> </w:t>
      </w:r>
      <w:r w:rsidRPr="00E61E25">
        <w:rPr>
          <w:b/>
        </w:rPr>
        <w:t>Xiong</w:t>
      </w:r>
      <w:r w:rsidRPr="00E61E25">
        <w:rPr>
          <w:b/>
          <w:vertAlign w:val="superscript"/>
        </w:rPr>
        <w:t xml:space="preserve"> </w:t>
      </w:r>
      <w:r w:rsidRPr="00E61E25">
        <w:rPr>
          <w:b/>
        </w:rPr>
        <w:t>MM</w:t>
      </w:r>
      <w:r w:rsidR="00EF37D6">
        <w:rPr>
          <w:b/>
        </w:rPr>
        <w:t>.</w:t>
      </w:r>
      <w:r w:rsidRPr="00D7380E">
        <w:t xml:space="preserve"> (2005) A Novel stati</w:t>
      </w:r>
      <w:r>
        <w:t xml:space="preserve">stic for testing association of </w:t>
      </w:r>
      <w:r w:rsidRPr="00D7380E">
        <w:t>pathway with disease. American Journal of Human Genetics 77: 418.</w:t>
      </w:r>
    </w:p>
    <w:p w:rsidR="00E80067" w:rsidRDefault="00E80067" w:rsidP="00322229">
      <w:pPr>
        <w:numPr>
          <w:ilvl w:val="0"/>
          <w:numId w:val="5"/>
        </w:numPr>
        <w:ind w:left="288"/>
      </w:pPr>
      <w:r w:rsidRPr="00D7380E">
        <w:t>Wang</w:t>
      </w:r>
      <w:r w:rsidRPr="00396124">
        <w:rPr>
          <w:vertAlign w:val="superscript"/>
        </w:rPr>
        <w:t xml:space="preserve"> </w:t>
      </w:r>
      <w:r w:rsidRPr="00D7380E">
        <w:t>Y, Zhao JY, Zhou</w:t>
      </w:r>
      <w:r w:rsidRPr="00396124">
        <w:rPr>
          <w:vertAlign w:val="superscript"/>
        </w:rPr>
        <w:t xml:space="preserve"> </w:t>
      </w:r>
      <w:r w:rsidRPr="00D7380E">
        <w:t>XD, Wang</w:t>
      </w:r>
      <w:r w:rsidRPr="00396124">
        <w:rPr>
          <w:vertAlign w:val="superscript"/>
        </w:rPr>
        <w:t xml:space="preserve"> </w:t>
      </w:r>
      <w:r w:rsidRPr="00D7380E">
        <w:t>W, Jin L</w:t>
      </w:r>
      <w:r w:rsidR="00EF37D6">
        <w:t>,</w:t>
      </w:r>
      <w:r w:rsidRPr="00D7380E">
        <w:t xml:space="preserve"> </w:t>
      </w:r>
      <w:r w:rsidRPr="00396124">
        <w:rPr>
          <w:b/>
        </w:rPr>
        <w:t>Xiong</w:t>
      </w:r>
      <w:r w:rsidRPr="00396124">
        <w:rPr>
          <w:b/>
          <w:vertAlign w:val="superscript"/>
        </w:rPr>
        <w:t xml:space="preserve"> </w:t>
      </w:r>
      <w:r w:rsidRPr="00396124">
        <w:rPr>
          <w:b/>
        </w:rPr>
        <w:t>MM</w:t>
      </w:r>
      <w:r w:rsidR="00EF37D6">
        <w:rPr>
          <w:b/>
        </w:rPr>
        <w:t>.</w:t>
      </w:r>
      <w:r>
        <w:t xml:space="preserve"> (2005) Identification of </w:t>
      </w:r>
      <w:r w:rsidRPr="00D7380E">
        <w:t>genetic interaction networks.  American Journal of Human Genetics 77: 422.</w:t>
      </w:r>
    </w:p>
    <w:p w:rsidR="00E80067" w:rsidRPr="00396124" w:rsidRDefault="00E80067" w:rsidP="00322229">
      <w:pPr>
        <w:numPr>
          <w:ilvl w:val="0"/>
          <w:numId w:val="5"/>
        </w:numPr>
        <w:ind w:left="288"/>
      </w:pPr>
      <w:r w:rsidRPr="00396124">
        <w:rPr>
          <w:rFonts w:eastAsia="Times"/>
          <w:szCs w:val="24"/>
        </w:rPr>
        <w:t>Lin L, Fang X</w:t>
      </w:r>
      <w:r w:rsidR="00EF37D6">
        <w:rPr>
          <w:rFonts w:eastAsia="Times"/>
          <w:szCs w:val="24"/>
        </w:rPr>
        <w:t>,</w:t>
      </w:r>
      <w:r w:rsidRPr="00396124">
        <w:rPr>
          <w:rFonts w:eastAsia="Times"/>
          <w:szCs w:val="24"/>
        </w:rPr>
        <w:t xml:space="preserve"> </w:t>
      </w:r>
      <w:r w:rsidRPr="00396124">
        <w:rPr>
          <w:rFonts w:eastAsia="Times"/>
          <w:b/>
          <w:szCs w:val="24"/>
        </w:rPr>
        <w:t>Xiong MM.</w:t>
      </w:r>
      <w:r w:rsidRPr="00396124">
        <w:rPr>
          <w:rFonts w:eastAsia="Times"/>
          <w:szCs w:val="24"/>
        </w:rPr>
        <w:t xml:space="preserve"> (2004) Nonlinear structural equations for </w:t>
      </w:r>
      <w:r w:rsidRPr="00396124">
        <w:rPr>
          <w:rFonts w:eastAsia="Times"/>
          <w:szCs w:val="24"/>
        </w:rPr>
        <w:tab/>
        <w:t>reconstructing genetic networks. American Journal of  Human Genetics. 75: 287.</w:t>
      </w:r>
    </w:p>
    <w:p w:rsidR="00E80067" w:rsidRPr="00396124" w:rsidRDefault="00E80067" w:rsidP="00322229">
      <w:pPr>
        <w:numPr>
          <w:ilvl w:val="0"/>
          <w:numId w:val="5"/>
        </w:numPr>
        <w:ind w:left="288"/>
      </w:pPr>
      <w:r w:rsidRPr="00396124">
        <w:rPr>
          <w:szCs w:val="24"/>
        </w:rPr>
        <w:t>Fang X, Jin L</w:t>
      </w:r>
      <w:r w:rsidR="00EF37D6">
        <w:rPr>
          <w:szCs w:val="24"/>
        </w:rPr>
        <w:t>,</w:t>
      </w:r>
      <w:r w:rsidRPr="00396124">
        <w:rPr>
          <w:szCs w:val="24"/>
        </w:rPr>
        <w:t xml:space="preserve"> </w:t>
      </w:r>
      <w:r w:rsidRPr="00396124">
        <w:rPr>
          <w:b/>
          <w:szCs w:val="24"/>
        </w:rPr>
        <w:t>Xiong MM.</w:t>
      </w:r>
      <w:r w:rsidRPr="00396124">
        <w:rPr>
          <w:szCs w:val="24"/>
        </w:rPr>
        <w:t xml:space="preserve"> (2004) Subspace identification for genetic networks. </w:t>
      </w:r>
      <w:r w:rsidRPr="00396124">
        <w:rPr>
          <w:rFonts w:eastAsia="Times"/>
          <w:szCs w:val="24"/>
        </w:rPr>
        <w:t xml:space="preserve">American Journal of Human Genetics. </w:t>
      </w:r>
      <w:r w:rsidRPr="00396124">
        <w:rPr>
          <w:szCs w:val="24"/>
        </w:rPr>
        <w:t xml:space="preserve"> 75: 289</w:t>
      </w:r>
      <w:r w:rsidR="003F1FAC">
        <w:rPr>
          <w:szCs w:val="24"/>
        </w:rPr>
        <w:t>.</w:t>
      </w:r>
    </w:p>
    <w:p w:rsidR="00E80067" w:rsidRPr="00396124" w:rsidRDefault="00E80067" w:rsidP="00322229">
      <w:pPr>
        <w:numPr>
          <w:ilvl w:val="0"/>
          <w:numId w:val="5"/>
        </w:numPr>
        <w:ind w:left="288"/>
      </w:pPr>
      <w:r w:rsidRPr="00396124">
        <w:rPr>
          <w:szCs w:val="24"/>
        </w:rPr>
        <w:t xml:space="preserve">Li Y, Feng Q, </w:t>
      </w:r>
      <w:r w:rsidRPr="00396124">
        <w:rPr>
          <w:b/>
          <w:szCs w:val="24"/>
        </w:rPr>
        <w:t>Xiong MM</w:t>
      </w:r>
      <w:r w:rsidRPr="00396124">
        <w:rPr>
          <w:szCs w:val="24"/>
        </w:rPr>
        <w:t>, Zuo J, Meng F,</w:t>
      </w:r>
      <w:r w:rsidR="00EF37D6">
        <w:rPr>
          <w:szCs w:val="24"/>
        </w:rPr>
        <w:t xml:space="preserve"> </w:t>
      </w:r>
      <w:r w:rsidRPr="00396124">
        <w:rPr>
          <w:szCs w:val="24"/>
        </w:rPr>
        <w:t>Fang F. (2004) Proteomics analysis</w:t>
      </w:r>
      <w:r w:rsidRPr="00396124">
        <w:rPr>
          <w:rFonts w:eastAsia="AGaramondPro-Bold"/>
          <w:bCs/>
          <w:color w:val="000000"/>
          <w:szCs w:val="24"/>
        </w:rPr>
        <w:t xml:space="preserve"> </w:t>
      </w:r>
      <w:r w:rsidRPr="00396124">
        <w:rPr>
          <w:szCs w:val="24"/>
        </w:rPr>
        <w:t>of L-6TG cell line constitutively expressed pantothenate kinase 4 (PANK4). American Journal of Hum Genet. 75: 393</w:t>
      </w:r>
      <w:r w:rsidR="003F1FAC">
        <w:rPr>
          <w:szCs w:val="24"/>
        </w:rPr>
        <w:t>.</w:t>
      </w:r>
    </w:p>
    <w:p w:rsidR="00E80067" w:rsidRPr="00396124" w:rsidRDefault="00E80067" w:rsidP="00322229">
      <w:pPr>
        <w:numPr>
          <w:ilvl w:val="0"/>
          <w:numId w:val="5"/>
        </w:numPr>
        <w:ind w:left="288"/>
      </w:pPr>
      <w:r w:rsidRPr="00396124">
        <w:rPr>
          <w:szCs w:val="24"/>
        </w:rPr>
        <w:t>Sun M</w:t>
      </w:r>
      <w:r w:rsidR="00EF37D6">
        <w:rPr>
          <w:szCs w:val="24"/>
        </w:rPr>
        <w:t>,</w:t>
      </w:r>
      <w:r w:rsidRPr="00396124">
        <w:rPr>
          <w:szCs w:val="24"/>
        </w:rPr>
        <w:t xml:space="preserve"> </w:t>
      </w:r>
      <w:r w:rsidRPr="00396124">
        <w:rPr>
          <w:b/>
          <w:szCs w:val="24"/>
        </w:rPr>
        <w:t>Xiong MM</w:t>
      </w:r>
      <w:r w:rsidRPr="00396124">
        <w:rPr>
          <w:szCs w:val="24"/>
        </w:rPr>
        <w:t>. (2004) Longitudinal models for interactions between gene and time varying environments in qualitative traits. American  Journal of  Human Genetics. 75: 511</w:t>
      </w:r>
      <w:r w:rsidR="003F1FAC">
        <w:rPr>
          <w:szCs w:val="24"/>
        </w:rPr>
        <w:t>.</w:t>
      </w:r>
    </w:p>
    <w:p w:rsidR="00E80067" w:rsidRPr="00396124" w:rsidRDefault="00E80067" w:rsidP="00322229">
      <w:pPr>
        <w:numPr>
          <w:ilvl w:val="0"/>
          <w:numId w:val="5"/>
        </w:numPr>
        <w:ind w:left="288"/>
      </w:pPr>
      <w:r w:rsidRPr="00396124">
        <w:rPr>
          <w:b/>
          <w:szCs w:val="24"/>
        </w:rPr>
        <w:t>Xiong MM</w:t>
      </w:r>
      <w:r w:rsidRPr="00396124">
        <w:rPr>
          <w:szCs w:val="24"/>
        </w:rPr>
        <w:t>, Zhao J, Boerwinkle E</w:t>
      </w:r>
      <w:r w:rsidR="00EF37D6">
        <w:rPr>
          <w:szCs w:val="24"/>
        </w:rPr>
        <w:t>.</w:t>
      </w:r>
      <w:r w:rsidRPr="00396124">
        <w:rPr>
          <w:szCs w:val="24"/>
        </w:rPr>
        <w:t xml:space="preserve"> (2004) Dynamic models for quantitative </w:t>
      </w:r>
      <w:r w:rsidRPr="00396124">
        <w:rPr>
          <w:rFonts w:eastAsia="AGaramondPro-Bold"/>
          <w:bCs/>
          <w:color w:val="000000"/>
          <w:szCs w:val="24"/>
        </w:rPr>
        <w:t xml:space="preserve"> </w:t>
      </w:r>
      <w:r w:rsidRPr="00396124">
        <w:rPr>
          <w:szCs w:val="24"/>
        </w:rPr>
        <w:t>genetics. American Journal of Human Genetics. 75: 511</w:t>
      </w:r>
      <w:r w:rsidR="003F1FAC">
        <w:rPr>
          <w:szCs w:val="24"/>
        </w:rPr>
        <w:t>.</w:t>
      </w:r>
    </w:p>
    <w:p w:rsidR="00E80067" w:rsidRPr="00396124" w:rsidRDefault="00E80067" w:rsidP="00322229">
      <w:pPr>
        <w:numPr>
          <w:ilvl w:val="0"/>
          <w:numId w:val="5"/>
        </w:numPr>
        <w:ind w:left="288"/>
      </w:pPr>
      <w:r w:rsidRPr="00396124">
        <w:rPr>
          <w:szCs w:val="24"/>
        </w:rPr>
        <w:t xml:space="preserve">Zhao J, </w:t>
      </w:r>
      <w:r w:rsidRPr="00396124">
        <w:rPr>
          <w:b/>
          <w:szCs w:val="24"/>
        </w:rPr>
        <w:t>Xiong MM</w:t>
      </w:r>
      <w:r w:rsidRPr="00396124">
        <w:rPr>
          <w:szCs w:val="24"/>
        </w:rPr>
        <w:t>. (2004) Global test for genome-wide association studies. American Journal of Human Genetics. 75: 511</w:t>
      </w:r>
      <w:r w:rsidR="00EF37D6">
        <w:rPr>
          <w:szCs w:val="24"/>
        </w:rPr>
        <w:t>.</w:t>
      </w:r>
    </w:p>
    <w:p w:rsidR="00E80067" w:rsidRPr="00396124" w:rsidRDefault="00E80067" w:rsidP="00322229">
      <w:pPr>
        <w:numPr>
          <w:ilvl w:val="0"/>
          <w:numId w:val="5"/>
        </w:numPr>
        <w:ind w:left="288"/>
      </w:pPr>
      <w:r w:rsidRPr="00396124">
        <w:rPr>
          <w:b/>
          <w:szCs w:val="24"/>
        </w:rPr>
        <w:t>Xiong MM.</w:t>
      </w:r>
      <w:r w:rsidRPr="00396124">
        <w:rPr>
          <w:szCs w:val="24"/>
        </w:rPr>
        <w:t xml:space="preserve"> (2004) Genetic network circuit and its application to genetic studies of complex diseases.  2004 Meeting on Systems Biology: Genomic Approaches to Transcriptional Regulation. p106. March 4 – March 7, Cold Spring Harbor Laboratory, New York. </w:t>
      </w:r>
    </w:p>
    <w:p w:rsidR="00E80067" w:rsidRPr="00396124" w:rsidRDefault="00E80067" w:rsidP="00322229">
      <w:pPr>
        <w:numPr>
          <w:ilvl w:val="0"/>
          <w:numId w:val="5"/>
        </w:numPr>
        <w:ind w:left="288"/>
      </w:pPr>
      <w:r w:rsidRPr="00396124">
        <w:rPr>
          <w:color w:val="000000"/>
          <w:szCs w:val="24"/>
        </w:rPr>
        <w:t xml:space="preserve">Fan R, Knapp M, Zhao C, </w:t>
      </w:r>
      <w:r w:rsidRPr="00396124">
        <w:rPr>
          <w:b/>
          <w:color w:val="000000"/>
          <w:szCs w:val="24"/>
        </w:rPr>
        <w:t>Xiong MM</w:t>
      </w:r>
      <w:r w:rsidRPr="00396124">
        <w:rPr>
          <w:color w:val="000000"/>
          <w:szCs w:val="24"/>
        </w:rPr>
        <w:t>. (2003)  High Resolution</w:t>
      </w:r>
      <w:r w:rsidR="003F1FAC">
        <w:rPr>
          <w:color w:val="000000"/>
          <w:szCs w:val="24"/>
        </w:rPr>
        <w:t xml:space="preserve"> </w:t>
      </w:r>
      <w:r w:rsidRPr="00396124">
        <w:rPr>
          <w:color w:val="000000"/>
          <w:szCs w:val="24"/>
        </w:rPr>
        <w:t>association studies of complex diseases using parents as controls. American  Journal of  Human Genetics 73: 609</w:t>
      </w:r>
      <w:r w:rsidR="003F1FAC">
        <w:rPr>
          <w:color w:val="000000"/>
          <w:szCs w:val="24"/>
        </w:rPr>
        <w:t>.</w:t>
      </w:r>
    </w:p>
    <w:p w:rsidR="00E80067" w:rsidRPr="00396124" w:rsidRDefault="00E80067" w:rsidP="00322229">
      <w:pPr>
        <w:numPr>
          <w:ilvl w:val="0"/>
          <w:numId w:val="5"/>
        </w:numPr>
        <w:ind w:left="288"/>
      </w:pPr>
      <w:r w:rsidRPr="00396124">
        <w:rPr>
          <w:color w:val="000000"/>
          <w:szCs w:val="24"/>
        </w:rPr>
        <w:t xml:space="preserve">Zhou X, Zhao J, Arnett FC, </w:t>
      </w:r>
      <w:r w:rsidRPr="00396124">
        <w:rPr>
          <w:b/>
          <w:color w:val="000000"/>
          <w:szCs w:val="24"/>
        </w:rPr>
        <w:t>Xiong MM</w:t>
      </w:r>
      <w:r w:rsidR="00EF37D6">
        <w:rPr>
          <w:color w:val="000000"/>
          <w:szCs w:val="24"/>
        </w:rPr>
        <w:t xml:space="preserve">. </w:t>
      </w:r>
      <w:r w:rsidRPr="00396124">
        <w:rPr>
          <w:color w:val="000000"/>
          <w:szCs w:val="24"/>
        </w:rPr>
        <w:t xml:space="preserve">(2003) Candidate pathway approach to genetic </w:t>
      </w:r>
      <w:r w:rsidRPr="00396124">
        <w:rPr>
          <w:color w:val="000000"/>
          <w:szCs w:val="24"/>
        </w:rPr>
        <w:lastRenderedPageBreak/>
        <w:t>studies of complex traits. American Journal of  Human Genetics 73:366</w:t>
      </w:r>
      <w:r w:rsidR="003F1FAC">
        <w:rPr>
          <w:color w:val="000000"/>
          <w:szCs w:val="24"/>
        </w:rPr>
        <w:t>.</w:t>
      </w:r>
    </w:p>
    <w:p w:rsidR="00E80067" w:rsidRPr="00396124" w:rsidRDefault="00E80067" w:rsidP="00322229">
      <w:pPr>
        <w:numPr>
          <w:ilvl w:val="0"/>
          <w:numId w:val="5"/>
        </w:numPr>
        <w:ind w:left="288"/>
      </w:pPr>
      <w:r w:rsidRPr="00396124">
        <w:rPr>
          <w:color w:val="000000"/>
          <w:szCs w:val="24"/>
        </w:rPr>
        <w:t xml:space="preserve">Sun M, </w:t>
      </w:r>
      <w:r w:rsidRPr="00396124">
        <w:rPr>
          <w:b/>
          <w:color w:val="000000"/>
          <w:szCs w:val="24"/>
        </w:rPr>
        <w:t>Xiong MM</w:t>
      </w:r>
      <w:r w:rsidRPr="00396124">
        <w:rPr>
          <w:color w:val="000000"/>
          <w:szCs w:val="24"/>
        </w:rPr>
        <w:t>. (2003) Multiple objective linear programming for metabolic networks. American Journal of  Human Genetics. 73:420</w:t>
      </w:r>
      <w:r w:rsidR="003F1FAC">
        <w:rPr>
          <w:color w:val="000000"/>
          <w:szCs w:val="24"/>
        </w:rPr>
        <w:t>.</w:t>
      </w:r>
    </w:p>
    <w:p w:rsidR="00E80067" w:rsidRPr="00396124" w:rsidRDefault="00E80067" w:rsidP="00322229">
      <w:pPr>
        <w:numPr>
          <w:ilvl w:val="0"/>
          <w:numId w:val="5"/>
        </w:numPr>
        <w:ind w:left="288"/>
      </w:pPr>
      <w:r w:rsidRPr="00396124">
        <w:rPr>
          <w:b/>
          <w:szCs w:val="24"/>
        </w:rPr>
        <w:t>Xiong MM</w:t>
      </w:r>
      <w:r w:rsidR="00EF37D6">
        <w:rPr>
          <w:b/>
          <w:szCs w:val="24"/>
        </w:rPr>
        <w:t>,</w:t>
      </w:r>
      <w:r w:rsidRPr="00396124">
        <w:rPr>
          <w:szCs w:val="24"/>
        </w:rPr>
        <w:t xml:space="preserve"> Zhao J</w:t>
      </w:r>
      <w:r w:rsidR="00EF37D6">
        <w:rPr>
          <w:szCs w:val="24"/>
        </w:rPr>
        <w:t>.</w:t>
      </w:r>
      <w:r w:rsidRPr="00396124">
        <w:rPr>
          <w:szCs w:val="24"/>
        </w:rPr>
        <w:t xml:space="preserve"> (2003) Genetic and transcriptional analysis of metabolic networks. American  Journal of  Human  Genetics. 73: 422</w:t>
      </w:r>
      <w:r w:rsidR="003F1FAC">
        <w:rPr>
          <w:szCs w:val="24"/>
        </w:rPr>
        <w:t>.</w:t>
      </w:r>
    </w:p>
    <w:p w:rsidR="00E80067" w:rsidRPr="00C62920" w:rsidRDefault="00E80067" w:rsidP="00322229">
      <w:pPr>
        <w:numPr>
          <w:ilvl w:val="0"/>
          <w:numId w:val="5"/>
        </w:numPr>
        <w:ind w:hanging="522"/>
        <w:rPr>
          <w:color w:val="000000"/>
          <w:szCs w:val="24"/>
        </w:rPr>
      </w:pPr>
      <w:r w:rsidRPr="00C62920">
        <w:rPr>
          <w:color w:val="000000"/>
          <w:szCs w:val="24"/>
        </w:rPr>
        <w:t>Zhao J</w:t>
      </w:r>
      <w:r w:rsidR="00EF37D6" w:rsidRPr="00C62920">
        <w:rPr>
          <w:color w:val="000000"/>
          <w:szCs w:val="24"/>
        </w:rPr>
        <w:t>,</w:t>
      </w:r>
      <w:r w:rsidRPr="00C62920">
        <w:rPr>
          <w:color w:val="000000"/>
          <w:szCs w:val="24"/>
        </w:rPr>
        <w:t xml:space="preserve"> </w:t>
      </w:r>
      <w:r w:rsidRPr="00C62920">
        <w:rPr>
          <w:b/>
          <w:color w:val="000000"/>
          <w:szCs w:val="24"/>
        </w:rPr>
        <w:t>Xiong MM</w:t>
      </w:r>
      <w:r w:rsidRPr="00C62920">
        <w:rPr>
          <w:color w:val="000000"/>
          <w:szCs w:val="24"/>
        </w:rPr>
        <w:t>. (2003) Genetic analysis of function-valued traits. American Journal of  Human Genetics 73:604</w:t>
      </w:r>
      <w:r w:rsidR="003F1FAC" w:rsidRPr="00C62920">
        <w:rPr>
          <w:color w:val="000000"/>
          <w:szCs w:val="24"/>
        </w:rPr>
        <w:t>.</w:t>
      </w:r>
    </w:p>
    <w:p w:rsidR="00E80067" w:rsidRPr="00C62920" w:rsidRDefault="00E80067" w:rsidP="00322229">
      <w:pPr>
        <w:numPr>
          <w:ilvl w:val="0"/>
          <w:numId w:val="5"/>
        </w:numPr>
        <w:ind w:hanging="522"/>
        <w:rPr>
          <w:color w:val="000000"/>
          <w:szCs w:val="24"/>
        </w:rPr>
      </w:pPr>
      <w:r w:rsidRPr="00C62920">
        <w:rPr>
          <w:b/>
          <w:color w:val="000000"/>
          <w:szCs w:val="24"/>
        </w:rPr>
        <w:t>Xiong MM</w:t>
      </w:r>
      <w:r w:rsidRPr="00C62920">
        <w:rPr>
          <w:color w:val="000000"/>
          <w:szCs w:val="24"/>
        </w:rPr>
        <w:t>. (2002) Modeling and identification of genetic networks. American Journal of  Human Genetics 71: 390</w:t>
      </w:r>
      <w:r w:rsidR="003F1FAC"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 xml:space="preserve">Zhang K, Akey JM, Wang N, </w:t>
      </w:r>
      <w:r w:rsidRPr="00C62920">
        <w:rPr>
          <w:b/>
          <w:color w:val="000000"/>
          <w:szCs w:val="24"/>
        </w:rPr>
        <w:t>Xiong MM</w:t>
      </w:r>
      <w:r w:rsidRPr="00C62920">
        <w:rPr>
          <w:color w:val="000000"/>
          <w:szCs w:val="24"/>
        </w:rPr>
        <w:t>, Chakraboty R</w:t>
      </w:r>
      <w:r w:rsidR="00EF37D6" w:rsidRPr="00C62920">
        <w:rPr>
          <w:color w:val="000000"/>
          <w:szCs w:val="24"/>
        </w:rPr>
        <w:t>,</w:t>
      </w:r>
      <w:r w:rsidRPr="00C62920">
        <w:rPr>
          <w:color w:val="000000"/>
          <w:szCs w:val="24"/>
        </w:rPr>
        <w:t xml:space="preserve"> Jin L. (2002) Randomly distributed recombination may generate block-like pattern of linkage disequilibrium: An act of genetic drift. American  Journal of  Human Genetics 71: 220</w:t>
      </w:r>
      <w:r w:rsidR="003F1FAC"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Sun M</w:t>
      </w:r>
      <w:r w:rsidR="00EF37D6" w:rsidRPr="00C62920">
        <w:rPr>
          <w:color w:val="000000"/>
          <w:szCs w:val="24"/>
        </w:rPr>
        <w:t>,</w:t>
      </w:r>
      <w:r w:rsidRPr="00C62920">
        <w:rPr>
          <w:color w:val="000000"/>
          <w:szCs w:val="24"/>
        </w:rPr>
        <w:t xml:space="preserve"> </w:t>
      </w:r>
      <w:r w:rsidRPr="00C62920">
        <w:rPr>
          <w:b/>
          <w:color w:val="000000"/>
          <w:szCs w:val="24"/>
        </w:rPr>
        <w:t>Xiong MM</w:t>
      </w:r>
      <w:r w:rsidRPr="00C62920">
        <w:rPr>
          <w:color w:val="000000"/>
          <w:szCs w:val="24"/>
        </w:rPr>
        <w:t>. (2002) A mathematical programming approach for gene selection and tumor classification. American Journal of  Human Genetics 71: 229</w:t>
      </w:r>
      <w:r w:rsidR="003F1FAC"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Sun H, Zhao J, Du W, Wang H, Zuo J, Qiang B, Shen Y, Yao Z, Huang W, Chen, Z, Luo H</w:t>
      </w:r>
      <w:r w:rsidR="00EF37D6" w:rsidRPr="00C62920">
        <w:rPr>
          <w:color w:val="000000"/>
          <w:szCs w:val="24"/>
        </w:rPr>
        <w:t>,</w:t>
      </w:r>
      <w:r w:rsidRPr="00C62920">
        <w:rPr>
          <w:color w:val="000000"/>
          <w:szCs w:val="24"/>
        </w:rPr>
        <w:t xml:space="preserve"> </w:t>
      </w:r>
      <w:r w:rsidRPr="00C62920">
        <w:rPr>
          <w:b/>
          <w:color w:val="000000"/>
          <w:szCs w:val="24"/>
        </w:rPr>
        <w:t>Xiong MM</w:t>
      </w:r>
      <w:r w:rsidR="00EF37D6" w:rsidRPr="00C62920">
        <w:rPr>
          <w:color w:val="000000"/>
          <w:szCs w:val="24"/>
        </w:rPr>
        <w:t>,</w:t>
      </w:r>
      <w:r w:rsidRPr="00C62920">
        <w:rPr>
          <w:color w:val="000000"/>
          <w:szCs w:val="24"/>
        </w:rPr>
        <w:t xml:space="preserve"> Fang F. (2002) SNP analysis of candidate genes associated with type 2 diabetes in Chinese Han population. American Journal of Human Genetics 71: 455</w:t>
      </w:r>
      <w:r w:rsidR="003F1FAC"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Zhao J</w:t>
      </w:r>
      <w:r w:rsidR="00EF37D6" w:rsidRPr="00C62920">
        <w:rPr>
          <w:color w:val="000000"/>
          <w:szCs w:val="24"/>
        </w:rPr>
        <w:t>,</w:t>
      </w:r>
      <w:r w:rsidRPr="00C62920">
        <w:rPr>
          <w:color w:val="000000"/>
          <w:szCs w:val="24"/>
        </w:rPr>
        <w:t xml:space="preserve"> </w:t>
      </w:r>
      <w:r w:rsidRPr="00C62920">
        <w:rPr>
          <w:b/>
          <w:color w:val="000000"/>
          <w:szCs w:val="24"/>
        </w:rPr>
        <w:t>Xiong MM.</w:t>
      </w:r>
      <w:r w:rsidRPr="00C62920">
        <w:rPr>
          <w:color w:val="000000"/>
          <w:szCs w:val="24"/>
        </w:rPr>
        <w:t xml:space="preserve"> (2002) Unbiased quantitative population association test. American Journal of Human Genetics 71: 568</w:t>
      </w:r>
      <w:r w:rsidR="003F1FAC"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Fan R</w:t>
      </w:r>
      <w:r w:rsidR="00EF37D6" w:rsidRPr="00C62920">
        <w:rPr>
          <w:color w:val="000000"/>
          <w:szCs w:val="24"/>
        </w:rPr>
        <w:t>,</w:t>
      </w:r>
      <w:r w:rsidRPr="00C62920">
        <w:rPr>
          <w:color w:val="000000"/>
          <w:szCs w:val="24"/>
        </w:rPr>
        <w:t xml:space="preserve"> </w:t>
      </w:r>
      <w:r w:rsidRPr="00C62920">
        <w:rPr>
          <w:b/>
          <w:color w:val="000000"/>
          <w:szCs w:val="24"/>
        </w:rPr>
        <w:t>Xiong MM</w:t>
      </w:r>
      <w:r w:rsidRPr="00C62920">
        <w:rPr>
          <w:color w:val="000000"/>
          <w:szCs w:val="24"/>
        </w:rPr>
        <w:t>. (2002) Haplotype linkage disequilibrium mapping of quantitative trait loci. American Journal of Human Genetics 71: 572</w:t>
      </w:r>
      <w:r w:rsidR="00823E57" w:rsidRPr="00C62920">
        <w:rPr>
          <w:color w:val="000000"/>
          <w:szCs w:val="24"/>
        </w:rPr>
        <w:t>.</w:t>
      </w:r>
      <w:r w:rsidRPr="00C62920">
        <w:rPr>
          <w:color w:val="000000"/>
          <w:szCs w:val="24"/>
        </w:rPr>
        <w:t xml:space="preserve"> </w:t>
      </w:r>
    </w:p>
    <w:p w:rsidR="00E80067" w:rsidRPr="00C62920" w:rsidRDefault="00E80067" w:rsidP="00322229">
      <w:pPr>
        <w:numPr>
          <w:ilvl w:val="0"/>
          <w:numId w:val="5"/>
        </w:numPr>
        <w:ind w:hanging="522"/>
        <w:rPr>
          <w:color w:val="000000"/>
          <w:szCs w:val="24"/>
        </w:rPr>
      </w:pPr>
      <w:r w:rsidRPr="00C62920">
        <w:rPr>
          <w:color w:val="000000"/>
          <w:szCs w:val="24"/>
        </w:rPr>
        <w:t xml:space="preserve">Akey JM, Wakeley J, Zhang K, </w:t>
      </w:r>
      <w:r w:rsidRPr="00C62920">
        <w:rPr>
          <w:b/>
          <w:color w:val="000000"/>
          <w:szCs w:val="24"/>
        </w:rPr>
        <w:t>Xiong MM</w:t>
      </w:r>
      <w:r w:rsidRPr="00C62920">
        <w:rPr>
          <w:color w:val="000000"/>
          <w:szCs w:val="24"/>
        </w:rPr>
        <w:t>, Jin L. (2001)  The effect of ascertainment bias on estimates of linkage disequilibrium. American Journal of Human Genetics 69:111</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Fan R</w:t>
      </w:r>
      <w:r w:rsidR="00EF37D6" w:rsidRPr="00C62920">
        <w:rPr>
          <w:color w:val="000000"/>
          <w:szCs w:val="24"/>
        </w:rPr>
        <w:t>,</w:t>
      </w:r>
      <w:r w:rsidRPr="00C62920">
        <w:rPr>
          <w:color w:val="000000"/>
          <w:szCs w:val="24"/>
        </w:rPr>
        <w:t xml:space="preserve"> Xiong MM. (2001) Combined linkage and association interval mapping of quantitative trait loci. American Journal of Human Genetics. 69: 1252</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Fang X</w:t>
      </w:r>
      <w:r w:rsidR="00EF37D6" w:rsidRPr="00C62920">
        <w:rPr>
          <w:color w:val="000000"/>
          <w:szCs w:val="24"/>
        </w:rPr>
        <w:t>,</w:t>
      </w:r>
      <w:r w:rsidRPr="00C62920">
        <w:rPr>
          <w:color w:val="000000"/>
          <w:szCs w:val="24"/>
        </w:rPr>
        <w:t xml:space="preserve"> Xiong MM. (2001) Meta-learning for combining multiple classifiers. American Journal of Human Genetics. 69:1552</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Sun M, Xiong MM. (2001) A tabu search algorithm for gene selection in whole genome functional analysis. American Journal of Human Genetics. 69: 1671</w:t>
      </w:r>
      <w:r w:rsidR="00823E57" w:rsidRPr="00C62920">
        <w:rPr>
          <w:color w:val="000000"/>
          <w:szCs w:val="24"/>
        </w:rPr>
        <w:t>.</w:t>
      </w:r>
    </w:p>
    <w:p w:rsidR="00E80067" w:rsidRPr="00C62920" w:rsidRDefault="00EF37D6" w:rsidP="00322229">
      <w:pPr>
        <w:numPr>
          <w:ilvl w:val="0"/>
          <w:numId w:val="5"/>
        </w:numPr>
        <w:ind w:hanging="522"/>
        <w:rPr>
          <w:color w:val="000000"/>
          <w:szCs w:val="24"/>
        </w:rPr>
      </w:pPr>
      <w:r w:rsidRPr="00C62920">
        <w:rPr>
          <w:color w:val="000000"/>
          <w:szCs w:val="24"/>
        </w:rPr>
        <w:t xml:space="preserve">Zhao J, </w:t>
      </w:r>
      <w:r w:rsidR="00E80067" w:rsidRPr="00C62920">
        <w:rPr>
          <w:color w:val="000000"/>
          <w:szCs w:val="24"/>
        </w:rPr>
        <w:t>Xiong MM. (2001) The generalized T2 test for biomarker identification using gene expression data. American Journal of  Human Genetics. 69: 1572</w:t>
      </w:r>
      <w:r w:rsidR="00823E57" w:rsidRPr="00C62920">
        <w:rPr>
          <w:color w:val="000000"/>
          <w:szCs w:val="24"/>
        </w:rPr>
        <w:t>.</w:t>
      </w:r>
    </w:p>
    <w:p w:rsidR="009128C7" w:rsidRPr="00C62920" w:rsidRDefault="00E80067" w:rsidP="00322229">
      <w:pPr>
        <w:numPr>
          <w:ilvl w:val="0"/>
          <w:numId w:val="5"/>
        </w:numPr>
        <w:ind w:hanging="522"/>
        <w:rPr>
          <w:color w:val="000000"/>
          <w:szCs w:val="24"/>
        </w:rPr>
      </w:pPr>
      <w:r w:rsidRPr="00C62920">
        <w:rPr>
          <w:color w:val="000000"/>
          <w:szCs w:val="24"/>
        </w:rPr>
        <w:t>Zhang HP, Yu CY, Singer BH, Xiong MM</w:t>
      </w:r>
      <w:r w:rsidR="00EF37D6" w:rsidRPr="00C62920">
        <w:rPr>
          <w:color w:val="000000"/>
          <w:szCs w:val="24"/>
        </w:rPr>
        <w:t>.</w:t>
      </w:r>
      <w:r w:rsidRPr="00C62920">
        <w:rPr>
          <w:color w:val="000000"/>
          <w:szCs w:val="24"/>
        </w:rPr>
        <w:t xml:space="preserve"> (2001)  Tree-based methods for tumor classification with gene expression microarray. American Journal of  Human Genetics. 69: 344</w:t>
      </w:r>
      <w:r w:rsidR="00823E57" w:rsidRPr="00C62920">
        <w:rPr>
          <w:color w:val="000000"/>
          <w:szCs w:val="24"/>
        </w:rPr>
        <w:t>.</w:t>
      </w:r>
      <w:r w:rsidR="009128C7" w:rsidRPr="00C62920">
        <w:rPr>
          <w:color w:val="000000"/>
          <w:szCs w:val="24"/>
        </w:rPr>
        <w:t xml:space="preserve">  </w:t>
      </w:r>
    </w:p>
    <w:p w:rsidR="00E80067" w:rsidRPr="00C62920" w:rsidRDefault="00E80067" w:rsidP="00322229">
      <w:pPr>
        <w:numPr>
          <w:ilvl w:val="0"/>
          <w:numId w:val="5"/>
        </w:numPr>
        <w:ind w:hanging="522"/>
        <w:rPr>
          <w:color w:val="000000"/>
          <w:szCs w:val="24"/>
        </w:rPr>
      </w:pPr>
      <w:r w:rsidRPr="00C62920">
        <w:rPr>
          <w:color w:val="000000"/>
          <w:szCs w:val="24"/>
        </w:rPr>
        <w:t>Fornage M, Markgraff C, Xiong MM, Boerwinkle E, Doris PA</w:t>
      </w:r>
      <w:r w:rsidR="00EF37D6" w:rsidRPr="00C62920">
        <w:rPr>
          <w:color w:val="000000"/>
          <w:szCs w:val="24"/>
        </w:rPr>
        <w:t>.</w:t>
      </w:r>
      <w:r w:rsidRPr="00C62920">
        <w:rPr>
          <w:color w:val="000000"/>
          <w:szCs w:val="24"/>
        </w:rPr>
        <w:t xml:space="preserve"> (2001) Gene expression profiling and stroke susceptibility. Hypertension  38 (4): PE04</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Xiong MM, Zhao J, Jin L, Boerwinkle E</w:t>
      </w:r>
      <w:r w:rsidR="00EF37D6" w:rsidRPr="00C62920">
        <w:rPr>
          <w:color w:val="000000"/>
          <w:szCs w:val="24"/>
        </w:rPr>
        <w:t>.</w:t>
      </w:r>
      <w:r w:rsidRPr="00C62920">
        <w:rPr>
          <w:color w:val="000000"/>
          <w:szCs w:val="24"/>
        </w:rPr>
        <w:t xml:space="preserve"> (2001) Dynamic models for mapping quantitative trait with time-dependent genetic effect. American Journal of  Human Genetics. 69: 176</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Fan R, Jin L, Xiong MM. (2000) Haplotype Linkage Disequilibrium Mapping of Quantitative Trait loci with Phenotypic Selection. American Journal of Human Genetics. 67: 319</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Zhao J, Amos C. Boerwinkle E</w:t>
      </w:r>
      <w:r w:rsidR="00EF37D6" w:rsidRPr="00C62920">
        <w:rPr>
          <w:color w:val="000000"/>
          <w:szCs w:val="24"/>
        </w:rPr>
        <w:t xml:space="preserve">, </w:t>
      </w:r>
      <w:r w:rsidRPr="00C62920">
        <w:rPr>
          <w:color w:val="000000"/>
          <w:szCs w:val="24"/>
        </w:rPr>
        <w:t>Xiong MM. (2000) Multiple-Marker-Locus and Multiple Trait-Locus Linkage Disequilibrium Mapping of Quantitative Trait Loci with Epistasis. American Journal of Human Genetics. 67:318</w:t>
      </w:r>
      <w:r w:rsidR="00823E57" w:rsidRPr="00C62920">
        <w:rPr>
          <w:color w:val="000000"/>
          <w:szCs w:val="24"/>
        </w:rPr>
        <w:t>.</w:t>
      </w:r>
    </w:p>
    <w:p w:rsidR="00E80067" w:rsidRPr="00C62920" w:rsidRDefault="009128C7" w:rsidP="00322229">
      <w:pPr>
        <w:numPr>
          <w:ilvl w:val="0"/>
          <w:numId w:val="5"/>
        </w:numPr>
        <w:ind w:hanging="522"/>
        <w:rPr>
          <w:color w:val="000000"/>
          <w:szCs w:val="24"/>
        </w:rPr>
      </w:pPr>
      <w:r w:rsidRPr="00C62920">
        <w:rPr>
          <w:color w:val="000000"/>
          <w:szCs w:val="24"/>
        </w:rPr>
        <w:t xml:space="preserve"> </w:t>
      </w:r>
      <w:r w:rsidR="00E80067" w:rsidRPr="00C62920">
        <w:rPr>
          <w:color w:val="000000"/>
          <w:szCs w:val="24"/>
        </w:rPr>
        <w:t xml:space="preserve">Xiong MM, Zhao J, Jin L, Boerwinkle E. (2000) Fine-Scale Mapping of Quantitative Traits Loci by Interval Mapping in Human Population. American Journal of  Human Genetics. 67: </w:t>
      </w:r>
      <w:r w:rsidR="00E80067" w:rsidRPr="00C62920">
        <w:rPr>
          <w:color w:val="000000"/>
          <w:szCs w:val="24"/>
        </w:rPr>
        <w:lastRenderedPageBreak/>
        <w:t>24</w:t>
      </w:r>
      <w:r w:rsidR="00823E57" w:rsidRPr="00C62920">
        <w:rPr>
          <w:color w:val="000000"/>
          <w:szCs w:val="24"/>
        </w:rPr>
        <w:t>.</w:t>
      </w:r>
    </w:p>
    <w:p w:rsidR="00E80067" w:rsidRPr="00C62920" w:rsidRDefault="009128C7" w:rsidP="00322229">
      <w:pPr>
        <w:numPr>
          <w:ilvl w:val="0"/>
          <w:numId w:val="5"/>
        </w:numPr>
        <w:ind w:hanging="522"/>
        <w:rPr>
          <w:color w:val="000000"/>
          <w:szCs w:val="24"/>
        </w:rPr>
      </w:pPr>
      <w:r w:rsidRPr="00C62920">
        <w:rPr>
          <w:color w:val="000000"/>
          <w:szCs w:val="24"/>
        </w:rPr>
        <w:t xml:space="preserve"> </w:t>
      </w:r>
      <w:r w:rsidR="00E80067" w:rsidRPr="00C62920">
        <w:rPr>
          <w:color w:val="000000"/>
          <w:szCs w:val="24"/>
        </w:rPr>
        <w:t>Li W</w:t>
      </w:r>
      <w:r w:rsidR="00EF37D6" w:rsidRPr="00C62920">
        <w:rPr>
          <w:color w:val="000000"/>
          <w:szCs w:val="24"/>
        </w:rPr>
        <w:t>,</w:t>
      </w:r>
      <w:r w:rsidR="00E80067" w:rsidRPr="00C62920">
        <w:rPr>
          <w:color w:val="000000"/>
          <w:szCs w:val="24"/>
        </w:rPr>
        <w:t xml:space="preserve"> Xiong MM. (2000) Computational Methods for Gene Expression Based Tumor Classification. American Journal of  Human Genetics. 67: 78</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Zhang K, Xiong MM, Jin L, Rogers L, Amato R, Killary A, Lott S. (2000) Classification of Renal Cell Carcinoma with cDNA Microarray. American Journal of Human Genetics. 67: 96</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Akey JM, Jin L, Xiong MM. (2000) Linkage Disequilibrium mapping of quantitative trait loci: multiple trait analysis. American Journal of Human Genetics. 67: 227</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Xiao J, Akey JM, Xiong MM</w:t>
      </w:r>
      <w:r w:rsidR="00EF37D6" w:rsidRPr="00C62920">
        <w:rPr>
          <w:color w:val="000000"/>
          <w:szCs w:val="24"/>
        </w:rPr>
        <w:t>,</w:t>
      </w:r>
      <w:r w:rsidRPr="00C62920">
        <w:rPr>
          <w:color w:val="000000"/>
          <w:szCs w:val="24"/>
        </w:rPr>
        <w:t xml:space="preserve"> Jin L. (2000) Linkage disequilibrium in isolated and outbred Chinese populations. American Journal of Human Genetics. 67: 225</w:t>
      </w:r>
      <w:r w:rsidR="00823E57" w:rsidRPr="00C62920">
        <w:rPr>
          <w:color w:val="000000"/>
          <w:szCs w:val="24"/>
        </w:rPr>
        <w:t>.</w:t>
      </w:r>
      <w:r w:rsidRPr="00C62920">
        <w:rPr>
          <w:color w:val="000000"/>
          <w:szCs w:val="24"/>
        </w:rPr>
        <w:t xml:space="preserve"> </w:t>
      </w:r>
    </w:p>
    <w:p w:rsidR="00E80067" w:rsidRPr="00C62920" w:rsidRDefault="00E80067" w:rsidP="00322229">
      <w:pPr>
        <w:numPr>
          <w:ilvl w:val="0"/>
          <w:numId w:val="5"/>
        </w:numPr>
        <w:ind w:hanging="522"/>
        <w:rPr>
          <w:color w:val="000000"/>
          <w:szCs w:val="24"/>
        </w:rPr>
      </w:pPr>
      <w:r w:rsidRPr="00C62920">
        <w:rPr>
          <w:color w:val="000000"/>
          <w:szCs w:val="24"/>
        </w:rPr>
        <w:t>Jiang Z, Shi J, Akey JM, Xiong MM, Wang  Y, Shen Y, Xu X, Chen H, Wu H, Xiao J, Lu D, Huang W, Jin, L. (2000) Association of blood pressure and polymorphisms in the promoter region of catalyses in a Chinese population. American Journal of Human Genetics. 67: 228</w:t>
      </w:r>
      <w:r w:rsidR="00823E57" w:rsidRPr="00C62920">
        <w:rPr>
          <w:color w:val="000000"/>
          <w:szCs w:val="24"/>
        </w:rPr>
        <w:t>.</w:t>
      </w:r>
      <w:r w:rsidRPr="00C62920">
        <w:rPr>
          <w:color w:val="000000"/>
          <w:szCs w:val="24"/>
        </w:rPr>
        <w:t xml:space="preserve"> </w:t>
      </w:r>
    </w:p>
    <w:p w:rsidR="00E80067" w:rsidRPr="00C62920" w:rsidRDefault="00E80067" w:rsidP="00322229">
      <w:pPr>
        <w:numPr>
          <w:ilvl w:val="0"/>
          <w:numId w:val="5"/>
        </w:numPr>
        <w:ind w:hanging="522"/>
        <w:rPr>
          <w:color w:val="000000"/>
          <w:szCs w:val="24"/>
        </w:rPr>
      </w:pPr>
      <w:r w:rsidRPr="00C62920">
        <w:rPr>
          <w:color w:val="000000"/>
          <w:szCs w:val="24"/>
        </w:rPr>
        <w:t>Chen H, Akey MJ, Xiong MM, Xu H, Xiao J, Jin L. (2000) Association of variation in the promoter of the Beta-2 Adrenergic Receptor and essential hypertension in an isolated Chinese population. American Journal of Human Genetics. 67: 228</w:t>
      </w:r>
      <w:r w:rsidR="00823E57"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Gu C, Rao DC</w:t>
      </w:r>
      <w:r w:rsidR="00EF37D6" w:rsidRPr="00C62920">
        <w:rPr>
          <w:color w:val="000000"/>
          <w:szCs w:val="24"/>
        </w:rPr>
        <w:t>,</w:t>
      </w:r>
      <w:r w:rsidRPr="00C62920">
        <w:rPr>
          <w:color w:val="000000"/>
          <w:szCs w:val="24"/>
        </w:rPr>
        <w:t xml:space="preserve"> Xiong MM. (2000) A generalized regression procedure for mapping complex diseases by linkage disequilibrium and population based samples. Genetic. Epidemiology. 19: 252</w:t>
      </w:r>
      <w:r w:rsidR="00EF37D6"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Xiong MM</w:t>
      </w:r>
      <w:r w:rsidR="00EF37D6" w:rsidRPr="00C62920">
        <w:rPr>
          <w:color w:val="000000"/>
          <w:szCs w:val="24"/>
        </w:rPr>
        <w:t>,</w:t>
      </w:r>
      <w:r w:rsidRPr="00C62920">
        <w:rPr>
          <w:color w:val="000000"/>
          <w:szCs w:val="24"/>
        </w:rPr>
        <w:t xml:space="preserve"> Jin L. (2000) Extent of linkage disequilibrium in human populations and their implications in SNP mapping. Genetic. Epidemiology. 19: 277</w:t>
      </w:r>
      <w:r w:rsidR="00EF37D6"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Xiong MM, Zhao J, Jin L, Boerwinkle E. (2000) Multiple point linkage disequilibrium fine-scale mapping of quantitative trait locus. Genetic. Epidemiology. 19: 277</w:t>
      </w:r>
      <w:r w:rsidR="00EF37D6"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Xiong MM, Zhao J, Amos C</w:t>
      </w:r>
      <w:r w:rsidR="00EF37D6" w:rsidRPr="00C62920">
        <w:rPr>
          <w:color w:val="000000"/>
          <w:szCs w:val="24"/>
        </w:rPr>
        <w:t>,</w:t>
      </w:r>
      <w:r w:rsidRPr="00C62920">
        <w:rPr>
          <w:color w:val="000000"/>
          <w:szCs w:val="24"/>
        </w:rPr>
        <w:t xml:space="preserve"> Boerwinkle E. (2000) Physiological and statistical genetic models of epistasis. Genetic. Epidemiology. 19: 278</w:t>
      </w:r>
      <w:r w:rsidR="00EF37D6"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Wang H, Xiong MM, Chu S, Jin L, Wang G, Yuan W, Mao S, Zhang W, Zhu D. (1999) Fine scale mapping confirms the linkage of a region on chromosome 2 with essential hypertension in Chinese.  American Journal of Human Genetics. 65, A16</w:t>
      </w:r>
      <w:r w:rsidR="00796756"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Xiao J, Zhao Y, Xiong MM, Huang W, Zhang W, Liu X., Li W, Hu F, Wu H, Lu D, Tan J, Chen Z, Boerwinkle E, Jin, L. (1999) Whole-genome linkage disequilibrium mapping of the genes underlying blood pressure variation in an isolated Chinese population. American Journal of Human Genetics 65,  A17.</w:t>
      </w:r>
    </w:p>
    <w:p w:rsidR="00E80067" w:rsidRPr="00C62920" w:rsidRDefault="00E80067" w:rsidP="00322229">
      <w:pPr>
        <w:numPr>
          <w:ilvl w:val="0"/>
          <w:numId w:val="5"/>
        </w:numPr>
        <w:ind w:hanging="522"/>
        <w:rPr>
          <w:color w:val="000000"/>
          <w:szCs w:val="24"/>
        </w:rPr>
      </w:pPr>
      <w:r w:rsidRPr="00C62920">
        <w:rPr>
          <w:color w:val="000000"/>
          <w:szCs w:val="24"/>
        </w:rPr>
        <w:t>Akey JM, Jin L</w:t>
      </w:r>
      <w:r w:rsidR="00796756" w:rsidRPr="00C62920">
        <w:rPr>
          <w:color w:val="000000"/>
          <w:szCs w:val="24"/>
        </w:rPr>
        <w:t>,</w:t>
      </w:r>
      <w:r w:rsidRPr="00C62920">
        <w:rPr>
          <w:color w:val="000000"/>
          <w:szCs w:val="24"/>
        </w:rPr>
        <w:t xml:space="preserve"> Xiong MM. (1999)The haplotype disequilibrium test: A nonparametric haplotype based method for the genetic mapping of complex traits. American Journal of Human Genetics 65, A42.</w:t>
      </w:r>
    </w:p>
    <w:p w:rsidR="00E80067" w:rsidRPr="00C62920" w:rsidRDefault="00E80067" w:rsidP="00322229">
      <w:pPr>
        <w:numPr>
          <w:ilvl w:val="0"/>
          <w:numId w:val="5"/>
        </w:numPr>
        <w:ind w:hanging="522"/>
        <w:rPr>
          <w:color w:val="000000"/>
          <w:szCs w:val="24"/>
        </w:rPr>
      </w:pPr>
      <w:r w:rsidRPr="00C62920">
        <w:rPr>
          <w:color w:val="000000"/>
          <w:szCs w:val="24"/>
        </w:rPr>
        <w:t>Xiong MM</w:t>
      </w:r>
      <w:r w:rsidR="00796756" w:rsidRPr="00C62920">
        <w:rPr>
          <w:color w:val="000000"/>
          <w:szCs w:val="24"/>
        </w:rPr>
        <w:t>,</w:t>
      </w:r>
      <w:r w:rsidRPr="00C62920">
        <w:rPr>
          <w:color w:val="000000"/>
          <w:szCs w:val="24"/>
        </w:rPr>
        <w:t xml:space="preserve"> Jin L. (1999) Admixture linkage disequilibrium mapping of quantitative trait loci. American Journal of Human Genetics 65, A86.</w:t>
      </w:r>
    </w:p>
    <w:p w:rsidR="00E80067" w:rsidRPr="00C62920" w:rsidRDefault="00E80067" w:rsidP="00322229">
      <w:pPr>
        <w:numPr>
          <w:ilvl w:val="0"/>
          <w:numId w:val="5"/>
        </w:numPr>
        <w:ind w:hanging="522"/>
        <w:rPr>
          <w:color w:val="000000"/>
          <w:szCs w:val="24"/>
        </w:rPr>
      </w:pPr>
      <w:r w:rsidRPr="00C62920">
        <w:rPr>
          <w:color w:val="000000"/>
          <w:szCs w:val="24"/>
        </w:rPr>
        <w:t>Chu S, Xiong MM, Zhu D, Wang G, Zhan Y, Zhang W, Zhou H, Wang H, Li W, Shen D</w:t>
      </w:r>
      <w:r w:rsidR="00796756" w:rsidRPr="00C62920">
        <w:rPr>
          <w:color w:val="000000"/>
          <w:szCs w:val="24"/>
        </w:rPr>
        <w:t>,</w:t>
      </w:r>
      <w:r w:rsidRPr="00C62920">
        <w:rPr>
          <w:color w:val="000000"/>
          <w:szCs w:val="24"/>
        </w:rPr>
        <w:t xml:space="preserve"> Jin L. (1999) Linkage analysis of 50 candidate genes involved in essential hypertension in 95 Chinese nuclear families with 460 affected sib-pairs. American Journal of Human Genetics. 65, A99.</w:t>
      </w:r>
    </w:p>
    <w:p w:rsidR="00E80067" w:rsidRPr="00C62920" w:rsidRDefault="00E80067" w:rsidP="00322229">
      <w:pPr>
        <w:numPr>
          <w:ilvl w:val="0"/>
          <w:numId w:val="5"/>
        </w:numPr>
        <w:ind w:hanging="522"/>
        <w:rPr>
          <w:color w:val="000000"/>
          <w:szCs w:val="24"/>
        </w:rPr>
      </w:pPr>
      <w:r w:rsidRPr="00C62920">
        <w:rPr>
          <w:color w:val="000000"/>
          <w:szCs w:val="24"/>
        </w:rPr>
        <w:t>Zhao J, Xiong MM, Huang W, Wang H, Zuo J, Chen Z, Qiang BQ, Zhang ML, Du WN, Chen JL, Diang W, Yuan WT, Xu H, Jin L, Li YX, Sun Q, Liu QY, Boerwinkle, E</w:t>
      </w:r>
      <w:r w:rsidR="00796756" w:rsidRPr="00C62920">
        <w:rPr>
          <w:color w:val="000000"/>
          <w:szCs w:val="24"/>
        </w:rPr>
        <w:t>,</w:t>
      </w:r>
      <w:r w:rsidRPr="00C62920">
        <w:rPr>
          <w:color w:val="000000"/>
          <w:szCs w:val="24"/>
        </w:rPr>
        <w:t xml:space="preserve"> Fang FD. (1999) Type 2 diabetes susceptibility loci maps on chromosomes 1 and 20 in Chinese Han Families.  American Journal of Human Genetics 65, A455.</w:t>
      </w:r>
    </w:p>
    <w:p w:rsidR="00E80067" w:rsidRPr="00C62920" w:rsidRDefault="00E80067" w:rsidP="00322229">
      <w:pPr>
        <w:numPr>
          <w:ilvl w:val="0"/>
          <w:numId w:val="5"/>
        </w:numPr>
        <w:ind w:hanging="522"/>
        <w:rPr>
          <w:color w:val="000000"/>
          <w:szCs w:val="24"/>
        </w:rPr>
      </w:pPr>
      <w:r w:rsidRPr="00C62920">
        <w:rPr>
          <w:color w:val="000000"/>
          <w:szCs w:val="24"/>
        </w:rPr>
        <w:t xml:space="preserve">Zhu D, Xiong MM, Chu S, Jin L, Wang G, Yuan W, Zhan Y, Zhang W, Dong S, Gao P, Zhao G, Huang W. (1999) Genome-wide scanning for loci linked to essential hypertension in </w:t>
      </w:r>
      <w:r w:rsidRPr="00C62920">
        <w:rPr>
          <w:color w:val="000000"/>
          <w:szCs w:val="24"/>
        </w:rPr>
        <w:lastRenderedPageBreak/>
        <w:t>Chinese families. American Journal of Human Genetics 65, A455.</w:t>
      </w:r>
    </w:p>
    <w:p w:rsidR="00E80067" w:rsidRPr="00C62920" w:rsidRDefault="00E80067" w:rsidP="00322229">
      <w:pPr>
        <w:numPr>
          <w:ilvl w:val="0"/>
          <w:numId w:val="5"/>
        </w:numPr>
        <w:ind w:hanging="522"/>
        <w:rPr>
          <w:color w:val="000000"/>
          <w:szCs w:val="24"/>
        </w:rPr>
      </w:pPr>
      <w:r w:rsidRPr="00C62920">
        <w:rPr>
          <w:color w:val="000000"/>
          <w:szCs w:val="24"/>
        </w:rPr>
        <w:t>Xiong MM, Jin L</w:t>
      </w:r>
      <w:r w:rsidR="00796756" w:rsidRPr="00C62920">
        <w:rPr>
          <w:color w:val="000000"/>
          <w:szCs w:val="24"/>
        </w:rPr>
        <w:t>,</w:t>
      </w:r>
      <w:r w:rsidRPr="00C62920">
        <w:rPr>
          <w:color w:val="000000"/>
          <w:szCs w:val="24"/>
        </w:rPr>
        <w:t xml:space="preserve"> Boerwinkle E. (1998) Linkage disequilibrium based regression: A method for mapping quantitative trait loci in humans. American Journal of Human Genetics 63:A238</w:t>
      </w:r>
      <w:r w:rsidR="00796756" w:rsidRPr="00C62920">
        <w:rPr>
          <w:color w:val="000000"/>
          <w:szCs w:val="24"/>
        </w:rPr>
        <w:t>.</w:t>
      </w:r>
      <w:r w:rsidRPr="00C62920">
        <w:rPr>
          <w:color w:val="000000"/>
          <w:szCs w:val="24"/>
        </w:rPr>
        <w:t xml:space="preserve"> </w:t>
      </w:r>
    </w:p>
    <w:p w:rsidR="00E80067" w:rsidRPr="00C62920" w:rsidRDefault="00E80067" w:rsidP="00322229">
      <w:pPr>
        <w:numPr>
          <w:ilvl w:val="0"/>
          <w:numId w:val="5"/>
        </w:numPr>
        <w:ind w:hanging="522"/>
        <w:rPr>
          <w:color w:val="000000"/>
          <w:szCs w:val="24"/>
        </w:rPr>
      </w:pPr>
      <w:r w:rsidRPr="00C62920">
        <w:rPr>
          <w:color w:val="000000"/>
          <w:szCs w:val="24"/>
        </w:rPr>
        <w:t>Xiao J, Zhang WL, Xiong MM, Lu DR, Hu F, Xu HY, Xue JLD, Tan J, Chen Z, Boerwinkle E, Jin L. (1998) Localization of three candidate regions influencing blood pressure variations to chromosome 5 in an isolated Chinese population. American Journal of Human Genetics  63: A1829</w:t>
      </w:r>
      <w:r w:rsidR="00796756"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Xiong MM, Jin L. (1997). Biallelic markers in genetics studies of human diseases: their power, accuracy and density in population-based linkage analyses. American Journal of Human Genetics 61:A301</w:t>
      </w:r>
      <w:r w:rsidR="00796756" w:rsidRPr="00C62920">
        <w:rPr>
          <w:color w:val="000000"/>
          <w:szCs w:val="24"/>
        </w:rPr>
        <w:t>.</w:t>
      </w:r>
    </w:p>
    <w:p w:rsidR="00E80067" w:rsidRPr="00C62920" w:rsidRDefault="00E80067" w:rsidP="00322229">
      <w:pPr>
        <w:numPr>
          <w:ilvl w:val="0"/>
          <w:numId w:val="5"/>
        </w:numPr>
        <w:ind w:hanging="522"/>
        <w:rPr>
          <w:color w:val="000000"/>
          <w:szCs w:val="24"/>
        </w:rPr>
      </w:pPr>
      <w:r w:rsidRPr="00C62920">
        <w:rPr>
          <w:color w:val="000000"/>
          <w:szCs w:val="24"/>
        </w:rPr>
        <w:t>Guo SW and Xiong MM. (1995) Modeling the population dynamics of simple sequence repeats. American Journal of Human Genetics 57: A165</w:t>
      </w:r>
      <w:r w:rsidR="00796756" w:rsidRPr="00C62920">
        <w:rPr>
          <w:color w:val="000000"/>
          <w:szCs w:val="24"/>
        </w:rPr>
        <w:t>.</w:t>
      </w:r>
    </w:p>
    <w:p w:rsidR="00E80067" w:rsidRPr="00C62920" w:rsidRDefault="00E80067" w:rsidP="00C62920">
      <w:pPr>
        <w:rPr>
          <w:color w:val="000000"/>
          <w:szCs w:val="24"/>
        </w:rPr>
      </w:pPr>
    </w:p>
    <w:p w:rsidR="00E80067" w:rsidRDefault="00E80067" w:rsidP="00E80067">
      <w:pPr>
        <w:pStyle w:val="Heading1"/>
        <w:widowControl w:val="0"/>
        <w:tabs>
          <w:tab w:val="clear" w:pos="0"/>
          <w:tab w:val="clear" w:pos="1440"/>
          <w:tab w:val="clear" w:pos="2880"/>
        </w:tabs>
        <w:rPr>
          <w:szCs w:val="24"/>
        </w:rPr>
      </w:pPr>
      <w:r w:rsidRPr="000E5FEF">
        <w:rPr>
          <w:szCs w:val="24"/>
        </w:rPr>
        <w:t>ACADAMIC PRESENTATION</w:t>
      </w:r>
      <w:r>
        <w:rPr>
          <w:szCs w:val="24"/>
        </w:rPr>
        <w:t>S</w:t>
      </w:r>
    </w:p>
    <w:p w:rsidR="00E80067" w:rsidRDefault="00E80067" w:rsidP="00E80067"/>
    <w:p w:rsidR="00E80067" w:rsidRDefault="00E80067" w:rsidP="00E80067">
      <w:pPr>
        <w:rPr>
          <w:b/>
        </w:rPr>
      </w:pPr>
      <w:r w:rsidRPr="00E97AB7">
        <w:rPr>
          <w:b/>
        </w:rPr>
        <w:t>Invitational Presentations</w:t>
      </w:r>
    </w:p>
    <w:p w:rsidR="00B71314" w:rsidRDefault="00B71314" w:rsidP="00B71314">
      <w:pPr>
        <w:rPr>
          <w:lang w:eastAsia="zh-CN"/>
        </w:rPr>
      </w:pPr>
    </w:p>
    <w:p w:rsidR="00362FEA" w:rsidRDefault="00362FEA" w:rsidP="007D4A3D">
      <w:pPr>
        <w:numPr>
          <w:ilvl w:val="0"/>
          <w:numId w:val="4"/>
        </w:numPr>
        <w:ind w:left="288" w:hanging="360"/>
      </w:pPr>
      <w:r>
        <w:rPr>
          <w:rFonts w:hint="eastAsia"/>
          <w:lang w:eastAsia="zh-CN"/>
        </w:rPr>
        <w:t>Gene-gene interaction analysis for next-generation sequencing. ENAR, March 16-19, 2014, Baltimore, Maryland.</w:t>
      </w:r>
    </w:p>
    <w:p w:rsidR="008464FA" w:rsidRDefault="008464FA" w:rsidP="008464FA">
      <w:pPr>
        <w:numPr>
          <w:ilvl w:val="0"/>
          <w:numId w:val="4"/>
        </w:numPr>
        <w:ind w:left="288" w:hanging="360"/>
      </w:pPr>
      <w:r w:rsidRPr="008464FA">
        <w:t>Topic contributed: Jiang J, Lin N and Xiong MM. (2014). Image RNA-seq data analysis in clouds. 2014 JSM, Boston, MA</w:t>
      </w:r>
      <w:r>
        <w:t>.</w:t>
      </w:r>
    </w:p>
    <w:p w:rsidR="008464FA" w:rsidRDefault="008464FA" w:rsidP="008464FA">
      <w:pPr>
        <w:numPr>
          <w:ilvl w:val="0"/>
          <w:numId w:val="4"/>
        </w:numPr>
        <w:ind w:left="288" w:hanging="360"/>
      </w:pPr>
      <w:r>
        <w:t>Topic contributed: Xiong MM and Yu J. (2014). New Sparse Canonic correlation analysis for construction of co-association networks with NGS data by cloud computing. 2014 JSM, Boston, MA.</w:t>
      </w:r>
    </w:p>
    <w:p w:rsidR="00362FEA" w:rsidRDefault="00362FEA" w:rsidP="00362FEA">
      <w:pPr>
        <w:numPr>
          <w:ilvl w:val="0"/>
          <w:numId w:val="4"/>
        </w:numPr>
        <w:ind w:left="288" w:hanging="360"/>
      </w:pPr>
      <w:r>
        <w:rPr>
          <w:rFonts w:hint="eastAsia"/>
          <w:lang w:eastAsia="zh-CN"/>
        </w:rPr>
        <w:t xml:space="preserve">Classification analysis of big image data. </w:t>
      </w:r>
      <w:r w:rsidRPr="00362FEA">
        <w:t xml:space="preserve"> Statistical and Computational Theory and Methodology for Big Data Analysis. Feb 9-Feb 14, 2014, Calgary, AB Canada</w:t>
      </w:r>
      <w:r>
        <w:rPr>
          <w:rFonts w:hint="eastAsia"/>
          <w:lang w:eastAsia="zh-CN"/>
        </w:rPr>
        <w:t xml:space="preserve">. </w:t>
      </w:r>
    </w:p>
    <w:p w:rsidR="007D4A3D" w:rsidRDefault="007D4A3D" w:rsidP="007D4A3D">
      <w:pPr>
        <w:numPr>
          <w:ilvl w:val="0"/>
          <w:numId w:val="4"/>
        </w:numPr>
        <w:ind w:left="288" w:hanging="360"/>
      </w:pPr>
      <w:r>
        <w:t xml:space="preserve">QTL and Gene-gene Interaction Analysis for Next-generation Sequencing, </w:t>
      </w:r>
      <w:r w:rsidRPr="007D4A3D">
        <w:t>ENAR</w:t>
      </w:r>
      <w:r>
        <w:t>, March 10-13,</w:t>
      </w:r>
      <w:r w:rsidRPr="007D4A3D">
        <w:t xml:space="preserve"> 2013 Spring Meeting - Orlando, Florida</w:t>
      </w:r>
      <w:r>
        <w:t>.</w:t>
      </w:r>
    </w:p>
    <w:p w:rsidR="007D4A3D" w:rsidRDefault="007D4A3D" w:rsidP="00486640">
      <w:pPr>
        <w:numPr>
          <w:ilvl w:val="0"/>
          <w:numId w:val="4"/>
        </w:numPr>
        <w:ind w:left="288" w:hanging="360"/>
      </w:pPr>
      <w:r w:rsidRPr="007D4A3D">
        <w:t xml:space="preserve">Alternative Direction Minimization Methods </w:t>
      </w:r>
      <w:r w:rsidR="006371D1" w:rsidRPr="007D4A3D">
        <w:t>for Phenotype</w:t>
      </w:r>
      <w:r w:rsidRPr="007D4A3D">
        <w:t xml:space="preserve"> Prediction and variable Selection</w:t>
      </w:r>
      <w:r>
        <w:t xml:space="preserve">. </w:t>
      </w:r>
      <w:r w:rsidRPr="007D4A3D">
        <w:t>Biometrics-2013</w:t>
      </w:r>
      <w:r>
        <w:t>, June 10-12, Chicago</w:t>
      </w:r>
      <w:r w:rsidRPr="007D4A3D">
        <w:t>.</w:t>
      </w:r>
    </w:p>
    <w:p w:rsidR="00365402" w:rsidRDefault="008717CF" w:rsidP="00365402">
      <w:pPr>
        <w:numPr>
          <w:ilvl w:val="0"/>
          <w:numId w:val="4"/>
        </w:numPr>
        <w:ind w:left="288" w:hanging="360"/>
      </w:pPr>
      <w:r>
        <w:t xml:space="preserve">(Keynote Speaker) </w:t>
      </w:r>
      <w:r w:rsidRPr="008717CF">
        <w:t>International Conference and Exhibition on Biometrics and Biostatistics 5-7 March 2012</w:t>
      </w:r>
      <w:r w:rsidR="00F77311">
        <w:t>, Omaha</w:t>
      </w:r>
      <w:r>
        <w:t>.</w:t>
      </w:r>
    </w:p>
    <w:p w:rsidR="00365402" w:rsidRDefault="00365402" w:rsidP="00365402">
      <w:pPr>
        <w:numPr>
          <w:ilvl w:val="0"/>
          <w:numId w:val="4"/>
        </w:numPr>
        <w:ind w:left="288" w:hanging="360"/>
      </w:pPr>
      <w:r w:rsidRPr="00365402">
        <w:t>Genetic and Epigenetic Analysis for Next-Generation Sequencing</w:t>
      </w:r>
      <w:r>
        <w:t>. March 22, 2012, Department of Epidemiology, MD Anderson Cancer Center.</w:t>
      </w:r>
    </w:p>
    <w:p w:rsidR="00F43DD7" w:rsidRDefault="00365402" w:rsidP="00F43DD7">
      <w:pPr>
        <w:numPr>
          <w:ilvl w:val="0"/>
          <w:numId w:val="4"/>
        </w:numPr>
        <w:ind w:left="288" w:hanging="360"/>
      </w:pPr>
      <w:r w:rsidRPr="00365402">
        <w:t>Genetic Studies of Complex Diseases in the Sequence Era</w:t>
      </w:r>
      <w:r>
        <w:t>. October 5, 2012. Department of Statistics, Texas A&amp;M University.</w:t>
      </w:r>
    </w:p>
    <w:p w:rsidR="00F43DD7" w:rsidRDefault="00F43DD7" w:rsidP="00F43DD7">
      <w:pPr>
        <w:numPr>
          <w:ilvl w:val="0"/>
          <w:numId w:val="4"/>
        </w:numPr>
        <w:ind w:left="288" w:hanging="360"/>
      </w:pPr>
      <w:r w:rsidRPr="00F43DD7">
        <w:t>Statistical Challenges Arising from  Next-generation Sequencing</w:t>
      </w:r>
      <w:r>
        <w:t xml:space="preserve">. December, 14, 2011, Department of </w:t>
      </w:r>
      <w:r w:rsidRPr="00F43DD7">
        <w:t>Bioinformatics and Computational Biology</w:t>
      </w:r>
      <w:r>
        <w:t>, Anderson Cancer Center.</w:t>
      </w:r>
    </w:p>
    <w:p w:rsidR="00D23EB1" w:rsidRDefault="00D23EB1" w:rsidP="00322229">
      <w:pPr>
        <w:numPr>
          <w:ilvl w:val="0"/>
          <w:numId w:val="4"/>
        </w:numPr>
        <w:ind w:left="288" w:hanging="360"/>
      </w:pPr>
      <w:r>
        <w:t>Association studies for next-generation sequencing. May 30, 2011, National Institute of Mental Health.</w:t>
      </w:r>
    </w:p>
    <w:p w:rsidR="003A6F4D" w:rsidRDefault="00D23EB1" w:rsidP="00322229">
      <w:pPr>
        <w:numPr>
          <w:ilvl w:val="0"/>
          <w:numId w:val="4"/>
        </w:numPr>
        <w:ind w:left="288" w:hanging="360"/>
      </w:pPr>
      <w:r>
        <w:t>Mathematical challenges in data analysis raised by next-generation sequencing. School of Mathematics Science, Fudan University, China, Nove</w:t>
      </w:r>
      <w:r w:rsidR="003A6F4D">
        <w:t>mber 2</w:t>
      </w:r>
      <w:r>
        <w:t>, 2011</w:t>
      </w:r>
      <w:r w:rsidR="003A6F4D">
        <w:t>.</w:t>
      </w:r>
    </w:p>
    <w:p w:rsidR="003A6F4D" w:rsidRDefault="003A6F4D" w:rsidP="00322229">
      <w:pPr>
        <w:numPr>
          <w:ilvl w:val="0"/>
          <w:numId w:val="4"/>
        </w:numPr>
        <w:ind w:left="288" w:hanging="360"/>
      </w:pPr>
      <w:r>
        <w:t xml:space="preserve">Data analysis for next-generation sequencing. School of Finance and Statistics, East China Normal University, November 4, 2011. </w:t>
      </w:r>
    </w:p>
    <w:p w:rsidR="00E80067" w:rsidRPr="00C00A03" w:rsidRDefault="00E80067" w:rsidP="00322229">
      <w:pPr>
        <w:numPr>
          <w:ilvl w:val="0"/>
          <w:numId w:val="4"/>
        </w:numPr>
        <w:ind w:left="288" w:hanging="360"/>
      </w:pPr>
      <w:r w:rsidRPr="00C00A03">
        <w:t xml:space="preserve">Gene and pathway-based association studies.  China-UK Statistical Genetics, Population </w:t>
      </w:r>
      <w:r w:rsidRPr="00C00A03">
        <w:lastRenderedPageBreak/>
        <w:t>Genetics and Genetic Epidemiology Workshop, Shanghai, China, June 25-27, 2010.</w:t>
      </w:r>
    </w:p>
    <w:p w:rsidR="00E80067" w:rsidRPr="00C00A03" w:rsidRDefault="00E80067" w:rsidP="00322229">
      <w:pPr>
        <w:numPr>
          <w:ilvl w:val="0"/>
          <w:numId w:val="4"/>
        </w:numPr>
        <w:ind w:left="288" w:hanging="360"/>
      </w:pPr>
      <w:r w:rsidRPr="00C00A03">
        <w:t>Implication of next-generation sequencing on association studies. China-UK Statistical Genetics, Population   Genetics and Genetic Epidemiology Workshop, Shanghai, China, June 25-27, 2010.</w:t>
      </w:r>
    </w:p>
    <w:p w:rsidR="00E80067" w:rsidRPr="00C00A03" w:rsidRDefault="00E80067" w:rsidP="00322229">
      <w:pPr>
        <w:numPr>
          <w:ilvl w:val="0"/>
          <w:numId w:val="4"/>
        </w:numPr>
        <w:ind w:left="288" w:hanging="360"/>
      </w:pPr>
      <w:r w:rsidRPr="00C00A03">
        <w:t>Integrated genetic and epigenetic analysis in cancer studies. The Second International</w:t>
      </w:r>
      <w:r w:rsidR="00016150">
        <w:t xml:space="preserve"> </w:t>
      </w:r>
      <w:r w:rsidRPr="00C00A03">
        <w:t xml:space="preserve">Conference on Statistical </w:t>
      </w:r>
      <w:r w:rsidR="00264AB4" w:rsidRPr="00C00A03">
        <w:t>Genetics and</w:t>
      </w:r>
      <w:r w:rsidRPr="00C00A03">
        <w:t xml:space="preserve"> Systems Biology, Kunming, China, July 22-25, 2009.</w:t>
      </w:r>
    </w:p>
    <w:p w:rsidR="00E80067" w:rsidRPr="00C00A03" w:rsidRDefault="00E80067" w:rsidP="00322229">
      <w:pPr>
        <w:numPr>
          <w:ilvl w:val="0"/>
          <w:numId w:val="4"/>
        </w:numPr>
        <w:ind w:left="288" w:hanging="360"/>
      </w:pPr>
      <w:r w:rsidRPr="00C00A03">
        <w:t xml:space="preserve">Dynamic Pathway Analysis, The First International Conference on Statistical Genetics and Systems Biology, Qingdao, China, June 14-16, 2007.    </w:t>
      </w:r>
    </w:p>
    <w:p w:rsidR="00E80067" w:rsidRPr="00C00A03" w:rsidRDefault="00E80067" w:rsidP="00322229">
      <w:pPr>
        <w:numPr>
          <w:ilvl w:val="0"/>
          <w:numId w:val="4"/>
        </w:numPr>
        <w:ind w:left="288" w:hanging="360"/>
      </w:pPr>
      <w:r w:rsidRPr="00C00A03">
        <w:rPr>
          <w:color w:val="000000"/>
        </w:rPr>
        <w:t>State Space Equations for Modeling Gene Networks. The First International Conference on Computational Systems Biology. Shanghai, July 20-23, 2006</w:t>
      </w:r>
    </w:p>
    <w:p w:rsidR="00E80067" w:rsidRPr="00C00A03" w:rsidRDefault="00E80067" w:rsidP="00322229">
      <w:pPr>
        <w:numPr>
          <w:ilvl w:val="0"/>
          <w:numId w:val="4"/>
        </w:numPr>
        <w:ind w:left="288" w:hanging="360"/>
      </w:pPr>
      <w:r w:rsidRPr="00C00A03">
        <w:t>Genetic interaction networks and regulatory networks for genetic studies of complex diseases.  Computational Biology 2005 – Challenges and Visions. Shanghai, October 13-16.</w:t>
      </w:r>
    </w:p>
    <w:p w:rsidR="00E80067" w:rsidRPr="00C00A03" w:rsidRDefault="00E80067" w:rsidP="00322229">
      <w:pPr>
        <w:numPr>
          <w:ilvl w:val="0"/>
          <w:numId w:val="4"/>
        </w:numPr>
        <w:ind w:left="288" w:hanging="360"/>
      </w:pPr>
      <w:r w:rsidRPr="00C00A03">
        <w:t>Nonlinear approach to dissecting genetic structure of complex diseases, The International  Symposium on Genomic Medicine, June 28-30, 2005. Shanghai, China.</w:t>
      </w:r>
    </w:p>
    <w:p w:rsidR="00E80067" w:rsidRPr="00C00A03" w:rsidRDefault="00E80067" w:rsidP="00322229">
      <w:pPr>
        <w:numPr>
          <w:ilvl w:val="0"/>
          <w:numId w:val="4"/>
        </w:numPr>
        <w:ind w:left="288" w:hanging="360"/>
      </w:pPr>
      <w:r w:rsidRPr="00C00A03">
        <w:t xml:space="preserve">A </w:t>
      </w:r>
      <w:r w:rsidRPr="00C00A03">
        <w:rPr>
          <w:szCs w:val="24"/>
        </w:rPr>
        <w:t>Systems Biology Approach to Genetic Studies of Complex Diseases, March 2,</w:t>
      </w:r>
      <w:r w:rsidRPr="00C00A03">
        <w:t xml:space="preserve"> </w:t>
      </w:r>
      <w:r w:rsidRPr="00C00A03">
        <w:rPr>
          <w:szCs w:val="24"/>
        </w:rPr>
        <w:t>2004, Yale University.</w:t>
      </w:r>
    </w:p>
    <w:p w:rsidR="00E80067" w:rsidRPr="00C00A03" w:rsidRDefault="00E80067" w:rsidP="00322229">
      <w:pPr>
        <w:numPr>
          <w:ilvl w:val="0"/>
          <w:numId w:val="4"/>
        </w:numPr>
        <w:ind w:left="288" w:hanging="360"/>
      </w:pPr>
      <w:r w:rsidRPr="00C00A03">
        <w:rPr>
          <w:szCs w:val="24"/>
        </w:rPr>
        <w:t>An example of application of bioinformatics to systems biology, Eastern Forum of Science and Technology. July 11-12, 2004, Shanghai, China.</w:t>
      </w:r>
    </w:p>
    <w:p w:rsidR="00E80067" w:rsidRPr="00C00A03" w:rsidRDefault="00E80067" w:rsidP="00322229">
      <w:pPr>
        <w:numPr>
          <w:ilvl w:val="0"/>
          <w:numId w:val="4"/>
        </w:numPr>
        <w:ind w:left="288" w:hanging="360"/>
      </w:pPr>
      <w:r w:rsidRPr="00C00A03">
        <w:rPr>
          <w:szCs w:val="24"/>
        </w:rPr>
        <w:t>Network Biology, July 18, 2004, Shanghai Second Medical University, China.</w:t>
      </w:r>
    </w:p>
    <w:p w:rsidR="00E80067" w:rsidRPr="00C00A03" w:rsidRDefault="00E80067" w:rsidP="00322229">
      <w:pPr>
        <w:numPr>
          <w:ilvl w:val="0"/>
          <w:numId w:val="4"/>
        </w:numPr>
        <w:ind w:left="288" w:hanging="360"/>
      </w:pPr>
      <w:r w:rsidRPr="00C00A03">
        <w:rPr>
          <w:szCs w:val="24"/>
        </w:rPr>
        <w:t>Differentially expressed genetic networks, the 7</w:t>
      </w:r>
      <w:r w:rsidRPr="00C00A03">
        <w:rPr>
          <w:szCs w:val="24"/>
          <w:vertAlign w:val="superscript"/>
        </w:rPr>
        <w:t>th</w:t>
      </w:r>
      <w:r w:rsidRPr="00C00A03">
        <w:rPr>
          <w:szCs w:val="24"/>
        </w:rPr>
        <w:t xml:space="preserve"> World Multiconference on Systemics,</w:t>
      </w:r>
      <w:r w:rsidRPr="00C00A03">
        <w:t xml:space="preserve"> </w:t>
      </w:r>
      <w:r w:rsidRPr="00C00A03">
        <w:rPr>
          <w:szCs w:val="24"/>
        </w:rPr>
        <w:t>Cybernetics and Informatics, July 27-30, 2003, Orlando, Florida.</w:t>
      </w:r>
    </w:p>
    <w:p w:rsidR="00E80067" w:rsidRPr="00C00A03" w:rsidRDefault="00E80067" w:rsidP="00322229">
      <w:pPr>
        <w:numPr>
          <w:ilvl w:val="0"/>
          <w:numId w:val="4"/>
        </w:numPr>
        <w:ind w:left="288" w:hanging="360"/>
      </w:pPr>
      <w:r w:rsidRPr="00C00A03">
        <w:rPr>
          <w:szCs w:val="24"/>
        </w:rPr>
        <w:t>Perspective in Systems Biology, December, 24, 2003, Fudan University, Shanghai, China.</w:t>
      </w:r>
    </w:p>
    <w:p w:rsidR="00E80067" w:rsidRPr="00C00A03" w:rsidRDefault="00E80067" w:rsidP="00322229">
      <w:pPr>
        <w:numPr>
          <w:ilvl w:val="0"/>
          <w:numId w:val="4"/>
        </w:numPr>
        <w:ind w:left="288" w:hanging="360"/>
      </w:pPr>
      <w:r w:rsidRPr="00C00A03">
        <w:rPr>
          <w:szCs w:val="24"/>
        </w:rPr>
        <w:t>Large-scale gene expression data analysis and disease diagnosis, August 26-27, 2002.</w:t>
      </w:r>
      <w:r w:rsidRPr="00C00A03">
        <w:t xml:space="preserve"> </w:t>
      </w:r>
      <w:r w:rsidRPr="00C00A03">
        <w:rPr>
          <w:szCs w:val="24"/>
        </w:rPr>
        <w:t>International Biopharmaceutical Technology Conference, Fujian, China</w:t>
      </w:r>
      <w:r w:rsidR="00016150">
        <w:rPr>
          <w:szCs w:val="24"/>
        </w:rPr>
        <w:t>.</w:t>
      </w:r>
    </w:p>
    <w:p w:rsidR="00E80067" w:rsidRPr="00C00A03" w:rsidRDefault="00E80067" w:rsidP="00322229">
      <w:pPr>
        <w:numPr>
          <w:ilvl w:val="0"/>
          <w:numId w:val="4"/>
        </w:numPr>
        <w:ind w:left="288" w:hanging="360"/>
      </w:pPr>
      <w:r w:rsidRPr="00C00A03">
        <w:rPr>
          <w:szCs w:val="24"/>
        </w:rPr>
        <w:t xml:space="preserve">Gene expression-based tumor classification, December 22, 2002, Department of Statistics, Beijing University, China. </w:t>
      </w:r>
    </w:p>
    <w:p w:rsidR="00E80067" w:rsidRPr="00C00A03" w:rsidRDefault="00E80067" w:rsidP="00322229">
      <w:pPr>
        <w:numPr>
          <w:ilvl w:val="0"/>
          <w:numId w:val="4"/>
        </w:numPr>
        <w:ind w:left="288" w:hanging="360"/>
      </w:pPr>
      <w:r w:rsidRPr="00C00A03">
        <w:rPr>
          <w:szCs w:val="24"/>
        </w:rPr>
        <w:t>Bioinformatics and genomic science research, December, 19, 2001, National Genomic Center at Shanghai, China.</w:t>
      </w:r>
    </w:p>
    <w:p w:rsidR="00E80067" w:rsidRPr="00C00A03" w:rsidRDefault="00E80067" w:rsidP="00322229">
      <w:pPr>
        <w:numPr>
          <w:ilvl w:val="0"/>
          <w:numId w:val="4"/>
        </w:numPr>
        <w:ind w:left="288" w:hanging="360"/>
      </w:pPr>
      <w:r w:rsidRPr="00C00A03">
        <w:rPr>
          <w:szCs w:val="24"/>
        </w:rPr>
        <w:t>Generalized T</w:t>
      </w:r>
      <w:r w:rsidRPr="00C00A03">
        <w:rPr>
          <w:szCs w:val="24"/>
          <w:vertAlign w:val="superscript"/>
        </w:rPr>
        <w:t>2</w:t>
      </w:r>
      <w:r w:rsidRPr="00C00A03">
        <w:rPr>
          <w:szCs w:val="24"/>
        </w:rPr>
        <w:t xml:space="preserve"> test for whole genome linkage disequilibrium profile analysis, May 23-26, 2001, International conference for mapping complex disease genes, </w:t>
      </w:r>
      <w:r w:rsidRPr="00C00A03">
        <w:rPr>
          <w:spacing w:val="-2"/>
          <w:szCs w:val="24"/>
        </w:rPr>
        <w:t>Changsha, China.</w:t>
      </w:r>
    </w:p>
    <w:p w:rsidR="00E80067" w:rsidRPr="00C00A03" w:rsidRDefault="00E80067" w:rsidP="00322229">
      <w:pPr>
        <w:numPr>
          <w:ilvl w:val="0"/>
          <w:numId w:val="4"/>
        </w:numPr>
        <w:ind w:left="288" w:hanging="360"/>
      </w:pPr>
      <w:r w:rsidRPr="00C00A03">
        <w:rPr>
          <w:szCs w:val="24"/>
        </w:rPr>
        <w:t>Biomarker Identification by feature selection. May 21, 2001, Institute of System Science and Mathematics, Chinese Academy of Science, Beijing.</w:t>
      </w:r>
    </w:p>
    <w:p w:rsidR="00E80067" w:rsidRPr="00C00A03" w:rsidRDefault="00E80067" w:rsidP="00322229">
      <w:pPr>
        <w:numPr>
          <w:ilvl w:val="0"/>
          <w:numId w:val="4"/>
        </w:numPr>
        <w:ind w:left="288" w:hanging="360"/>
      </w:pPr>
      <w:r w:rsidRPr="00C00A03">
        <w:rPr>
          <w:szCs w:val="24"/>
        </w:rPr>
        <w:t>Advances in Bioinformatics, May 27, 2001, Department of Genetics, Fudan University, China.</w:t>
      </w:r>
    </w:p>
    <w:p w:rsidR="00E80067" w:rsidRPr="00C00A03" w:rsidRDefault="00E80067" w:rsidP="00322229">
      <w:pPr>
        <w:numPr>
          <w:ilvl w:val="0"/>
          <w:numId w:val="4"/>
        </w:numPr>
        <w:ind w:left="288" w:hanging="360"/>
      </w:pPr>
      <w:r w:rsidRPr="00C00A03">
        <w:rPr>
          <w:szCs w:val="24"/>
        </w:rPr>
        <w:t xml:space="preserve">Cancer functional genomic analysis, </w:t>
      </w:r>
      <w:r w:rsidRPr="00C00A03">
        <w:rPr>
          <w:spacing w:val="-2"/>
          <w:szCs w:val="24"/>
        </w:rPr>
        <w:t>May 30, 2001, Zhejiang University, Hangzhou, China</w:t>
      </w:r>
    </w:p>
    <w:p w:rsidR="00E80067" w:rsidRPr="00C00A03" w:rsidRDefault="00E80067" w:rsidP="00322229">
      <w:pPr>
        <w:numPr>
          <w:ilvl w:val="0"/>
          <w:numId w:val="4"/>
        </w:numPr>
        <w:ind w:left="288" w:hanging="360"/>
      </w:pPr>
      <w:r w:rsidRPr="00C00A03">
        <w:rPr>
          <w:szCs w:val="24"/>
        </w:rPr>
        <w:t>Mapping complex trait loci. Feb. 3, 2000, Workshop at NIH.</w:t>
      </w:r>
    </w:p>
    <w:p w:rsidR="00E80067" w:rsidRPr="00016150" w:rsidRDefault="00E80067" w:rsidP="00322229">
      <w:pPr>
        <w:numPr>
          <w:ilvl w:val="0"/>
          <w:numId w:val="4"/>
        </w:numPr>
        <w:ind w:left="288" w:hanging="360"/>
        <w:rPr>
          <w:rStyle w:val="Hyperlink"/>
          <w:u w:val="none"/>
        </w:rPr>
      </w:pPr>
      <w:r w:rsidRPr="00C00A03">
        <w:rPr>
          <w:szCs w:val="24"/>
        </w:rPr>
        <w:t>Neural networks for gene expression based tumor classification, Feb. 21, 2000, Division of Biostatistics, Saint Louis Washington University, Saint Louis</w:t>
      </w:r>
      <w:r w:rsidRPr="00016150">
        <w:rPr>
          <w:szCs w:val="24"/>
        </w:rPr>
        <w:t xml:space="preserve">, </w:t>
      </w:r>
      <w:r w:rsidRPr="00016150">
        <w:rPr>
          <w:rStyle w:val="Hyperlink"/>
          <w:color w:val="000000"/>
          <w:u w:val="none"/>
        </w:rPr>
        <w:t>Missouri.</w:t>
      </w:r>
    </w:p>
    <w:p w:rsidR="00E80067" w:rsidRPr="00C00A03" w:rsidRDefault="00E80067" w:rsidP="00322229">
      <w:pPr>
        <w:numPr>
          <w:ilvl w:val="0"/>
          <w:numId w:val="4"/>
        </w:numPr>
        <w:ind w:left="288" w:hanging="360"/>
      </w:pPr>
      <w:r w:rsidRPr="00C00A03">
        <w:t>Extent of linkage disequilibrium in the modern population and its implications in SNP mapping:  How many SNPs are needed for disease gene mapping? March 7, 2000, National Genome Research Institute, Washington, DC.</w:t>
      </w:r>
    </w:p>
    <w:p w:rsidR="00E80067" w:rsidRPr="00C00A03" w:rsidRDefault="00E80067" w:rsidP="00322229">
      <w:pPr>
        <w:numPr>
          <w:ilvl w:val="0"/>
          <w:numId w:val="4"/>
        </w:numPr>
        <w:ind w:left="288" w:hanging="360"/>
      </w:pPr>
      <w:r w:rsidRPr="00C00A03">
        <w:rPr>
          <w:szCs w:val="24"/>
        </w:rPr>
        <w:t>Gene selection in gene expression based tumor classification, April 23, 2000, Department of Computer Science, University of South West Louisiana.</w:t>
      </w:r>
    </w:p>
    <w:p w:rsidR="00E80067" w:rsidRPr="00C00A03" w:rsidRDefault="00E80067" w:rsidP="00322229">
      <w:pPr>
        <w:numPr>
          <w:ilvl w:val="0"/>
          <w:numId w:val="4"/>
        </w:numPr>
        <w:ind w:left="288" w:hanging="360"/>
      </w:pPr>
      <w:r w:rsidRPr="00C00A03">
        <w:rPr>
          <w:szCs w:val="24"/>
        </w:rPr>
        <w:t>Linkage disequilibrium mapping for complex disease, May, 2000,</w:t>
      </w:r>
      <w:r w:rsidRPr="00C00A03">
        <w:rPr>
          <w:spacing w:val="-2"/>
          <w:szCs w:val="24"/>
        </w:rPr>
        <w:t xml:space="preserve"> </w:t>
      </w:r>
      <w:r w:rsidRPr="00C00A03">
        <w:rPr>
          <w:szCs w:val="24"/>
        </w:rPr>
        <w:t>National Institute of Dental and Craniofacial Research Genetics Work Group.</w:t>
      </w:r>
    </w:p>
    <w:p w:rsidR="00E80067" w:rsidRPr="00C00A03" w:rsidRDefault="00E80067" w:rsidP="00322229">
      <w:pPr>
        <w:numPr>
          <w:ilvl w:val="0"/>
          <w:numId w:val="4"/>
        </w:numPr>
        <w:ind w:left="288" w:hanging="360"/>
      </w:pPr>
      <w:r w:rsidRPr="00C00A03">
        <w:rPr>
          <w:spacing w:val="-2"/>
          <w:szCs w:val="24"/>
        </w:rPr>
        <w:t xml:space="preserve">Microarray and tumor classification, June 29, 2000, Darlian Institute of Chemistry, Darlian, </w:t>
      </w:r>
      <w:r w:rsidRPr="00C00A03">
        <w:rPr>
          <w:spacing w:val="-2"/>
          <w:szCs w:val="24"/>
        </w:rPr>
        <w:lastRenderedPageBreak/>
        <w:t>China.</w:t>
      </w:r>
    </w:p>
    <w:p w:rsidR="00E80067" w:rsidRPr="00C00A03" w:rsidRDefault="00E80067" w:rsidP="00322229">
      <w:pPr>
        <w:numPr>
          <w:ilvl w:val="0"/>
          <w:numId w:val="4"/>
        </w:numPr>
        <w:ind w:left="288" w:hanging="360"/>
      </w:pPr>
      <w:r w:rsidRPr="00C00A03">
        <w:rPr>
          <w:spacing w:val="-2"/>
          <w:szCs w:val="24"/>
        </w:rPr>
        <w:t xml:space="preserve">Combined linkage and linkage disequilibrium, July 4, 2000, Department of Statistics Beijing University, China. </w:t>
      </w:r>
    </w:p>
    <w:p w:rsidR="00E80067" w:rsidRPr="00C00A03" w:rsidRDefault="00E80067" w:rsidP="00322229">
      <w:pPr>
        <w:numPr>
          <w:ilvl w:val="0"/>
          <w:numId w:val="4"/>
        </w:numPr>
        <w:ind w:left="288" w:hanging="360"/>
      </w:pPr>
      <w:r w:rsidRPr="00C00A03">
        <w:rPr>
          <w:spacing w:val="-2"/>
          <w:szCs w:val="24"/>
        </w:rPr>
        <w:t>Microarray and tumor diagnosis, July 5, 2000, Beijing General Hospital, Beijing, China.</w:t>
      </w:r>
    </w:p>
    <w:p w:rsidR="00E80067" w:rsidRPr="00C00A03" w:rsidRDefault="00E80067" w:rsidP="00322229">
      <w:pPr>
        <w:numPr>
          <w:ilvl w:val="0"/>
          <w:numId w:val="4"/>
        </w:numPr>
        <w:ind w:left="288" w:hanging="360"/>
      </w:pPr>
      <w:r w:rsidRPr="00C00A03">
        <w:rPr>
          <w:spacing w:val="-2"/>
          <w:szCs w:val="24"/>
        </w:rPr>
        <w:t>Genomic circuits and cardiac diseases, July 6, 2000, Chinese Academy of Medical Science, Beijing, China.</w:t>
      </w:r>
    </w:p>
    <w:p w:rsidR="00E80067" w:rsidRPr="00C00A03" w:rsidRDefault="00E80067" w:rsidP="00322229">
      <w:pPr>
        <w:numPr>
          <w:ilvl w:val="0"/>
          <w:numId w:val="4"/>
        </w:numPr>
        <w:ind w:left="288" w:hanging="360"/>
      </w:pPr>
      <w:r w:rsidRPr="00C00A03">
        <w:rPr>
          <w:spacing w:val="-2"/>
          <w:szCs w:val="24"/>
        </w:rPr>
        <w:t>Pathway identification, July 10, 2000, Chinese Institute of Biochemistry, Shanghai, China.</w:t>
      </w:r>
    </w:p>
    <w:p w:rsidR="00E80067" w:rsidRPr="00C00A03" w:rsidRDefault="00E80067" w:rsidP="00322229">
      <w:pPr>
        <w:numPr>
          <w:ilvl w:val="0"/>
          <w:numId w:val="4"/>
        </w:numPr>
        <w:ind w:left="288" w:hanging="360"/>
      </w:pPr>
      <w:r w:rsidRPr="00C00A03">
        <w:rPr>
          <w:szCs w:val="24"/>
        </w:rPr>
        <w:t>Statistical and computational methods for gene expression based tumor classification, Jan. 9, 2000, Department of Mathematics, University of Southern California, Los Angeles.</w:t>
      </w:r>
    </w:p>
    <w:p w:rsidR="00E80067" w:rsidRPr="00C00A03" w:rsidRDefault="00E80067" w:rsidP="00322229">
      <w:pPr>
        <w:numPr>
          <w:ilvl w:val="0"/>
          <w:numId w:val="4"/>
        </w:numPr>
        <w:ind w:left="288" w:hanging="360"/>
      </w:pPr>
      <w:r w:rsidRPr="00C00A03">
        <w:rPr>
          <w:szCs w:val="24"/>
        </w:rPr>
        <w:t>Linkage and linkage disequilibrium analysis for genetic studies of complex diseases, April, 1999, Chinese Academy of Medical Science, Beijing, China.</w:t>
      </w:r>
    </w:p>
    <w:p w:rsidR="00E80067" w:rsidRPr="00C00A03" w:rsidRDefault="00E80067" w:rsidP="00322229">
      <w:pPr>
        <w:numPr>
          <w:ilvl w:val="0"/>
          <w:numId w:val="4"/>
        </w:numPr>
        <w:ind w:left="288" w:hanging="360"/>
      </w:pPr>
      <w:r w:rsidRPr="00C00A03">
        <w:rPr>
          <w:szCs w:val="24"/>
        </w:rPr>
        <w:t>Advances in cancer genomics, April, 1999, Beijing Institute of Cancer, Beijing, China.</w:t>
      </w:r>
    </w:p>
    <w:p w:rsidR="00E80067" w:rsidRPr="00C00A03" w:rsidRDefault="00E80067" w:rsidP="00322229">
      <w:pPr>
        <w:numPr>
          <w:ilvl w:val="0"/>
          <w:numId w:val="4"/>
        </w:numPr>
        <w:ind w:left="288" w:hanging="360"/>
      </w:pPr>
      <w:r w:rsidRPr="00C00A03">
        <w:rPr>
          <w:szCs w:val="24"/>
        </w:rPr>
        <w:t>Advances in plant genetics, April, 1999, Institute of Plant, Chinese Academy of Science, Beijing, China.</w:t>
      </w:r>
    </w:p>
    <w:p w:rsidR="00E80067" w:rsidRPr="00C00A03" w:rsidRDefault="00E80067" w:rsidP="00322229">
      <w:pPr>
        <w:numPr>
          <w:ilvl w:val="0"/>
          <w:numId w:val="4"/>
        </w:numPr>
        <w:ind w:left="288" w:hanging="360"/>
      </w:pPr>
      <w:r w:rsidRPr="00C00A03">
        <w:rPr>
          <w:szCs w:val="24"/>
        </w:rPr>
        <w:t xml:space="preserve">Functional genomics in plant science, August, 1999, Shanghai Institute of Plant Physiology, Chinese Academy of Science, Shanghai, China. </w:t>
      </w:r>
    </w:p>
    <w:p w:rsidR="00E80067" w:rsidRPr="00C00A03" w:rsidRDefault="00E80067" w:rsidP="00322229">
      <w:pPr>
        <w:numPr>
          <w:ilvl w:val="0"/>
          <w:numId w:val="4"/>
        </w:numPr>
        <w:ind w:left="288" w:hanging="360"/>
      </w:pPr>
      <w:r w:rsidRPr="00C00A03">
        <w:rPr>
          <w:szCs w:val="24"/>
        </w:rPr>
        <w:t>Linkage disequilibrium based regression methods for mapping quantitative trait loci, August, 1999, Institute of Genetics, Fudan University, China.</w:t>
      </w:r>
    </w:p>
    <w:p w:rsidR="00E80067" w:rsidRPr="00C00A03" w:rsidRDefault="00E80067" w:rsidP="00322229">
      <w:pPr>
        <w:numPr>
          <w:ilvl w:val="0"/>
          <w:numId w:val="4"/>
        </w:numPr>
        <w:ind w:left="288" w:hanging="360"/>
      </w:pPr>
      <w:r w:rsidRPr="00C00A03">
        <w:rPr>
          <w:szCs w:val="24"/>
        </w:rPr>
        <w:t>Statistical analysis of mapping quantitative trait loci, February, 1997, Department of Statistics, Columbia University, New York.</w:t>
      </w:r>
    </w:p>
    <w:p w:rsidR="00E80067" w:rsidRPr="00C00A03" w:rsidRDefault="00E80067" w:rsidP="00322229">
      <w:pPr>
        <w:numPr>
          <w:ilvl w:val="0"/>
          <w:numId w:val="4"/>
        </w:numPr>
        <w:ind w:left="288" w:hanging="360"/>
      </w:pPr>
      <w:r w:rsidRPr="00C00A03">
        <w:rPr>
          <w:szCs w:val="24"/>
        </w:rPr>
        <w:t>Linkage disequilibrium for fine scale mapping, March, 1997, Department of Biology, Georgia Tech, Atlanta, Georgia.</w:t>
      </w:r>
    </w:p>
    <w:p w:rsidR="00E80067" w:rsidRPr="00C00A03" w:rsidRDefault="00E80067" w:rsidP="00322229">
      <w:pPr>
        <w:numPr>
          <w:ilvl w:val="0"/>
          <w:numId w:val="4"/>
        </w:numPr>
        <w:ind w:left="288" w:hanging="360"/>
      </w:pPr>
      <w:r w:rsidRPr="00C00A03">
        <w:t>Fine-scale mapping: theory and application, September, 1996, McGill University, Canada.</w:t>
      </w:r>
    </w:p>
    <w:p w:rsidR="00E80067" w:rsidRPr="00C00A03" w:rsidRDefault="00E80067" w:rsidP="00322229">
      <w:pPr>
        <w:numPr>
          <w:ilvl w:val="0"/>
          <w:numId w:val="4"/>
        </w:numPr>
        <w:ind w:left="288" w:hanging="360"/>
      </w:pPr>
      <w:r w:rsidRPr="00C00A03">
        <w:t>Fine-scale mapping of quantitative trait loci, September, 1996, University of Montreal, Canada.</w:t>
      </w:r>
    </w:p>
    <w:p w:rsidR="00E80067" w:rsidRPr="00C00A03" w:rsidRDefault="00E80067" w:rsidP="00322229">
      <w:pPr>
        <w:numPr>
          <w:ilvl w:val="0"/>
          <w:numId w:val="4"/>
        </w:numPr>
        <w:ind w:left="288" w:hanging="360"/>
      </w:pPr>
      <w:r w:rsidRPr="00C00A03">
        <w:t xml:space="preserve">Strategy for mapping complex trait loci, July, 1996, Sequana Therapeutics, Inc., La Jolla, California.  </w:t>
      </w:r>
    </w:p>
    <w:p w:rsidR="00E80067" w:rsidRPr="00D4758E" w:rsidRDefault="00E80067" w:rsidP="00E80067">
      <w:pPr>
        <w:rPr>
          <w:b/>
          <w:szCs w:val="24"/>
        </w:rPr>
      </w:pPr>
    </w:p>
    <w:p w:rsidR="00E80067" w:rsidRDefault="00E80067" w:rsidP="00E80067">
      <w:pPr>
        <w:ind w:left="720" w:hanging="720"/>
        <w:rPr>
          <w:b/>
        </w:rPr>
      </w:pPr>
      <w:r w:rsidRPr="00D4758E">
        <w:rPr>
          <w:b/>
        </w:rPr>
        <w:t>Presentations</w:t>
      </w:r>
    </w:p>
    <w:p w:rsidR="00FE1DCD" w:rsidRDefault="00FE1DCD" w:rsidP="00FE1DCD">
      <w:pPr>
        <w:rPr>
          <w:szCs w:val="24"/>
        </w:rPr>
      </w:pPr>
      <w:r>
        <w:rPr>
          <w:szCs w:val="24"/>
        </w:rPr>
        <w:t xml:space="preserve"> </w:t>
      </w:r>
    </w:p>
    <w:p w:rsidR="002B7369" w:rsidRPr="008464FA" w:rsidRDefault="00002F76" w:rsidP="008464FA">
      <w:pPr>
        <w:numPr>
          <w:ilvl w:val="0"/>
          <w:numId w:val="3"/>
        </w:numPr>
        <w:ind w:left="288"/>
        <w:rPr>
          <w:szCs w:val="24"/>
        </w:rPr>
      </w:pPr>
      <w:r w:rsidRPr="00002F76">
        <w:rPr>
          <w:szCs w:val="24"/>
        </w:rPr>
        <w:t>Xiong MM. (2014). Integrate genomic, epigenomic, image, physiological traits, metabolites and clinical phenotype analysis and cloud computing.</w:t>
      </w:r>
      <w:r>
        <w:rPr>
          <w:szCs w:val="24"/>
        </w:rPr>
        <w:t xml:space="preserve"> Department of Biostatistics, University of Texas School of Public Health. Oct 24, 2014. </w:t>
      </w:r>
    </w:p>
    <w:p w:rsidR="00002F76" w:rsidRPr="00B6198C" w:rsidRDefault="002F1474" w:rsidP="00002F76">
      <w:pPr>
        <w:numPr>
          <w:ilvl w:val="0"/>
          <w:numId w:val="3"/>
        </w:numPr>
        <w:ind w:left="288"/>
        <w:rPr>
          <w:szCs w:val="24"/>
        </w:rPr>
      </w:pPr>
      <w:r w:rsidRPr="00002F76">
        <w:t xml:space="preserve">Lin N, Jiang J, Guo S, Yu X, Ma L and Xiong MM. (2014).  A Novel Scheme for the Classification Analysis of Big Image Data Based on Functional Principle Component Analysis, matrix completion and Sufficient Dimension Reduction. </w:t>
      </w:r>
      <w:r w:rsidR="00002F76" w:rsidRPr="00002F76">
        <w:t>2014 JSM, Boston, MA.</w:t>
      </w:r>
    </w:p>
    <w:p w:rsidR="00002F76" w:rsidRPr="00002F76" w:rsidRDefault="008464FA" w:rsidP="00002F76">
      <w:pPr>
        <w:numPr>
          <w:ilvl w:val="0"/>
          <w:numId w:val="3"/>
        </w:numPr>
        <w:ind w:left="288"/>
        <w:rPr>
          <w:szCs w:val="24"/>
        </w:rPr>
      </w:pPr>
      <w:r>
        <w:t xml:space="preserve">Li L and Xiong </w:t>
      </w:r>
      <w:r w:rsidR="00002F76" w:rsidRPr="00002F76">
        <w:t>MM. (2014). An Ordinary Differential Equation Model for Gene Regulation with RNA-seq Data. 2014 JSM, Boston, MA.</w:t>
      </w:r>
    </w:p>
    <w:p w:rsidR="00402090" w:rsidRDefault="00402090" w:rsidP="00402090">
      <w:pPr>
        <w:numPr>
          <w:ilvl w:val="0"/>
          <w:numId w:val="3"/>
        </w:numPr>
        <w:ind w:left="288"/>
        <w:rPr>
          <w:szCs w:val="24"/>
        </w:rPr>
      </w:pPr>
      <w:r w:rsidRPr="00402090">
        <w:rPr>
          <w:szCs w:val="24"/>
        </w:rPr>
        <w:t>Zhang, F, Boerwinkle E and Xiong MM. (2013). Epistasis analysis for quantitative trait with next-generation sequencing data (Plat form). 63th annual meeting of The American Society of Human Genetics.  October 22-26, 2013, Boston, Massachusetts.</w:t>
      </w:r>
    </w:p>
    <w:p w:rsidR="00402090" w:rsidRPr="00402090" w:rsidRDefault="00402090" w:rsidP="00402090">
      <w:pPr>
        <w:numPr>
          <w:ilvl w:val="0"/>
          <w:numId w:val="3"/>
        </w:numPr>
        <w:ind w:left="288"/>
        <w:rPr>
          <w:szCs w:val="24"/>
        </w:rPr>
      </w:pPr>
      <w:r w:rsidRPr="00402090">
        <w:rPr>
          <w:szCs w:val="24"/>
        </w:rPr>
        <w:t xml:space="preserve">Zhao J, Zhu Y and Xiong MM. (2013) Gene-gene interaction analysis for next-generation sequencing (Plat form). 63th annual meeting of The American Society of Human Genetics. October 22-26, 2013, Boston, Massachusetts.    </w:t>
      </w:r>
    </w:p>
    <w:p w:rsidR="009B4633" w:rsidRDefault="00FE1DCD" w:rsidP="009B4633">
      <w:pPr>
        <w:numPr>
          <w:ilvl w:val="0"/>
          <w:numId w:val="3"/>
        </w:numPr>
        <w:ind w:left="288"/>
        <w:rPr>
          <w:szCs w:val="24"/>
        </w:rPr>
      </w:pPr>
      <w:r w:rsidRPr="00FE1DCD">
        <w:t>Family-based association studies for next generation sequencing. 30 Years of Computational Biology at USC</w:t>
      </w:r>
      <w:r>
        <w:t>. March 30-April 1, 2012. Los Angeles, California.</w:t>
      </w:r>
    </w:p>
    <w:p w:rsidR="009B4633" w:rsidRDefault="009B4633" w:rsidP="009B4633">
      <w:pPr>
        <w:numPr>
          <w:ilvl w:val="0"/>
          <w:numId w:val="3"/>
        </w:numPr>
        <w:ind w:left="288"/>
        <w:rPr>
          <w:szCs w:val="24"/>
        </w:rPr>
      </w:pPr>
      <w:r w:rsidRPr="009B4633">
        <w:rPr>
          <w:szCs w:val="24"/>
        </w:rPr>
        <w:lastRenderedPageBreak/>
        <w:t>Quantitative Trait Locus (QTL) Analysis for Next-Generation Sequencing with the Functional Linear Models</w:t>
      </w:r>
      <w:r>
        <w:rPr>
          <w:szCs w:val="24"/>
        </w:rPr>
        <w:t xml:space="preserve"> (Platform).  </w:t>
      </w:r>
      <w:r w:rsidRPr="009B4633">
        <w:rPr>
          <w:szCs w:val="24"/>
        </w:rPr>
        <w:t>62</w:t>
      </w:r>
      <w:r w:rsidRPr="009B4633">
        <w:rPr>
          <w:szCs w:val="24"/>
          <w:vertAlign w:val="superscript"/>
        </w:rPr>
        <w:t>th</w:t>
      </w:r>
      <w:r w:rsidRPr="009B4633">
        <w:rPr>
          <w:szCs w:val="24"/>
        </w:rPr>
        <w:t xml:space="preserve"> annual meeting of The American Society of Human Genetics, Nov 6-10, 2012, San Francisco, California.</w:t>
      </w:r>
    </w:p>
    <w:p w:rsidR="009B4633" w:rsidRDefault="009B4633" w:rsidP="009B4633">
      <w:pPr>
        <w:numPr>
          <w:ilvl w:val="0"/>
          <w:numId w:val="3"/>
        </w:numPr>
        <w:ind w:left="288"/>
        <w:rPr>
          <w:szCs w:val="24"/>
        </w:rPr>
      </w:pPr>
      <w:r w:rsidRPr="009B4633">
        <w:t>The Smoothed Functional Principal Component Analysis for Pathway Analysis with Next-Generation Sequencing Data (Platform). 62th annual meeting of The American Society of Human Genetics, Nov 6-10, 2012, San Francisco, California.</w:t>
      </w:r>
    </w:p>
    <w:p w:rsidR="009B4633" w:rsidRPr="009B4633" w:rsidRDefault="009B4633" w:rsidP="009B4633">
      <w:pPr>
        <w:numPr>
          <w:ilvl w:val="0"/>
          <w:numId w:val="3"/>
        </w:numPr>
        <w:ind w:left="288"/>
        <w:rPr>
          <w:szCs w:val="24"/>
        </w:rPr>
      </w:pPr>
      <w:r w:rsidRPr="009B4633">
        <w:t>Mixed Functional Linear Model for Sequence-based Quantitative Trait Association Studies Unifying Population and Family Study Designs (Platform). 62th annual meeting of The American Society of Human Genetics, Nov 6-10, 2012, San Francisco, California.</w:t>
      </w:r>
    </w:p>
    <w:p w:rsidR="00B67785" w:rsidRPr="00B67785" w:rsidRDefault="00B67785" w:rsidP="00322229">
      <w:pPr>
        <w:numPr>
          <w:ilvl w:val="0"/>
          <w:numId w:val="3"/>
        </w:numPr>
        <w:ind w:left="288"/>
        <w:rPr>
          <w:szCs w:val="24"/>
        </w:rPr>
      </w:pPr>
      <w:r w:rsidRPr="00B67785">
        <w:rPr>
          <w:szCs w:val="24"/>
        </w:rPr>
        <w:t xml:space="preserve">Population structure analysis for next-generation sequencing. 2011 IEEE World Congress on Engineering and Technology. </w:t>
      </w:r>
      <w:r w:rsidRPr="00B67785">
        <w:rPr>
          <w:color w:val="333333"/>
          <w:szCs w:val="24"/>
        </w:rPr>
        <w:t xml:space="preserve">Shanghai, China. October 28-Novemeber 2, 2011, </w:t>
      </w:r>
    </w:p>
    <w:p w:rsidR="00E80067" w:rsidRPr="003B2BCE" w:rsidRDefault="00E80067" w:rsidP="00322229">
      <w:pPr>
        <w:numPr>
          <w:ilvl w:val="0"/>
          <w:numId w:val="3"/>
        </w:numPr>
        <w:ind w:left="288"/>
        <w:rPr>
          <w:szCs w:val="24"/>
        </w:rPr>
      </w:pPr>
      <w:r>
        <w:rPr>
          <w:color w:val="000000"/>
          <w:szCs w:val="24"/>
        </w:rPr>
        <w:t xml:space="preserve">A novel genome continuum model for sequence-based association studies. </w:t>
      </w:r>
      <w:r w:rsidRPr="003B2BCE">
        <w:rPr>
          <w:color w:val="000000"/>
          <w:szCs w:val="24"/>
        </w:rPr>
        <w:t>2010</w:t>
      </w:r>
      <w:r w:rsidRPr="003B2BCE">
        <w:rPr>
          <w:szCs w:val="24"/>
          <w:lang w:val="en"/>
        </w:rPr>
        <w:t xml:space="preserve"> Joint Statistical Meetings</w:t>
      </w:r>
      <w:r w:rsidRPr="003B2BCE">
        <w:rPr>
          <w:color w:val="000000"/>
          <w:szCs w:val="24"/>
        </w:rPr>
        <w:t>,  July 31-August 5, 2010, Vancouver, Canada</w:t>
      </w:r>
      <w:r w:rsidR="00016150" w:rsidRPr="003B2BCE">
        <w:rPr>
          <w:color w:val="000000"/>
          <w:szCs w:val="24"/>
        </w:rPr>
        <w:t>.</w:t>
      </w:r>
    </w:p>
    <w:p w:rsidR="00A61350" w:rsidRPr="00A61350" w:rsidRDefault="00A61350" w:rsidP="00322229">
      <w:pPr>
        <w:numPr>
          <w:ilvl w:val="0"/>
          <w:numId w:val="3"/>
        </w:numPr>
        <w:ind w:left="288"/>
        <w:rPr>
          <w:szCs w:val="24"/>
        </w:rPr>
      </w:pPr>
      <w:r w:rsidRPr="00A61350">
        <w:rPr>
          <w:iCs/>
        </w:rPr>
        <w:t xml:space="preserve">Association Studies for Next-Generation Sequencing. </w:t>
      </w:r>
      <w:r w:rsidRPr="00A61350">
        <w:rPr>
          <w:color w:val="000000"/>
          <w:szCs w:val="24"/>
        </w:rPr>
        <w:t>60</w:t>
      </w:r>
      <w:r w:rsidRPr="00A61350">
        <w:rPr>
          <w:color w:val="000000"/>
          <w:szCs w:val="24"/>
          <w:vertAlign w:val="superscript"/>
        </w:rPr>
        <w:t>th</w:t>
      </w:r>
      <w:r w:rsidRPr="00A61350">
        <w:rPr>
          <w:color w:val="000000"/>
          <w:szCs w:val="24"/>
        </w:rPr>
        <w:t xml:space="preserve"> annual meeting of The American Society of Human Genetics, Nov. 2-6, 2010, Washington DC.</w:t>
      </w:r>
      <w:r w:rsidRPr="00A61350">
        <w:rPr>
          <w:i/>
          <w:iCs/>
        </w:rPr>
        <w:t xml:space="preserve"> </w:t>
      </w:r>
    </w:p>
    <w:p w:rsidR="00E80067" w:rsidRPr="0098199F" w:rsidRDefault="00E80067" w:rsidP="00322229">
      <w:pPr>
        <w:numPr>
          <w:ilvl w:val="0"/>
          <w:numId w:val="3"/>
        </w:numPr>
        <w:ind w:left="288"/>
        <w:rPr>
          <w:szCs w:val="24"/>
        </w:rPr>
      </w:pPr>
      <w:r w:rsidRPr="0098199F">
        <w:rPr>
          <w:snapToGrid/>
          <w:szCs w:val="24"/>
          <w:lang w:eastAsia="zh-CN"/>
        </w:rPr>
        <w:t>Meta-analysis and Network analysis of five gene expression data sets in ovarian cancer.</w:t>
      </w:r>
      <w:r w:rsidRPr="0098199F">
        <w:rPr>
          <w:bCs/>
          <w:szCs w:val="24"/>
        </w:rPr>
        <w:t xml:space="preserve"> The Third International Joint Conference on Computational Sciences and Optimization (CSO 2010). </w:t>
      </w:r>
      <w:r w:rsidRPr="0098199F">
        <w:rPr>
          <w:color w:val="000000"/>
          <w:szCs w:val="24"/>
        </w:rPr>
        <w:t xml:space="preserve"> </w:t>
      </w:r>
      <w:r w:rsidRPr="0098199F">
        <w:rPr>
          <w:szCs w:val="24"/>
        </w:rPr>
        <w:t xml:space="preserve">May 28-31, 2010, Yellow Mountain, China. </w:t>
      </w:r>
    </w:p>
    <w:p w:rsidR="00E80067" w:rsidRPr="003460BD" w:rsidRDefault="00E80067" w:rsidP="00322229">
      <w:pPr>
        <w:numPr>
          <w:ilvl w:val="0"/>
          <w:numId w:val="3"/>
        </w:numPr>
        <w:ind w:left="288"/>
        <w:rPr>
          <w:color w:val="000000"/>
          <w:szCs w:val="24"/>
        </w:rPr>
      </w:pPr>
      <w:r w:rsidRPr="003460BD">
        <w:rPr>
          <w:color w:val="000000"/>
          <w:szCs w:val="24"/>
        </w:rPr>
        <w:t xml:space="preserve">Genome-wide association studies of copy number variation in Glioblastoma. </w:t>
      </w:r>
      <w:r w:rsidRPr="003460BD">
        <w:rPr>
          <w:szCs w:val="24"/>
        </w:rPr>
        <w:t>The 4</w:t>
      </w:r>
      <w:r w:rsidR="00796756" w:rsidRPr="00796756">
        <w:rPr>
          <w:szCs w:val="24"/>
          <w:vertAlign w:val="superscript"/>
        </w:rPr>
        <w:t>th</w:t>
      </w:r>
      <w:r w:rsidR="00796756">
        <w:rPr>
          <w:szCs w:val="24"/>
        </w:rPr>
        <w:t xml:space="preserve"> </w:t>
      </w:r>
      <w:r w:rsidRPr="003460BD">
        <w:rPr>
          <w:szCs w:val="24"/>
        </w:rPr>
        <w:t xml:space="preserve">International Conference on Bioinformatics and Biomedical Engineering (iCBBE 2010), June 18-20, 2010, Cheng Du, China. </w:t>
      </w:r>
    </w:p>
    <w:p w:rsidR="00E80067" w:rsidRPr="00396D75" w:rsidRDefault="00DA5E70" w:rsidP="00322229">
      <w:pPr>
        <w:numPr>
          <w:ilvl w:val="0"/>
          <w:numId w:val="3"/>
        </w:numPr>
        <w:ind w:left="288"/>
        <w:rPr>
          <w:szCs w:val="24"/>
        </w:rPr>
      </w:pPr>
      <w:hyperlink r:id="rId90" w:history="1">
        <w:r w:rsidR="00E80067" w:rsidRPr="00396D75">
          <w:rPr>
            <w:rStyle w:val="Hyperlink"/>
            <w:color w:val="000000"/>
            <w:szCs w:val="24"/>
            <w:u w:val="none"/>
          </w:rPr>
          <w:t>Genome-wide Gene and Pathway Analysis.</w:t>
        </w:r>
      </w:hyperlink>
      <w:r w:rsidR="00E80067" w:rsidRPr="00396D75">
        <w:rPr>
          <w:rFonts w:ascii="Arial" w:hAnsi="Arial" w:cs="Arial"/>
          <w:color w:val="000000"/>
          <w:sz w:val="14"/>
          <w:szCs w:val="14"/>
        </w:rPr>
        <w:t xml:space="preserve"> </w:t>
      </w:r>
      <w:r w:rsidR="00E80067" w:rsidRPr="00396D75">
        <w:rPr>
          <w:color w:val="000000"/>
          <w:szCs w:val="24"/>
        </w:rPr>
        <w:t>59</w:t>
      </w:r>
      <w:r w:rsidR="00796756" w:rsidRPr="00396D75">
        <w:rPr>
          <w:color w:val="000000"/>
          <w:szCs w:val="24"/>
          <w:vertAlign w:val="superscript"/>
        </w:rPr>
        <w:t>th</w:t>
      </w:r>
      <w:r w:rsidR="00796756" w:rsidRPr="00396D75">
        <w:rPr>
          <w:color w:val="000000"/>
          <w:szCs w:val="24"/>
        </w:rPr>
        <w:t xml:space="preserve"> </w:t>
      </w:r>
      <w:r w:rsidR="00E80067" w:rsidRPr="00396D75">
        <w:rPr>
          <w:color w:val="000000"/>
          <w:szCs w:val="24"/>
        </w:rPr>
        <w:t>annual meeting of The American Society of Human Genetics,  Oct. 20-24, 2009, Honolulu.</w:t>
      </w:r>
    </w:p>
    <w:p w:rsidR="00E80067" w:rsidRPr="00AF34B7" w:rsidRDefault="00DA5E70" w:rsidP="00322229">
      <w:pPr>
        <w:numPr>
          <w:ilvl w:val="0"/>
          <w:numId w:val="3"/>
        </w:numPr>
        <w:ind w:left="288"/>
        <w:rPr>
          <w:szCs w:val="24"/>
        </w:rPr>
      </w:pPr>
      <w:hyperlink r:id="rId91" w:history="1">
        <w:r w:rsidR="00E80067" w:rsidRPr="00396D75">
          <w:rPr>
            <w:rStyle w:val="Hyperlink"/>
            <w:color w:val="000000"/>
            <w:szCs w:val="24"/>
            <w:u w:val="none"/>
          </w:rPr>
          <w:t>Genome-wide interaction analysis of coronary artery disease.</w:t>
        </w:r>
      </w:hyperlink>
      <w:r w:rsidR="00E80067" w:rsidRPr="00396D75">
        <w:rPr>
          <w:color w:val="000000"/>
          <w:szCs w:val="24"/>
        </w:rPr>
        <w:t xml:space="preserve"> 59</w:t>
      </w:r>
      <w:r w:rsidR="00796756" w:rsidRPr="00396D75">
        <w:rPr>
          <w:color w:val="000000"/>
          <w:szCs w:val="24"/>
          <w:vertAlign w:val="superscript"/>
        </w:rPr>
        <w:t>th</w:t>
      </w:r>
      <w:r w:rsidR="00796756" w:rsidRPr="00396D75">
        <w:rPr>
          <w:color w:val="000000"/>
          <w:szCs w:val="24"/>
        </w:rPr>
        <w:t xml:space="preserve"> </w:t>
      </w:r>
      <w:r w:rsidR="00E80067" w:rsidRPr="00396D75">
        <w:rPr>
          <w:color w:val="000000"/>
          <w:szCs w:val="24"/>
        </w:rPr>
        <w:t>annual meeting of The American Society of Hum</w:t>
      </w:r>
      <w:r w:rsidR="00E80067">
        <w:rPr>
          <w:color w:val="000000"/>
          <w:szCs w:val="24"/>
        </w:rPr>
        <w:t xml:space="preserve">an Genetics,  Oct. 20-24, 2009, Honolulu. </w:t>
      </w:r>
    </w:p>
    <w:p w:rsidR="00E80067" w:rsidRPr="00761B2F" w:rsidRDefault="00E80067" w:rsidP="00322229">
      <w:pPr>
        <w:numPr>
          <w:ilvl w:val="0"/>
          <w:numId w:val="3"/>
        </w:numPr>
        <w:ind w:left="288"/>
        <w:rPr>
          <w:szCs w:val="24"/>
        </w:rPr>
      </w:pPr>
      <w:r w:rsidRPr="0096618C">
        <w:t xml:space="preserve">Information Geometry, Gene-Gene, Gene-Environment Interaction, and Pathway Association. </w:t>
      </w:r>
      <w:r>
        <w:t>2008 Joint Statistical Meetings,  Colorado, August 3-7, 2008.</w:t>
      </w:r>
    </w:p>
    <w:p w:rsidR="00E80067" w:rsidRDefault="00E80067" w:rsidP="00322229">
      <w:pPr>
        <w:numPr>
          <w:ilvl w:val="0"/>
          <w:numId w:val="3"/>
        </w:numPr>
        <w:ind w:left="288"/>
        <w:rPr>
          <w:szCs w:val="24"/>
        </w:rPr>
      </w:pPr>
      <w:r w:rsidRPr="00761B2F">
        <w:rPr>
          <w:color w:val="000000"/>
        </w:rPr>
        <w:t xml:space="preserve">Composite Measure of Linkage Disequilibrium for Testing Interaction between Unlinked Loci, </w:t>
      </w:r>
      <w:r w:rsidRPr="00761B2F">
        <w:rPr>
          <w:rFonts w:eastAsia="Times New Roman"/>
          <w:snapToGrid/>
          <w:color w:val="000000"/>
          <w:szCs w:val="24"/>
        </w:rPr>
        <w:t xml:space="preserve">The 15th International Conference of Forum for Interdisciplinary Mathematics on </w:t>
      </w:r>
      <w:r w:rsidRPr="00761B2F">
        <w:rPr>
          <w:rFonts w:ascii="Times" w:eastAsia="Times New Roman" w:hAnsi="Times"/>
          <w:snapToGrid/>
          <w:color w:val="000000"/>
          <w:szCs w:val="24"/>
        </w:rPr>
        <w:t xml:space="preserve">Interdisciplinary Mathematical &amp; Statistical Techniques, </w:t>
      </w:r>
      <w:r w:rsidRPr="00B0095B">
        <w:t>Shanghai</w:t>
      </w:r>
      <w:r>
        <w:t>,</w:t>
      </w:r>
      <w:r w:rsidRPr="00B0095B">
        <w:t xml:space="preserve"> </w:t>
      </w:r>
      <w:r>
        <w:t xml:space="preserve">China </w:t>
      </w:r>
      <w:r w:rsidRPr="00B0095B">
        <w:t>May 20-23, 2007</w:t>
      </w:r>
      <w:r>
        <w:t xml:space="preserve">. </w:t>
      </w:r>
    </w:p>
    <w:p w:rsidR="00E80067" w:rsidRDefault="00E80067" w:rsidP="00322229">
      <w:pPr>
        <w:numPr>
          <w:ilvl w:val="0"/>
          <w:numId w:val="3"/>
        </w:numPr>
        <w:ind w:left="288"/>
        <w:rPr>
          <w:szCs w:val="24"/>
        </w:rPr>
      </w:pPr>
      <w:r w:rsidRPr="00761B2F">
        <w:rPr>
          <w:color w:val="000000"/>
        </w:rPr>
        <w:t xml:space="preserve">Mutual information for detection of gene-gene interaction. </w:t>
      </w:r>
      <w:r w:rsidRPr="00761B2F">
        <w:rPr>
          <w:rFonts w:eastAsia="Times New Roman"/>
          <w:snapToGrid/>
          <w:color w:val="000000"/>
          <w:szCs w:val="24"/>
        </w:rPr>
        <w:t>The 15</w:t>
      </w:r>
      <w:r w:rsidR="00796756" w:rsidRPr="00796756">
        <w:rPr>
          <w:rFonts w:eastAsia="Times New Roman"/>
          <w:snapToGrid/>
          <w:color w:val="000000"/>
          <w:szCs w:val="24"/>
          <w:vertAlign w:val="superscript"/>
        </w:rPr>
        <w:t>th</w:t>
      </w:r>
      <w:r w:rsidR="00796756">
        <w:rPr>
          <w:rFonts w:eastAsia="Times New Roman"/>
          <w:snapToGrid/>
          <w:color w:val="000000"/>
          <w:szCs w:val="24"/>
        </w:rPr>
        <w:t xml:space="preserve"> </w:t>
      </w:r>
      <w:r w:rsidRPr="00761B2F">
        <w:rPr>
          <w:rFonts w:eastAsia="Times New Roman"/>
          <w:snapToGrid/>
          <w:color w:val="000000"/>
          <w:szCs w:val="24"/>
        </w:rPr>
        <w:t xml:space="preserve">International  Conference of Forum for Interdisciplinary  Mathematics   on </w:t>
      </w:r>
      <w:r w:rsidRPr="00761B2F">
        <w:rPr>
          <w:rFonts w:ascii="Times" w:eastAsia="Times New Roman" w:hAnsi="Times"/>
          <w:snapToGrid/>
          <w:color w:val="000000"/>
          <w:szCs w:val="24"/>
        </w:rPr>
        <w:t xml:space="preserve">Interdisciplinary  Mathematical &amp; Statistical Techniques, </w:t>
      </w:r>
      <w:r w:rsidRPr="00B0095B">
        <w:t>Shanghai</w:t>
      </w:r>
      <w:r>
        <w:t>,</w:t>
      </w:r>
      <w:r w:rsidRPr="00B0095B">
        <w:t xml:space="preserve"> </w:t>
      </w:r>
      <w:r>
        <w:t xml:space="preserve">China, </w:t>
      </w:r>
      <w:r w:rsidRPr="00B0095B">
        <w:t>May 20-23, 2007</w:t>
      </w:r>
      <w:r>
        <w:t xml:space="preserve">. </w:t>
      </w:r>
    </w:p>
    <w:p w:rsidR="00E80067" w:rsidRDefault="00E80067" w:rsidP="00322229">
      <w:pPr>
        <w:numPr>
          <w:ilvl w:val="0"/>
          <w:numId w:val="3"/>
        </w:numPr>
        <w:ind w:left="288"/>
        <w:rPr>
          <w:szCs w:val="24"/>
        </w:rPr>
      </w:pPr>
      <w:r w:rsidRPr="0063692D">
        <w:t xml:space="preserve">Do Genetic Networks Obey Kirchhoff’s and Ohm’s Laws? The IASTED </w:t>
      </w:r>
      <w:r>
        <w:t>International    Conference on Computational Systems Biology. November 13-14, 2006, Dallas.</w:t>
      </w:r>
    </w:p>
    <w:p w:rsidR="00E80067" w:rsidRDefault="00DA5E70" w:rsidP="00322229">
      <w:pPr>
        <w:numPr>
          <w:ilvl w:val="0"/>
          <w:numId w:val="3"/>
        </w:numPr>
        <w:ind w:left="288"/>
        <w:rPr>
          <w:szCs w:val="24"/>
        </w:rPr>
      </w:pPr>
      <w:hyperlink r:id="rId92" w:history="1">
        <w:r w:rsidR="00E80067" w:rsidRPr="00016150">
          <w:rPr>
            <w:rStyle w:val="Hyperlink"/>
            <w:color w:val="000000"/>
            <w:szCs w:val="24"/>
            <w:u w:val="none"/>
          </w:rPr>
          <w:t>Genetic Interaction Networks in Association Studies of Complex Diseases</w:t>
        </w:r>
      </w:hyperlink>
      <w:r w:rsidR="00E80067" w:rsidRPr="00C141E3">
        <w:rPr>
          <w:color w:val="000000"/>
          <w:szCs w:val="24"/>
        </w:rPr>
        <w:t>. The 2006 Joint Statistical Meeting, August 6-10, Seattle, Washington.</w:t>
      </w:r>
    </w:p>
    <w:p w:rsidR="00E80067" w:rsidRDefault="00E80067" w:rsidP="00322229">
      <w:pPr>
        <w:numPr>
          <w:ilvl w:val="0"/>
          <w:numId w:val="3"/>
        </w:numPr>
        <w:ind w:left="288"/>
        <w:rPr>
          <w:szCs w:val="24"/>
        </w:rPr>
      </w:pPr>
      <w:r>
        <w:t>State-space approach to modeling dynamics of gene regulation in n</w:t>
      </w:r>
      <w:r w:rsidRPr="007C01BA">
        <w:t>etworks</w:t>
      </w:r>
      <w:r>
        <w:t>. 2005</w:t>
      </w:r>
      <w:r w:rsidRPr="00C141E3">
        <w:rPr>
          <w:szCs w:val="24"/>
        </w:rPr>
        <w:t xml:space="preserve"> </w:t>
      </w:r>
      <w:r>
        <w:t xml:space="preserve">International Conference on Bioinformatics. September 22-24, Busan, Korea. </w:t>
      </w:r>
    </w:p>
    <w:p w:rsidR="00E80067" w:rsidRDefault="00E80067" w:rsidP="00322229">
      <w:pPr>
        <w:numPr>
          <w:ilvl w:val="0"/>
          <w:numId w:val="3"/>
        </w:numPr>
        <w:ind w:left="288"/>
        <w:rPr>
          <w:szCs w:val="24"/>
        </w:rPr>
      </w:pPr>
      <w:r w:rsidRPr="00C141E3">
        <w:rPr>
          <w:szCs w:val="24"/>
        </w:rPr>
        <w:t>Nonlinear Tests for Categorical Data. ENAR, Austin Texas, March 20-23, 2005.</w:t>
      </w:r>
    </w:p>
    <w:p w:rsidR="00E80067" w:rsidRDefault="00E80067" w:rsidP="00322229">
      <w:pPr>
        <w:numPr>
          <w:ilvl w:val="0"/>
          <w:numId w:val="3"/>
        </w:numPr>
        <w:ind w:left="288"/>
        <w:rPr>
          <w:szCs w:val="24"/>
        </w:rPr>
      </w:pPr>
      <w:r w:rsidRPr="00801999">
        <w:rPr>
          <w:szCs w:val="24"/>
        </w:rPr>
        <w:t>Systems Biology Approaches to Genetic Studies of Complex Diseases.  Pathway analysis for Target and Compound Evaluation. San Francisco, CA, April 20-22, 2005.</w:t>
      </w:r>
      <w:bookmarkStart w:id="3" w:name="OLE_LINK1"/>
    </w:p>
    <w:p w:rsidR="00E80067" w:rsidRDefault="00E80067" w:rsidP="00322229">
      <w:pPr>
        <w:numPr>
          <w:ilvl w:val="0"/>
          <w:numId w:val="3"/>
        </w:numPr>
        <w:ind w:left="288"/>
        <w:rPr>
          <w:szCs w:val="24"/>
        </w:rPr>
      </w:pPr>
      <w:r w:rsidRPr="00801999">
        <w:rPr>
          <w:szCs w:val="24"/>
        </w:rPr>
        <w:t>Generalized Circuit Analysis of Biological Networks.</w:t>
      </w:r>
      <w:r w:rsidR="004A40AF">
        <w:rPr>
          <w:szCs w:val="24"/>
        </w:rPr>
        <w:t xml:space="preserve"> </w:t>
      </w:r>
      <w:r w:rsidRPr="00801999">
        <w:rPr>
          <w:szCs w:val="24"/>
        </w:rPr>
        <w:t xml:space="preserve">2004 International Conference on Complex Systems, Boston, </w:t>
      </w:r>
      <w:bookmarkEnd w:id="3"/>
      <w:r w:rsidRPr="00801999">
        <w:rPr>
          <w:szCs w:val="24"/>
        </w:rPr>
        <w:t>May 16-21, 2004.</w:t>
      </w:r>
    </w:p>
    <w:p w:rsidR="00E80067" w:rsidRDefault="00E80067" w:rsidP="00322229">
      <w:pPr>
        <w:numPr>
          <w:ilvl w:val="0"/>
          <w:numId w:val="3"/>
        </w:numPr>
        <w:ind w:left="288"/>
        <w:rPr>
          <w:szCs w:val="24"/>
        </w:rPr>
      </w:pPr>
      <w:r w:rsidRPr="00801999">
        <w:rPr>
          <w:bCs/>
          <w:szCs w:val="24"/>
        </w:rPr>
        <w:t xml:space="preserve">Statistical model for function valued traits. </w:t>
      </w:r>
      <w:r w:rsidRPr="00801999">
        <w:rPr>
          <w:bCs/>
          <w:iCs/>
          <w:color w:val="000000"/>
          <w:szCs w:val="24"/>
        </w:rPr>
        <w:t xml:space="preserve">Genetic Analysis of Complex Diseases &amp; Human Population, September, 19-21, 2003, </w:t>
      </w:r>
      <w:r w:rsidRPr="00801999">
        <w:rPr>
          <w:bCs/>
          <w:color w:val="000000"/>
          <w:szCs w:val="24"/>
        </w:rPr>
        <w:t xml:space="preserve">Chicago, Illinois. </w:t>
      </w:r>
    </w:p>
    <w:p w:rsidR="00E80067" w:rsidRDefault="00E80067" w:rsidP="00322229">
      <w:pPr>
        <w:numPr>
          <w:ilvl w:val="0"/>
          <w:numId w:val="3"/>
        </w:numPr>
        <w:ind w:left="288"/>
        <w:rPr>
          <w:szCs w:val="24"/>
        </w:rPr>
      </w:pPr>
      <w:r w:rsidRPr="00801999">
        <w:rPr>
          <w:szCs w:val="24"/>
        </w:rPr>
        <w:lastRenderedPageBreak/>
        <w:t>Modeling and identification of genetic networks. ASHG 52</w:t>
      </w:r>
      <w:r w:rsidRPr="00801999">
        <w:rPr>
          <w:szCs w:val="24"/>
          <w:vertAlign w:val="superscript"/>
        </w:rPr>
        <w:t>th</w:t>
      </w:r>
      <w:r w:rsidRPr="00801999">
        <w:rPr>
          <w:szCs w:val="24"/>
        </w:rPr>
        <w:t xml:space="preserve"> Annual Meeting, Baltimore, 2002</w:t>
      </w:r>
      <w:r w:rsidR="00796756">
        <w:rPr>
          <w:szCs w:val="24"/>
        </w:rPr>
        <w:t>.</w:t>
      </w:r>
    </w:p>
    <w:p w:rsidR="00E80067" w:rsidRDefault="00E80067" w:rsidP="00322229">
      <w:pPr>
        <w:numPr>
          <w:ilvl w:val="0"/>
          <w:numId w:val="3"/>
        </w:numPr>
        <w:ind w:left="288"/>
        <w:rPr>
          <w:szCs w:val="24"/>
        </w:rPr>
      </w:pPr>
      <w:r w:rsidRPr="00801999">
        <w:rPr>
          <w:szCs w:val="24"/>
        </w:rPr>
        <w:t>Randomly distributed recombination may generate block-like pattern of linkage disequilibrium: An act of genetic drift. ASHG 52</w:t>
      </w:r>
      <w:r w:rsidRPr="00801999">
        <w:rPr>
          <w:szCs w:val="24"/>
          <w:vertAlign w:val="superscript"/>
        </w:rPr>
        <w:t>th</w:t>
      </w:r>
      <w:r w:rsidRPr="00801999">
        <w:rPr>
          <w:szCs w:val="24"/>
        </w:rPr>
        <w:t xml:space="preserve"> Annual Meeting, Baltimore,</w:t>
      </w:r>
      <w:r w:rsidR="00796756">
        <w:rPr>
          <w:szCs w:val="24"/>
        </w:rPr>
        <w:t xml:space="preserve"> </w:t>
      </w:r>
      <w:r w:rsidRPr="00801999">
        <w:rPr>
          <w:szCs w:val="24"/>
        </w:rPr>
        <w:t>2002</w:t>
      </w:r>
      <w:r w:rsidR="00796756">
        <w:rPr>
          <w:szCs w:val="24"/>
        </w:rPr>
        <w:t>.</w:t>
      </w:r>
    </w:p>
    <w:p w:rsidR="00E80067" w:rsidRDefault="00E80067" w:rsidP="00322229">
      <w:pPr>
        <w:numPr>
          <w:ilvl w:val="0"/>
          <w:numId w:val="3"/>
        </w:numPr>
        <w:ind w:left="288"/>
        <w:rPr>
          <w:szCs w:val="24"/>
        </w:rPr>
      </w:pPr>
      <w:r w:rsidRPr="00801999">
        <w:rPr>
          <w:szCs w:val="24"/>
        </w:rPr>
        <w:t>Differentially regulated genetic networks. 2002 NCRR Bioinforma</w:t>
      </w:r>
      <w:r w:rsidR="004A40AF">
        <w:rPr>
          <w:szCs w:val="24"/>
        </w:rPr>
        <w:t>tics Conference. September 27-</w:t>
      </w:r>
      <w:r w:rsidRPr="00801999">
        <w:rPr>
          <w:szCs w:val="24"/>
        </w:rPr>
        <w:t>29, 2002. Boston.</w:t>
      </w:r>
    </w:p>
    <w:p w:rsidR="00E80067" w:rsidRDefault="00E80067" w:rsidP="00322229">
      <w:pPr>
        <w:numPr>
          <w:ilvl w:val="0"/>
          <w:numId w:val="3"/>
        </w:numPr>
        <w:ind w:left="288"/>
        <w:rPr>
          <w:szCs w:val="24"/>
        </w:rPr>
      </w:pPr>
      <w:r w:rsidRPr="00801999">
        <w:rPr>
          <w:bCs/>
          <w:szCs w:val="24"/>
        </w:rPr>
        <w:t xml:space="preserve">The effect of ascertainment bias on estimates of linkage disequilibrium. </w:t>
      </w:r>
      <w:r w:rsidRPr="00801999">
        <w:rPr>
          <w:color w:val="000000"/>
          <w:szCs w:val="24"/>
        </w:rPr>
        <w:t>ASHG 51</w:t>
      </w:r>
      <w:r w:rsidRPr="00801999">
        <w:rPr>
          <w:color w:val="000000"/>
          <w:szCs w:val="24"/>
          <w:vertAlign w:val="superscript"/>
        </w:rPr>
        <w:t>th</w:t>
      </w:r>
      <w:r w:rsidRPr="00801999">
        <w:rPr>
          <w:color w:val="000000"/>
          <w:szCs w:val="24"/>
        </w:rPr>
        <w:t xml:space="preserve"> Annual Meeting, San Diego, 2001.</w:t>
      </w:r>
    </w:p>
    <w:p w:rsidR="00E80067" w:rsidRDefault="00E80067" w:rsidP="00322229">
      <w:pPr>
        <w:numPr>
          <w:ilvl w:val="0"/>
          <w:numId w:val="3"/>
        </w:numPr>
        <w:ind w:left="288"/>
        <w:rPr>
          <w:szCs w:val="24"/>
        </w:rPr>
      </w:pPr>
      <w:r w:rsidRPr="00801999">
        <w:rPr>
          <w:color w:val="333333"/>
          <w:szCs w:val="24"/>
        </w:rPr>
        <w:t xml:space="preserve">Dynamic models for mapping quantitative trait with time-dependent genetic effect.  </w:t>
      </w:r>
      <w:r w:rsidRPr="00801999">
        <w:rPr>
          <w:szCs w:val="24"/>
        </w:rPr>
        <w:t>ASHG 51</w:t>
      </w:r>
      <w:r w:rsidRPr="00801999">
        <w:rPr>
          <w:szCs w:val="24"/>
          <w:vertAlign w:val="superscript"/>
        </w:rPr>
        <w:t>th</w:t>
      </w:r>
      <w:r w:rsidRPr="00801999">
        <w:rPr>
          <w:szCs w:val="24"/>
        </w:rPr>
        <w:t xml:space="preserve"> Annual Meeting, San Diego, 2001.</w:t>
      </w:r>
    </w:p>
    <w:p w:rsidR="00E80067" w:rsidRDefault="00E80067" w:rsidP="00322229">
      <w:pPr>
        <w:numPr>
          <w:ilvl w:val="0"/>
          <w:numId w:val="3"/>
        </w:numPr>
        <w:ind w:left="288"/>
        <w:rPr>
          <w:szCs w:val="24"/>
        </w:rPr>
      </w:pPr>
      <w:r w:rsidRPr="00801999">
        <w:rPr>
          <w:szCs w:val="24"/>
        </w:rPr>
        <w:t>Structural equation models for pathway identification.  Oncogenomics Conference. January 25-27, 2001, Tucson, Arizona.</w:t>
      </w:r>
    </w:p>
    <w:p w:rsidR="00E80067" w:rsidRDefault="00E80067" w:rsidP="00322229">
      <w:pPr>
        <w:numPr>
          <w:ilvl w:val="0"/>
          <w:numId w:val="3"/>
        </w:numPr>
        <w:ind w:left="288"/>
        <w:rPr>
          <w:szCs w:val="24"/>
        </w:rPr>
      </w:pPr>
      <w:r w:rsidRPr="00014BD7">
        <w:rPr>
          <w:szCs w:val="24"/>
        </w:rPr>
        <w:t>Population genomic models and their applications to genetic studies of complex traits.  2001 Joint Statistical Meetings. August 5-9, 2001. Atlanta, Geogia.</w:t>
      </w:r>
    </w:p>
    <w:p w:rsidR="00E80067" w:rsidRDefault="00E80067" w:rsidP="00322229">
      <w:pPr>
        <w:numPr>
          <w:ilvl w:val="0"/>
          <w:numId w:val="3"/>
        </w:numPr>
        <w:ind w:left="288"/>
        <w:rPr>
          <w:szCs w:val="24"/>
        </w:rPr>
      </w:pPr>
      <w:r w:rsidRPr="00014BD7">
        <w:rPr>
          <w:szCs w:val="24"/>
        </w:rPr>
        <w:t>Linkage and association studies of QTL for nuclear families by mixed models. 2001 Joint Statistical Meetings. August 5-9, 2001. Atlanta, Georgia.</w:t>
      </w:r>
    </w:p>
    <w:p w:rsidR="00E80067" w:rsidRDefault="00E80067" w:rsidP="00322229">
      <w:pPr>
        <w:numPr>
          <w:ilvl w:val="0"/>
          <w:numId w:val="3"/>
        </w:numPr>
        <w:ind w:left="288"/>
        <w:rPr>
          <w:szCs w:val="24"/>
        </w:rPr>
      </w:pPr>
      <w:r w:rsidRPr="00014BD7">
        <w:rPr>
          <w:szCs w:val="24"/>
        </w:rPr>
        <w:t>Multiple trait-locus model for quantitative trait analysis, 27</w:t>
      </w:r>
      <w:r w:rsidRPr="00014BD7">
        <w:rPr>
          <w:szCs w:val="24"/>
          <w:vertAlign w:val="superscript"/>
        </w:rPr>
        <w:t>th</w:t>
      </w:r>
      <w:r w:rsidRPr="00014BD7">
        <w:rPr>
          <w:szCs w:val="24"/>
        </w:rPr>
        <w:t xml:space="preserve"> Annual Meeting of the Texas Genetics Society, March 23-25, 2001, Houston</w:t>
      </w:r>
      <w:r w:rsidR="00796756">
        <w:rPr>
          <w:szCs w:val="24"/>
        </w:rPr>
        <w:t>.</w:t>
      </w:r>
      <w:r w:rsidRPr="00014BD7">
        <w:rPr>
          <w:szCs w:val="24"/>
        </w:rPr>
        <w:t xml:space="preserve"> </w:t>
      </w:r>
    </w:p>
    <w:p w:rsidR="00E80067" w:rsidRDefault="00E80067" w:rsidP="00322229">
      <w:pPr>
        <w:numPr>
          <w:ilvl w:val="0"/>
          <w:numId w:val="3"/>
        </w:numPr>
        <w:ind w:left="288"/>
        <w:rPr>
          <w:szCs w:val="24"/>
        </w:rPr>
      </w:pPr>
      <w:r w:rsidRPr="00014BD7">
        <w:rPr>
          <w:szCs w:val="24"/>
        </w:rPr>
        <w:t>Linkage disequilibrium mapping of quantitative trait loci: multiple trait analysis, 27</w:t>
      </w:r>
      <w:r w:rsidRPr="00014BD7">
        <w:rPr>
          <w:szCs w:val="24"/>
          <w:vertAlign w:val="superscript"/>
        </w:rPr>
        <w:t>th</w:t>
      </w:r>
      <w:r w:rsidRPr="00014BD7">
        <w:rPr>
          <w:szCs w:val="24"/>
        </w:rPr>
        <w:t xml:space="preserve"> Annual Meeting of the Texas Genetics Society, March 23-25, 2001, Houston</w:t>
      </w:r>
      <w:r w:rsidR="00796756">
        <w:rPr>
          <w:szCs w:val="24"/>
        </w:rPr>
        <w:t>.</w:t>
      </w:r>
      <w:r w:rsidRPr="00014BD7">
        <w:rPr>
          <w:szCs w:val="24"/>
        </w:rPr>
        <w:t xml:space="preserve"> </w:t>
      </w:r>
    </w:p>
    <w:p w:rsidR="00E80067" w:rsidRDefault="00E80067" w:rsidP="00322229">
      <w:pPr>
        <w:numPr>
          <w:ilvl w:val="0"/>
          <w:numId w:val="3"/>
        </w:numPr>
        <w:ind w:left="288"/>
        <w:rPr>
          <w:szCs w:val="24"/>
        </w:rPr>
      </w:pPr>
      <w:r w:rsidRPr="00014BD7">
        <w:rPr>
          <w:bCs/>
          <w:szCs w:val="24"/>
        </w:rPr>
        <w:t xml:space="preserve">Molecular genetic profiling of renal cell carcinoma as an alternative to current histopathologic classification systems. </w:t>
      </w:r>
      <w:r w:rsidRPr="00014BD7">
        <w:rPr>
          <w:szCs w:val="24"/>
        </w:rPr>
        <w:t>27</w:t>
      </w:r>
      <w:r w:rsidRPr="00014BD7">
        <w:rPr>
          <w:szCs w:val="24"/>
          <w:vertAlign w:val="superscript"/>
        </w:rPr>
        <w:t>th</w:t>
      </w:r>
      <w:r w:rsidRPr="00014BD7">
        <w:rPr>
          <w:szCs w:val="24"/>
        </w:rPr>
        <w:t xml:space="preserve"> Annual Meeting of the Texas Genetics Society, March 23-25, 2001, Houston</w:t>
      </w:r>
      <w:r w:rsidR="00796756">
        <w:rPr>
          <w:szCs w:val="24"/>
        </w:rPr>
        <w:t>.</w:t>
      </w:r>
      <w:r w:rsidRPr="00014BD7">
        <w:rPr>
          <w:szCs w:val="24"/>
        </w:rPr>
        <w:t xml:space="preserve"> </w:t>
      </w:r>
    </w:p>
    <w:p w:rsidR="00E80067" w:rsidRDefault="00E80067" w:rsidP="00322229">
      <w:pPr>
        <w:numPr>
          <w:ilvl w:val="0"/>
          <w:numId w:val="3"/>
        </w:numPr>
        <w:ind w:left="288"/>
        <w:rPr>
          <w:szCs w:val="24"/>
        </w:rPr>
      </w:pPr>
      <w:r w:rsidRPr="00014BD7">
        <w:rPr>
          <w:szCs w:val="24"/>
        </w:rPr>
        <w:t>The haplotype disequilibrium test for genome-wide screen: Its power and study design</w:t>
      </w:r>
      <w:r w:rsidRPr="00014BD7">
        <w:rPr>
          <w:b/>
          <w:bCs/>
          <w:i/>
          <w:iCs/>
          <w:szCs w:val="24"/>
        </w:rPr>
        <w:t>.</w:t>
      </w:r>
      <w:r w:rsidRPr="00014BD7">
        <w:rPr>
          <w:szCs w:val="24"/>
        </w:rPr>
        <w:t xml:space="preserve"> an. 2000.  Pacific Symposium of Biocomputing 2000. Maui, Hawaii. </w:t>
      </w:r>
    </w:p>
    <w:p w:rsidR="00E80067" w:rsidRDefault="00E80067" w:rsidP="00322229">
      <w:pPr>
        <w:numPr>
          <w:ilvl w:val="0"/>
          <w:numId w:val="3"/>
        </w:numPr>
        <w:ind w:left="288"/>
        <w:rPr>
          <w:szCs w:val="24"/>
        </w:rPr>
      </w:pPr>
      <w:r w:rsidRPr="00014BD7">
        <w:rPr>
          <w:szCs w:val="24"/>
        </w:rPr>
        <w:t>Fine-Scale Mapping of Quantitative Traits Loci by Interval Mapping in Human Population. At ASHG</w:t>
      </w:r>
      <w:r w:rsidRPr="00014BD7">
        <w:rPr>
          <w:color w:val="000000"/>
          <w:szCs w:val="24"/>
        </w:rPr>
        <w:t xml:space="preserve"> 50</w:t>
      </w:r>
      <w:r w:rsidR="00796756" w:rsidRPr="00796756">
        <w:rPr>
          <w:color w:val="000000"/>
          <w:szCs w:val="24"/>
          <w:vertAlign w:val="superscript"/>
        </w:rPr>
        <w:t>th</w:t>
      </w:r>
      <w:r w:rsidR="00796756">
        <w:rPr>
          <w:color w:val="000000"/>
          <w:szCs w:val="24"/>
        </w:rPr>
        <w:t xml:space="preserve"> </w:t>
      </w:r>
      <w:r w:rsidRPr="00014BD7">
        <w:rPr>
          <w:color w:val="000000"/>
          <w:szCs w:val="24"/>
        </w:rPr>
        <w:t xml:space="preserve">Annual Meeting, </w:t>
      </w:r>
      <w:r w:rsidRPr="00014BD7">
        <w:rPr>
          <w:szCs w:val="24"/>
        </w:rPr>
        <w:t xml:space="preserve">Philadelphia, Oct.3-7, 2000.    </w:t>
      </w:r>
    </w:p>
    <w:p w:rsidR="00E80067" w:rsidRDefault="00E80067" w:rsidP="00322229">
      <w:pPr>
        <w:numPr>
          <w:ilvl w:val="0"/>
          <w:numId w:val="3"/>
        </w:numPr>
        <w:ind w:left="288"/>
        <w:rPr>
          <w:szCs w:val="24"/>
        </w:rPr>
      </w:pPr>
      <w:r w:rsidRPr="00014BD7">
        <w:rPr>
          <w:szCs w:val="24"/>
        </w:rPr>
        <w:t>Linkage Disequilibrium mapping of quantitative trait loci: multiple trait analysis. ASHG 50</w:t>
      </w:r>
      <w:r w:rsidRPr="00014BD7">
        <w:rPr>
          <w:szCs w:val="24"/>
          <w:vertAlign w:val="superscript"/>
        </w:rPr>
        <w:t>th</w:t>
      </w:r>
      <w:r w:rsidRPr="00014BD7">
        <w:rPr>
          <w:szCs w:val="24"/>
        </w:rPr>
        <w:t xml:space="preserve"> Annual Meeting, Philadelphia, Oct.</w:t>
      </w:r>
      <w:r w:rsidR="004A40AF">
        <w:rPr>
          <w:szCs w:val="24"/>
        </w:rPr>
        <w:t xml:space="preserve"> </w:t>
      </w:r>
      <w:r w:rsidRPr="00014BD7">
        <w:rPr>
          <w:szCs w:val="24"/>
        </w:rPr>
        <w:t>3-7, 2000.</w:t>
      </w:r>
    </w:p>
    <w:p w:rsidR="00E80067" w:rsidRDefault="00E80067" w:rsidP="00322229">
      <w:pPr>
        <w:numPr>
          <w:ilvl w:val="0"/>
          <w:numId w:val="3"/>
        </w:numPr>
        <w:ind w:left="288"/>
        <w:rPr>
          <w:szCs w:val="24"/>
        </w:rPr>
      </w:pPr>
      <w:r w:rsidRPr="00014BD7">
        <w:rPr>
          <w:color w:val="000000"/>
          <w:szCs w:val="24"/>
        </w:rPr>
        <w:t xml:space="preserve">Single Nucleotide Polymorphisms (SNPs) From 38 </w:t>
      </w:r>
      <w:r w:rsidRPr="00014BD7">
        <w:rPr>
          <w:i/>
          <w:iCs/>
          <w:color w:val="000000"/>
          <w:szCs w:val="24"/>
        </w:rPr>
        <w:t>Plasmodium falciparum</w:t>
      </w:r>
      <w:r w:rsidRPr="00014BD7">
        <w:rPr>
          <w:color w:val="000000"/>
          <w:szCs w:val="24"/>
        </w:rPr>
        <w:t xml:space="preserve"> transporters and their roles in drug resistances. ASTMH 49</w:t>
      </w:r>
      <w:r w:rsidR="00796756" w:rsidRPr="00796756">
        <w:rPr>
          <w:color w:val="000000"/>
          <w:szCs w:val="24"/>
          <w:vertAlign w:val="superscript"/>
        </w:rPr>
        <w:t>th</w:t>
      </w:r>
      <w:r w:rsidR="00796756">
        <w:rPr>
          <w:color w:val="000000"/>
          <w:szCs w:val="24"/>
        </w:rPr>
        <w:t xml:space="preserve"> </w:t>
      </w:r>
      <w:r w:rsidRPr="00014BD7">
        <w:rPr>
          <w:color w:val="000000"/>
          <w:szCs w:val="24"/>
        </w:rPr>
        <w:t>Annual Meeting, Houston, TX. Oct. 29</w:t>
      </w:r>
      <w:r w:rsidR="00016150">
        <w:rPr>
          <w:color w:val="000000"/>
          <w:szCs w:val="24"/>
        </w:rPr>
        <w:t>-</w:t>
      </w:r>
      <w:r w:rsidRPr="00014BD7">
        <w:rPr>
          <w:color w:val="000000"/>
          <w:szCs w:val="24"/>
        </w:rPr>
        <w:t>Nov. 2.</w:t>
      </w:r>
    </w:p>
    <w:p w:rsidR="00E80067" w:rsidRDefault="00E80067" w:rsidP="00322229">
      <w:pPr>
        <w:numPr>
          <w:ilvl w:val="0"/>
          <w:numId w:val="3"/>
        </w:numPr>
        <w:ind w:left="288"/>
        <w:rPr>
          <w:szCs w:val="24"/>
        </w:rPr>
      </w:pPr>
      <w:r w:rsidRPr="00014BD7">
        <w:rPr>
          <w:color w:val="000000"/>
          <w:szCs w:val="24"/>
        </w:rPr>
        <w:t>Gene expression in myositis biopsies</w:t>
      </w:r>
      <w:r w:rsidR="004A40AF">
        <w:rPr>
          <w:color w:val="000000"/>
          <w:szCs w:val="24"/>
        </w:rPr>
        <w:t xml:space="preserve">. </w:t>
      </w:r>
      <w:r w:rsidRPr="00014BD7">
        <w:rPr>
          <w:color w:val="000000"/>
          <w:szCs w:val="24"/>
        </w:rPr>
        <w:t xml:space="preserve"> 64</w:t>
      </w:r>
      <w:r w:rsidRPr="00014BD7">
        <w:rPr>
          <w:color w:val="000000"/>
          <w:szCs w:val="24"/>
          <w:vertAlign w:val="superscript"/>
        </w:rPr>
        <w:t>th</w:t>
      </w:r>
      <w:r w:rsidRPr="00014BD7">
        <w:rPr>
          <w:color w:val="000000"/>
          <w:szCs w:val="24"/>
        </w:rPr>
        <w:t xml:space="preserve"> Annual Scientific Meeting of Rheumatology, October 29 - November 2</w:t>
      </w:r>
      <w:r w:rsidR="00796756">
        <w:rPr>
          <w:color w:val="000000"/>
          <w:szCs w:val="24"/>
        </w:rPr>
        <w:t>,</w:t>
      </w:r>
      <w:r w:rsidRPr="00014BD7">
        <w:rPr>
          <w:color w:val="000000"/>
          <w:szCs w:val="24"/>
        </w:rPr>
        <w:t xml:space="preserve"> Philadelphia</w:t>
      </w:r>
      <w:r w:rsidR="00796756">
        <w:rPr>
          <w:color w:val="000000"/>
          <w:szCs w:val="24"/>
        </w:rPr>
        <w:t>.</w:t>
      </w:r>
    </w:p>
    <w:p w:rsidR="00E80067" w:rsidRDefault="00E80067" w:rsidP="00322229">
      <w:pPr>
        <w:numPr>
          <w:ilvl w:val="0"/>
          <w:numId w:val="3"/>
        </w:numPr>
        <w:ind w:left="288"/>
        <w:rPr>
          <w:szCs w:val="24"/>
        </w:rPr>
      </w:pPr>
      <w:r w:rsidRPr="00014BD7">
        <w:rPr>
          <w:color w:val="000000"/>
          <w:szCs w:val="24"/>
        </w:rPr>
        <w:t>Gene expression profile of muscle biopsies from patients with inflammatory myopathies.  64</w:t>
      </w:r>
      <w:r w:rsidRPr="00014BD7">
        <w:rPr>
          <w:color w:val="000000"/>
          <w:szCs w:val="24"/>
          <w:vertAlign w:val="superscript"/>
        </w:rPr>
        <w:t>th</w:t>
      </w:r>
      <w:r w:rsidRPr="00014BD7">
        <w:rPr>
          <w:color w:val="000000"/>
          <w:szCs w:val="24"/>
        </w:rPr>
        <w:t xml:space="preserve"> Annual Scientific Meeting of Rheumatology, October 29-November 2</w:t>
      </w:r>
      <w:r w:rsidR="00796756">
        <w:rPr>
          <w:color w:val="000000"/>
          <w:szCs w:val="24"/>
        </w:rPr>
        <w:t>,</w:t>
      </w:r>
      <w:r w:rsidRPr="00014BD7">
        <w:rPr>
          <w:color w:val="000000"/>
          <w:szCs w:val="24"/>
        </w:rPr>
        <w:t xml:space="preserve"> Philadelphia</w:t>
      </w:r>
      <w:r w:rsidR="00796756">
        <w:rPr>
          <w:color w:val="000000"/>
          <w:szCs w:val="24"/>
        </w:rPr>
        <w:t>.</w:t>
      </w:r>
    </w:p>
    <w:p w:rsidR="00E80067" w:rsidRDefault="00E80067" w:rsidP="00322229">
      <w:pPr>
        <w:numPr>
          <w:ilvl w:val="0"/>
          <w:numId w:val="3"/>
        </w:numPr>
        <w:ind w:left="288"/>
        <w:rPr>
          <w:szCs w:val="24"/>
        </w:rPr>
      </w:pPr>
      <w:r w:rsidRPr="00014BD7">
        <w:rPr>
          <w:color w:val="000000"/>
          <w:szCs w:val="24"/>
        </w:rPr>
        <w:t>Expression of autoantigen genes is selectively and specifically altered in dermal fibroblasts of systemic sclerosis patients. 64</w:t>
      </w:r>
      <w:r w:rsidRPr="00014BD7">
        <w:rPr>
          <w:color w:val="000000"/>
          <w:szCs w:val="24"/>
          <w:vertAlign w:val="superscript"/>
        </w:rPr>
        <w:t>th</w:t>
      </w:r>
      <w:r w:rsidRPr="00014BD7">
        <w:rPr>
          <w:color w:val="000000"/>
          <w:szCs w:val="24"/>
        </w:rPr>
        <w:t xml:space="preserve"> Annual Scientific Meeting of Rheumatology, October 29-November 2</w:t>
      </w:r>
      <w:r w:rsidR="00796756">
        <w:rPr>
          <w:color w:val="000000"/>
          <w:szCs w:val="24"/>
        </w:rPr>
        <w:t>,</w:t>
      </w:r>
      <w:r w:rsidRPr="00014BD7">
        <w:rPr>
          <w:color w:val="000000"/>
          <w:szCs w:val="24"/>
        </w:rPr>
        <w:t xml:space="preserve"> Philadelphia</w:t>
      </w:r>
      <w:r w:rsidR="00796756">
        <w:rPr>
          <w:color w:val="000000"/>
          <w:szCs w:val="24"/>
        </w:rPr>
        <w:t>.</w:t>
      </w:r>
    </w:p>
    <w:p w:rsidR="00E80067" w:rsidRDefault="00E80067" w:rsidP="00322229">
      <w:pPr>
        <w:numPr>
          <w:ilvl w:val="0"/>
          <w:numId w:val="3"/>
        </w:numPr>
        <w:ind w:left="288"/>
        <w:rPr>
          <w:szCs w:val="24"/>
        </w:rPr>
      </w:pPr>
      <w:r w:rsidRPr="00014BD7">
        <w:rPr>
          <w:szCs w:val="24"/>
        </w:rPr>
        <w:t>Gene expression based tumor classification, IBC’s 6</w:t>
      </w:r>
      <w:r w:rsidRPr="00014BD7">
        <w:rPr>
          <w:szCs w:val="24"/>
          <w:vertAlign w:val="superscript"/>
        </w:rPr>
        <w:t>th</w:t>
      </w:r>
      <w:r w:rsidRPr="00014BD7">
        <w:rPr>
          <w:szCs w:val="24"/>
        </w:rPr>
        <w:t xml:space="preserve"> Annual Biochip Technologies Conference, 1999, Nov. 2-5, Berkeley, CA</w:t>
      </w:r>
      <w:r w:rsidR="00796756">
        <w:rPr>
          <w:szCs w:val="24"/>
        </w:rPr>
        <w:t>.</w:t>
      </w:r>
    </w:p>
    <w:p w:rsidR="00E80067" w:rsidRDefault="00E80067" w:rsidP="00322229">
      <w:pPr>
        <w:numPr>
          <w:ilvl w:val="0"/>
          <w:numId w:val="3"/>
        </w:numPr>
        <w:ind w:left="288"/>
        <w:rPr>
          <w:szCs w:val="24"/>
        </w:rPr>
      </w:pPr>
      <w:r w:rsidRPr="00014BD7">
        <w:rPr>
          <w:szCs w:val="24"/>
        </w:rPr>
        <w:t>The haplotype disequilibrium test: A nonparametric haplotype based method for the genetic mapping of complex traits. 49</w:t>
      </w:r>
      <w:r w:rsidRPr="00014BD7">
        <w:rPr>
          <w:szCs w:val="24"/>
          <w:vertAlign w:val="superscript"/>
        </w:rPr>
        <w:t>th</w:t>
      </w:r>
      <w:r w:rsidRPr="00014BD7">
        <w:rPr>
          <w:szCs w:val="24"/>
        </w:rPr>
        <w:t xml:space="preserve"> Annual Meeting of the American Society of Human Genetics, Oct. 19-23, 1999, San Francisco, CA</w:t>
      </w:r>
      <w:r w:rsidR="00796756">
        <w:rPr>
          <w:szCs w:val="24"/>
        </w:rPr>
        <w:t>.</w:t>
      </w:r>
    </w:p>
    <w:p w:rsidR="00E80067" w:rsidRDefault="00E80067" w:rsidP="00322229">
      <w:pPr>
        <w:numPr>
          <w:ilvl w:val="0"/>
          <w:numId w:val="3"/>
        </w:numPr>
        <w:ind w:left="288"/>
        <w:rPr>
          <w:szCs w:val="24"/>
        </w:rPr>
      </w:pPr>
      <w:r w:rsidRPr="00014BD7">
        <w:rPr>
          <w:bCs/>
          <w:szCs w:val="24"/>
        </w:rPr>
        <w:t>Mapping QTL by linkage disequilibrium. Joint Statistical Meetings, August 9-13, 1998, Dallas, Texas.</w:t>
      </w:r>
    </w:p>
    <w:p w:rsidR="00E80067" w:rsidRDefault="00E80067" w:rsidP="00322229">
      <w:pPr>
        <w:numPr>
          <w:ilvl w:val="0"/>
          <w:numId w:val="3"/>
        </w:numPr>
        <w:ind w:left="288"/>
        <w:rPr>
          <w:szCs w:val="24"/>
        </w:rPr>
      </w:pPr>
      <w:r w:rsidRPr="00014BD7">
        <w:rPr>
          <w:bCs/>
          <w:szCs w:val="24"/>
        </w:rPr>
        <w:t xml:space="preserve">Linkage disequilibrium based regression: A method for mapping quantitative trait loci in </w:t>
      </w:r>
      <w:r w:rsidRPr="00014BD7">
        <w:rPr>
          <w:bCs/>
          <w:szCs w:val="24"/>
        </w:rPr>
        <w:lastRenderedPageBreak/>
        <w:t>humans</w:t>
      </w:r>
      <w:r w:rsidRPr="00014BD7">
        <w:rPr>
          <w:szCs w:val="24"/>
        </w:rPr>
        <w:t>. 48</w:t>
      </w:r>
      <w:r w:rsidRPr="00014BD7">
        <w:rPr>
          <w:szCs w:val="24"/>
          <w:vertAlign w:val="superscript"/>
        </w:rPr>
        <w:t>th</w:t>
      </w:r>
      <w:r w:rsidRPr="00014BD7">
        <w:rPr>
          <w:szCs w:val="24"/>
        </w:rPr>
        <w:t xml:space="preserve"> Annual Meeting of the American Society of Human Genetics, Oct. 27-31, 1998 Denver, Colorado.</w:t>
      </w:r>
    </w:p>
    <w:p w:rsidR="00E80067" w:rsidRDefault="00E80067" w:rsidP="00322229">
      <w:pPr>
        <w:numPr>
          <w:ilvl w:val="0"/>
          <w:numId w:val="3"/>
        </w:numPr>
        <w:ind w:left="288"/>
        <w:rPr>
          <w:szCs w:val="24"/>
        </w:rPr>
      </w:pPr>
      <w:r w:rsidRPr="00014BD7">
        <w:rPr>
          <w:szCs w:val="24"/>
        </w:rPr>
        <w:t>Biallelic markers in genetics studies of human diseases: their power, accuracy and density in population-based linkage analyses. 47</w:t>
      </w:r>
      <w:r w:rsidRPr="00014BD7">
        <w:rPr>
          <w:szCs w:val="24"/>
          <w:vertAlign w:val="superscript"/>
        </w:rPr>
        <w:t>th</w:t>
      </w:r>
      <w:r w:rsidRPr="00014BD7">
        <w:rPr>
          <w:szCs w:val="24"/>
        </w:rPr>
        <w:t xml:space="preserve"> Annual Meeting of the American Society of Human Genetics,1997.</w:t>
      </w:r>
    </w:p>
    <w:p w:rsidR="00E80067" w:rsidRDefault="00E80067" w:rsidP="00322229">
      <w:pPr>
        <w:numPr>
          <w:ilvl w:val="0"/>
          <w:numId w:val="3"/>
        </w:numPr>
        <w:ind w:left="288"/>
        <w:rPr>
          <w:szCs w:val="24"/>
        </w:rPr>
      </w:pPr>
      <w:r w:rsidRPr="00014BD7">
        <w:rPr>
          <w:szCs w:val="24"/>
        </w:rPr>
        <w:t>Modeling the population dynamics of simple sequence repeats. 46</w:t>
      </w:r>
      <w:r w:rsidRPr="00014BD7">
        <w:rPr>
          <w:szCs w:val="24"/>
          <w:vertAlign w:val="superscript"/>
        </w:rPr>
        <w:t>th</w:t>
      </w:r>
      <w:r w:rsidRPr="00014BD7">
        <w:rPr>
          <w:szCs w:val="24"/>
        </w:rPr>
        <w:t xml:space="preserve"> Annual Meeting of the American Society of Human Genetics,1995.</w:t>
      </w:r>
    </w:p>
    <w:p w:rsidR="00E80067" w:rsidRDefault="00E80067" w:rsidP="00322229">
      <w:pPr>
        <w:numPr>
          <w:ilvl w:val="0"/>
          <w:numId w:val="3"/>
        </w:numPr>
        <w:ind w:left="288"/>
        <w:rPr>
          <w:szCs w:val="24"/>
        </w:rPr>
      </w:pPr>
      <w:r w:rsidRPr="00014BD7">
        <w:rPr>
          <w:szCs w:val="24"/>
        </w:rPr>
        <w:t>Neural Networks with Hidden Markov Processes. Artificial Neural Networks in Engineering Conference, Nov. 13-16, 1994, St. Louis</w:t>
      </w:r>
      <w:r w:rsidR="00796756">
        <w:rPr>
          <w:szCs w:val="24"/>
        </w:rPr>
        <w:t>.</w:t>
      </w:r>
    </w:p>
    <w:p w:rsidR="00E80067" w:rsidRDefault="00E80067" w:rsidP="00322229">
      <w:pPr>
        <w:numPr>
          <w:ilvl w:val="0"/>
          <w:numId w:val="3"/>
        </w:numPr>
        <w:ind w:left="288"/>
        <w:rPr>
          <w:szCs w:val="24"/>
        </w:rPr>
      </w:pPr>
      <w:r w:rsidRPr="00014BD7">
        <w:rPr>
          <w:szCs w:val="24"/>
        </w:rPr>
        <w:t>Weighted neural network models for nonlinear regression with fixed and random effects.  World Congress on Neural Networks, June 5-9, 1994, San Diego.</w:t>
      </w:r>
    </w:p>
    <w:p w:rsidR="00E80067" w:rsidRDefault="00E80067" w:rsidP="00322229">
      <w:pPr>
        <w:numPr>
          <w:ilvl w:val="0"/>
          <w:numId w:val="3"/>
        </w:numPr>
        <w:ind w:left="288"/>
        <w:rPr>
          <w:szCs w:val="24"/>
        </w:rPr>
      </w:pPr>
      <w:r w:rsidRPr="00014BD7">
        <w:rPr>
          <w:szCs w:val="24"/>
        </w:rPr>
        <w:t>An O (n</w:t>
      </w:r>
      <w:r w:rsidRPr="00014BD7">
        <w:rPr>
          <w:szCs w:val="24"/>
          <w:vertAlign w:val="superscript"/>
        </w:rPr>
        <w:t>3</w:t>
      </w:r>
      <w:r w:rsidRPr="00014BD7">
        <w:rPr>
          <w:szCs w:val="24"/>
        </w:rPr>
        <w:t xml:space="preserve">) Neural Network Model for Linear Programming. World Congress on Neural Networks, Portland, July 11-15, 1993. </w:t>
      </w:r>
    </w:p>
    <w:p w:rsidR="00E80067" w:rsidRDefault="00E80067" w:rsidP="00322229">
      <w:pPr>
        <w:numPr>
          <w:ilvl w:val="0"/>
          <w:numId w:val="3"/>
        </w:numPr>
        <w:ind w:left="288"/>
        <w:rPr>
          <w:szCs w:val="24"/>
        </w:rPr>
      </w:pPr>
      <w:r w:rsidRPr="00014BD7">
        <w:rPr>
          <w:szCs w:val="24"/>
        </w:rPr>
        <w:t xml:space="preserve">A neural network model based on differential-algebraic equations for nonlinear programming, IEEE International Conference on Neural Networks,  San Francisco, March, 28-April 1, 1993. </w:t>
      </w:r>
    </w:p>
    <w:p w:rsidR="00E80067" w:rsidRDefault="00E80067" w:rsidP="00322229">
      <w:pPr>
        <w:numPr>
          <w:ilvl w:val="0"/>
          <w:numId w:val="3"/>
        </w:numPr>
        <w:ind w:left="288"/>
        <w:rPr>
          <w:szCs w:val="24"/>
        </w:rPr>
      </w:pPr>
      <w:r w:rsidRPr="00014BD7">
        <w:rPr>
          <w:szCs w:val="24"/>
        </w:rPr>
        <w:t>Hybrid Kohonen self-organizing neural network and multi-layer neural network model for pattern recognition and nonlinear, artificial neural networks in Engineering Conference, Nov. 15-18, 1992, St. Louis</w:t>
      </w:r>
      <w:r w:rsidR="00796756">
        <w:rPr>
          <w:szCs w:val="24"/>
        </w:rPr>
        <w:t>.</w:t>
      </w:r>
    </w:p>
    <w:p w:rsidR="00E80067" w:rsidRDefault="00E80067" w:rsidP="00322229">
      <w:pPr>
        <w:numPr>
          <w:ilvl w:val="0"/>
          <w:numId w:val="3"/>
        </w:numPr>
        <w:ind w:left="288"/>
        <w:rPr>
          <w:szCs w:val="24"/>
        </w:rPr>
      </w:pPr>
      <w:r w:rsidRPr="00014BD7">
        <w:rPr>
          <w:szCs w:val="24"/>
        </w:rPr>
        <w:t>Learning potential functions and differential inclusion.  Proceedings of IJCNN</w:t>
      </w:r>
      <w:r w:rsidR="00F20387">
        <w:rPr>
          <w:szCs w:val="24"/>
        </w:rPr>
        <w:t xml:space="preserve"> </w:t>
      </w:r>
      <w:r w:rsidRPr="00014BD7">
        <w:rPr>
          <w:szCs w:val="24"/>
        </w:rPr>
        <w:t xml:space="preserve">'92, Baltimore, June 7-11, 1992.  </w:t>
      </w:r>
    </w:p>
    <w:p w:rsidR="00E80067" w:rsidRDefault="00E80067" w:rsidP="00E80067">
      <w:pPr>
        <w:ind w:left="720"/>
        <w:rPr>
          <w:szCs w:val="24"/>
        </w:rPr>
      </w:pPr>
    </w:p>
    <w:p w:rsidR="00A93AE5" w:rsidRPr="00F77311" w:rsidRDefault="00A8225E" w:rsidP="00F77311">
      <w:pPr>
        <w:rPr>
          <w:b/>
          <w:szCs w:val="24"/>
        </w:rPr>
      </w:pPr>
      <w:r w:rsidRPr="000E5FEF">
        <w:rPr>
          <w:b/>
          <w:szCs w:val="24"/>
        </w:rPr>
        <w:t>ACTIVE GRANTS</w:t>
      </w:r>
    </w:p>
    <w:p w:rsidR="00E61B58" w:rsidRDefault="00E61B58" w:rsidP="00A8225E">
      <w:pPr>
        <w:rPr>
          <w:b/>
          <w:szCs w:val="24"/>
        </w:rPr>
      </w:pPr>
    </w:p>
    <w:p w:rsidR="00A8225E" w:rsidRDefault="00A8225E" w:rsidP="00A8225E">
      <w:pPr>
        <w:rPr>
          <w:b/>
          <w:szCs w:val="24"/>
        </w:rPr>
      </w:pPr>
    </w:p>
    <w:p w:rsidR="006B53AA" w:rsidRDefault="007D3B25" w:rsidP="006B53AA">
      <w:r w:rsidRPr="002314AA">
        <w:rPr>
          <w:snapToGrid/>
          <w:szCs w:val="24"/>
          <w:lang w:eastAsia="zh-CN"/>
        </w:rPr>
        <w:t>Princ</w:t>
      </w:r>
      <w:r>
        <w:rPr>
          <w:snapToGrid/>
          <w:szCs w:val="24"/>
          <w:lang w:eastAsia="zh-CN"/>
        </w:rPr>
        <w:t>ipal Investigator (30</w:t>
      </w:r>
      <w:r w:rsidRPr="00FD2BAF">
        <w:rPr>
          <w:snapToGrid/>
          <w:color w:val="000000"/>
          <w:szCs w:val="24"/>
          <w:lang w:eastAsia="zh-CN"/>
        </w:rPr>
        <w:t>%)</w:t>
      </w:r>
      <w:r w:rsidR="00EA2A63">
        <w:rPr>
          <w:snapToGrid/>
          <w:color w:val="000000"/>
          <w:szCs w:val="24"/>
          <w:lang w:eastAsia="zh-CN"/>
        </w:rPr>
        <w:t xml:space="preserve"> </w:t>
      </w:r>
      <w:r w:rsidR="006B53AA">
        <w:t xml:space="preserve">5R01HL106034-02 (0008215)  </w:t>
      </w:r>
    </w:p>
    <w:p w:rsidR="007D3B25" w:rsidRDefault="006B53AA" w:rsidP="006B53AA">
      <w:pPr>
        <w:rPr>
          <w:color w:val="000000"/>
          <w:szCs w:val="24"/>
        </w:rPr>
      </w:pPr>
      <w:r>
        <w:tab/>
      </w:r>
      <w:r>
        <w:tab/>
      </w:r>
      <w:r>
        <w:tab/>
        <w:t xml:space="preserve">           Statistical Methods for Finding Missing Heritability</w:t>
      </w:r>
    </w:p>
    <w:p w:rsidR="00F47223" w:rsidRDefault="00F47223" w:rsidP="007D3B25">
      <w:pPr>
        <w:rPr>
          <w:color w:val="000000"/>
          <w:szCs w:val="24"/>
        </w:rPr>
      </w:pPr>
      <w:r>
        <w:rPr>
          <w:color w:val="000000"/>
          <w:szCs w:val="24"/>
        </w:rPr>
        <w:tab/>
      </w:r>
      <w:r>
        <w:rPr>
          <w:color w:val="000000"/>
          <w:szCs w:val="24"/>
        </w:rPr>
        <w:tab/>
      </w:r>
      <w:r>
        <w:rPr>
          <w:color w:val="000000"/>
          <w:szCs w:val="24"/>
        </w:rPr>
        <w:tab/>
        <w:t xml:space="preserve">           NHLBI</w:t>
      </w:r>
    </w:p>
    <w:p w:rsidR="007D3B25" w:rsidRDefault="007D3B25" w:rsidP="007D3B25">
      <w:pPr>
        <w:rPr>
          <w:color w:val="000000"/>
          <w:szCs w:val="24"/>
        </w:rPr>
      </w:pPr>
      <w:r>
        <w:rPr>
          <w:color w:val="000000"/>
          <w:szCs w:val="24"/>
        </w:rPr>
        <w:tab/>
      </w:r>
      <w:r>
        <w:rPr>
          <w:color w:val="000000"/>
          <w:szCs w:val="24"/>
        </w:rPr>
        <w:tab/>
      </w:r>
      <w:r>
        <w:rPr>
          <w:color w:val="000000"/>
          <w:szCs w:val="24"/>
        </w:rPr>
        <w:tab/>
        <w:t xml:space="preserve">           Total Costs: $</w:t>
      </w:r>
      <w:r w:rsidR="009A054E" w:rsidRPr="009A054E">
        <w:t xml:space="preserve"> </w:t>
      </w:r>
      <w:r w:rsidR="009A054E" w:rsidRPr="009A054E">
        <w:rPr>
          <w:color w:val="000000"/>
          <w:szCs w:val="24"/>
        </w:rPr>
        <w:t>1</w:t>
      </w:r>
      <w:r w:rsidR="009A054E">
        <w:rPr>
          <w:color w:val="000000"/>
          <w:szCs w:val="24"/>
        </w:rPr>
        <w:t>,</w:t>
      </w:r>
      <w:r w:rsidR="009A054E" w:rsidRPr="009A054E">
        <w:rPr>
          <w:color w:val="000000"/>
          <w:szCs w:val="24"/>
        </w:rPr>
        <w:t>582</w:t>
      </w:r>
      <w:r w:rsidR="009A054E">
        <w:rPr>
          <w:color w:val="000000"/>
          <w:szCs w:val="24"/>
        </w:rPr>
        <w:t>,</w:t>
      </w:r>
      <w:r w:rsidR="009A054E" w:rsidRPr="009A054E">
        <w:rPr>
          <w:color w:val="000000"/>
          <w:szCs w:val="24"/>
        </w:rPr>
        <w:t>967</w:t>
      </w:r>
      <w:r w:rsidR="009A054E" w:rsidRPr="009A054E" w:rsidDel="009A054E">
        <w:rPr>
          <w:color w:val="000000"/>
          <w:szCs w:val="24"/>
        </w:rPr>
        <w:t xml:space="preserve"> </w:t>
      </w:r>
    </w:p>
    <w:p w:rsidR="007D3B25" w:rsidRDefault="00EC5769" w:rsidP="007D3B25">
      <w:pPr>
        <w:rPr>
          <w:color w:val="000000"/>
          <w:szCs w:val="24"/>
        </w:rPr>
      </w:pPr>
      <w:r>
        <w:rPr>
          <w:color w:val="000000"/>
          <w:szCs w:val="24"/>
        </w:rPr>
        <w:tab/>
      </w:r>
      <w:r>
        <w:rPr>
          <w:color w:val="000000"/>
          <w:szCs w:val="24"/>
        </w:rPr>
        <w:tab/>
      </w:r>
      <w:r>
        <w:rPr>
          <w:color w:val="000000"/>
          <w:szCs w:val="24"/>
        </w:rPr>
        <w:tab/>
        <w:t xml:space="preserve">           </w:t>
      </w:r>
      <w:r w:rsidRPr="00A918D9">
        <w:rPr>
          <w:color w:val="000000"/>
          <w:szCs w:val="24"/>
        </w:rPr>
        <w:t>1/10/2011</w:t>
      </w:r>
      <w:r>
        <w:rPr>
          <w:color w:val="000000"/>
          <w:szCs w:val="24"/>
        </w:rPr>
        <w:t xml:space="preserve"> - 12/31-2014</w:t>
      </w:r>
    </w:p>
    <w:p w:rsidR="002B4451" w:rsidRDefault="002B4451" w:rsidP="007D3B25">
      <w:pPr>
        <w:rPr>
          <w:color w:val="000000"/>
          <w:szCs w:val="24"/>
        </w:rPr>
      </w:pPr>
    </w:p>
    <w:p w:rsidR="002B4451" w:rsidRPr="00F77311" w:rsidRDefault="002B4451" w:rsidP="002B4451">
      <w:pPr>
        <w:rPr>
          <w:snapToGrid/>
          <w:szCs w:val="24"/>
          <w:lang w:eastAsia="zh-CN"/>
        </w:rPr>
      </w:pPr>
      <w:r w:rsidRPr="00F77311">
        <w:rPr>
          <w:snapToGrid/>
          <w:szCs w:val="24"/>
          <w:lang w:eastAsia="zh-CN"/>
        </w:rPr>
        <w:t>Principal Investigator (40%)</w:t>
      </w:r>
      <w:r w:rsidRPr="00F77311">
        <w:rPr>
          <w:snapToGrid/>
          <w:szCs w:val="24"/>
          <w:lang w:eastAsia="zh-CN"/>
        </w:rPr>
        <w:tab/>
      </w:r>
      <w:r w:rsidR="00B7190B" w:rsidRPr="00B7190B">
        <w:rPr>
          <w:snapToGrid/>
          <w:szCs w:val="24"/>
          <w:lang w:eastAsia="zh-CN"/>
        </w:rPr>
        <w:t>1R01GM104411-01</w:t>
      </w:r>
    </w:p>
    <w:p w:rsidR="002B4451" w:rsidRDefault="002B4451" w:rsidP="002B4451">
      <w:pPr>
        <w:ind w:left="2880"/>
        <w:rPr>
          <w:snapToGrid/>
          <w:szCs w:val="24"/>
          <w:lang w:eastAsia="zh-CN"/>
        </w:rPr>
      </w:pPr>
      <w:r w:rsidRPr="00F77311">
        <w:rPr>
          <w:snapToGrid/>
          <w:szCs w:val="24"/>
          <w:lang w:eastAsia="zh-CN"/>
        </w:rPr>
        <w:t>Unified Statistical Methods for Sequence-Based Association Studies.</w:t>
      </w:r>
    </w:p>
    <w:p w:rsidR="00C73D27" w:rsidRPr="00F77311" w:rsidRDefault="00C73D27" w:rsidP="002B4451">
      <w:pPr>
        <w:ind w:left="2880"/>
        <w:rPr>
          <w:snapToGrid/>
          <w:szCs w:val="24"/>
          <w:lang w:eastAsia="zh-CN"/>
        </w:rPr>
      </w:pPr>
      <w:r w:rsidRPr="00C73D27">
        <w:rPr>
          <w:snapToGrid/>
          <w:szCs w:val="24"/>
          <w:lang w:eastAsia="zh-CN"/>
        </w:rPr>
        <w:t>NIGMS</w:t>
      </w:r>
    </w:p>
    <w:p w:rsidR="002B4451" w:rsidRPr="00F77311" w:rsidRDefault="002B4451" w:rsidP="002B4451">
      <w:pPr>
        <w:ind w:left="2160" w:firstLine="720"/>
        <w:rPr>
          <w:snapToGrid/>
          <w:szCs w:val="24"/>
          <w:lang w:eastAsia="zh-CN"/>
        </w:rPr>
      </w:pPr>
      <w:r w:rsidRPr="00F77311">
        <w:rPr>
          <w:snapToGrid/>
          <w:szCs w:val="24"/>
          <w:lang w:eastAsia="zh-CN"/>
        </w:rPr>
        <w:t>Total Cost: $1,737,913</w:t>
      </w:r>
    </w:p>
    <w:p w:rsidR="002B4451" w:rsidRDefault="00231A14" w:rsidP="002B4451">
      <w:pPr>
        <w:ind w:left="2160" w:firstLine="720"/>
        <w:rPr>
          <w:snapToGrid/>
          <w:szCs w:val="24"/>
          <w:lang w:eastAsia="zh-CN"/>
        </w:rPr>
      </w:pPr>
      <w:r>
        <w:rPr>
          <w:snapToGrid/>
          <w:szCs w:val="24"/>
          <w:lang w:eastAsia="zh-CN"/>
        </w:rPr>
        <w:t>04/01/2013-01</w:t>
      </w:r>
      <w:r w:rsidR="002B4451">
        <w:rPr>
          <w:snapToGrid/>
          <w:szCs w:val="24"/>
          <w:lang w:eastAsia="zh-CN"/>
        </w:rPr>
        <w:t>/31</w:t>
      </w:r>
      <w:r>
        <w:rPr>
          <w:snapToGrid/>
          <w:szCs w:val="24"/>
          <w:lang w:eastAsia="zh-CN"/>
        </w:rPr>
        <w:t>/2017</w:t>
      </w:r>
    </w:p>
    <w:p w:rsidR="00C73D27" w:rsidRDefault="00C73D27" w:rsidP="002B4451">
      <w:pPr>
        <w:ind w:left="2160" w:firstLine="720"/>
        <w:rPr>
          <w:snapToGrid/>
          <w:szCs w:val="24"/>
          <w:lang w:eastAsia="zh-CN"/>
        </w:rPr>
      </w:pPr>
    </w:p>
    <w:p w:rsidR="00626E86" w:rsidRDefault="00626E86" w:rsidP="00626E86">
      <w:pPr>
        <w:rPr>
          <w:snapToGrid/>
          <w:szCs w:val="24"/>
          <w:lang w:eastAsia="zh-CN"/>
        </w:rPr>
      </w:pPr>
      <w:r>
        <w:rPr>
          <w:snapToGrid/>
          <w:szCs w:val="24"/>
          <w:lang w:eastAsia="zh-CN"/>
        </w:rPr>
        <w:t>Investigator (5%)</w:t>
      </w:r>
      <w:r>
        <w:rPr>
          <w:snapToGrid/>
          <w:szCs w:val="24"/>
          <w:lang w:eastAsia="zh-CN"/>
        </w:rPr>
        <w:tab/>
      </w:r>
      <w:r>
        <w:rPr>
          <w:snapToGrid/>
          <w:szCs w:val="24"/>
          <w:lang w:eastAsia="zh-CN"/>
        </w:rPr>
        <w:tab/>
      </w:r>
      <w:r w:rsidRPr="00626E86">
        <w:rPr>
          <w:snapToGrid/>
          <w:szCs w:val="24"/>
          <w:lang w:eastAsia="zh-CN"/>
        </w:rPr>
        <w:t>1R01 MH101054 (CHEN &amp; KENDLER)</w:t>
      </w:r>
      <w:r w:rsidRPr="00626E86">
        <w:rPr>
          <w:snapToGrid/>
          <w:szCs w:val="24"/>
          <w:lang w:eastAsia="zh-CN"/>
        </w:rPr>
        <w:tab/>
      </w:r>
    </w:p>
    <w:p w:rsidR="00626E86" w:rsidRPr="00626E86" w:rsidRDefault="00626E86" w:rsidP="00626E86">
      <w:pPr>
        <w:ind w:left="2880"/>
        <w:rPr>
          <w:snapToGrid/>
          <w:szCs w:val="24"/>
          <w:lang w:eastAsia="zh-CN"/>
        </w:rPr>
      </w:pPr>
      <w:r w:rsidRPr="00626E86">
        <w:rPr>
          <w:snapToGrid/>
          <w:szCs w:val="24"/>
          <w:lang w:eastAsia="zh-CN"/>
        </w:rPr>
        <w:t>Understanding the genetic architecture of schizophrenia in Chinese population</w:t>
      </w:r>
      <w:r w:rsidRPr="00626E86">
        <w:rPr>
          <w:snapToGrid/>
          <w:szCs w:val="24"/>
          <w:lang w:eastAsia="zh-CN"/>
        </w:rPr>
        <w:tab/>
      </w:r>
      <w:r w:rsidRPr="00626E86">
        <w:rPr>
          <w:snapToGrid/>
          <w:szCs w:val="24"/>
          <w:lang w:eastAsia="zh-CN"/>
        </w:rPr>
        <w:tab/>
      </w:r>
      <w:r w:rsidRPr="00626E86">
        <w:rPr>
          <w:snapToGrid/>
          <w:szCs w:val="24"/>
          <w:lang w:eastAsia="zh-CN"/>
        </w:rPr>
        <w:tab/>
      </w:r>
      <w:r w:rsidRPr="00626E86">
        <w:rPr>
          <w:snapToGrid/>
          <w:szCs w:val="24"/>
          <w:lang w:eastAsia="zh-CN"/>
        </w:rPr>
        <w:tab/>
      </w:r>
      <w:r w:rsidRPr="00626E86">
        <w:rPr>
          <w:snapToGrid/>
          <w:szCs w:val="24"/>
          <w:lang w:eastAsia="zh-CN"/>
        </w:rPr>
        <w:tab/>
      </w:r>
    </w:p>
    <w:p w:rsidR="00626E86" w:rsidRDefault="00626E86" w:rsidP="00626E86">
      <w:pPr>
        <w:ind w:left="2160" w:firstLine="720"/>
        <w:rPr>
          <w:snapToGrid/>
          <w:szCs w:val="24"/>
          <w:lang w:eastAsia="zh-CN"/>
        </w:rPr>
      </w:pPr>
      <w:r w:rsidRPr="00626E86">
        <w:rPr>
          <w:snapToGrid/>
          <w:szCs w:val="24"/>
          <w:lang w:eastAsia="zh-CN"/>
        </w:rPr>
        <w:t xml:space="preserve">NIMH </w:t>
      </w:r>
    </w:p>
    <w:p w:rsidR="00C73D27" w:rsidRDefault="00C73D27" w:rsidP="00626E86">
      <w:pPr>
        <w:ind w:left="2160" w:firstLine="720"/>
        <w:rPr>
          <w:snapToGrid/>
          <w:szCs w:val="24"/>
          <w:lang w:eastAsia="zh-CN"/>
        </w:rPr>
      </w:pPr>
      <w:r>
        <w:rPr>
          <w:snapToGrid/>
          <w:szCs w:val="24"/>
          <w:lang w:eastAsia="zh-CN"/>
        </w:rPr>
        <w:t>Total Costs: $599,933</w:t>
      </w:r>
    </w:p>
    <w:p w:rsidR="00626E86" w:rsidRDefault="00C73D27" w:rsidP="00C73D27">
      <w:pPr>
        <w:ind w:left="2160" w:firstLine="720"/>
        <w:rPr>
          <w:snapToGrid/>
          <w:szCs w:val="24"/>
          <w:lang w:eastAsia="zh-CN"/>
        </w:rPr>
      </w:pPr>
      <w:r w:rsidRPr="00C73D27">
        <w:rPr>
          <w:snapToGrid/>
          <w:szCs w:val="24"/>
          <w:lang w:eastAsia="zh-CN"/>
        </w:rPr>
        <w:t>08/01/2013-07/31/2016</w:t>
      </w:r>
    </w:p>
    <w:p w:rsidR="00C73D27" w:rsidRDefault="00C73D27" w:rsidP="00C73D27">
      <w:pPr>
        <w:ind w:left="2160" w:firstLine="720"/>
        <w:rPr>
          <w:snapToGrid/>
          <w:szCs w:val="24"/>
          <w:lang w:eastAsia="zh-CN"/>
        </w:rPr>
      </w:pPr>
    </w:p>
    <w:p w:rsidR="00C73D27" w:rsidRDefault="00C73D27" w:rsidP="00C73D27">
      <w:pPr>
        <w:rPr>
          <w:snapToGrid/>
          <w:szCs w:val="24"/>
          <w:lang w:eastAsia="zh-CN"/>
        </w:rPr>
      </w:pPr>
      <w:r>
        <w:rPr>
          <w:snapToGrid/>
          <w:szCs w:val="24"/>
          <w:lang w:eastAsia="zh-CN"/>
        </w:rPr>
        <w:t>Investigator (15%)</w:t>
      </w:r>
      <w:r>
        <w:rPr>
          <w:snapToGrid/>
          <w:szCs w:val="24"/>
          <w:lang w:eastAsia="zh-CN"/>
        </w:rPr>
        <w:tab/>
      </w:r>
      <w:r>
        <w:rPr>
          <w:snapToGrid/>
          <w:szCs w:val="24"/>
          <w:lang w:eastAsia="zh-CN"/>
        </w:rPr>
        <w:tab/>
        <w:t>#81373100</w:t>
      </w:r>
    </w:p>
    <w:p w:rsidR="00C73D27" w:rsidRDefault="00C73D27" w:rsidP="00C73D27">
      <w:pPr>
        <w:ind w:left="2880"/>
        <w:rPr>
          <w:snapToGrid/>
          <w:szCs w:val="24"/>
          <w:lang w:eastAsia="zh-CN"/>
        </w:rPr>
      </w:pPr>
      <w:r>
        <w:rPr>
          <w:snapToGrid/>
          <w:szCs w:val="24"/>
          <w:lang w:eastAsia="zh-CN"/>
        </w:rPr>
        <w:t xml:space="preserve">Develop statistical methods for genome-wide gene-environment </w:t>
      </w:r>
      <w:r>
        <w:rPr>
          <w:snapToGrid/>
          <w:szCs w:val="24"/>
          <w:lang w:eastAsia="zh-CN"/>
        </w:rPr>
        <w:lastRenderedPageBreak/>
        <w:t>interaction analysis with next-generation sequencing data.</w:t>
      </w:r>
    </w:p>
    <w:p w:rsidR="00C73D27" w:rsidRDefault="00C73D27" w:rsidP="00C73D27">
      <w:pPr>
        <w:ind w:left="2880"/>
        <w:rPr>
          <w:snapToGrid/>
          <w:szCs w:val="24"/>
          <w:lang w:eastAsia="zh-CN"/>
        </w:rPr>
      </w:pPr>
      <w:r>
        <w:rPr>
          <w:snapToGrid/>
          <w:szCs w:val="24"/>
          <w:lang w:eastAsia="zh-CN"/>
        </w:rPr>
        <w:t>NSF, China</w:t>
      </w:r>
    </w:p>
    <w:p w:rsidR="00C73D27" w:rsidRDefault="00C73D27" w:rsidP="00C73D27">
      <w:pPr>
        <w:ind w:left="2880"/>
        <w:rPr>
          <w:snapToGrid/>
          <w:szCs w:val="24"/>
          <w:lang w:eastAsia="zh-CN"/>
        </w:rPr>
      </w:pPr>
      <w:r>
        <w:rPr>
          <w:snapToGrid/>
          <w:szCs w:val="24"/>
          <w:lang w:eastAsia="zh-CN"/>
        </w:rPr>
        <w:t>Total Cost: 700,000 Yuan</w:t>
      </w:r>
    </w:p>
    <w:p w:rsidR="00C73D27" w:rsidRDefault="00C73D27" w:rsidP="00C73D27">
      <w:pPr>
        <w:ind w:left="2880"/>
        <w:rPr>
          <w:snapToGrid/>
          <w:szCs w:val="24"/>
          <w:lang w:eastAsia="zh-CN"/>
        </w:rPr>
      </w:pPr>
      <w:r>
        <w:rPr>
          <w:snapToGrid/>
          <w:szCs w:val="24"/>
          <w:lang w:eastAsia="zh-CN"/>
        </w:rPr>
        <w:t>01/2014-12/2017</w:t>
      </w:r>
    </w:p>
    <w:p w:rsidR="00582ABE" w:rsidRDefault="00582ABE" w:rsidP="00C73D27">
      <w:pPr>
        <w:ind w:left="2880"/>
        <w:rPr>
          <w:snapToGrid/>
          <w:szCs w:val="24"/>
          <w:lang w:eastAsia="zh-CN"/>
        </w:rPr>
      </w:pPr>
    </w:p>
    <w:p w:rsidR="00582ABE" w:rsidRDefault="00582ABE" w:rsidP="00582ABE">
      <w:pPr>
        <w:rPr>
          <w:color w:val="000000"/>
          <w:szCs w:val="24"/>
        </w:rPr>
      </w:pPr>
      <w:r>
        <w:rPr>
          <w:color w:val="000000"/>
          <w:szCs w:val="24"/>
        </w:rPr>
        <w:t>Investigator (5%)</w:t>
      </w:r>
      <w:r>
        <w:rPr>
          <w:color w:val="000000"/>
          <w:szCs w:val="24"/>
        </w:rPr>
        <w:tab/>
      </w:r>
      <w:r>
        <w:rPr>
          <w:color w:val="000000"/>
          <w:szCs w:val="24"/>
        </w:rPr>
        <w:tab/>
        <w:t xml:space="preserve">2 U54 HG003273-09 </w:t>
      </w:r>
    </w:p>
    <w:p w:rsidR="00582ABE" w:rsidRDefault="00582ABE" w:rsidP="00582ABE">
      <w:pPr>
        <w:rPr>
          <w:color w:val="000000"/>
          <w:szCs w:val="24"/>
        </w:rPr>
      </w:pPr>
      <w:r>
        <w:rPr>
          <w:color w:val="000000"/>
          <w:szCs w:val="24"/>
        </w:rPr>
        <w:tab/>
      </w:r>
      <w:r>
        <w:rPr>
          <w:color w:val="000000"/>
          <w:szCs w:val="24"/>
        </w:rPr>
        <w:tab/>
      </w:r>
      <w:r>
        <w:rPr>
          <w:color w:val="000000"/>
          <w:szCs w:val="24"/>
        </w:rPr>
        <w:tab/>
      </w:r>
      <w:r>
        <w:rPr>
          <w:color w:val="000000"/>
          <w:szCs w:val="24"/>
        </w:rPr>
        <w:tab/>
      </w:r>
      <w:r w:rsidRPr="00597318">
        <w:rPr>
          <w:color w:val="000000"/>
          <w:szCs w:val="24"/>
        </w:rPr>
        <w:t>The Human Genome Sequencing Center</w:t>
      </w:r>
    </w:p>
    <w:p w:rsidR="00582ABE" w:rsidRDefault="00582ABE" w:rsidP="00582ABE">
      <w:pPr>
        <w:rPr>
          <w:color w:val="000000"/>
          <w:szCs w:val="24"/>
        </w:rPr>
      </w:pPr>
      <w:r>
        <w:rPr>
          <w:color w:val="000000"/>
          <w:szCs w:val="24"/>
        </w:rPr>
        <w:tab/>
      </w:r>
      <w:r>
        <w:rPr>
          <w:color w:val="000000"/>
          <w:szCs w:val="24"/>
        </w:rPr>
        <w:tab/>
      </w:r>
      <w:r>
        <w:rPr>
          <w:color w:val="000000"/>
          <w:szCs w:val="24"/>
        </w:rPr>
        <w:tab/>
      </w:r>
      <w:r>
        <w:rPr>
          <w:color w:val="000000"/>
          <w:szCs w:val="24"/>
        </w:rPr>
        <w:tab/>
        <w:t>NIH</w:t>
      </w:r>
    </w:p>
    <w:p w:rsidR="00582ABE" w:rsidRDefault="00582ABE" w:rsidP="00582ABE">
      <w:pPr>
        <w:rPr>
          <w:color w:val="000000"/>
          <w:szCs w:val="24"/>
        </w:rPr>
      </w:pPr>
      <w:r>
        <w:rPr>
          <w:color w:val="000000"/>
          <w:szCs w:val="24"/>
        </w:rPr>
        <w:tab/>
      </w:r>
      <w:r>
        <w:rPr>
          <w:color w:val="000000"/>
          <w:szCs w:val="24"/>
        </w:rPr>
        <w:tab/>
      </w:r>
      <w:r>
        <w:rPr>
          <w:color w:val="000000"/>
          <w:szCs w:val="24"/>
        </w:rPr>
        <w:tab/>
      </w:r>
      <w:r>
        <w:rPr>
          <w:color w:val="000000"/>
          <w:szCs w:val="24"/>
        </w:rPr>
        <w:tab/>
        <w:t>Total Costs: $1,249,377</w:t>
      </w:r>
    </w:p>
    <w:p w:rsidR="007D3B25" w:rsidRPr="00582ABE" w:rsidRDefault="00582ABE" w:rsidP="00A8225E">
      <w:pPr>
        <w:rPr>
          <w:color w:val="000000"/>
          <w:szCs w:val="24"/>
        </w:rPr>
      </w:pPr>
      <w:r>
        <w:rPr>
          <w:color w:val="000000"/>
          <w:szCs w:val="24"/>
        </w:rPr>
        <w:tab/>
      </w:r>
      <w:r>
        <w:rPr>
          <w:color w:val="000000"/>
          <w:szCs w:val="24"/>
        </w:rPr>
        <w:tab/>
      </w:r>
      <w:r>
        <w:rPr>
          <w:color w:val="000000"/>
          <w:szCs w:val="24"/>
        </w:rPr>
        <w:tab/>
      </w:r>
      <w:r>
        <w:rPr>
          <w:color w:val="000000"/>
          <w:szCs w:val="24"/>
        </w:rPr>
        <w:tab/>
      </w:r>
      <w:r w:rsidRPr="00597318">
        <w:rPr>
          <w:color w:val="000000"/>
          <w:szCs w:val="24"/>
        </w:rPr>
        <w:t xml:space="preserve">11/01/2011-10/31/2015  </w:t>
      </w:r>
    </w:p>
    <w:p w:rsidR="00A8225E" w:rsidRPr="000E5FEF" w:rsidRDefault="00A8225E" w:rsidP="00A8225E">
      <w:pPr>
        <w:rPr>
          <w:szCs w:val="24"/>
        </w:rPr>
      </w:pPr>
    </w:p>
    <w:p w:rsidR="00A8225E" w:rsidRDefault="00A8225E" w:rsidP="00A8225E">
      <w:pPr>
        <w:rPr>
          <w:b/>
          <w:snapToGrid/>
          <w:szCs w:val="24"/>
          <w:lang w:eastAsia="zh-CN"/>
        </w:rPr>
      </w:pPr>
      <w:r w:rsidRPr="0086500B">
        <w:rPr>
          <w:b/>
          <w:snapToGrid/>
          <w:szCs w:val="24"/>
          <w:lang w:eastAsia="zh-CN"/>
        </w:rPr>
        <w:t>PENDING GRANTS</w:t>
      </w:r>
    </w:p>
    <w:p w:rsidR="00B8682C" w:rsidRDefault="00B8682C" w:rsidP="00A8225E">
      <w:pPr>
        <w:rPr>
          <w:b/>
          <w:snapToGrid/>
          <w:szCs w:val="24"/>
          <w:lang w:eastAsia="zh-CN"/>
        </w:rPr>
      </w:pPr>
    </w:p>
    <w:p w:rsidR="00B8682C" w:rsidRDefault="00B8682C" w:rsidP="00A8225E">
      <w:pPr>
        <w:rPr>
          <w:bCs/>
          <w:snapToGrid/>
          <w:szCs w:val="24"/>
          <w:lang w:eastAsia="zh-CN"/>
        </w:rPr>
      </w:pPr>
      <w:r w:rsidRPr="002314AA">
        <w:rPr>
          <w:snapToGrid/>
          <w:szCs w:val="24"/>
          <w:lang w:eastAsia="zh-CN"/>
        </w:rPr>
        <w:t>Princ</w:t>
      </w:r>
      <w:r>
        <w:rPr>
          <w:snapToGrid/>
          <w:szCs w:val="24"/>
          <w:lang w:eastAsia="zh-CN"/>
        </w:rPr>
        <w:t>ipal Investigator (30</w:t>
      </w:r>
      <w:r w:rsidRPr="00FD2BAF">
        <w:rPr>
          <w:snapToGrid/>
          <w:color w:val="000000"/>
          <w:szCs w:val="24"/>
          <w:lang w:eastAsia="zh-CN"/>
        </w:rPr>
        <w:t>%)</w:t>
      </w:r>
      <w:r>
        <w:rPr>
          <w:b/>
          <w:snapToGrid/>
          <w:szCs w:val="24"/>
          <w:lang w:eastAsia="zh-CN"/>
        </w:rPr>
        <w:tab/>
      </w:r>
      <w:r w:rsidRPr="00B8682C">
        <w:rPr>
          <w:bCs/>
          <w:snapToGrid/>
          <w:szCs w:val="24"/>
          <w:lang w:eastAsia="zh-CN"/>
        </w:rPr>
        <w:t>1 R01 CA195601-01</w:t>
      </w:r>
    </w:p>
    <w:p w:rsidR="00B8682C" w:rsidRDefault="00B8682C" w:rsidP="00B8682C">
      <w:pPr>
        <w:ind w:left="2880"/>
        <w:rPr>
          <w:bCs/>
          <w:snapToGrid/>
          <w:szCs w:val="24"/>
          <w:lang w:eastAsia="zh-CN"/>
        </w:rPr>
      </w:pPr>
      <w:r w:rsidRPr="00B8682C">
        <w:rPr>
          <w:bCs/>
          <w:snapToGrid/>
          <w:szCs w:val="24"/>
          <w:lang w:eastAsia="zh-CN"/>
        </w:rPr>
        <w:t>Combined Image and Biomarker Approach to Early Detection of Pancreatic</w:t>
      </w:r>
      <w:r>
        <w:rPr>
          <w:bCs/>
          <w:snapToGrid/>
          <w:szCs w:val="24"/>
          <w:lang w:eastAsia="zh-CN"/>
        </w:rPr>
        <w:t xml:space="preserve"> </w:t>
      </w:r>
      <w:r w:rsidRPr="00B8682C">
        <w:rPr>
          <w:bCs/>
          <w:snapToGrid/>
          <w:szCs w:val="24"/>
          <w:lang w:eastAsia="zh-CN"/>
        </w:rPr>
        <w:t>Cancer</w:t>
      </w:r>
      <w:r>
        <w:rPr>
          <w:bCs/>
          <w:snapToGrid/>
          <w:szCs w:val="24"/>
          <w:lang w:eastAsia="zh-CN"/>
        </w:rPr>
        <w:t>.</w:t>
      </w:r>
    </w:p>
    <w:p w:rsidR="00B8682C" w:rsidRDefault="00B8682C" w:rsidP="00B8682C">
      <w:pPr>
        <w:ind w:left="2880"/>
        <w:rPr>
          <w:bCs/>
          <w:snapToGrid/>
          <w:szCs w:val="24"/>
          <w:lang w:eastAsia="zh-CN"/>
        </w:rPr>
      </w:pPr>
      <w:r>
        <w:rPr>
          <w:bCs/>
          <w:snapToGrid/>
          <w:szCs w:val="24"/>
          <w:lang w:eastAsia="zh-CN"/>
        </w:rPr>
        <w:t>NCI</w:t>
      </w:r>
    </w:p>
    <w:p w:rsidR="00B8682C" w:rsidRDefault="00B8682C" w:rsidP="00B8682C">
      <w:pPr>
        <w:ind w:left="2880"/>
        <w:rPr>
          <w:bCs/>
          <w:snapToGrid/>
          <w:szCs w:val="24"/>
          <w:lang w:eastAsia="zh-CN"/>
        </w:rPr>
      </w:pPr>
      <w:r>
        <w:rPr>
          <w:bCs/>
          <w:snapToGrid/>
          <w:szCs w:val="24"/>
          <w:lang w:eastAsia="zh-CN"/>
        </w:rPr>
        <w:t>Total Costs: 2,382,428</w:t>
      </w:r>
    </w:p>
    <w:p w:rsidR="00B8682C" w:rsidRPr="00B8682C" w:rsidRDefault="001C7BBA" w:rsidP="00B8682C">
      <w:pPr>
        <w:ind w:left="2880"/>
        <w:rPr>
          <w:bCs/>
          <w:snapToGrid/>
          <w:szCs w:val="24"/>
          <w:lang w:eastAsia="zh-CN"/>
        </w:rPr>
      </w:pPr>
      <w:r>
        <w:rPr>
          <w:bCs/>
          <w:snapToGrid/>
          <w:szCs w:val="24"/>
          <w:lang w:eastAsia="zh-CN"/>
        </w:rPr>
        <w:t>04/01/2015-03/31/2020</w:t>
      </w:r>
    </w:p>
    <w:p w:rsidR="0084659E" w:rsidRDefault="0084659E" w:rsidP="00A8225E">
      <w:pPr>
        <w:rPr>
          <w:b/>
          <w:snapToGrid/>
          <w:szCs w:val="24"/>
          <w:lang w:eastAsia="zh-CN"/>
        </w:rPr>
      </w:pPr>
    </w:p>
    <w:p w:rsidR="0084659E" w:rsidRDefault="0084659E" w:rsidP="00A8225E">
      <w:pPr>
        <w:rPr>
          <w:b/>
          <w:snapToGrid/>
          <w:szCs w:val="24"/>
          <w:lang w:eastAsia="zh-CN"/>
        </w:rPr>
      </w:pPr>
      <w:r>
        <w:rPr>
          <w:b/>
          <w:snapToGrid/>
          <w:szCs w:val="24"/>
          <w:lang w:eastAsia="zh-CN"/>
        </w:rPr>
        <w:t>SUBMITTED, BUT NOT FUNDED</w:t>
      </w:r>
    </w:p>
    <w:p w:rsidR="0084659E" w:rsidRDefault="0084659E" w:rsidP="00A8225E">
      <w:pPr>
        <w:rPr>
          <w:b/>
          <w:snapToGrid/>
          <w:szCs w:val="24"/>
          <w:lang w:eastAsia="zh-CN"/>
        </w:rPr>
      </w:pPr>
    </w:p>
    <w:p w:rsidR="00F77311" w:rsidRDefault="00F77311" w:rsidP="00A8225E">
      <w:pPr>
        <w:rPr>
          <w:b/>
          <w:snapToGrid/>
          <w:szCs w:val="24"/>
          <w:lang w:eastAsia="zh-CN"/>
        </w:rPr>
      </w:pPr>
    </w:p>
    <w:p w:rsidR="00153E14" w:rsidRDefault="00153E14" w:rsidP="00153E14">
      <w:pPr>
        <w:rPr>
          <w:snapToGrid/>
          <w:szCs w:val="24"/>
          <w:lang w:eastAsia="zh-CN"/>
        </w:rPr>
      </w:pPr>
      <w:r>
        <w:rPr>
          <w:snapToGrid/>
          <w:szCs w:val="24"/>
          <w:lang w:eastAsia="zh-CN"/>
        </w:rPr>
        <w:t xml:space="preserve">Principal Investigator (15%) </w:t>
      </w:r>
      <w:r w:rsidRPr="00D945A4">
        <w:rPr>
          <w:snapToGrid/>
          <w:szCs w:val="24"/>
          <w:lang w:eastAsia="zh-CN"/>
        </w:rPr>
        <w:t>GRANT11555208</w:t>
      </w:r>
    </w:p>
    <w:p w:rsidR="00153E14" w:rsidRDefault="00153E14" w:rsidP="00153E14">
      <w:pPr>
        <w:rPr>
          <w:snapToGrid/>
          <w:szCs w:val="24"/>
          <w:lang w:eastAsia="zh-CN"/>
        </w:rPr>
      </w:pPr>
      <w:r>
        <w:rPr>
          <w:snapToGrid/>
          <w:szCs w:val="24"/>
          <w:lang w:eastAsia="zh-CN"/>
        </w:rPr>
        <w:tab/>
      </w:r>
      <w:r>
        <w:rPr>
          <w:snapToGrid/>
          <w:szCs w:val="24"/>
          <w:lang w:eastAsia="zh-CN"/>
        </w:rPr>
        <w:tab/>
      </w:r>
      <w:r>
        <w:rPr>
          <w:snapToGrid/>
          <w:szCs w:val="24"/>
          <w:lang w:eastAsia="zh-CN"/>
        </w:rPr>
        <w:tab/>
      </w:r>
      <w:r>
        <w:rPr>
          <w:snapToGrid/>
          <w:szCs w:val="24"/>
          <w:lang w:eastAsia="zh-CN"/>
        </w:rPr>
        <w:tab/>
      </w:r>
      <w:r w:rsidRPr="00D945A4">
        <w:rPr>
          <w:snapToGrid/>
          <w:szCs w:val="24"/>
          <w:lang w:eastAsia="zh-CN"/>
        </w:rPr>
        <w:t xml:space="preserve">Point of Care Screening and Diagnosis of Liver Cancer in Chinese </w:t>
      </w:r>
    </w:p>
    <w:p w:rsidR="00153E14" w:rsidRDefault="00153E14" w:rsidP="00153E14">
      <w:pPr>
        <w:rPr>
          <w:snapToGrid/>
          <w:szCs w:val="24"/>
          <w:lang w:eastAsia="zh-CN"/>
        </w:rPr>
      </w:pPr>
      <w:r>
        <w:rPr>
          <w:snapToGrid/>
          <w:szCs w:val="24"/>
          <w:lang w:eastAsia="zh-CN"/>
        </w:rPr>
        <w:t xml:space="preserve">                                                </w:t>
      </w:r>
      <w:r w:rsidRPr="00D945A4">
        <w:rPr>
          <w:snapToGrid/>
          <w:szCs w:val="24"/>
          <w:lang w:eastAsia="zh-CN"/>
        </w:rPr>
        <w:t>Population</w:t>
      </w:r>
    </w:p>
    <w:p w:rsidR="00153E14" w:rsidRDefault="00153E14" w:rsidP="00153E14">
      <w:pPr>
        <w:rPr>
          <w:snapToGrid/>
          <w:szCs w:val="24"/>
          <w:lang w:eastAsia="zh-CN"/>
        </w:rPr>
      </w:pPr>
      <w:r>
        <w:rPr>
          <w:snapToGrid/>
          <w:szCs w:val="24"/>
          <w:lang w:eastAsia="zh-CN"/>
        </w:rPr>
        <w:tab/>
      </w:r>
      <w:r>
        <w:rPr>
          <w:snapToGrid/>
          <w:szCs w:val="24"/>
          <w:lang w:eastAsia="zh-CN"/>
        </w:rPr>
        <w:tab/>
      </w:r>
      <w:r>
        <w:rPr>
          <w:snapToGrid/>
          <w:szCs w:val="24"/>
          <w:lang w:eastAsia="zh-CN"/>
        </w:rPr>
        <w:tab/>
      </w:r>
      <w:r>
        <w:rPr>
          <w:snapToGrid/>
          <w:szCs w:val="24"/>
          <w:lang w:eastAsia="zh-CN"/>
        </w:rPr>
        <w:tab/>
        <w:t>NCI</w:t>
      </w:r>
    </w:p>
    <w:p w:rsidR="00153E14" w:rsidRDefault="00153E14" w:rsidP="00153E14">
      <w:pPr>
        <w:rPr>
          <w:snapToGrid/>
          <w:szCs w:val="24"/>
          <w:lang w:eastAsia="zh-CN"/>
        </w:rPr>
      </w:pPr>
      <w:r>
        <w:rPr>
          <w:snapToGrid/>
          <w:szCs w:val="24"/>
          <w:lang w:eastAsia="zh-CN"/>
        </w:rPr>
        <w:tab/>
      </w:r>
      <w:r>
        <w:rPr>
          <w:snapToGrid/>
          <w:szCs w:val="24"/>
          <w:lang w:eastAsia="zh-CN"/>
        </w:rPr>
        <w:tab/>
      </w:r>
      <w:r>
        <w:rPr>
          <w:snapToGrid/>
          <w:szCs w:val="24"/>
          <w:lang w:eastAsia="zh-CN"/>
        </w:rPr>
        <w:tab/>
      </w:r>
      <w:r>
        <w:rPr>
          <w:snapToGrid/>
          <w:szCs w:val="24"/>
          <w:lang w:eastAsia="zh-CN"/>
        </w:rPr>
        <w:tab/>
        <w:t>Total Cost: $3,999,995</w:t>
      </w:r>
    </w:p>
    <w:p w:rsidR="002B2324" w:rsidRDefault="00001280" w:rsidP="006E6E7A">
      <w:pPr>
        <w:rPr>
          <w:snapToGrid/>
          <w:szCs w:val="24"/>
          <w:lang w:eastAsia="zh-CN"/>
        </w:rPr>
      </w:pPr>
      <w:r>
        <w:rPr>
          <w:b/>
          <w:snapToGrid/>
          <w:szCs w:val="24"/>
          <w:lang w:eastAsia="zh-CN"/>
        </w:rPr>
        <w:tab/>
      </w:r>
      <w:r>
        <w:rPr>
          <w:b/>
          <w:snapToGrid/>
          <w:szCs w:val="24"/>
          <w:lang w:eastAsia="zh-CN"/>
        </w:rPr>
        <w:tab/>
      </w:r>
      <w:r>
        <w:rPr>
          <w:b/>
          <w:snapToGrid/>
          <w:szCs w:val="24"/>
          <w:lang w:eastAsia="zh-CN"/>
        </w:rPr>
        <w:tab/>
      </w:r>
      <w:r>
        <w:rPr>
          <w:b/>
          <w:snapToGrid/>
          <w:szCs w:val="24"/>
          <w:lang w:eastAsia="zh-CN"/>
        </w:rPr>
        <w:tab/>
      </w:r>
      <w:r>
        <w:rPr>
          <w:snapToGrid/>
          <w:szCs w:val="24"/>
          <w:lang w:eastAsia="zh-CN"/>
        </w:rPr>
        <w:t>07/01/2014 - 06/30/2019</w:t>
      </w:r>
      <w:r>
        <w:rPr>
          <w:snapToGrid/>
          <w:szCs w:val="24"/>
          <w:lang w:eastAsia="zh-CN"/>
        </w:rPr>
        <w:tab/>
      </w:r>
      <w:r>
        <w:rPr>
          <w:snapToGrid/>
          <w:szCs w:val="24"/>
          <w:lang w:eastAsia="zh-CN"/>
        </w:rPr>
        <w:tab/>
      </w:r>
      <w:r>
        <w:rPr>
          <w:snapToGrid/>
          <w:szCs w:val="24"/>
          <w:lang w:eastAsia="zh-CN"/>
        </w:rPr>
        <w:tab/>
      </w:r>
      <w:r>
        <w:rPr>
          <w:snapToGrid/>
          <w:szCs w:val="24"/>
          <w:lang w:eastAsia="zh-CN"/>
        </w:rPr>
        <w:tab/>
      </w:r>
      <w:r>
        <w:rPr>
          <w:snapToGrid/>
          <w:szCs w:val="24"/>
          <w:lang w:eastAsia="zh-CN"/>
        </w:rPr>
        <w:tab/>
      </w:r>
      <w:r w:rsidRPr="00001280">
        <w:rPr>
          <w:snapToGrid/>
          <w:szCs w:val="24"/>
          <w:lang w:eastAsia="zh-CN"/>
        </w:rPr>
        <w:tab/>
      </w:r>
    </w:p>
    <w:p w:rsidR="002B2324" w:rsidRDefault="002B2324" w:rsidP="00A93AE5">
      <w:pPr>
        <w:rPr>
          <w:snapToGrid/>
          <w:szCs w:val="24"/>
          <w:lang w:eastAsia="zh-CN"/>
        </w:rPr>
      </w:pPr>
    </w:p>
    <w:p w:rsidR="00A93AE5" w:rsidRDefault="00A93AE5" w:rsidP="00A93AE5">
      <w:pPr>
        <w:rPr>
          <w:snapToGrid/>
          <w:szCs w:val="24"/>
          <w:lang w:eastAsia="zh-CN"/>
        </w:rPr>
      </w:pPr>
      <w:r>
        <w:rPr>
          <w:snapToGrid/>
          <w:szCs w:val="24"/>
          <w:lang w:eastAsia="zh-CN"/>
        </w:rPr>
        <w:t>Co-Investigator (10%)</w:t>
      </w:r>
      <w:r>
        <w:rPr>
          <w:snapToGrid/>
          <w:szCs w:val="24"/>
          <w:lang w:eastAsia="zh-CN"/>
        </w:rPr>
        <w:tab/>
      </w:r>
      <w:r w:rsidRPr="00A93AE5">
        <w:rPr>
          <w:snapToGrid/>
          <w:szCs w:val="24"/>
          <w:lang w:eastAsia="zh-CN"/>
        </w:rPr>
        <w:t>1P01GM09964301A1 (Boerwinkle)</w:t>
      </w:r>
      <w:r w:rsidRPr="00A93AE5">
        <w:rPr>
          <w:snapToGrid/>
          <w:szCs w:val="24"/>
          <w:lang w:eastAsia="zh-CN"/>
        </w:rPr>
        <w:tab/>
      </w:r>
    </w:p>
    <w:p w:rsidR="00A93AE5" w:rsidRPr="00A93AE5" w:rsidRDefault="00A93AE5" w:rsidP="00A93AE5">
      <w:pPr>
        <w:ind w:left="2160" w:firstLine="720"/>
        <w:rPr>
          <w:snapToGrid/>
          <w:szCs w:val="24"/>
          <w:lang w:eastAsia="zh-CN"/>
        </w:rPr>
      </w:pPr>
      <w:r>
        <w:rPr>
          <w:snapToGrid/>
          <w:szCs w:val="24"/>
          <w:lang w:eastAsia="zh-CN"/>
        </w:rPr>
        <w:t>12/01/2012 - 11/30/2107</w:t>
      </w:r>
      <w:r>
        <w:rPr>
          <w:snapToGrid/>
          <w:szCs w:val="24"/>
          <w:lang w:eastAsia="zh-CN"/>
        </w:rPr>
        <w:tab/>
      </w:r>
    </w:p>
    <w:p w:rsidR="00A93AE5" w:rsidRDefault="00A93AE5" w:rsidP="00A93AE5">
      <w:pPr>
        <w:ind w:left="2160" w:firstLine="720"/>
        <w:rPr>
          <w:snapToGrid/>
          <w:szCs w:val="24"/>
          <w:lang w:eastAsia="zh-CN"/>
        </w:rPr>
      </w:pPr>
      <w:r w:rsidRPr="00A93AE5">
        <w:rPr>
          <w:snapToGrid/>
          <w:szCs w:val="24"/>
          <w:lang w:eastAsia="zh-CN"/>
        </w:rPr>
        <w:t>NIH / U of Michigan</w:t>
      </w:r>
      <w:r w:rsidRPr="00A93AE5">
        <w:rPr>
          <w:snapToGrid/>
          <w:szCs w:val="24"/>
          <w:lang w:eastAsia="zh-CN"/>
        </w:rPr>
        <w:tab/>
      </w:r>
      <w:r w:rsidRPr="00A93AE5">
        <w:rPr>
          <w:snapToGrid/>
          <w:szCs w:val="24"/>
          <w:lang w:eastAsia="zh-CN"/>
        </w:rPr>
        <w:tab/>
      </w:r>
    </w:p>
    <w:p w:rsidR="00A93AE5" w:rsidRPr="00A93AE5" w:rsidRDefault="00A93AE5" w:rsidP="00A93AE5">
      <w:pPr>
        <w:ind w:left="2160" w:firstLine="720"/>
        <w:rPr>
          <w:snapToGrid/>
          <w:szCs w:val="24"/>
          <w:lang w:eastAsia="zh-CN"/>
        </w:rPr>
      </w:pPr>
      <w:r w:rsidRPr="00A93AE5">
        <w:rPr>
          <w:snapToGrid/>
          <w:szCs w:val="24"/>
          <w:lang w:eastAsia="zh-CN"/>
        </w:rPr>
        <w:t>$487,037</w:t>
      </w:r>
      <w:r w:rsidRPr="00A93AE5">
        <w:rPr>
          <w:snapToGrid/>
          <w:szCs w:val="24"/>
          <w:lang w:eastAsia="zh-CN"/>
        </w:rPr>
        <w:tab/>
      </w:r>
    </w:p>
    <w:p w:rsidR="00A93AE5" w:rsidRPr="00A93AE5" w:rsidRDefault="00A93AE5" w:rsidP="00A93AE5">
      <w:pPr>
        <w:ind w:left="2160" w:firstLine="720"/>
        <w:rPr>
          <w:snapToGrid/>
          <w:szCs w:val="24"/>
          <w:lang w:eastAsia="zh-CN"/>
        </w:rPr>
      </w:pPr>
      <w:r w:rsidRPr="00A93AE5">
        <w:rPr>
          <w:snapToGrid/>
          <w:szCs w:val="24"/>
          <w:lang w:eastAsia="zh-CN"/>
        </w:rPr>
        <w:t>Genomic Analysis in a Super-Exponentially Expanding Population</w:t>
      </w:r>
    </w:p>
    <w:p w:rsidR="00A93AE5" w:rsidRPr="00A93AE5" w:rsidRDefault="00A93AE5" w:rsidP="00A93AE5">
      <w:pPr>
        <w:ind w:left="2880"/>
        <w:rPr>
          <w:snapToGrid/>
          <w:szCs w:val="24"/>
          <w:lang w:eastAsia="zh-CN"/>
        </w:rPr>
      </w:pPr>
      <w:r w:rsidRPr="00A93AE5">
        <w:rPr>
          <w:snapToGrid/>
          <w:szCs w:val="24"/>
          <w:lang w:eastAsia="zh-CN"/>
        </w:rPr>
        <w:t>Project 2: Strategies for Identifying Regions of DNA Sequence that Influence Phenotypic Variation in Rapidly Expanding Populations</w:t>
      </w:r>
    </w:p>
    <w:p w:rsidR="00A93AE5" w:rsidRPr="00A93AE5" w:rsidRDefault="00A93AE5" w:rsidP="00A93AE5">
      <w:pPr>
        <w:rPr>
          <w:snapToGrid/>
          <w:szCs w:val="24"/>
          <w:lang w:eastAsia="zh-CN"/>
        </w:rPr>
      </w:pPr>
    </w:p>
    <w:p w:rsidR="00A93AE5" w:rsidRPr="00A93AE5" w:rsidRDefault="00A93AE5" w:rsidP="00A93AE5">
      <w:pPr>
        <w:ind w:left="2880"/>
        <w:rPr>
          <w:snapToGrid/>
          <w:szCs w:val="24"/>
          <w:lang w:eastAsia="zh-CN"/>
        </w:rPr>
      </w:pPr>
      <w:r w:rsidRPr="00A93AE5">
        <w:rPr>
          <w:snapToGrid/>
          <w:szCs w:val="24"/>
          <w:lang w:eastAsia="zh-CN"/>
        </w:rPr>
        <w:t>This project will modify, test and apply analytic methods that will be needed to relate the burgeoning whole-genome sequence data to predict and understand human health and disease. These methods are necessary for fully realizing the benefits of the Human Genome Project in medicine and public health.</w:t>
      </w:r>
    </w:p>
    <w:p w:rsidR="00A93AE5" w:rsidRDefault="00A93AE5" w:rsidP="00A93AE5">
      <w:pPr>
        <w:ind w:left="2880" w:hanging="2880"/>
        <w:rPr>
          <w:snapToGrid/>
          <w:szCs w:val="24"/>
          <w:lang w:eastAsia="zh-CN"/>
        </w:rPr>
      </w:pPr>
      <w:r>
        <w:rPr>
          <w:snapToGrid/>
          <w:szCs w:val="24"/>
          <w:lang w:eastAsia="zh-CN"/>
        </w:rPr>
        <w:t>Co-Investigator (10%)</w:t>
      </w:r>
      <w:r>
        <w:rPr>
          <w:snapToGrid/>
          <w:szCs w:val="24"/>
          <w:lang w:eastAsia="zh-CN"/>
        </w:rPr>
        <w:tab/>
      </w:r>
      <w:r w:rsidRPr="00A93AE5">
        <w:rPr>
          <w:snapToGrid/>
          <w:szCs w:val="24"/>
          <w:lang w:eastAsia="zh-CN"/>
        </w:rPr>
        <w:t>Integrating genomics with GWAS to discover risk factors to  schizophrenia</w:t>
      </w:r>
    </w:p>
    <w:p w:rsidR="00A93AE5" w:rsidRDefault="00A93AE5" w:rsidP="00A93AE5">
      <w:pPr>
        <w:ind w:left="2160" w:firstLine="720"/>
        <w:rPr>
          <w:snapToGrid/>
          <w:szCs w:val="24"/>
          <w:lang w:eastAsia="zh-CN"/>
        </w:rPr>
      </w:pPr>
      <w:r w:rsidRPr="00A93AE5">
        <w:rPr>
          <w:snapToGrid/>
          <w:szCs w:val="24"/>
          <w:lang w:eastAsia="zh-CN"/>
        </w:rPr>
        <w:lastRenderedPageBreak/>
        <w:t>VIRGINIA COMMONWEALTH U</w:t>
      </w:r>
    </w:p>
    <w:p w:rsidR="00A93AE5" w:rsidRDefault="00A93AE5" w:rsidP="00A93AE5">
      <w:pPr>
        <w:rPr>
          <w:snapToGrid/>
          <w:szCs w:val="24"/>
          <w:lang w:eastAsia="zh-CN"/>
        </w:rPr>
      </w:pPr>
      <w:r>
        <w:rPr>
          <w:snapToGrid/>
          <w:szCs w:val="24"/>
          <w:lang w:eastAsia="zh-CN"/>
        </w:rPr>
        <w:tab/>
      </w:r>
      <w:r>
        <w:rPr>
          <w:snapToGrid/>
          <w:szCs w:val="24"/>
          <w:lang w:eastAsia="zh-CN"/>
        </w:rPr>
        <w:tab/>
      </w:r>
      <w:r>
        <w:rPr>
          <w:snapToGrid/>
          <w:szCs w:val="24"/>
          <w:lang w:eastAsia="zh-CN"/>
        </w:rPr>
        <w:tab/>
      </w:r>
      <w:r>
        <w:rPr>
          <w:snapToGrid/>
          <w:szCs w:val="24"/>
          <w:lang w:eastAsia="zh-CN"/>
        </w:rPr>
        <w:tab/>
        <w:t xml:space="preserve">Total costs: </w:t>
      </w:r>
      <w:r w:rsidRPr="00A93AE5">
        <w:rPr>
          <w:snapToGrid/>
          <w:szCs w:val="24"/>
          <w:lang w:eastAsia="zh-CN"/>
        </w:rPr>
        <w:t>$57,105</w:t>
      </w:r>
    </w:p>
    <w:p w:rsidR="00A93AE5" w:rsidRPr="00A93AE5" w:rsidRDefault="00A93AE5" w:rsidP="00A93AE5">
      <w:pPr>
        <w:ind w:left="2160" w:firstLine="720"/>
        <w:rPr>
          <w:snapToGrid/>
          <w:szCs w:val="24"/>
          <w:lang w:eastAsia="zh-CN"/>
        </w:rPr>
      </w:pPr>
      <w:r>
        <w:rPr>
          <w:snapToGrid/>
          <w:szCs w:val="24"/>
          <w:lang w:eastAsia="zh-CN"/>
        </w:rPr>
        <w:t>09/01/2012 - 08/31/2015</w:t>
      </w:r>
      <w:r>
        <w:rPr>
          <w:snapToGrid/>
          <w:szCs w:val="24"/>
          <w:lang w:eastAsia="zh-CN"/>
        </w:rPr>
        <w:tab/>
        <w:t>1</w:t>
      </w:r>
    </w:p>
    <w:p w:rsidR="00A93AE5" w:rsidRPr="00A93AE5" w:rsidRDefault="00A93AE5" w:rsidP="00A93AE5">
      <w:pPr>
        <w:rPr>
          <w:snapToGrid/>
          <w:szCs w:val="24"/>
          <w:lang w:eastAsia="zh-CN"/>
        </w:rPr>
      </w:pPr>
      <w:r w:rsidRPr="00A93AE5">
        <w:rPr>
          <w:snapToGrid/>
          <w:szCs w:val="24"/>
          <w:lang w:eastAsia="zh-CN"/>
        </w:rPr>
        <w:tab/>
      </w:r>
      <w:r w:rsidRPr="00A93AE5">
        <w:rPr>
          <w:snapToGrid/>
          <w:szCs w:val="24"/>
          <w:lang w:eastAsia="zh-CN"/>
        </w:rPr>
        <w:tab/>
      </w:r>
      <w:r w:rsidRPr="00A93AE5">
        <w:rPr>
          <w:snapToGrid/>
          <w:szCs w:val="24"/>
          <w:lang w:eastAsia="zh-CN"/>
        </w:rPr>
        <w:tab/>
      </w:r>
    </w:p>
    <w:p w:rsidR="004E5295" w:rsidRPr="00A93AE5" w:rsidRDefault="00A93AE5" w:rsidP="00A93AE5">
      <w:pPr>
        <w:ind w:left="2880"/>
        <w:rPr>
          <w:snapToGrid/>
          <w:szCs w:val="24"/>
          <w:lang w:eastAsia="zh-CN"/>
        </w:rPr>
      </w:pPr>
      <w:r>
        <w:rPr>
          <w:snapToGrid/>
          <w:szCs w:val="24"/>
          <w:lang w:eastAsia="zh-CN"/>
        </w:rPr>
        <w:t>I</w:t>
      </w:r>
      <w:r w:rsidRPr="00A93AE5">
        <w:rPr>
          <w:snapToGrid/>
          <w:szCs w:val="24"/>
          <w:lang w:eastAsia="zh-CN"/>
        </w:rPr>
        <w:t xml:space="preserve"> will provide expertise and methods necessary to conduct integrated analyses of RNA sequencing and GWA data, sequence-based association studies to test for the association of both common and rare variants within a gene or pathway with schizophrenia  which are applied to pedigree and population data. Dr. Xiong will also provide bioinformatic and statistic services related to the proposed studies in this application.</w:t>
      </w:r>
    </w:p>
    <w:p w:rsidR="00A8225E" w:rsidRDefault="00A8225E" w:rsidP="00A8225E">
      <w:pPr>
        <w:rPr>
          <w:b/>
          <w:snapToGrid/>
          <w:szCs w:val="24"/>
          <w:lang w:eastAsia="zh-CN"/>
        </w:rPr>
      </w:pPr>
      <w:r>
        <w:rPr>
          <w:b/>
          <w:snapToGrid/>
          <w:szCs w:val="24"/>
          <w:lang w:eastAsia="zh-CN"/>
        </w:rPr>
        <w:tab/>
      </w:r>
    </w:p>
    <w:p w:rsidR="00A80656" w:rsidRDefault="00B57D6D" w:rsidP="00A80656">
      <w:r>
        <w:rPr>
          <w:snapToGrid/>
          <w:szCs w:val="24"/>
          <w:lang w:eastAsia="zh-CN"/>
        </w:rPr>
        <w:t xml:space="preserve">Co-Principal Investigator (25%) </w:t>
      </w:r>
      <w:r w:rsidR="00A80656" w:rsidRPr="00A80656">
        <w:t xml:space="preserve">Multi-dimensional Data Reduction and Integration in </w:t>
      </w:r>
      <w:r w:rsidR="00A80656">
        <w:t xml:space="preserve"> </w:t>
      </w:r>
    </w:p>
    <w:p w:rsidR="00A80656" w:rsidRDefault="00A80656" w:rsidP="00A80656">
      <w:r>
        <w:t xml:space="preserve">                                                 </w:t>
      </w:r>
      <w:r w:rsidRPr="00A80656">
        <w:t>Psychiatric Disorders</w:t>
      </w:r>
      <w:r>
        <w:t>.</w:t>
      </w:r>
    </w:p>
    <w:p w:rsidR="000F178C" w:rsidRDefault="000F178C" w:rsidP="00A80656">
      <w:pPr>
        <w:rPr>
          <w:color w:val="333333"/>
          <w:szCs w:val="24"/>
        </w:rPr>
      </w:pPr>
      <w:r>
        <w:tab/>
      </w:r>
      <w:r>
        <w:tab/>
      </w:r>
      <w:r>
        <w:tab/>
      </w:r>
      <w:r>
        <w:tab/>
        <w:t xml:space="preserve">Total Cost: </w:t>
      </w:r>
      <w:r>
        <w:rPr>
          <w:color w:val="333333"/>
          <w:szCs w:val="24"/>
        </w:rPr>
        <w:t>$785,361</w:t>
      </w:r>
    </w:p>
    <w:p w:rsidR="000F178C" w:rsidRDefault="000F178C" w:rsidP="00A80656">
      <w:pPr>
        <w:rPr>
          <w:color w:val="333333"/>
          <w:szCs w:val="24"/>
        </w:rPr>
      </w:pPr>
      <w:r>
        <w:rPr>
          <w:color w:val="333333"/>
          <w:szCs w:val="24"/>
        </w:rPr>
        <w:tab/>
      </w:r>
      <w:r>
        <w:rPr>
          <w:color w:val="333333"/>
          <w:szCs w:val="24"/>
        </w:rPr>
        <w:tab/>
      </w:r>
      <w:r>
        <w:rPr>
          <w:color w:val="333333"/>
          <w:szCs w:val="24"/>
        </w:rPr>
        <w:tab/>
      </w:r>
      <w:r>
        <w:rPr>
          <w:color w:val="333333"/>
          <w:szCs w:val="24"/>
        </w:rPr>
        <w:tab/>
      </w:r>
      <w:r w:rsidRPr="000F178C">
        <w:rPr>
          <w:color w:val="333333"/>
          <w:szCs w:val="24"/>
        </w:rPr>
        <w:t>04/01/2012 - 03/31/2015</w:t>
      </w:r>
    </w:p>
    <w:p w:rsidR="000F178C" w:rsidRPr="000F178C" w:rsidRDefault="000F178C" w:rsidP="00A80656">
      <w:pPr>
        <w:rPr>
          <w:szCs w:val="24"/>
        </w:rPr>
      </w:pPr>
    </w:p>
    <w:p w:rsidR="00A80656" w:rsidRPr="00431F1A" w:rsidRDefault="000F178C" w:rsidP="00A80656">
      <w:pPr>
        <w:rPr>
          <w:color w:val="333333"/>
          <w:szCs w:val="24"/>
        </w:rPr>
      </w:pPr>
      <w:r>
        <w:t>Co-Investigator</w:t>
      </w:r>
      <w:r>
        <w:tab/>
      </w:r>
      <w:r>
        <w:tab/>
      </w:r>
      <w:r w:rsidRPr="00431F1A">
        <w:rPr>
          <w:color w:val="333333"/>
          <w:szCs w:val="24"/>
        </w:rPr>
        <w:t>The Human Genome Sequencing Center</w:t>
      </w:r>
    </w:p>
    <w:p w:rsidR="000F178C" w:rsidRPr="00431F1A" w:rsidRDefault="000F178C" w:rsidP="00A80656">
      <w:pPr>
        <w:rPr>
          <w:color w:val="333333"/>
          <w:szCs w:val="24"/>
        </w:rPr>
      </w:pPr>
      <w:r w:rsidRPr="00431F1A">
        <w:rPr>
          <w:color w:val="333333"/>
          <w:szCs w:val="24"/>
        </w:rPr>
        <w:tab/>
      </w:r>
      <w:r w:rsidRPr="00431F1A">
        <w:rPr>
          <w:color w:val="333333"/>
          <w:szCs w:val="24"/>
        </w:rPr>
        <w:tab/>
      </w:r>
      <w:r w:rsidRPr="00431F1A">
        <w:rPr>
          <w:color w:val="333333"/>
          <w:szCs w:val="24"/>
        </w:rPr>
        <w:tab/>
      </w:r>
      <w:r w:rsidRPr="00431F1A">
        <w:rPr>
          <w:color w:val="333333"/>
          <w:szCs w:val="24"/>
        </w:rPr>
        <w:tab/>
        <w:t xml:space="preserve">Total Cost: </w:t>
      </w:r>
      <w:r w:rsidR="00431F1A" w:rsidRPr="00431F1A">
        <w:rPr>
          <w:color w:val="333333"/>
          <w:szCs w:val="24"/>
        </w:rPr>
        <w:t>$2,912,641</w:t>
      </w:r>
    </w:p>
    <w:p w:rsidR="00431F1A" w:rsidRDefault="00431F1A" w:rsidP="00A80656">
      <w:pPr>
        <w:rPr>
          <w:color w:val="333333"/>
          <w:szCs w:val="24"/>
        </w:rPr>
      </w:pPr>
      <w:r w:rsidRPr="00431F1A">
        <w:rPr>
          <w:color w:val="333333"/>
          <w:szCs w:val="24"/>
        </w:rPr>
        <w:tab/>
      </w:r>
      <w:r w:rsidRPr="00431F1A">
        <w:rPr>
          <w:color w:val="333333"/>
          <w:szCs w:val="24"/>
        </w:rPr>
        <w:tab/>
      </w:r>
      <w:r w:rsidRPr="00431F1A">
        <w:rPr>
          <w:color w:val="333333"/>
          <w:szCs w:val="24"/>
        </w:rPr>
        <w:tab/>
      </w:r>
      <w:r w:rsidRPr="00431F1A">
        <w:rPr>
          <w:color w:val="333333"/>
          <w:szCs w:val="24"/>
        </w:rPr>
        <w:tab/>
        <w:t>12/01/2011 - 11/30/2015</w:t>
      </w:r>
    </w:p>
    <w:p w:rsidR="002D4164" w:rsidRDefault="002D4164" w:rsidP="00A80656">
      <w:pPr>
        <w:rPr>
          <w:color w:val="333333"/>
          <w:szCs w:val="24"/>
        </w:rPr>
      </w:pPr>
    </w:p>
    <w:p w:rsidR="002D4164" w:rsidRDefault="002D4164" w:rsidP="002D4164">
      <w:pPr>
        <w:ind w:left="2880" w:hanging="2880"/>
        <w:rPr>
          <w:color w:val="333333"/>
          <w:szCs w:val="24"/>
        </w:rPr>
      </w:pPr>
      <w:r>
        <w:rPr>
          <w:color w:val="333333"/>
          <w:szCs w:val="24"/>
        </w:rPr>
        <w:t>Principal Investigator of Subcontract</w:t>
      </w:r>
      <w:r w:rsidR="00431F1A">
        <w:rPr>
          <w:color w:val="333333"/>
          <w:szCs w:val="24"/>
        </w:rPr>
        <w:t xml:space="preserve"> (10%)</w:t>
      </w:r>
      <w:r w:rsidR="00431F1A">
        <w:rPr>
          <w:color w:val="333333"/>
          <w:szCs w:val="24"/>
        </w:rPr>
        <w:tab/>
      </w:r>
    </w:p>
    <w:p w:rsidR="00431F1A" w:rsidRPr="00431F1A" w:rsidRDefault="00431F1A" w:rsidP="002D4164">
      <w:pPr>
        <w:ind w:left="2880"/>
        <w:rPr>
          <w:color w:val="333333"/>
          <w:szCs w:val="24"/>
        </w:rPr>
      </w:pPr>
      <w:r w:rsidRPr="00431F1A">
        <w:rPr>
          <w:color w:val="333333"/>
          <w:szCs w:val="24"/>
        </w:rPr>
        <w:t>Integration of Functional Studies with GWA for Smoking Behaviors</w:t>
      </w:r>
    </w:p>
    <w:p w:rsidR="00431F1A" w:rsidRPr="00431F1A" w:rsidRDefault="00431F1A" w:rsidP="00A80656">
      <w:pPr>
        <w:rPr>
          <w:color w:val="333333"/>
          <w:szCs w:val="24"/>
        </w:rPr>
      </w:pPr>
      <w:r w:rsidRPr="00431F1A">
        <w:rPr>
          <w:color w:val="333333"/>
          <w:szCs w:val="24"/>
        </w:rPr>
        <w:tab/>
      </w:r>
      <w:r w:rsidRPr="00431F1A">
        <w:rPr>
          <w:color w:val="333333"/>
          <w:szCs w:val="24"/>
        </w:rPr>
        <w:tab/>
      </w:r>
      <w:r w:rsidRPr="00431F1A">
        <w:rPr>
          <w:color w:val="333333"/>
          <w:szCs w:val="24"/>
        </w:rPr>
        <w:tab/>
      </w:r>
      <w:r w:rsidRPr="00431F1A">
        <w:rPr>
          <w:color w:val="333333"/>
          <w:szCs w:val="24"/>
        </w:rPr>
        <w:tab/>
        <w:t>Total Cost: $434,055</w:t>
      </w:r>
    </w:p>
    <w:p w:rsidR="00431F1A" w:rsidRDefault="00431F1A" w:rsidP="00A80656">
      <w:pPr>
        <w:rPr>
          <w:color w:val="333333"/>
          <w:szCs w:val="24"/>
        </w:rPr>
      </w:pPr>
      <w:r w:rsidRPr="00431F1A">
        <w:rPr>
          <w:color w:val="333333"/>
          <w:szCs w:val="24"/>
        </w:rPr>
        <w:tab/>
      </w:r>
      <w:r w:rsidRPr="00431F1A">
        <w:rPr>
          <w:color w:val="333333"/>
          <w:szCs w:val="24"/>
        </w:rPr>
        <w:tab/>
      </w:r>
      <w:r w:rsidRPr="00431F1A">
        <w:rPr>
          <w:color w:val="333333"/>
          <w:szCs w:val="24"/>
        </w:rPr>
        <w:tab/>
      </w:r>
      <w:r w:rsidRPr="00431F1A">
        <w:rPr>
          <w:color w:val="333333"/>
          <w:szCs w:val="24"/>
        </w:rPr>
        <w:tab/>
        <w:t>02/01/2012 - 01/31/2017</w:t>
      </w:r>
    </w:p>
    <w:p w:rsidR="002D4164" w:rsidRDefault="002D4164" w:rsidP="00A80656">
      <w:pPr>
        <w:rPr>
          <w:color w:val="333333"/>
          <w:szCs w:val="24"/>
        </w:rPr>
      </w:pPr>
    </w:p>
    <w:p w:rsidR="002D4164" w:rsidRDefault="002D4164" w:rsidP="00A80656">
      <w:pPr>
        <w:rPr>
          <w:color w:val="333333"/>
          <w:szCs w:val="24"/>
        </w:rPr>
      </w:pPr>
      <w:r>
        <w:rPr>
          <w:color w:val="333333"/>
          <w:szCs w:val="24"/>
        </w:rPr>
        <w:t>Principal Investigator of Subcontract (10%)</w:t>
      </w:r>
      <w:r>
        <w:rPr>
          <w:color w:val="333333"/>
          <w:szCs w:val="24"/>
        </w:rPr>
        <w:tab/>
      </w:r>
    </w:p>
    <w:p w:rsidR="002D4164" w:rsidRPr="002D4164" w:rsidRDefault="002D4164" w:rsidP="002D4164">
      <w:pPr>
        <w:ind w:left="2160" w:firstLine="720"/>
        <w:rPr>
          <w:color w:val="333333"/>
          <w:szCs w:val="24"/>
        </w:rPr>
      </w:pPr>
      <w:r w:rsidRPr="002D4164">
        <w:rPr>
          <w:color w:val="333333"/>
          <w:szCs w:val="24"/>
        </w:rPr>
        <w:t>Aberrant DNA methylation as a Mechanism of Resistance in ALL</w:t>
      </w:r>
    </w:p>
    <w:p w:rsidR="002D4164" w:rsidRPr="002D4164" w:rsidRDefault="002D4164" w:rsidP="002D4164">
      <w:pPr>
        <w:ind w:left="2160" w:firstLine="720"/>
        <w:rPr>
          <w:color w:val="333333"/>
          <w:szCs w:val="24"/>
        </w:rPr>
      </w:pPr>
      <w:r w:rsidRPr="002D4164">
        <w:rPr>
          <w:color w:val="333333"/>
          <w:szCs w:val="24"/>
        </w:rPr>
        <w:t>Total Cost: $394,858</w:t>
      </w:r>
    </w:p>
    <w:p w:rsidR="002D4164" w:rsidRPr="002D4164" w:rsidRDefault="002D4164" w:rsidP="002D4164">
      <w:pPr>
        <w:ind w:left="2160" w:firstLine="720"/>
        <w:rPr>
          <w:szCs w:val="24"/>
        </w:rPr>
      </w:pPr>
      <w:r w:rsidRPr="002D4164">
        <w:rPr>
          <w:color w:val="333333"/>
          <w:szCs w:val="24"/>
        </w:rPr>
        <w:t>10/01/2011 - 09/30/2016</w:t>
      </w:r>
    </w:p>
    <w:p w:rsidR="00B57D6D" w:rsidRPr="002D4164" w:rsidRDefault="00B57D6D" w:rsidP="00A8225E">
      <w:pPr>
        <w:rPr>
          <w:snapToGrid/>
          <w:szCs w:val="24"/>
          <w:lang w:eastAsia="zh-CN"/>
        </w:rPr>
      </w:pPr>
    </w:p>
    <w:p w:rsidR="00A8225E" w:rsidRPr="002D4164" w:rsidRDefault="00A8225E" w:rsidP="00A8225E">
      <w:pPr>
        <w:rPr>
          <w:b/>
          <w:snapToGrid/>
          <w:szCs w:val="24"/>
          <w:lang w:eastAsia="zh-CN"/>
        </w:rPr>
      </w:pPr>
    </w:p>
    <w:p w:rsidR="00A8225E" w:rsidRPr="00650F63" w:rsidRDefault="00A8225E" w:rsidP="00A8225E">
      <w:pPr>
        <w:rPr>
          <w:szCs w:val="24"/>
          <w:lang w:eastAsia="zh-CN"/>
        </w:rPr>
      </w:pPr>
      <w:r>
        <w:rPr>
          <w:rFonts w:hint="eastAsia"/>
          <w:szCs w:val="24"/>
          <w:lang w:eastAsia="zh-CN"/>
        </w:rPr>
        <w:tab/>
      </w:r>
      <w:r>
        <w:rPr>
          <w:rFonts w:hint="eastAsia"/>
          <w:szCs w:val="24"/>
          <w:lang w:eastAsia="zh-CN"/>
        </w:rPr>
        <w:tab/>
      </w:r>
      <w:r>
        <w:rPr>
          <w:rFonts w:hint="eastAsia"/>
          <w:szCs w:val="24"/>
          <w:lang w:eastAsia="zh-CN"/>
        </w:rPr>
        <w:tab/>
      </w:r>
      <w:r>
        <w:rPr>
          <w:rFonts w:hint="eastAsia"/>
          <w:szCs w:val="24"/>
          <w:lang w:eastAsia="zh-CN"/>
        </w:rPr>
        <w:tab/>
      </w:r>
    </w:p>
    <w:p w:rsidR="00A8225E" w:rsidRPr="00255D97" w:rsidRDefault="00A8225E" w:rsidP="00A8225E">
      <w:pPr>
        <w:rPr>
          <w:rFonts w:ascii="Arial" w:hAnsi="Arial" w:cs="Arial"/>
          <w:b/>
          <w:bCs/>
          <w:lang w:eastAsia="zh-CN"/>
        </w:rPr>
      </w:pPr>
    </w:p>
    <w:p w:rsidR="00A8225E" w:rsidRPr="00661DE2" w:rsidRDefault="00A8225E" w:rsidP="00A8225E">
      <w:pPr>
        <w:rPr>
          <w:szCs w:val="24"/>
          <w:lang w:eastAsia="zh-CN"/>
        </w:rPr>
      </w:pPr>
    </w:p>
    <w:p w:rsidR="00A8225E" w:rsidRDefault="00A8225E" w:rsidP="00A8225E">
      <w:pPr>
        <w:rPr>
          <w:b/>
          <w:szCs w:val="24"/>
        </w:rPr>
      </w:pPr>
      <w:r w:rsidRPr="000E5FEF">
        <w:rPr>
          <w:b/>
          <w:szCs w:val="24"/>
        </w:rPr>
        <w:t>PAST GRANTS</w:t>
      </w:r>
    </w:p>
    <w:p w:rsidR="0084659E" w:rsidRDefault="0084659E" w:rsidP="000335A6">
      <w:pPr>
        <w:rPr>
          <w:snapToGrid/>
          <w:szCs w:val="24"/>
          <w:lang w:eastAsia="zh-CN"/>
        </w:rPr>
      </w:pPr>
    </w:p>
    <w:p w:rsidR="00582ABE" w:rsidRDefault="00582ABE" w:rsidP="00582ABE">
      <w:pPr>
        <w:rPr>
          <w:color w:val="000000"/>
          <w:szCs w:val="24"/>
        </w:rPr>
      </w:pPr>
    </w:p>
    <w:p w:rsidR="00582ABE" w:rsidRDefault="00582ABE" w:rsidP="00582ABE">
      <w:pPr>
        <w:rPr>
          <w:szCs w:val="24"/>
        </w:rPr>
      </w:pPr>
      <w:r>
        <w:rPr>
          <w:szCs w:val="24"/>
        </w:rPr>
        <w:t>Co-Investigator (15%)</w:t>
      </w:r>
      <w:r>
        <w:rPr>
          <w:szCs w:val="24"/>
        </w:rPr>
        <w:tab/>
      </w:r>
      <w:r>
        <w:t>1U01HG005728-01</w:t>
      </w:r>
    </w:p>
    <w:p w:rsidR="00582ABE" w:rsidRDefault="00582ABE" w:rsidP="00582ABE">
      <w:pPr>
        <w:ind w:left="2160" w:firstLine="720"/>
      </w:pPr>
      <w:r>
        <w:t>Detecting Natural Selection for the 1000 Genomes Dataset</w:t>
      </w:r>
    </w:p>
    <w:p w:rsidR="00582ABE" w:rsidRDefault="00582ABE" w:rsidP="00582ABE">
      <w:pPr>
        <w:ind w:left="2160" w:firstLine="720"/>
      </w:pPr>
      <w:r>
        <w:t>NIH – National Human Genome Research Institute</w:t>
      </w:r>
    </w:p>
    <w:p w:rsidR="00582ABE" w:rsidRDefault="00582ABE" w:rsidP="00582ABE">
      <w:pPr>
        <w:ind w:left="2160" w:firstLine="720"/>
      </w:pPr>
      <w:r>
        <w:t>Total Costs: $777,305</w:t>
      </w:r>
    </w:p>
    <w:p w:rsidR="00582ABE" w:rsidRDefault="00582ABE" w:rsidP="00582ABE">
      <w:pPr>
        <w:ind w:left="2160" w:firstLine="720"/>
      </w:pPr>
      <w:r>
        <w:t>5/28/10 - 4/30-2012</w:t>
      </w:r>
    </w:p>
    <w:p w:rsidR="00582ABE" w:rsidRDefault="00582ABE" w:rsidP="000335A6">
      <w:pPr>
        <w:rPr>
          <w:snapToGrid/>
          <w:szCs w:val="24"/>
          <w:lang w:eastAsia="zh-CN"/>
        </w:rPr>
      </w:pPr>
    </w:p>
    <w:p w:rsidR="000335A6" w:rsidRDefault="000335A6" w:rsidP="000335A6">
      <w:pPr>
        <w:rPr>
          <w:snapToGrid/>
          <w:szCs w:val="24"/>
          <w:lang w:eastAsia="zh-CN"/>
        </w:rPr>
      </w:pPr>
      <w:r>
        <w:rPr>
          <w:rFonts w:hint="eastAsia"/>
          <w:snapToGrid/>
          <w:szCs w:val="24"/>
          <w:lang w:eastAsia="zh-CN"/>
        </w:rPr>
        <w:t>Princip</w:t>
      </w:r>
      <w:r>
        <w:rPr>
          <w:snapToGrid/>
          <w:szCs w:val="24"/>
          <w:lang w:eastAsia="zh-CN"/>
        </w:rPr>
        <w:t>al</w:t>
      </w:r>
      <w:r>
        <w:rPr>
          <w:rFonts w:hint="eastAsia"/>
          <w:snapToGrid/>
          <w:szCs w:val="24"/>
          <w:lang w:eastAsia="zh-CN"/>
        </w:rPr>
        <w:t xml:space="preserve"> Investigator (30%): </w:t>
      </w:r>
      <w:r>
        <w:rPr>
          <w:snapToGrid/>
          <w:szCs w:val="24"/>
          <w:lang w:eastAsia="zh-CN"/>
        </w:rPr>
        <w:t>1</w:t>
      </w:r>
      <w:r>
        <w:rPr>
          <w:rFonts w:hint="eastAsia"/>
          <w:snapToGrid/>
          <w:szCs w:val="24"/>
          <w:lang w:eastAsia="zh-CN"/>
        </w:rPr>
        <w:t>R01AR057120-01</w:t>
      </w:r>
    </w:p>
    <w:p w:rsidR="000335A6" w:rsidRDefault="000335A6" w:rsidP="000335A6">
      <w:pPr>
        <w:ind w:leftChars="1200" w:left="2880"/>
        <w:rPr>
          <w:snapToGrid/>
          <w:szCs w:val="24"/>
          <w:lang w:eastAsia="zh-CN"/>
        </w:rPr>
      </w:pPr>
      <w:r>
        <w:rPr>
          <w:rFonts w:hint="eastAsia"/>
          <w:snapToGrid/>
          <w:szCs w:val="24"/>
          <w:lang w:eastAsia="zh-CN"/>
        </w:rPr>
        <w:lastRenderedPageBreak/>
        <w:t xml:space="preserve">Network Approach to GWAS of Rheumatoid Arthritis (RA), Ankylosing Spondylitis (AS) and </w:t>
      </w:r>
      <w:r>
        <w:rPr>
          <w:snapToGrid/>
          <w:szCs w:val="24"/>
          <w:lang w:eastAsia="zh-CN"/>
        </w:rPr>
        <w:t>Psoriasis</w:t>
      </w:r>
      <w:r>
        <w:rPr>
          <w:rFonts w:hint="eastAsia"/>
          <w:snapToGrid/>
          <w:szCs w:val="24"/>
          <w:lang w:eastAsia="zh-CN"/>
        </w:rPr>
        <w:t>.</w:t>
      </w:r>
    </w:p>
    <w:p w:rsidR="000335A6" w:rsidRPr="005A51DD" w:rsidRDefault="000335A6" w:rsidP="000335A6">
      <w:pPr>
        <w:ind w:leftChars="1200" w:left="2880"/>
        <w:rPr>
          <w:snapToGrid/>
          <w:szCs w:val="24"/>
          <w:lang w:eastAsia="zh-CN"/>
        </w:rPr>
      </w:pPr>
      <w:r>
        <w:rPr>
          <w:snapToGrid/>
          <w:szCs w:val="24"/>
          <w:lang w:eastAsia="zh-CN"/>
        </w:rPr>
        <w:t>NIAMS</w:t>
      </w:r>
    </w:p>
    <w:p w:rsidR="000335A6" w:rsidRDefault="000335A6" w:rsidP="000335A6">
      <w:pPr>
        <w:ind w:left="2160" w:firstLine="720"/>
        <w:rPr>
          <w:szCs w:val="24"/>
        </w:rPr>
      </w:pPr>
      <w:r>
        <w:rPr>
          <w:szCs w:val="24"/>
        </w:rPr>
        <w:t>Total Costs: $556,353</w:t>
      </w:r>
    </w:p>
    <w:p w:rsidR="000335A6" w:rsidRPr="00A76F50" w:rsidRDefault="000335A6" w:rsidP="000335A6">
      <w:pPr>
        <w:ind w:left="2160" w:firstLine="720"/>
        <w:rPr>
          <w:szCs w:val="24"/>
          <w:lang w:eastAsia="zh-CN"/>
        </w:rPr>
      </w:pPr>
      <w:r>
        <w:rPr>
          <w:szCs w:val="24"/>
        </w:rPr>
        <w:t>09/01/2009 -08/31/2011</w:t>
      </w:r>
    </w:p>
    <w:p w:rsidR="000335A6" w:rsidRDefault="000335A6" w:rsidP="000335A6">
      <w:pPr>
        <w:rPr>
          <w:b/>
          <w:szCs w:val="24"/>
        </w:rPr>
      </w:pPr>
    </w:p>
    <w:p w:rsidR="000335A6" w:rsidRDefault="000335A6" w:rsidP="000335A6">
      <w:pPr>
        <w:rPr>
          <w:szCs w:val="24"/>
        </w:rPr>
      </w:pPr>
      <w:r>
        <w:rPr>
          <w:szCs w:val="24"/>
        </w:rPr>
        <w:t>Principal</w:t>
      </w:r>
      <w:r w:rsidRPr="00DE31D5">
        <w:rPr>
          <w:szCs w:val="24"/>
        </w:rPr>
        <w:t xml:space="preserve"> Investigator (25%) </w:t>
      </w:r>
      <w:r>
        <w:rPr>
          <w:b/>
          <w:szCs w:val="24"/>
        </w:rPr>
        <w:t xml:space="preserve"> </w:t>
      </w:r>
      <w:r>
        <w:rPr>
          <w:szCs w:val="24"/>
        </w:rPr>
        <w:t>P01 AR052915-01A1</w:t>
      </w:r>
    </w:p>
    <w:p w:rsidR="000335A6" w:rsidRDefault="000335A6" w:rsidP="000335A6">
      <w:pPr>
        <w:rPr>
          <w:szCs w:val="24"/>
        </w:rPr>
      </w:pPr>
      <w:r>
        <w:rPr>
          <w:szCs w:val="24"/>
        </w:rPr>
        <w:tab/>
      </w:r>
      <w:r>
        <w:rPr>
          <w:szCs w:val="24"/>
        </w:rPr>
        <w:tab/>
      </w:r>
      <w:r>
        <w:rPr>
          <w:szCs w:val="24"/>
        </w:rPr>
        <w:tab/>
      </w:r>
      <w:r>
        <w:rPr>
          <w:szCs w:val="24"/>
        </w:rPr>
        <w:tab/>
        <w:t>Genetics and Ankylosing Spondylitis (AS) Pathogenesis</w:t>
      </w:r>
    </w:p>
    <w:p w:rsidR="000335A6" w:rsidRDefault="000335A6" w:rsidP="000335A6">
      <w:pPr>
        <w:rPr>
          <w:szCs w:val="24"/>
        </w:rPr>
      </w:pPr>
      <w:r>
        <w:rPr>
          <w:szCs w:val="24"/>
        </w:rPr>
        <w:tab/>
      </w:r>
      <w:r>
        <w:rPr>
          <w:szCs w:val="24"/>
        </w:rPr>
        <w:tab/>
      </w:r>
      <w:r>
        <w:rPr>
          <w:szCs w:val="24"/>
        </w:rPr>
        <w:tab/>
      </w:r>
      <w:r>
        <w:rPr>
          <w:szCs w:val="24"/>
        </w:rPr>
        <w:tab/>
        <w:t xml:space="preserve">Project 4: Analysis of Genetic-Environmental Networks in </w:t>
      </w:r>
    </w:p>
    <w:p w:rsidR="000335A6" w:rsidRDefault="000335A6" w:rsidP="000335A6">
      <w:pPr>
        <w:rPr>
          <w:szCs w:val="24"/>
        </w:rPr>
      </w:pPr>
      <w:r>
        <w:rPr>
          <w:szCs w:val="24"/>
        </w:rPr>
        <w:tab/>
      </w:r>
      <w:r>
        <w:rPr>
          <w:szCs w:val="24"/>
        </w:rPr>
        <w:tab/>
      </w:r>
      <w:r>
        <w:rPr>
          <w:szCs w:val="24"/>
        </w:rPr>
        <w:tab/>
      </w:r>
      <w:r>
        <w:rPr>
          <w:szCs w:val="24"/>
        </w:rPr>
        <w:tab/>
        <w:t>Spondyloarthritis</w:t>
      </w:r>
    </w:p>
    <w:p w:rsidR="000335A6" w:rsidRDefault="000335A6" w:rsidP="000335A6">
      <w:pPr>
        <w:rPr>
          <w:szCs w:val="24"/>
        </w:rPr>
      </w:pPr>
      <w:r>
        <w:rPr>
          <w:szCs w:val="24"/>
        </w:rPr>
        <w:tab/>
      </w:r>
      <w:r>
        <w:rPr>
          <w:szCs w:val="24"/>
        </w:rPr>
        <w:tab/>
      </w:r>
      <w:r>
        <w:rPr>
          <w:szCs w:val="24"/>
        </w:rPr>
        <w:tab/>
      </w:r>
      <w:r>
        <w:rPr>
          <w:szCs w:val="24"/>
        </w:rPr>
        <w:tab/>
      </w:r>
      <w:r w:rsidRPr="000E5FEF">
        <w:rPr>
          <w:szCs w:val="24"/>
        </w:rPr>
        <w:t>National Institute of Health</w:t>
      </w:r>
    </w:p>
    <w:p w:rsidR="000335A6" w:rsidRDefault="000335A6" w:rsidP="000335A6">
      <w:pPr>
        <w:ind w:left="2160" w:firstLine="720"/>
        <w:rPr>
          <w:szCs w:val="24"/>
        </w:rPr>
      </w:pPr>
      <w:r>
        <w:rPr>
          <w:szCs w:val="24"/>
        </w:rPr>
        <w:t>Total Costs: $7,417,127</w:t>
      </w:r>
    </w:p>
    <w:p w:rsidR="000335A6" w:rsidRDefault="000335A6" w:rsidP="000335A6">
      <w:pPr>
        <w:ind w:left="2160" w:firstLine="720"/>
        <w:rPr>
          <w:szCs w:val="24"/>
        </w:rPr>
      </w:pPr>
      <w:r>
        <w:rPr>
          <w:szCs w:val="24"/>
        </w:rPr>
        <w:t xml:space="preserve"> 07/01/2006-06/30/2011</w:t>
      </w:r>
    </w:p>
    <w:p w:rsidR="000335A6" w:rsidRDefault="000335A6" w:rsidP="000335A6">
      <w:pPr>
        <w:ind w:left="2160" w:firstLine="720"/>
        <w:rPr>
          <w:szCs w:val="24"/>
        </w:rPr>
      </w:pPr>
    </w:p>
    <w:p w:rsidR="000335A6" w:rsidRDefault="000335A6" w:rsidP="000335A6">
      <w:pPr>
        <w:ind w:left="2160" w:firstLine="720"/>
        <w:rPr>
          <w:szCs w:val="24"/>
        </w:rPr>
      </w:pPr>
    </w:p>
    <w:p w:rsidR="000335A6" w:rsidRPr="00140401" w:rsidRDefault="000335A6" w:rsidP="000335A6">
      <w:pPr>
        <w:rPr>
          <w:color w:val="000000"/>
          <w:szCs w:val="24"/>
          <w:lang w:val="pt-BR"/>
        </w:rPr>
      </w:pPr>
      <w:r>
        <w:rPr>
          <w:szCs w:val="24"/>
          <w:lang w:val="pt-BR"/>
        </w:rPr>
        <w:t>Co-</w:t>
      </w:r>
      <w:r w:rsidRPr="00140401">
        <w:rPr>
          <w:szCs w:val="24"/>
          <w:lang w:val="pt-BR"/>
        </w:rPr>
        <w:t xml:space="preserve">Investigator (15%)           </w:t>
      </w:r>
      <w:r w:rsidRPr="00140401">
        <w:rPr>
          <w:color w:val="000000"/>
          <w:szCs w:val="24"/>
          <w:lang w:val="pt-BR"/>
        </w:rPr>
        <w:t>NIAMS P50 AR054144-01 CORT</w:t>
      </w:r>
    </w:p>
    <w:p w:rsidR="000335A6" w:rsidRPr="00EA764B" w:rsidRDefault="000335A6" w:rsidP="000335A6">
      <w:pPr>
        <w:rPr>
          <w:szCs w:val="24"/>
        </w:rPr>
      </w:pPr>
      <w:r w:rsidRPr="00140401">
        <w:rPr>
          <w:color w:val="000000"/>
          <w:szCs w:val="24"/>
          <w:lang w:val="pt-BR"/>
        </w:rPr>
        <w:t xml:space="preserve">                                                </w:t>
      </w:r>
      <w:r w:rsidRPr="000E5FEF">
        <w:rPr>
          <w:szCs w:val="24"/>
        </w:rPr>
        <w:t>National Institute of Health</w:t>
      </w:r>
    </w:p>
    <w:p w:rsidR="000335A6" w:rsidRDefault="000335A6" w:rsidP="000335A6">
      <w:pPr>
        <w:rPr>
          <w:szCs w:val="24"/>
        </w:rPr>
      </w:pPr>
      <w:r>
        <w:rPr>
          <w:szCs w:val="24"/>
        </w:rPr>
        <w:tab/>
      </w:r>
      <w:r>
        <w:rPr>
          <w:szCs w:val="24"/>
        </w:rPr>
        <w:tab/>
      </w:r>
      <w:r>
        <w:rPr>
          <w:szCs w:val="24"/>
        </w:rPr>
        <w:tab/>
      </w:r>
      <w:r>
        <w:rPr>
          <w:szCs w:val="24"/>
        </w:rPr>
        <w:tab/>
        <w:t>Center of Research Translation in Systems Sclerosis</w:t>
      </w:r>
    </w:p>
    <w:p w:rsidR="000335A6" w:rsidRDefault="000335A6" w:rsidP="000335A6">
      <w:pPr>
        <w:rPr>
          <w:szCs w:val="24"/>
        </w:rPr>
      </w:pPr>
      <w:r>
        <w:rPr>
          <w:szCs w:val="24"/>
        </w:rPr>
        <w:tab/>
      </w:r>
      <w:r>
        <w:rPr>
          <w:szCs w:val="24"/>
        </w:rPr>
        <w:tab/>
      </w:r>
      <w:r>
        <w:rPr>
          <w:szCs w:val="24"/>
        </w:rPr>
        <w:tab/>
      </w:r>
      <w:r>
        <w:rPr>
          <w:szCs w:val="24"/>
        </w:rPr>
        <w:tab/>
      </w:r>
      <w:r w:rsidRPr="000E5FEF">
        <w:rPr>
          <w:szCs w:val="24"/>
        </w:rPr>
        <w:t>National Institute of Health</w:t>
      </w:r>
    </w:p>
    <w:p w:rsidR="000335A6" w:rsidRDefault="000335A6" w:rsidP="000335A6">
      <w:pPr>
        <w:rPr>
          <w:szCs w:val="24"/>
        </w:rPr>
      </w:pPr>
      <w:r>
        <w:rPr>
          <w:szCs w:val="24"/>
        </w:rPr>
        <w:tab/>
      </w:r>
      <w:r>
        <w:rPr>
          <w:szCs w:val="24"/>
        </w:rPr>
        <w:tab/>
      </w:r>
      <w:r>
        <w:rPr>
          <w:szCs w:val="24"/>
        </w:rPr>
        <w:tab/>
      </w:r>
      <w:r>
        <w:rPr>
          <w:szCs w:val="24"/>
        </w:rPr>
        <w:tab/>
        <w:t>Total Costs: $7,382,620</w:t>
      </w:r>
    </w:p>
    <w:p w:rsidR="000335A6" w:rsidRDefault="000335A6" w:rsidP="000335A6">
      <w:pPr>
        <w:rPr>
          <w:szCs w:val="24"/>
        </w:rPr>
      </w:pPr>
      <w:r>
        <w:rPr>
          <w:szCs w:val="24"/>
        </w:rPr>
        <w:tab/>
      </w:r>
      <w:r>
        <w:rPr>
          <w:szCs w:val="24"/>
        </w:rPr>
        <w:tab/>
      </w:r>
      <w:r>
        <w:rPr>
          <w:szCs w:val="24"/>
        </w:rPr>
        <w:tab/>
      </w:r>
      <w:r>
        <w:rPr>
          <w:szCs w:val="24"/>
        </w:rPr>
        <w:tab/>
        <w:t>09/01/2006 - 08/31/2011</w:t>
      </w:r>
    </w:p>
    <w:p w:rsidR="000335A6" w:rsidRDefault="000335A6" w:rsidP="000335A6">
      <w:pPr>
        <w:rPr>
          <w:szCs w:val="24"/>
        </w:rPr>
      </w:pPr>
    </w:p>
    <w:p w:rsidR="000335A6" w:rsidRDefault="000335A6" w:rsidP="000335A6">
      <w:pPr>
        <w:rPr>
          <w:szCs w:val="24"/>
        </w:rPr>
      </w:pPr>
      <w:r>
        <w:rPr>
          <w:szCs w:val="24"/>
        </w:rPr>
        <w:t>Co-Investigator (5%)</w:t>
      </w:r>
      <w:r>
        <w:rPr>
          <w:szCs w:val="24"/>
        </w:rPr>
        <w:tab/>
      </w:r>
      <w:r>
        <w:rPr>
          <w:szCs w:val="24"/>
        </w:rPr>
        <w:tab/>
      </w:r>
      <w:r w:rsidRPr="004A3A6E">
        <w:rPr>
          <w:color w:val="000000"/>
          <w:szCs w:val="24"/>
        </w:rPr>
        <w:t>1 R01  HL084099-01A1</w:t>
      </w:r>
    </w:p>
    <w:p w:rsidR="000335A6" w:rsidRPr="00EA764B" w:rsidRDefault="000335A6" w:rsidP="000335A6">
      <w:pPr>
        <w:rPr>
          <w:szCs w:val="24"/>
        </w:rPr>
      </w:pPr>
      <w:r>
        <w:rPr>
          <w:szCs w:val="24"/>
        </w:rPr>
        <w:tab/>
      </w:r>
      <w:r>
        <w:rPr>
          <w:szCs w:val="24"/>
        </w:rPr>
        <w:tab/>
      </w:r>
      <w:r>
        <w:rPr>
          <w:szCs w:val="24"/>
        </w:rPr>
        <w:tab/>
      </w:r>
      <w:r>
        <w:rPr>
          <w:szCs w:val="24"/>
        </w:rPr>
        <w:tab/>
      </w:r>
      <w:r w:rsidRPr="000E5FEF">
        <w:rPr>
          <w:szCs w:val="24"/>
        </w:rPr>
        <w:t>National Institute of Health</w:t>
      </w:r>
    </w:p>
    <w:p w:rsidR="000335A6" w:rsidRPr="004A3A6E" w:rsidRDefault="000335A6" w:rsidP="000335A6">
      <w:pPr>
        <w:rPr>
          <w:szCs w:val="24"/>
        </w:rPr>
      </w:pPr>
      <w:r>
        <w:rPr>
          <w:szCs w:val="24"/>
        </w:rPr>
        <w:t xml:space="preserve">                                                </w:t>
      </w:r>
      <w:r w:rsidRPr="00DE31D5">
        <w:rPr>
          <w:rFonts w:cs="Arial"/>
          <w:szCs w:val="24"/>
        </w:rPr>
        <w:t xml:space="preserve">Genes of the </w:t>
      </w:r>
      <w:r w:rsidRPr="00DE31D5">
        <w:rPr>
          <w:rFonts w:cs="Arial"/>
          <w:noProof/>
          <w:szCs w:val="24"/>
        </w:rPr>
        <w:t xml:space="preserve">CYP450-Derived Eicosanoid Pathway in Subclinical </w:t>
      </w:r>
    </w:p>
    <w:p w:rsidR="000335A6" w:rsidRPr="00DE31D5" w:rsidRDefault="000335A6" w:rsidP="000335A6">
      <w:pPr>
        <w:rPr>
          <w:rFonts w:cs="Arial"/>
          <w:noProof/>
          <w:szCs w:val="24"/>
        </w:rPr>
      </w:pPr>
      <w:r w:rsidRPr="00DE31D5">
        <w:rPr>
          <w:rFonts w:cs="Arial"/>
          <w:noProof/>
          <w:szCs w:val="24"/>
        </w:rPr>
        <w:tab/>
      </w:r>
      <w:r w:rsidRPr="00DE31D5">
        <w:rPr>
          <w:rFonts w:cs="Arial"/>
          <w:noProof/>
          <w:szCs w:val="24"/>
        </w:rPr>
        <w:tab/>
      </w:r>
      <w:r w:rsidRPr="00DE31D5">
        <w:rPr>
          <w:rFonts w:cs="Arial"/>
          <w:noProof/>
          <w:szCs w:val="24"/>
        </w:rPr>
        <w:tab/>
      </w:r>
      <w:r w:rsidRPr="00DE31D5">
        <w:rPr>
          <w:rFonts w:cs="Arial"/>
          <w:noProof/>
          <w:szCs w:val="24"/>
        </w:rPr>
        <w:tab/>
        <w:t>Atherosclerosis</w:t>
      </w:r>
    </w:p>
    <w:p w:rsidR="000335A6" w:rsidRPr="004A3A6E" w:rsidRDefault="000335A6" w:rsidP="000335A6">
      <w:pPr>
        <w:rPr>
          <w:color w:val="000000"/>
          <w:szCs w:val="24"/>
        </w:rPr>
      </w:pPr>
      <w:r>
        <w:rPr>
          <w:szCs w:val="24"/>
        </w:rPr>
        <w:t xml:space="preserve">                                                Total Costs: </w:t>
      </w:r>
      <w:r w:rsidRPr="004A3A6E">
        <w:rPr>
          <w:color w:val="000000"/>
          <w:szCs w:val="24"/>
        </w:rPr>
        <w:t>$2,872,877</w:t>
      </w:r>
    </w:p>
    <w:p w:rsidR="000335A6" w:rsidRDefault="000335A6" w:rsidP="000335A6">
      <w:pPr>
        <w:rPr>
          <w:color w:val="000000"/>
          <w:szCs w:val="24"/>
        </w:rPr>
      </w:pPr>
      <w:r>
        <w:rPr>
          <w:color w:val="000000"/>
          <w:szCs w:val="24"/>
        </w:rPr>
        <w:tab/>
      </w:r>
      <w:r>
        <w:rPr>
          <w:color w:val="000000"/>
          <w:szCs w:val="24"/>
        </w:rPr>
        <w:tab/>
      </w:r>
      <w:r>
        <w:rPr>
          <w:color w:val="000000"/>
          <w:szCs w:val="24"/>
        </w:rPr>
        <w:tab/>
      </w:r>
      <w:r>
        <w:rPr>
          <w:color w:val="000000"/>
          <w:szCs w:val="24"/>
        </w:rPr>
        <w:tab/>
        <w:t>1/1/2007 - 03/30/2011</w:t>
      </w:r>
    </w:p>
    <w:p w:rsidR="000335A6" w:rsidRDefault="000335A6" w:rsidP="000335A6">
      <w:pPr>
        <w:rPr>
          <w:color w:val="000000"/>
          <w:szCs w:val="24"/>
        </w:rPr>
      </w:pPr>
    </w:p>
    <w:p w:rsidR="000335A6" w:rsidRPr="00140401" w:rsidRDefault="000335A6" w:rsidP="000335A6">
      <w:pPr>
        <w:rPr>
          <w:bCs/>
          <w:color w:val="000000"/>
          <w:szCs w:val="24"/>
        </w:rPr>
      </w:pPr>
      <w:r>
        <w:rPr>
          <w:color w:val="000000"/>
          <w:szCs w:val="24"/>
        </w:rPr>
        <w:t>Co-Investigator (5%)</w:t>
      </w:r>
      <w:r>
        <w:rPr>
          <w:color w:val="000000"/>
          <w:szCs w:val="24"/>
        </w:rPr>
        <w:tab/>
      </w:r>
      <w:r>
        <w:rPr>
          <w:color w:val="000000"/>
          <w:szCs w:val="24"/>
        </w:rPr>
        <w:tab/>
      </w:r>
      <w:r w:rsidRPr="00140401">
        <w:rPr>
          <w:bCs/>
          <w:color w:val="000000"/>
          <w:szCs w:val="24"/>
        </w:rPr>
        <w:t>PR064803</w:t>
      </w:r>
    </w:p>
    <w:p w:rsidR="000335A6" w:rsidRPr="00140401" w:rsidRDefault="000335A6" w:rsidP="000335A6">
      <w:pPr>
        <w:rPr>
          <w:bCs/>
          <w:color w:val="000000"/>
          <w:szCs w:val="24"/>
        </w:rPr>
      </w:pPr>
      <w:r w:rsidRPr="00140401">
        <w:rPr>
          <w:bCs/>
          <w:color w:val="000000"/>
          <w:szCs w:val="24"/>
        </w:rPr>
        <w:tab/>
      </w:r>
      <w:r w:rsidRPr="00140401">
        <w:rPr>
          <w:bCs/>
          <w:color w:val="000000"/>
          <w:szCs w:val="24"/>
        </w:rPr>
        <w:tab/>
      </w:r>
      <w:r w:rsidRPr="00140401">
        <w:rPr>
          <w:bCs/>
          <w:color w:val="000000"/>
          <w:szCs w:val="24"/>
        </w:rPr>
        <w:tab/>
      </w:r>
      <w:r w:rsidRPr="00140401">
        <w:rPr>
          <w:bCs/>
          <w:color w:val="000000"/>
          <w:szCs w:val="24"/>
        </w:rPr>
        <w:tab/>
        <w:t>Department of Defense</w:t>
      </w:r>
    </w:p>
    <w:p w:rsidR="000335A6" w:rsidRPr="00140401" w:rsidRDefault="000335A6" w:rsidP="000335A6">
      <w:pPr>
        <w:ind w:left="2880"/>
        <w:jc w:val="both"/>
        <w:rPr>
          <w:szCs w:val="24"/>
        </w:rPr>
      </w:pPr>
      <w:r w:rsidRPr="00140401">
        <w:rPr>
          <w:szCs w:val="24"/>
        </w:rPr>
        <w:t>The Integrative Studies of Genetic and Environmental factors in Systemic Sclerosis</w:t>
      </w:r>
    </w:p>
    <w:p w:rsidR="000335A6" w:rsidRDefault="000335A6" w:rsidP="000335A6">
      <w:pPr>
        <w:ind w:left="2160" w:firstLine="720"/>
      </w:pPr>
      <w:r w:rsidRPr="00140401">
        <w:t>Total Costs: $928,125</w:t>
      </w:r>
    </w:p>
    <w:p w:rsidR="000335A6" w:rsidRPr="00140401" w:rsidRDefault="000335A6" w:rsidP="000335A6">
      <w:pPr>
        <w:ind w:left="2160" w:firstLine="720"/>
        <w:rPr>
          <w:bCs/>
          <w:color w:val="000000"/>
          <w:szCs w:val="24"/>
        </w:rPr>
      </w:pPr>
      <w:r w:rsidRPr="00140401">
        <w:t xml:space="preserve">1/1/2007 </w:t>
      </w:r>
      <w:r>
        <w:t>- 03/30/2011</w:t>
      </w:r>
    </w:p>
    <w:p w:rsidR="000335A6" w:rsidRPr="00D26EF5" w:rsidRDefault="000335A6" w:rsidP="000335A6">
      <w:pPr>
        <w:ind w:left="2160" w:firstLine="720"/>
        <w:rPr>
          <w:szCs w:val="24"/>
        </w:rPr>
      </w:pPr>
    </w:p>
    <w:p w:rsidR="000335A6" w:rsidRDefault="000335A6" w:rsidP="000335A6">
      <w:pPr>
        <w:rPr>
          <w:szCs w:val="24"/>
        </w:rPr>
      </w:pPr>
    </w:p>
    <w:p w:rsidR="000335A6" w:rsidRDefault="000335A6" w:rsidP="000335A6">
      <w:pPr>
        <w:ind w:left="2880" w:hanging="2880"/>
        <w:rPr>
          <w:snapToGrid/>
          <w:szCs w:val="24"/>
          <w:lang w:eastAsia="zh-CN"/>
        </w:rPr>
      </w:pPr>
      <w:r>
        <w:rPr>
          <w:snapToGrid/>
          <w:szCs w:val="24"/>
          <w:lang w:eastAsia="zh-CN"/>
        </w:rPr>
        <w:t>Co-Principal Investigator:</w:t>
      </w:r>
      <w:r>
        <w:rPr>
          <w:snapToGrid/>
          <w:szCs w:val="24"/>
          <w:lang w:eastAsia="zh-CN"/>
        </w:rPr>
        <w:tab/>
        <w:t>Development of Statistical Methods and Software for Testing Gene-Environment Interaction and Construction of Genetic Interaction Networks in Complex Diseases.</w:t>
      </w:r>
    </w:p>
    <w:p w:rsidR="000335A6" w:rsidRDefault="000335A6" w:rsidP="000335A6">
      <w:pPr>
        <w:ind w:left="2880" w:hanging="2880"/>
        <w:rPr>
          <w:snapToGrid/>
          <w:szCs w:val="24"/>
          <w:lang w:eastAsia="zh-CN"/>
        </w:rPr>
      </w:pPr>
      <w:r>
        <w:rPr>
          <w:snapToGrid/>
          <w:szCs w:val="24"/>
          <w:lang w:eastAsia="zh-CN"/>
        </w:rPr>
        <w:tab/>
        <w:t>Ministry of Science &amp; Technology, China</w:t>
      </w:r>
    </w:p>
    <w:p w:rsidR="000335A6" w:rsidRDefault="000335A6" w:rsidP="000335A6">
      <w:pPr>
        <w:ind w:left="2880" w:hanging="2880"/>
        <w:rPr>
          <w:snapToGrid/>
          <w:szCs w:val="24"/>
          <w:lang w:eastAsia="zh-CN"/>
        </w:rPr>
      </w:pPr>
      <w:r>
        <w:rPr>
          <w:snapToGrid/>
          <w:szCs w:val="24"/>
          <w:lang w:eastAsia="zh-CN"/>
        </w:rPr>
        <w:tab/>
        <w:t>Total Costs: 1,000,000 Yuan</w:t>
      </w:r>
    </w:p>
    <w:p w:rsidR="000335A6" w:rsidRDefault="000335A6" w:rsidP="000335A6">
      <w:pPr>
        <w:ind w:left="2880" w:hanging="2880"/>
        <w:rPr>
          <w:snapToGrid/>
          <w:szCs w:val="24"/>
          <w:lang w:eastAsia="zh-CN"/>
        </w:rPr>
      </w:pPr>
      <w:r>
        <w:rPr>
          <w:snapToGrid/>
          <w:szCs w:val="24"/>
          <w:lang w:eastAsia="zh-CN"/>
        </w:rPr>
        <w:tab/>
        <w:t>09/01/2007 - 08/31/2011</w:t>
      </w:r>
    </w:p>
    <w:p w:rsidR="000335A6" w:rsidRDefault="000335A6" w:rsidP="00A8225E">
      <w:pPr>
        <w:rPr>
          <w:szCs w:val="24"/>
        </w:rPr>
      </w:pPr>
    </w:p>
    <w:p w:rsidR="00A8225E" w:rsidRDefault="00396D75" w:rsidP="00A8225E">
      <w:pPr>
        <w:rPr>
          <w:szCs w:val="24"/>
        </w:rPr>
      </w:pPr>
      <w:r>
        <w:rPr>
          <w:szCs w:val="24"/>
        </w:rPr>
        <w:t>Co-</w:t>
      </w:r>
      <w:r w:rsidR="00A8225E" w:rsidRPr="000E5FEF">
        <w:rPr>
          <w:szCs w:val="24"/>
        </w:rPr>
        <w:t>Investigator</w:t>
      </w:r>
      <w:r w:rsidR="00A8225E">
        <w:rPr>
          <w:szCs w:val="24"/>
        </w:rPr>
        <w:t xml:space="preserve"> (40%): </w:t>
      </w:r>
      <w:r w:rsidR="00A8225E">
        <w:rPr>
          <w:szCs w:val="24"/>
        </w:rPr>
        <w:tab/>
      </w:r>
      <w:r w:rsidR="00A8225E" w:rsidRPr="000E5FEF">
        <w:rPr>
          <w:szCs w:val="24"/>
        </w:rPr>
        <w:t>R01 HL74735-01</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National Institute of Health</w:t>
      </w:r>
    </w:p>
    <w:p w:rsidR="00A8225E" w:rsidRPr="000E5FEF" w:rsidRDefault="00A8225E" w:rsidP="00A8225E">
      <w:pPr>
        <w:rPr>
          <w:szCs w:val="24"/>
        </w:rPr>
      </w:pPr>
      <w:r>
        <w:rPr>
          <w:szCs w:val="24"/>
        </w:rPr>
        <w:lastRenderedPageBreak/>
        <w:tab/>
      </w:r>
      <w:r>
        <w:rPr>
          <w:szCs w:val="24"/>
        </w:rPr>
        <w:tab/>
      </w:r>
      <w:r>
        <w:rPr>
          <w:szCs w:val="24"/>
        </w:rPr>
        <w:tab/>
      </w:r>
      <w:r>
        <w:rPr>
          <w:szCs w:val="24"/>
        </w:rPr>
        <w:tab/>
      </w:r>
      <w:r w:rsidRPr="000E5FEF">
        <w:rPr>
          <w:szCs w:val="24"/>
        </w:rPr>
        <w:t>Antihypertensive Pharmocogenomics</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Total Costs: $1,162,816</w:t>
      </w:r>
    </w:p>
    <w:p w:rsidR="00A8225E" w:rsidRDefault="00A8225E" w:rsidP="00A8225E">
      <w:pPr>
        <w:rPr>
          <w:szCs w:val="24"/>
        </w:rPr>
      </w:pPr>
      <w:r>
        <w:rPr>
          <w:szCs w:val="24"/>
        </w:rPr>
        <w:tab/>
      </w:r>
      <w:r>
        <w:rPr>
          <w:szCs w:val="24"/>
        </w:rPr>
        <w:tab/>
      </w:r>
      <w:r>
        <w:rPr>
          <w:szCs w:val="24"/>
        </w:rPr>
        <w:tab/>
      </w:r>
      <w:r>
        <w:rPr>
          <w:szCs w:val="24"/>
        </w:rPr>
        <w:tab/>
      </w:r>
      <w:r w:rsidRPr="000E5FEF">
        <w:rPr>
          <w:szCs w:val="24"/>
        </w:rPr>
        <w:t>04/01/2004</w:t>
      </w:r>
      <w:r w:rsidR="004A40AF">
        <w:rPr>
          <w:szCs w:val="24"/>
        </w:rPr>
        <w:t xml:space="preserve"> </w:t>
      </w:r>
      <w:r w:rsidRPr="000E5FEF">
        <w:rPr>
          <w:szCs w:val="24"/>
        </w:rPr>
        <w:t>-</w:t>
      </w:r>
      <w:r w:rsidR="004A40AF">
        <w:rPr>
          <w:szCs w:val="24"/>
        </w:rPr>
        <w:t xml:space="preserve"> </w:t>
      </w:r>
      <w:r w:rsidRPr="000E5FEF">
        <w:rPr>
          <w:szCs w:val="24"/>
        </w:rPr>
        <w:t>03/30/2008</w:t>
      </w:r>
    </w:p>
    <w:p w:rsidR="00016150" w:rsidRDefault="00016150" w:rsidP="00A8225E">
      <w:pPr>
        <w:rPr>
          <w:szCs w:val="24"/>
        </w:rPr>
      </w:pPr>
    </w:p>
    <w:p w:rsidR="00A8225E" w:rsidRPr="000E5FEF" w:rsidRDefault="00A8225E" w:rsidP="00A8225E">
      <w:pPr>
        <w:rPr>
          <w:snapToGrid/>
          <w:szCs w:val="24"/>
          <w:lang w:eastAsia="zh-CN"/>
        </w:rPr>
      </w:pPr>
      <w:r>
        <w:rPr>
          <w:szCs w:val="24"/>
        </w:rPr>
        <w:t>Co</w:t>
      </w:r>
      <w:r w:rsidR="00396D75">
        <w:rPr>
          <w:szCs w:val="24"/>
        </w:rPr>
        <w:t>-</w:t>
      </w:r>
      <w:r w:rsidR="005C2CC7">
        <w:rPr>
          <w:szCs w:val="24"/>
        </w:rPr>
        <w:t>Principal</w:t>
      </w:r>
      <w:r>
        <w:rPr>
          <w:szCs w:val="24"/>
        </w:rPr>
        <w:t xml:space="preserve"> Investigator:</w:t>
      </w:r>
      <w:r>
        <w:rPr>
          <w:szCs w:val="24"/>
        </w:rPr>
        <w:tab/>
      </w:r>
      <w:r w:rsidRPr="000E5FEF">
        <w:rPr>
          <w:snapToGrid/>
          <w:szCs w:val="24"/>
          <w:lang w:eastAsia="zh-CN"/>
        </w:rPr>
        <w:t xml:space="preserve">Study of Dynamics and Network Structure of Biological Systems </w:t>
      </w:r>
      <w:r>
        <w:rPr>
          <w:snapToGrid/>
          <w:szCs w:val="24"/>
          <w:lang w:eastAsia="zh-CN"/>
        </w:rPr>
        <w:tab/>
      </w:r>
      <w:r>
        <w:rPr>
          <w:snapToGrid/>
          <w:szCs w:val="24"/>
          <w:lang w:eastAsia="zh-CN"/>
        </w:rPr>
        <w:tab/>
      </w:r>
      <w:r>
        <w:rPr>
          <w:snapToGrid/>
          <w:szCs w:val="24"/>
          <w:lang w:eastAsia="zh-CN"/>
        </w:rPr>
        <w:tab/>
      </w:r>
      <w:r>
        <w:rPr>
          <w:snapToGrid/>
          <w:szCs w:val="24"/>
          <w:lang w:eastAsia="zh-CN"/>
        </w:rPr>
        <w:tab/>
      </w:r>
      <w:r>
        <w:rPr>
          <w:snapToGrid/>
          <w:szCs w:val="24"/>
          <w:lang w:eastAsia="zh-CN"/>
        </w:rPr>
        <w:tab/>
      </w:r>
      <w:r w:rsidRPr="000E5FEF">
        <w:rPr>
          <w:snapToGrid/>
          <w:szCs w:val="24"/>
          <w:lang w:eastAsia="zh-CN"/>
        </w:rPr>
        <w:t>of Complex Diseases</w:t>
      </w:r>
    </w:p>
    <w:p w:rsidR="00A8225E" w:rsidRPr="00307B8C" w:rsidRDefault="00A8225E" w:rsidP="00A8225E">
      <w:pPr>
        <w:rPr>
          <w:szCs w:val="24"/>
        </w:rPr>
      </w:pPr>
      <w:r>
        <w:rPr>
          <w:szCs w:val="24"/>
        </w:rPr>
        <w:tab/>
      </w:r>
      <w:r>
        <w:rPr>
          <w:szCs w:val="24"/>
        </w:rPr>
        <w:tab/>
      </w:r>
      <w:r>
        <w:rPr>
          <w:szCs w:val="24"/>
        </w:rPr>
        <w:tab/>
      </w:r>
      <w:r>
        <w:rPr>
          <w:szCs w:val="24"/>
        </w:rPr>
        <w:tab/>
      </w:r>
      <w:r w:rsidRPr="000E5FEF">
        <w:rPr>
          <w:snapToGrid/>
          <w:szCs w:val="24"/>
          <w:lang w:eastAsia="zh-CN"/>
        </w:rPr>
        <w:t xml:space="preserve">Science &amp; Technology Commission of Shanghai Municipality, </w:t>
      </w:r>
      <w:r>
        <w:rPr>
          <w:snapToGrid/>
          <w:szCs w:val="24"/>
          <w:lang w:eastAsia="zh-CN"/>
        </w:rPr>
        <w:tab/>
      </w:r>
      <w:r>
        <w:rPr>
          <w:snapToGrid/>
          <w:szCs w:val="24"/>
          <w:lang w:eastAsia="zh-CN"/>
        </w:rPr>
        <w:tab/>
      </w:r>
      <w:r>
        <w:rPr>
          <w:snapToGrid/>
          <w:szCs w:val="24"/>
          <w:lang w:eastAsia="zh-CN"/>
        </w:rPr>
        <w:tab/>
      </w:r>
      <w:r>
        <w:rPr>
          <w:snapToGrid/>
          <w:szCs w:val="24"/>
          <w:lang w:eastAsia="zh-CN"/>
        </w:rPr>
        <w:tab/>
      </w:r>
      <w:r>
        <w:rPr>
          <w:snapToGrid/>
          <w:szCs w:val="24"/>
          <w:lang w:eastAsia="zh-CN"/>
        </w:rPr>
        <w:tab/>
      </w:r>
      <w:r w:rsidRPr="000E5FEF">
        <w:rPr>
          <w:snapToGrid/>
          <w:szCs w:val="24"/>
          <w:lang w:eastAsia="zh-CN"/>
        </w:rPr>
        <w:t>China</w:t>
      </w:r>
    </w:p>
    <w:p w:rsidR="00A8225E" w:rsidRPr="000E5FEF" w:rsidRDefault="00A8225E" w:rsidP="00A8225E">
      <w:pPr>
        <w:rPr>
          <w:snapToGrid/>
          <w:szCs w:val="24"/>
          <w:lang w:eastAsia="zh-CN"/>
        </w:rPr>
      </w:pPr>
      <w:r>
        <w:rPr>
          <w:snapToGrid/>
          <w:szCs w:val="24"/>
          <w:lang w:eastAsia="zh-CN"/>
        </w:rPr>
        <w:tab/>
      </w:r>
      <w:r>
        <w:rPr>
          <w:snapToGrid/>
          <w:szCs w:val="24"/>
          <w:lang w:eastAsia="zh-CN"/>
        </w:rPr>
        <w:tab/>
      </w:r>
      <w:r>
        <w:rPr>
          <w:snapToGrid/>
          <w:szCs w:val="24"/>
          <w:lang w:eastAsia="zh-CN"/>
        </w:rPr>
        <w:tab/>
      </w:r>
      <w:r>
        <w:rPr>
          <w:snapToGrid/>
          <w:szCs w:val="24"/>
          <w:lang w:eastAsia="zh-CN"/>
        </w:rPr>
        <w:tab/>
      </w:r>
      <w:r w:rsidRPr="000E5FEF">
        <w:rPr>
          <w:snapToGrid/>
          <w:szCs w:val="24"/>
          <w:lang w:eastAsia="zh-CN"/>
        </w:rPr>
        <w:t xml:space="preserve">Total Costs: </w:t>
      </w:r>
      <w:r>
        <w:rPr>
          <w:snapToGrid/>
          <w:szCs w:val="24"/>
          <w:lang w:eastAsia="zh-CN"/>
        </w:rPr>
        <w:t>8</w:t>
      </w:r>
      <w:r w:rsidRPr="000E5FEF">
        <w:rPr>
          <w:snapToGrid/>
          <w:szCs w:val="24"/>
          <w:lang w:eastAsia="zh-CN"/>
        </w:rPr>
        <w:t>,</w:t>
      </w:r>
      <w:r>
        <w:rPr>
          <w:snapToGrid/>
          <w:szCs w:val="24"/>
          <w:lang w:eastAsia="zh-CN"/>
        </w:rPr>
        <w:t>0</w:t>
      </w:r>
      <w:r w:rsidRPr="000E5FEF">
        <w:rPr>
          <w:snapToGrid/>
          <w:szCs w:val="24"/>
          <w:lang w:eastAsia="zh-CN"/>
        </w:rPr>
        <w:t>00,000 Yuan</w:t>
      </w:r>
    </w:p>
    <w:p w:rsidR="00A8225E" w:rsidRDefault="00A8225E" w:rsidP="00A8225E">
      <w:pPr>
        <w:rPr>
          <w:snapToGrid/>
          <w:szCs w:val="24"/>
          <w:lang w:eastAsia="zh-CN"/>
        </w:rPr>
      </w:pPr>
      <w:r>
        <w:rPr>
          <w:snapToGrid/>
          <w:szCs w:val="24"/>
          <w:lang w:eastAsia="zh-CN"/>
        </w:rPr>
        <w:tab/>
      </w:r>
      <w:r>
        <w:rPr>
          <w:snapToGrid/>
          <w:szCs w:val="24"/>
          <w:lang w:eastAsia="zh-CN"/>
        </w:rPr>
        <w:tab/>
      </w:r>
      <w:r>
        <w:rPr>
          <w:snapToGrid/>
          <w:szCs w:val="24"/>
          <w:lang w:eastAsia="zh-CN"/>
        </w:rPr>
        <w:tab/>
      </w:r>
      <w:r>
        <w:rPr>
          <w:snapToGrid/>
          <w:szCs w:val="24"/>
          <w:lang w:eastAsia="zh-CN"/>
        </w:rPr>
        <w:tab/>
      </w:r>
      <w:r w:rsidRPr="000E5FEF">
        <w:rPr>
          <w:snapToGrid/>
          <w:szCs w:val="24"/>
          <w:lang w:eastAsia="zh-CN"/>
        </w:rPr>
        <w:t>11/30/04</w:t>
      </w:r>
      <w:r w:rsidR="004A40AF">
        <w:rPr>
          <w:snapToGrid/>
          <w:szCs w:val="24"/>
          <w:lang w:eastAsia="zh-CN"/>
        </w:rPr>
        <w:t xml:space="preserve"> </w:t>
      </w:r>
      <w:r w:rsidRPr="000E5FEF">
        <w:rPr>
          <w:snapToGrid/>
          <w:szCs w:val="24"/>
          <w:lang w:eastAsia="zh-CN"/>
        </w:rPr>
        <w:t>-</w:t>
      </w:r>
      <w:r w:rsidR="004A40AF">
        <w:rPr>
          <w:snapToGrid/>
          <w:szCs w:val="24"/>
          <w:lang w:eastAsia="zh-CN"/>
        </w:rPr>
        <w:t xml:space="preserve"> </w:t>
      </w:r>
      <w:r w:rsidRPr="000E5FEF">
        <w:rPr>
          <w:snapToGrid/>
          <w:szCs w:val="24"/>
          <w:lang w:eastAsia="zh-CN"/>
        </w:rPr>
        <w:t>10/30/07</w:t>
      </w:r>
    </w:p>
    <w:p w:rsidR="00A8225E" w:rsidRDefault="00A8225E" w:rsidP="00A8225E">
      <w:pPr>
        <w:rPr>
          <w:snapToGrid/>
          <w:szCs w:val="24"/>
          <w:lang w:eastAsia="zh-CN"/>
        </w:rPr>
      </w:pPr>
    </w:p>
    <w:p w:rsidR="00A8225E" w:rsidRPr="004217D9" w:rsidRDefault="00A8225E" w:rsidP="00A8225E">
      <w:pPr>
        <w:rPr>
          <w:snapToGrid/>
          <w:szCs w:val="24"/>
          <w:lang w:eastAsia="zh-CN"/>
        </w:rPr>
      </w:pPr>
      <w:r>
        <w:rPr>
          <w:snapToGrid/>
          <w:szCs w:val="24"/>
          <w:lang w:eastAsia="zh-CN"/>
        </w:rPr>
        <w:t xml:space="preserve">Consultant: </w:t>
      </w:r>
      <w:r>
        <w:rPr>
          <w:snapToGrid/>
          <w:szCs w:val="24"/>
          <w:lang w:eastAsia="zh-CN"/>
        </w:rPr>
        <w:tab/>
      </w:r>
      <w:r>
        <w:rPr>
          <w:snapToGrid/>
          <w:szCs w:val="24"/>
          <w:lang w:eastAsia="zh-CN"/>
        </w:rPr>
        <w:tab/>
      </w:r>
      <w:r>
        <w:rPr>
          <w:snapToGrid/>
          <w:szCs w:val="24"/>
          <w:lang w:eastAsia="zh-CN"/>
        </w:rPr>
        <w:tab/>
      </w:r>
      <w:r w:rsidRPr="004217D9">
        <w:rPr>
          <w:snapToGrid/>
          <w:szCs w:val="24"/>
          <w:lang w:eastAsia="zh-CN"/>
        </w:rPr>
        <w:t xml:space="preserve">1R03AR050517-01A2 </w:t>
      </w:r>
    </w:p>
    <w:p w:rsidR="00A8225E" w:rsidRPr="004217D9" w:rsidRDefault="00A8225E" w:rsidP="00A8225E">
      <w:pPr>
        <w:rPr>
          <w:snapToGrid/>
          <w:szCs w:val="24"/>
          <w:lang w:eastAsia="zh-CN"/>
        </w:rPr>
      </w:pPr>
      <w:r w:rsidRPr="004217D9">
        <w:rPr>
          <w:snapToGrid/>
          <w:szCs w:val="24"/>
          <w:lang w:eastAsia="zh-CN"/>
        </w:rPr>
        <w:tab/>
      </w:r>
      <w:r w:rsidRPr="004217D9">
        <w:rPr>
          <w:snapToGrid/>
          <w:szCs w:val="24"/>
          <w:lang w:eastAsia="zh-CN"/>
        </w:rPr>
        <w:tab/>
      </w:r>
      <w:r w:rsidRPr="004217D9">
        <w:rPr>
          <w:snapToGrid/>
          <w:szCs w:val="24"/>
          <w:lang w:eastAsia="zh-CN"/>
        </w:rPr>
        <w:tab/>
      </w:r>
      <w:r w:rsidRPr="004217D9">
        <w:rPr>
          <w:snapToGrid/>
          <w:szCs w:val="24"/>
          <w:lang w:eastAsia="zh-CN"/>
        </w:rPr>
        <w:tab/>
        <w:t>Study of SPARC in scleroderma skin fibroblasts.</w:t>
      </w:r>
    </w:p>
    <w:p w:rsidR="00A8225E" w:rsidRDefault="00A8225E" w:rsidP="00A8225E">
      <w:pPr>
        <w:rPr>
          <w:szCs w:val="24"/>
        </w:rPr>
      </w:pPr>
      <w:r w:rsidRPr="004217D9">
        <w:rPr>
          <w:snapToGrid/>
          <w:szCs w:val="24"/>
          <w:lang w:eastAsia="zh-CN"/>
        </w:rPr>
        <w:tab/>
      </w:r>
      <w:r w:rsidRPr="004217D9">
        <w:rPr>
          <w:snapToGrid/>
          <w:szCs w:val="24"/>
          <w:lang w:eastAsia="zh-CN"/>
        </w:rPr>
        <w:tab/>
      </w:r>
      <w:r w:rsidRPr="004217D9">
        <w:rPr>
          <w:snapToGrid/>
          <w:szCs w:val="24"/>
          <w:lang w:eastAsia="zh-CN"/>
        </w:rPr>
        <w:tab/>
      </w:r>
      <w:r w:rsidRPr="004217D9">
        <w:rPr>
          <w:snapToGrid/>
          <w:szCs w:val="24"/>
          <w:lang w:eastAsia="zh-CN"/>
        </w:rPr>
        <w:tab/>
      </w:r>
      <w:r w:rsidRPr="004217D9">
        <w:rPr>
          <w:szCs w:val="24"/>
        </w:rPr>
        <w:t>National Institute of Health</w:t>
      </w:r>
    </w:p>
    <w:p w:rsidR="00A8225E" w:rsidRPr="004217D9" w:rsidRDefault="00A8225E" w:rsidP="00A8225E">
      <w:pPr>
        <w:rPr>
          <w:snapToGrid/>
          <w:szCs w:val="24"/>
          <w:lang w:eastAsia="zh-CN"/>
        </w:rPr>
      </w:pPr>
      <w:r>
        <w:rPr>
          <w:szCs w:val="24"/>
        </w:rPr>
        <w:tab/>
      </w:r>
      <w:r>
        <w:rPr>
          <w:szCs w:val="24"/>
        </w:rPr>
        <w:tab/>
      </w:r>
      <w:r>
        <w:rPr>
          <w:szCs w:val="24"/>
        </w:rPr>
        <w:tab/>
      </w:r>
      <w:r>
        <w:rPr>
          <w:szCs w:val="24"/>
        </w:rPr>
        <w:tab/>
        <w:t>Total Costs: $223,062</w:t>
      </w:r>
    </w:p>
    <w:p w:rsidR="00A8225E" w:rsidRDefault="00A8225E" w:rsidP="00A8225E">
      <w:pPr>
        <w:rPr>
          <w:snapToGrid/>
          <w:szCs w:val="24"/>
          <w:lang w:eastAsia="zh-CN"/>
        </w:rPr>
      </w:pPr>
      <w:r>
        <w:rPr>
          <w:rFonts w:ascii="Arial" w:hAnsi="Arial" w:cs="Arial"/>
          <w:snapToGrid/>
          <w:sz w:val="20"/>
          <w:lang w:eastAsia="zh-CN"/>
        </w:rPr>
        <w:tab/>
      </w:r>
      <w:r>
        <w:rPr>
          <w:rFonts w:ascii="Arial" w:hAnsi="Arial" w:cs="Arial"/>
          <w:snapToGrid/>
          <w:sz w:val="20"/>
          <w:lang w:eastAsia="zh-CN"/>
        </w:rPr>
        <w:tab/>
      </w:r>
      <w:r>
        <w:rPr>
          <w:rFonts w:ascii="Arial" w:hAnsi="Arial" w:cs="Arial"/>
          <w:snapToGrid/>
          <w:sz w:val="20"/>
          <w:lang w:eastAsia="zh-CN"/>
        </w:rPr>
        <w:tab/>
      </w:r>
      <w:r>
        <w:rPr>
          <w:rFonts w:ascii="Arial" w:hAnsi="Arial" w:cs="Arial"/>
          <w:snapToGrid/>
          <w:sz w:val="20"/>
          <w:lang w:eastAsia="zh-CN"/>
        </w:rPr>
        <w:tab/>
      </w:r>
      <w:r w:rsidRPr="004217D9">
        <w:rPr>
          <w:snapToGrid/>
          <w:szCs w:val="24"/>
          <w:lang w:eastAsia="zh-CN"/>
        </w:rPr>
        <w:t xml:space="preserve">4/1/05 </w:t>
      </w:r>
      <w:r w:rsidR="004A40AF">
        <w:rPr>
          <w:snapToGrid/>
          <w:szCs w:val="24"/>
          <w:lang w:eastAsia="zh-CN"/>
        </w:rPr>
        <w:t>-</w:t>
      </w:r>
      <w:r w:rsidRPr="004217D9">
        <w:rPr>
          <w:snapToGrid/>
          <w:szCs w:val="24"/>
          <w:lang w:eastAsia="zh-CN"/>
        </w:rPr>
        <w:t xml:space="preserve"> 3/31/08 </w:t>
      </w:r>
    </w:p>
    <w:p w:rsidR="00A8225E" w:rsidRDefault="00A8225E" w:rsidP="00A8225E">
      <w:pPr>
        <w:rPr>
          <w:szCs w:val="24"/>
        </w:rPr>
      </w:pPr>
    </w:p>
    <w:p w:rsidR="00A8225E" w:rsidRDefault="00A8225E" w:rsidP="00A8225E">
      <w:pPr>
        <w:rPr>
          <w:szCs w:val="24"/>
        </w:rPr>
      </w:pPr>
      <w:r w:rsidRPr="000E5FEF">
        <w:rPr>
          <w:szCs w:val="24"/>
        </w:rPr>
        <w:t>Co</w:t>
      </w:r>
      <w:r w:rsidR="00396D75">
        <w:rPr>
          <w:szCs w:val="24"/>
        </w:rPr>
        <w:t>-</w:t>
      </w:r>
      <w:r>
        <w:rPr>
          <w:szCs w:val="24"/>
        </w:rPr>
        <w:t>Investigator (10%):</w:t>
      </w:r>
      <w:r>
        <w:rPr>
          <w:szCs w:val="24"/>
        </w:rPr>
        <w:tab/>
      </w:r>
      <w:r w:rsidRPr="000E5FEF">
        <w:rPr>
          <w:szCs w:val="24"/>
        </w:rPr>
        <w:t xml:space="preserve">5P50-AR44888-03 </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Mapping Scleroderma Susceptibility Genes in the Choctaw</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National Institute of Health</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Total Costs: $4,338,583</w:t>
      </w:r>
    </w:p>
    <w:p w:rsidR="00A8225E" w:rsidRPr="00D92D39" w:rsidRDefault="00A8225E" w:rsidP="00A8225E">
      <w:pPr>
        <w:rPr>
          <w:szCs w:val="24"/>
        </w:rPr>
      </w:pPr>
      <w:r>
        <w:rPr>
          <w:szCs w:val="24"/>
        </w:rPr>
        <w:tab/>
      </w:r>
      <w:r>
        <w:rPr>
          <w:szCs w:val="24"/>
        </w:rPr>
        <w:tab/>
      </w:r>
      <w:r>
        <w:rPr>
          <w:szCs w:val="24"/>
        </w:rPr>
        <w:tab/>
      </w:r>
      <w:r>
        <w:rPr>
          <w:szCs w:val="24"/>
        </w:rPr>
        <w:tab/>
      </w:r>
      <w:r w:rsidRPr="000E5FEF">
        <w:rPr>
          <w:szCs w:val="24"/>
        </w:rPr>
        <w:t>09/16/2001</w:t>
      </w:r>
      <w:r w:rsidR="004A40AF">
        <w:rPr>
          <w:szCs w:val="24"/>
        </w:rPr>
        <w:t xml:space="preserve"> </w:t>
      </w:r>
      <w:r w:rsidRPr="000E5FEF">
        <w:rPr>
          <w:szCs w:val="24"/>
        </w:rPr>
        <w:t>- 09/14/2006</w:t>
      </w:r>
    </w:p>
    <w:p w:rsidR="00A8225E" w:rsidRDefault="00A8225E" w:rsidP="00A8225E">
      <w:pPr>
        <w:rPr>
          <w:b/>
          <w:szCs w:val="24"/>
        </w:rPr>
      </w:pPr>
    </w:p>
    <w:p w:rsidR="00A8225E" w:rsidRDefault="00A8225E" w:rsidP="00A8225E">
      <w:pPr>
        <w:rPr>
          <w:szCs w:val="24"/>
        </w:rPr>
      </w:pPr>
      <w:r w:rsidRPr="000E5FEF">
        <w:rPr>
          <w:szCs w:val="24"/>
        </w:rPr>
        <w:t>Co</w:t>
      </w:r>
      <w:r w:rsidR="00396D75">
        <w:rPr>
          <w:szCs w:val="24"/>
        </w:rPr>
        <w:t>-</w:t>
      </w:r>
      <w:r w:rsidRPr="000E5FEF">
        <w:rPr>
          <w:szCs w:val="24"/>
        </w:rPr>
        <w:t>Investigator</w:t>
      </w:r>
      <w:r>
        <w:rPr>
          <w:szCs w:val="24"/>
        </w:rPr>
        <w:t xml:space="preserve"> (15%):</w:t>
      </w:r>
      <w:r>
        <w:rPr>
          <w:szCs w:val="24"/>
        </w:rPr>
        <w:tab/>
      </w:r>
      <w:r w:rsidRPr="000E5FEF">
        <w:rPr>
          <w:szCs w:val="24"/>
        </w:rPr>
        <w:t>U01-HL054481</w:t>
      </w:r>
    </w:p>
    <w:p w:rsidR="00A8225E" w:rsidRDefault="00A8225E" w:rsidP="00A8225E">
      <w:pPr>
        <w:rPr>
          <w:szCs w:val="24"/>
        </w:rPr>
      </w:pPr>
      <w:r>
        <w:rPr>
          <w:szCs w:val="24"/>
        </w:rPr>
        <w:tab/>
      </w:r>
      <w:r>
        <w:rPr>
          <w:szCs w:val="24"/>
        </w:rPr>
        <w:tab/>
      </w:r>
      <w:r>
        <w:rPr>
          <w:szCs w:val="24"/>
        </w:rPr>
        <w:tab/>
      </w:r>
      <w:r>
        <w:rPr>
          <w:szCs w:val="24"/>
        </w:rPr>
        <w:tab/>
      </w:r>
      <w:r w:rsidRPr="000E5FEF">
        <w:rPr>
          <w:szCs w:val="24"/>
        </w:rPr>
        <w:t>Genetic Determinants of</w:t>
      </w:r>
      <w:r>
        <w:rPr>
          <w:szCs w:val="24"/>
        </w:rPr>
        <w:t xml:space="preserve"> High BP in Three Racial Groups </w:t>
      </w:r>
    </w:p>
    <w:p w:rsidR="00A8225E" w:rsidRDefault="00A8225E" w:rsidP="00A8225E">
      <w:pPr>
        <w:rPr>
          <w:szCs w:val="24"/>
        </w:rPr>
      </w:pPr>
      <w:r>
        <w:rPr>
          <w:szCs w:val="24"/>
        </w:rPr>
        <w:t xml:space="preserve">                                                (Network)</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National Institute of Health</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Total Costs: $ 437,846</w:t>
      </w:r>
    </w:p>
    <w:p w:rsidR="00A8225E" w:rsidRDefault="00A8225E" w:rsidP="00A8225E">
      <w:pPr>
        <w:rPr>
          <w:szCs w:val="24"/>
        </w:rPr>
      </w:pPr>
      <w:r>
        <w:rPr>
          <w:szCs w:val="24"/>
        </w:rPr>
        <w:tab/>
      </w:r>
      <w:r>
        <w:rPr>
          <w:szCs w:val="24"/>
        </w:rPr>
        <w:tab/>
      </w:r>
      <w:r>
        <w:rPr>
          <w:szCs w:val="24"/>
        </w:rPr>
        <w:tab/>
      </w:r>
      <w:r>
        <w:rPr>
          <w:szCs w:val="24"/>
        </w:rPr>
        <w:tab/>
      </w:r>
      <w:r w:rsidRPr="000E5FEF">
        <w:rPr>
          <w:szCs w:val="24"/>
        </w:rPr>
        <w:t xml:space="preserve">09/05/1995 </w:t>
      </w:r>
      <w:r w:rsidR="004A40AF">
        <w:rPr>
          <w:szCs w:val="24"/>
        </w:rPr>
        <w:t>-</w:t>
      </w:r>
      <w:r w:rsidRPr="000E5FEF">
        <w:rPr>
          <w:szCs w:val="24"/>
        </w:rPr>
        <w:t xml:space="preserve"> 06/30/2005</w:t>
      </w:r>
    </w:p>
    <w:p w:rsidR="00A8225E" w:rsidRDefault="00A8225E" w:rsidP="00A8225E">
      <w:pPr>
        <w:rPr>
          <w:szCs w:val="24"/>
        </w:rPr>
      </w:pPr>
    </w:p>
    <w:p w:rsidR="00A8225E" w:rsidRDefault="00A8225E" w:rsidP="00A8225E">
      <w:pPr>
        <w:rPr>
          <w:szCs w:val="24"/>
        </w:rPr>
      </w:pPr>
      <w:r w:rsidRPr="000E5FEF">
        <w:rPr>
          <w:szCs w:val="24"/>
        </w:rPr>
        <w:t>Co</w:t>
      </w:r>
      <w:r w:rsidR="00396D75">
        <w:rPr>
          <w:szCs w:val="24"/>
        </w:rPr>
        <w:t>-</w:t>
      </w:r>
      <w:r w:rsidRPr="000E5FEF">
        <w:rPr>
          <w:szCs w:val="24"/>
        </w:rPr>
        <w:t>Investigator</w:t>
      </w:r>
      <w:r>
        <w:rPr>
          <w:szCs w:val="24"/>
        </w:rPr>
        <w:t xml:space="preserve"> (5%):</w:t>
      </w:r>
      <w:r>
        <w:rPr>
          <w:szCs w:val="24"/>
        </w:rPr>
        <w:tab/>
      </w:r>
      <w:r>
        <w:rPr>
          <w:szCs w:val="24"/>
        </w:rPr>
        <w:tab/>
        <w:t>5 R01 HL069125-03</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 xml:space="preserve">Gene-Environment Interactions and Stroke Susceptibility.  </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National Institute of Health</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Total Costs $422,749</w:t>
      </w:r>
    </w:p>
    <w:p w:rsidR="00A8225E" w:rsidRPr="00867845" w:rsidRDefault="00A8225E" w:rsidP="00A8225E">
      <w:pPr>
        <w:rPr>
          <w:szCs w:val="24"/>
        </w:rPr>
      </w:pPr>
      <w:r>
        <w:rPr>
          <w:szCs w:val="24"/>
        </w:rPr>
        <w:tab/>
      </w:r>
      <w:r>
        <w:rPr>
          <w:szCs w:val="24"/>
        </w:rPr>
        <w:tab/>
      </w:r>
      <w:r>
        <w:rPr>
          <w:szCs w:val="24"/>
        </w:rPr>
        <w:tab/>
      </w:r>
      <w:r>
        <w:rPr>
          <w:szCs w:val="24"/>
        </w:rPr>
        <w:tab/>
      </w:r>
      <w:r w:rsidRPr="000E5FEF">
        <w:rPr>
          <w:szCs w:val="24"/>
        </w:rPr>
        <w:t xml:space="preserve">09/30/2001 </w:t>
      </w:r>
      <w:r w:rsidR="004A40AF">
        <w:rPr>
          <w:szCs w:val="24"/>
        </w:rPr>
        <w:t>-</w:t>
      </w:r>
      <w:r w:rsidRPr="000E5FEF">
        <w:rPr>
          <w:szCs w:val="24"/>
        </w:rPr>
        <w:t xml:space="preserve"> 09/29/2005</w:t>
      </w:r>
    </w:p>
    <w:p w:rsidR="00A8225E" w:rsidRDefault="00A8225E" w:rsidP="00A8225E">
      <w:pPr>
        <w:rPr>
          <w:b/>
          <w:bCs/>
          <w:szCs w:val="24"/>
        </w:rPr>
      </w:pPr>
    </w:p>
    <w:p w:rsidR="00A8225E" w:rsidRPr="000E5FEF" w:rsidRDefault="005C2CC7" w:rsidP="00A8225E">
      <w:pPr>
        <w:rPr>
          <w:szCs w:val="24"/>
        </w:rPr>
      </w:pPr>
      <w:r>
        <w:rPr>
          <w:szCs w:val="24"/>
        </w:rPr>
        <w:t>Principal</w:t>
      </w:r>
      <w:r w:rsidR="00A8225E">
        <w:rPr>
          <w:szCs w:val="24"/>
        </w:rPr>
        <w:t xml:space="preserve"> Investigator</w:t>
      </w:r>
      <w:r w:rsidR="00A8225E" w:rsidRPr="000E5FEF">
        <w:rPr>
          <w:szCs w:val="24"/>
        </w:rPr>
        <w:t xml:space="preserve"> of subcontract to UT-SPH</w:t>
      </w:r>
      <w:r w:rsidR="00A8225E">
        <w:rPr>
          <w:szCs w:val="24"/>
        </w:rPr>
        <w:t xml:space="preserve"> (50%):</w:t>
      </w:r>
    </w:p>
    <w:p w:rsidR="00A8225E" w:rsidRPr="0047213D" w:rsidRDefault="00A8225E" w:rsidP="00A8225E">
      <w:pPr>
        <w:rPr>
          <w:b/>
          <w:bCs/>
          <w:szCs w:val="24"/>
        </w:rPr>
      </w:pPr>
      <w:r>
        <w:tab/>
      </w:r>
      <w:r>
        <w:tab/>
      </w:r>
      <w:r>
        <w:tab/>
      </w:r>
      <w:r>
        <w:tab/>
      </w:r>
      <w:r w:rsidRPr="0047213D">
        <w:t>NIH R01 GM5651-03</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Statistical Models in Population and Quantitative Genetics</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National Institute of Health</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Total Cost: $423,791</w:t>
      </w:r>
    </w:p>
    <w:p w:rsidR="00A8225E" w:rsidRDefault="00A8225E" w:rsidP="00A8225E">
      <w:pPr>
        <w:rPr>
          <w:szCs w:val="24"/>
        </w:rPr>
      </w:pPr>
      <w:r>
        <w:rPr>
          <w:szCs w:val="24"/>
        </w:rPr>
        <w:tab/>
      </w:r>
      <w:r>
        <w:rPr>
          <w:szCs w:val="24"/>
        </w:rPr>
        <w:tab/>
      </w:r>
      <w:r>
        <w:rPr>
          <w:szCs w:val="24"/>
        </w:rPr>
        <w:tab/>
      </w:r>
      <w:r>
        <w:rPr>
          <w:szCs w:val="24"/>
        </w:rPr>
        <w:tab/>
      </w:r>
      <w:r w:rsidRPr="000E5FEF">
        <w:rPr>
          <w:szCs w:val="24"/>
        </w:rPr>
        <w:t>01/01/1997</w:t>
      </w:r>
      <w:r w:rsidR="004A40AF">
        <w:rPr>
          <w:szCs w:val="24"/>
        </w:rPr>
        <w:t xml:space="preserve"> </w:t>
      </w:r>
      <w:r w:rsidRPr="000E5FEF">
        <w:rPr>
          <w:szCs w:val="24"/>
        </w:rPr>
        <w:t>- 12/31/2001</w:t>
      </w:r>
    </w:p>
    <w:p w:rsidR="00A8225E" w:rsidRPr="000E5FEF" w:rsidRDefault="00A8225E" w:rsidP="00A8225E">
      <w:pPr>
        <w:rPr>
          <w:szCs w:val="24"/>
        </w:rPr>
      </w:pPr>
    </w:p>
    <w:p w:rsidR="00A8225E" w:rsidRDefault="005C2CC7" w:rsidP="00A8225E">
      <w:pPr>
        <w:rPr>
          <w:szCs w:val="24"/>
        </w:rPr>
      </w:pPr>
      <w:r>
        <w:rPr>
          <w:szCs w:val="24"/>
        </w:rPr>
        <w:t>Principal</w:t>
      </w:r>
      <w:r w:rsidR="00A8225E">
        <w:rPr>
          <w:szCs w:val="24"/>
        </w:rPr>
        <w:t xml:space="preserve"> Investigator</w:t>
      </w:r>
      <w:r w:rsidR="00A8225E" w:rsidRPr="000E5FEF">
        <w:rPr>
          <w:szCs w:val="24"/>
        </w:rPr>
        <w:t xml:space="preserve"> of subcontract to UT-SPH</w:t>
      </w:r>
      <w:r w:rsidR="00A8225E">
        <w:rPr>
          <w:szCs w:val="24"/>
        </w:rPr>
        <w:t xml:space="preserve"> (15%):</w:t>
      </w:r>
    </w:p>
    <w:p w:rsidR="00A8225E" w:rsidRPr="0047213D" w:rsidRDefault="00A8225E" w:rsidP="00A8225E">
      <w:pPr>
        <w:rPr>
          <w:szCs w:val="24"/>
        </w:rPr>
      </w:pPr>
      <w:r>
        <w:tab/>
      </w:r>
      <w:r>
        <w:tab/>
      </w:r>
      <w:r>
        <w:tab/>
      </w:r>
      <w:r>
        <w:tab/>
      </w:r>
      <w:r w:rsidRPr="0047213D">
        <w:t>NIH ES09912</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Linkage and Linkage disequilibrium for Quantitative Traits</w:t>
      </w:r>
    </w:p>
    <w:p w:rsidR="00A8225E" w:rsidRPr="000E5FEF" w:rsidRDefault="00A8225E" w:rsidP="00A8225E">
      <w:pPr>
        <w:rPr>
          <w:szCs w:val="24"/>
        </w:rPr>
      </w:pPr>
      <w:r>
        <w:rPr>
          <w:szCs w:val="24"/>
        </w:rPr>
        <w:lastRenderedPageBreak/>
        <w:tab/>
      </w:r>
      <w:r>
        <w:rPr>
          <w:szCs w:val="24"/>
        </w:rPr>
        <w:tab/>
      </w:r>
      <w:r>
        <w:rPr>
          <w:szCs w:val="24"/>
        </w:rPr>
        <w:tab/>
      </w:r>
      <w:r>
        <w:rPr>
          <w:szCs w:val="24"/>
        </w:rPr>
        <w:tab/>
      </w:r>
      <w:r w:rsidRPr="000E5FEF">
        <w:rPr>
          <w:szCs w:val="24"/>
        </w:rPr>
        <w:t>National Institute of Health</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Total Cost: $1,267,766</w:t>
      </w:r>
    </w:p>
    <w:p w:rsidR="00A8225E" w:rsidRDefault="00A8225E" w:rsidP="00A8225E">
      <w:pPr>
        <w:rPr>
          <w:szCs w:val="24"/>
        </w:rPr>
      </w:pPr>
      <w:r>
        <w:rPr>
          <w:szCs w:val="24"/>
        </w:rPr>
        <w:tab/>
      </w:r>
      <w:r>
        <w:rPr>
          <w:szCs w:val="24"/>
        </w:rPr>
        <w:tab/>
      </w:r>
      <w:r>
        <w:rPr>
          <w:szCs w:val="24"/>
        </w:rPr>
        <w:tab/>
      </w:r>
      <w:r>
        <w:rPr>
          <w:szCs w:val="24"/>
        </w:rPr>
        <w:tab/>
      </w:r>
      <w:r w:rsidRPr="000E5FEF">
        <w:rPr>
          <w:szCs w:val="24"/>
        </w:rPr>
        <w:t>01/01/1999</w:t>
      </w:r>
      <w:r w:rsidR="004A40AF">
        <w:rPr>
          <w:szCs w:val="24"/>
        </w:rPr>
        <w:t xml:space="preserve"> </w:t>
      </w:r>
      <w:r w:rsidRPr="000E5FEF">
        <w:rPr>
          <w:szCs w:val="24"/>
        </w:rPr>
        <w:t>-</w:t>
      </w:r>
      <w:r w:rsidR="004A40AF">
        <w:rPr>
          <w:szCs w:val="24"/>
        </w:rPr>
        <w:t xml:space="preserve"> </w:t>
      </w:r>
      <w:r w:rsidRPr="000E5FEF">
        <w:rPr>
          <w:szCs w:val="24"/>
        </w:rPr>
        <w:t>12/31/2001</w:t>
      </w:r>
    </w:p>
    <w:p w:rsidR="00A8225E" w:rsidRPr="000E5FEF" w:rsidRDefault="00A8225E" w:rsidP="00A8225E">
      <w:pPr>
        <w:rPr>
          <w:szCs w:val="24"/>
        </w:rPr>
      </w:pPr>
    </w:p>
    <w:p w:rsidR="00A8225E" w:rsidRPr="0047213D" w:rsidRDefault="00A8225E" w:rsidP="00A8225E">
      <w:pPr>
        <w:rPr>
          <w:szCs w:val="24"/>
        </w:rPr>
      </w:pPr>
      <w:r w:rsidRPr="000E5FEF">
        <w:rPr>
          <w:szCs w:val="24"/>
        </w:rPr>
        <w:t>Co-Investigator</w:t>
      </w:r>
      <w:r>
        <w:rPr>
          <w:szCs w:val="24"/>
        </w:rPr>
        <w:t xml:space="preserve"> (20%):</w:t>
      </w:r>
      <w:r>
        <w:rPr>
          <w:szCs w:val="24"/>
        </w:rPr>
        <w:tab/>
      </w:r>
      <w:r w:rsidRPr="0047213D">
        <w:t xml:space="preserve">NIH HG0 1833-02 A1  </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Construction and Application of a U. S. Admixture Map</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National Institute of Health</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Co-Investigator</w:t>
      </w:r>
      <w:r>
        <w:rPr>
          <w:szCs w:val="24"/>
        </w:rPr>
        <w:t xml:space="preserve"> (20%)</w:t>
      </w:r>
    </w:p>
    <w:p w:rsidR="00A8225E" w:rsidRPr="000E5FEF" w:rsidRDefault="00A8225E" w:rsidP="00A8225E">
      <w:pPr>
        <w:rPr>
          <w:szCs w:val="24"/>
        </w:rPr>
      </w:pPr>
      <w:r>
        <w:rPr>
          <w:szCs w:val="24"/>
        </w:rPr>
        <w:tab/>
      </w:r>
      <w:r>
        <w:rPr>
          <w:szCs w:val="24"/>
        </w:rPr>
        <w:tab/>
      </w:r>
      <w:r>
        <w:rPr>
          <w:szCs w:val="24"/>
        </w:rPr>
        <w:tab/>
      </w:r>
      <w:r>
        <w:rPr>
          <w:szCs w:val="24"/>
        </w:rPr>
        <w:tab/>
      </w:r>
      <w:r w:rsidRPr="000E5FEF">
        <w:rPr>
          <w:szCs w:val="24"/>
        </w:rPr>
        <w:t>Total Cost: $482,961</w:t>
      </w:r>
    </w:p>
    <w:p w:rsidR="00E80067" w:rsidRPr="00014BD7" w:rsidRDefault="00A8225E" w:rsidP="00A8225E">
      <w:pPr>
        <w:rPr>
          <w:szCs w:val="24"/>
        </w:rPr>
      </w:pPr>
      <w:r>
        <w:rPr>
          <w:szCs w:val="24"/>
        </w:rPr>
        <w:tab/>
      </w:r>
      <w:r>
        <w:rPr>
          <w:szCs w:val="24"/>
        </w:rPr>
        <w:tab/>
      </w:r>
      <w:r>
        <w:rPr>
          <w:szCs w:val="24"/>
        </w:rPr>
        <w:tab/>
      </w:r>
      <w:r>
        <w:rPr>
          <w:szCs w:val="24"/>
        </w:rPr>
        <w:tab/>
      </w:r>
      <w:r w:rsidRPr="000E5FEF">
        <w:rPr>
          <w:szCs w:val="24"/>
        </w:rPr>
        <w:t xml:space="preserve">09/24/1999 </w:t>
      </w:r>
      <w:r w:rsidR="004A40AF">
        <w:rPr>
          <w:szCs w:val="24"/>
        </w:rPr>
        <w:t>-</w:t>
      </w:r>
      <w:r w:rsidRPr="000E5FEF">
        <w:rPr>
          <w:szCs w:val="24"/>
        </w:rPr>
        <w:t xml:space="preserve"> 05/31/2002</w:t>
      </w:r>
    </w:p>
    <w:p w:rsidR="00E80067" w:rsidRDefault="00E80067" w:rsidP="003E36C7"/>
    <w:p w:rsidR="00544DE7" w:rsidRPr="000E5FEF" w:rsidRDefault="00544DE7" w:rsidP="00544DE7">
      <w:pPr>
        <w:rPr>
          <w:b/>
          <w:bCs/>
          <w:szCs w:val="24"/>
        </w:rPr>
      </w:pPr>
      <w:r w:rsidRPr="000E5FEF">
        <w:rPr>
          <w:b/>
          <w:bCs/>
          <w:szCs w:val="24"/>
        </w:rPr>
        <w:t>AC</w:t>
      </w:r>
      <w:r>
        <w:rPr>
          <w:b/>
          <w:bCs/>
          <w:szCs w:val="24"/>
        </w:rPr>
        <w:t>A</w:t>
      </w:r>
      <w:r w:rsidRPr="000E5FEF">
        <w:rPr>
          <w:b/>
          <w:bCs/>
          <w:szCs w:val="24"/>
        </w:rPr>
        <w:t>DEMIC ACTIVITIES</w:t>
      </w:r>
    </w:p>
    <w:p w:rsidR="00544DE7" w:rsidRPr="000E5FEF" w:rsidRDefault="00544DE7" w:rsidP="00544DE7">
      <w:pPr>
        <w:rPr>
          <w:szCs w:val="24"/>
        </w:rPr>
      </w:pPr>
    </w:p>
    <w:p w:rsidR="00544DE7" w:rsidRDefault="00544DE7" w:rsidP="00544DE7">
      <w:pPr>
        <w:rPr>
          <w:b/>
          <w:bCs/>
          <w:szCs w:val="24"/>
        </w:rPr>
      </w:pPr>
      <w:r w:rsidRPr="000E5FEF">
        <w:rPr>
          <w:b/>
          <w:bCs/>
          <w:szCs w:val="24"/>
        </w:rPr>
        <w:t>COURSES TAUGHT</w:t>
      </w:r>
    </w:p>
    <w:p w:rsidR="007421BD" w:rsidRDefault="007421BD" w:rsidP="00544DE7">
      <w:pPr>
        <w:rPr>
          <w:b/>
          <w:bCs/>
          <w:szCs w:val="24"/>
        </w:rPr>
      </w:pPr>
    </w:p>
    <w:p w:rsidR="00F15FB4" w:rsidRPr="00F15FB4" w:rsidRDefault="00F15FB4" w:rsidP="00F15FB4">
      <w:pPr>
        <w:rPr>
          <w:bCs/>
          <w:szCs w:val="24"/>
        </w:rPr>
      </w:pPr>
      <w:r>
        <w:rPr>
          <w:bCs/>
          <w:szCs w:val="24"/>
        </w:rPr>
        <w:t>2014 Fall</w:t>
      </w:r>
      <w:r>
        <w:rPr>
          <w:bCs/>
          <w:szCs w:val="24"/>
        </w:rPr>
        <w:tab/>
      </w:r>
      <w:r w:rsidRPr="00F15FB4">
        <w:rPr>
          <w:bCs/>
          <w:szCs w:val="24"/>
        </w:rPr>
        <w:t xml:space="preserve">Introduction to Genomics and Bioinformatics, PH1980L, GS110032 (Course </w:t>
      </w:r>
    </w:p>
    <w:p w:rsidR="00F15FB4" w:rsidRPr="00F15FB4" w:rsidRDefault="00F15FB4" w:rsidP="00F15FB4">
      <w:pPr>
        <w:rPr>
          <w:bCs/>
          <w:szCs w:val="24"/>
        </w:rPr>
      </w:pPr>
      <w:r w:rsidRPr="00F15FB4">
        <w:rPr>
          <w:bCs/>
          <w:szCs w:val="24"/>
        </w:rPr>
        <w:t xml:space="preserve">                        organizer and Lead Instructor)</w:t>
      </w:r>
    </w:p>
    <w:p w:rsidR="0071017C" w:rsidRDefault="00F15FB4" w:rsidP="00F15FB4">
      <w:pPr>
        <w:rPr>
          <w:bCs/>
          <w:szCs w:val="24"/>
        </w:rPr>
      </w:pPr>
      <w:r w:rsidRPr="00F15FB4">
        <w:rPr>
          <w:bCs/>
          <w:szCs w:val="24"/>
        </w:rPr>
        <w:tab/>
      </w:r>
      <w:r w:rsidRPr="00F15FB4">
        <w:rPr>
          <w:bCs/>
          <w:szCs w:val="24"/>
        </w:rPr>
        <w:tab/>
        <w:t>Statistical Genetics, PH1986L, GS110072 (Lecturer)</w:t>
      </w:r>
      <w:r>
        <w:rPr>
          <w:bCs/>
          <w:szCs w:val="24"/>
        </w:rPr>
        <w:t xml:space="preserve">. </w:t>
      </w:r>
    </w:p>
    <w:p w:rsidR="00F15FB4" w:rsidRDefault="00F15FB4" w:rsidP="00F15FB4">
      <w:pPr>
        <w:rPr>
          <w:bCs/>
          <w:szCs w:val="24"/>
        </w:rPr>
      </w:pPr>
      <w:r>
        <w:rPr>
          <w:bCs/>
          <w:szCs w:val="24"/>
        </w:rPr>
        <w:tab/>
      </w:r>
      <w:r>
        <w:rPr>
          <w:bCs/>
          <w:szCs w:val="24"/>
        </w:rPr>
        <w:tab/>
      </w:r>
      <w:r w:rsidRPr="00F15FB4">
        <w:rPr>
          <w:bCs/>
          <w:szCs w:val="24"/>
        </w:rPr>
        <w:t xml:space="preserve">Individual Studies </w:t>
      </w:r>
      <w:r>
        <w:rPr>
          <w:bCs/>
          <w:szCs w:val="24"/>
        </w:rPr>
        <w:t>in Biostatistics, PH 1999-110 (</w:t>
      </w:r>
      <w:r w:rsidR="00B10A71">
        <w:rPr>
          <w:bCs/>
          <w:szCs w:val="24"/>
        </w:rPr>
        <w:t>2</w:t>
      </w:r>
      <w:r w:rsidRPr="00F15FB4">
        <w:rPr>
          <w:bCs/>
          <w:szCs w:val="24"/>
        </w:rPr>
        <w:t>)</w:t>
      </w:r>
    </w:p>
    <w:p w:rsidR="00B10A71" w:rsidRPr="00B10A71" w:rsidRDefault="00B10A71" w:rsidP="00B10A71">
      <w:pPr>
        <w:rPr>
          <w:bCs/>
          <w:szCs w:val="24"/>
        </w:rPr>
      </w:pPr>
      <w:r>
        <w:rPr>
          <w:bCs/>
          <w:szCs w:val="24"/>
        </w:rPr>
        <w:tab/>
      </w:r>
      <w:r>
        <w:rPr>
          <w:bCs/>
          <w:szCs w:val="24"/>
        </w:rPr>
        <w:tab/>
        <w:t>Thesis Research, PH 9998-304 (2</w:t>
      </w:r>
      <w:r w:rsidRPr="00B10A71">
        <w:rPr>
          <w:bCs/>
          <w:szCs w:val="24"/>
        </w:rPr>
        <w:t>)</w:t>
      </w:r>
    </w:p>
    <w:p w:rsidR="00B10A71" w:rsidRDefault="00B10A71" w:rsidP="00B10A71">
      <w:pPr>
        <w:rPr>
          <w:bCs/>
          <w:szCs w:val="24"/>
        </w:rPr>
      </w:pPr>
      <w:r w:rsidRPr="00B10A71">
        <w:rPr>
          <w:bCs/>
          <w:szCs w:val="24"/>
        </w:rPr>
        <w:tab/>
      </w:r>
      <w:r w:rsidRPr="00B10A71">
        <w:rPr>
          <w:bCs/>
          <w:szCs w:val="24"/>
        </w:rPr>
        <w:tab/>
        <w:t>Diss</w:t>
      </w:r>
      <w:r>
        <w:rPr>
          <w:bCs/>
          <w:szCs w:val="24"/>
        </w:rPr>
        <w:t>ertation Research, PH9999-413 (4</w:t>
      </w:r>
      <w:r w:rsidRPr="00B10A71">
        <w:rPr>
          <w:bCs/>
          <w:szCs w:val="24"/>
        </w:rPr>
        <w:t>)</w:t>
      </w:r>
    </w:p>
    <w:p w:rsidR="00B10A71" w:rsidRDefault="00B10A71" w:rsidP="00B10A71">
      <w:pPr>
        <w:rPr>
          <w:bCs/>
          <w:szCs w:val="24"/>
        </w:rPr>
      </w:pPr>
      <w:r>
        <w:rPr>
          <w:bCs/>
          <w:szCs w:val="24"/>
        </w:rPr>
        <w:tab/>
      </w:r>
      <w:r>
        <w:rPr>
          <w:bCs/>
          <w:szCs w:val="24"/>
        </w:rPr>
        <w:tab/>
      </w:r>
      <w:r w:rsidRPr="00B10A71">
        <w:rPr>
          <w:bCs/>
          <w:szCs w:val="24"/>
        </w:rPr>
        <w:t>Practicum (Practicum), PH 9997-170 (1)</w:t>
      </w:r>
    </w:p>
    <w:p w:rsidR="00F15FB4" w:rsidRPr="0071017C" w:rsidRDefault="00F15FB4" w:rsidP="00F15FB4">
      <w:pPr>
        <w:rPr>
          <w:bCs/>
          <w:szCs w:val="24"/>
        </w:rPr>
      </w:pPr>
    </w:p>
    <w:p w:rsidR="00F15FB4" w:rsidRDefault="007B6535" w:rsidP="007B6535">
      <w:pPr>
        <w:rPr>
          <w:bCs/>
          <w:szCs w:val="24"/>
        </w:rPr>
      </w:pPr>
      <w:r>
        <w:rPr>
          <w:bCs/>
          <w:szCs w:val="24"/>
        </w:rPr>
        <w:t xml:space="preserve">        </w:t>
      </w:r>
      <w:r w:rsidR="00F15FB4">
        <w:rPr>
          <w:bCs/>
          <w:szCs w:val="24"/>
        </w:rPr>
        <w:t>Spring</w:t>
      </w:r>
      <w:r w:rsidR="00F15FB4">
        <w:rPr>
          <w:bCs/>
          <w:szCs w:val="24"/>
        </w:rPr>
        <w:tab/>
      </w:r>
      <w:r w:rsidR="00F15FB4" w:rsidRPr="00F15FB4">
        <w:rPr>
          <w:bCs/>
          <w:szCs w:val="24"/>
        </w:rPr>
        <w:t>Population Genetics, PH1984L, GS110042 (Lecturer)</w:t>
      </w:r>
    </w:p>
    <w:p w:rsidR="00F15FB4" w:rsidRDefault="00F15FB4" w:rsidP="002A1B11">
      <w:pPr>
        <w:rPr>
          <w:bCs/>
          <w:szCs w:val="24"/>
        </w:rPr>
      </w:pPr>
      <w:r>
        <w:rPr>
          <w:bCs/>
          <w:szCs w:val="24"/>
        </w:rPr>
        <w:tab/>
      </w:r>
      <w:r>
        <w:rPr>
          <w:bCs/>
          <w:szCs w:val="24"/>
        </w:rPr>
        <w:tab/>
      </w:r>
      <w:r w:rsidRPr="00F15FB4">
        <w:rPr>
          <w:bCs/>
          <w:szCs w:val="24"/>
        </w:rPr>
        <w:t>Individual Studies in Biostatistics, PH 1999-110</w:t>
      </w:r>
      <w:r>
        <w:rPr>
          <w:bCs/>
          <w:szCs w:val="24"/>
        </w:rPr>
        <w:t xml:space="preserve"> (5)</w:t>
      </w:r>
    </w:p>
    <w:p w:rsidR="00F15FB4" w:rsidRDefault="00F15FB4" w:rsidP="002A1B11">
      <w:pPr>
        <w:rPr>
          <w:bCs/>
          <w:szCs w:val="24"/>
        </w:rPr>
      </w:pPr>
      <w:r>
        <w:rPr>
          <w:bCs/>
          <w:szCs w:val="24"/>
        </w:rPr>
        <w:tab/>
      </w:r>
      <w:r>
        <w:rPr>
          <w:bCs/>
          <w:szCs w:val="24"/>
        </w:rPr>
        <w:tab/>
      </w:r>
      <w:r w:rsidRPr="00F15FB4">
        <w:rPr>
          <w:bCs/>
          <w:szCs w:val="24"/>
        </w:rPr>
        <w:t>Diss</w:t>
      </w:r>
      <w:r>
        <w:rPr>
          <w:bCs/>
          <w:szCs w:val="24"/>
        </w:rPr>
        <w:t>ertation Research, PH9999-413 (4</w:t>
      </w:r>
      <w:r w:rsidRPr="00F15FB4">
        <w:rPr>
          <w:bCs/>
          <w:szCs w:val="24"/>
        </w:rPr>
        <w:t>)</w:t>
      </w:r>
    </w:p>
    <w:p w:rsidR="00B10A71" w:rsidRDefault="00B10A71" w:rsidP="002A1B11">
      <w:pPr>
        <w:rPr>
          <w:bCs/>
          <w:szCs w:val="24"/>
        </w:rPr>
      </w:pPr>
    </w:p>
    <w:p w:rsidR="00B10A71" w:rsidRPr="00B10A71" w:rsidRDefault="007B6535" w:rsidP="00B10A71">
      <w:pPr>
        <w:rPr>
          <w:bCs/>
          <w:szCs w:val="24"/>
        </w:rPr>
      </w:pPr>
      <w:r>
        <w:rPr>
          <w:bCs/>
          <w:szCs w:val="24"/>
        </w:rPr>
        <w:t xml:space="preserve">       </w:t>
      </w:r>
      <w:r w:rsidR="00B10A71">
        <w:rPr>
          <w:bCs/>
          <w:szCs w:val="24"/>
        </w:rPr>
        <w:t xml:space="preserve">Summer  </w:t>
      </w:r>
      <w:r>
        <w:rPr>
          <w:bCs/>
          <w:szCs w:val="24"/>
        </w:rPr>
        <w:t xml:space="preserve"> I</w:t>
      </w:r>
      <w:r w:rsidR="00B10A71" w:rsidRPr="00B10A71">
        <w:rPr>
          <w:bCs/>
          <w:szCs w:val="24"/>
        </w:rPr>
        <w:t>ndividual Studies in Biostatistics, PH 1999-110 (1)</w:t>
      </w:r>
    </w:p>
    <w:p w:rsidR="00B10A71" w:rsidRPr="00B10A71" w:rsidRDefault="00B10A71" w:rsidP="00B10A71">
      <w:pPr>
        <w:rPr>
          <w:bCs/>
          <w:szCs w:val="24"/>
        </w:rPr>
      </w:pPr>
      <w:r w:rsidRPr="00B10A71">
        <w:rPr>
          <w:bCs/>
          <w:szCs w:val="24"/>
        </w:rPr>
        <w:tab/>
      </w:r>
      <w:r w:rsidRPr="00B10A71">
        <w:rPr>
          <w:bCs/>
          <w:szCs w:val="24"/>
        </w:rPr>
        <w:tab/>
        <w:t>Dissertation Research, PH9999-413 (2)</w:t>
      </w:r>
    </w:p>
    <w:p w:rsidR="00F15FB4" w:rsidRDefault="00B10A71" w:rsidP="00B10A71">
      <w:pPr>
        <w:ind w:left="720" w:firstLine="720"/>
        <w:rPr>
          <w:bCs/>
          <w:szCs w:val="24"/>
        </w:rPr>
      </w:pPr>
      <w:r>
        <w:rPr>
          <w:bCs/>
          <w:szCs w:val="24"/>
        </w:rPr>
        <w:t>Practicum (Practicum),</w:t>
      </w:r>
      <w:r w:rsidRPr="00B10A71">
        <w:rPr>
          <w:bCs/>
          <w:szCs w:val="24"/>
        </w:rPr>
        <w:t xml:space="preserve"> PH 9997-170</w:t>
      </w:r>
      <w:r>
        <w:rPr>
          <w:bCs/>
          <w:szCs w:val="24"/>
        </w:rPr>
        <w:t xml:space="preserve"> (1)</w:t>
      </w:r>
    </w:p>
    <w:p w:rsidR="00B10A71" w:rsidRDefault="00B10A71" w:rsidP="00B10A71">
      <w:pPr>
        <w:ind w:left="720" w:firstLine="720"/>
        <w:rPr>
          <w:bCs/>
          <w:szCs w:val="24"/>
        </w:rPr>
      </w:pPr>
    </w:p>
    <w:p w:rsidR="00F15FB4" w:rsidRPr="00F15FB4" w:rsidRDefault="00F15FB4" w:rsidP="00F15FB4">
      <w:pPr>
        <w:rPr>
          <w:bCs/>
          <w:szCs w:val="24"/>
        </w:rPr>
      </w:pPr>
      <w:r>
        <w:rPr>
          <w:bCs/>
          <w:szCs w:val="24"/>
        </w:rPr>
        <w:t>2013 Fall</w:t>
      </w:r>
      <w:r>
        <w:rPr>
          <w:bCs/>
          <w:szCs w:val="24"/>
        </w:rPr>
        <w:tab/>
      </w:r>
      <w:r w:rsidRPr="00F15FB4">
        <w:rPr>
          <w:bCs/>
          <w:szCs w:val="24"/>
        </w:rPr>
        <w:t xml:space="preserve">Introduction to Genomics and Bioinformatics, PH1980L, GS110032 (Course </w:t>
      </w:r>
    </w:p>
    <w:p w:rsidR="00F15FB4" w:rsidRPr="00F15FB4" w:rsidRDefault="00F15FB4" w:rsidP="00F15FB4">
      <w:pPr>
        <w:rPr>
          <w:bCs/>
          <w:szCs w:val="24"/>
        </w:rPr>
      </w:pPr>
      <w:r w:rsidRPr="00F15FB4">
        <w:rPr>
          <w:bCs/>
          <w:szCs w:val="24"/>
        </w:rPr>
        <w:t xml:space="preserve">                        organizer and Lead Instructor)</w:t>
      </w:r>
    </w:p>
    <w:p w:rsidR="00F15FB4" w:rsidRDefault="00F15FB4" w:rsidP="00F15FB4">
      <w:pPr>
        <w:rPr>
          <w:bCs/>
          <w:szCs w:val="24"/>
        </w:rPr>
      </w:pPr>
      <w:r w:rsidRPr="00F15FB4">
        <w:rPr>
          <w:bCs/>
          <w:szCs w:val="24"/>
        </w:rPr>
        <w:tab/>
      </w:r>
      <w:r w:rsidRPr="00F15FB4">
        <w:rPr>
          <w:bCs/>
          <w:szCs w:val="24"/>
        </w:rPr>
        <w:tab/>
        <w:t>Statistical Genetics, PH1986L, GS110072 (Lecturer).</w:t>
      </w:r>
    </w:p>
    <w:p w:rsidR="00B10A71" w:rsidRDefault="00B10A71" w:rsidP="00F15FB4">
      <w:pPr>
        <w:rPr>
          <w:bCs/>
          <w:szCs w:val="24"/>
        </w:rPr>
      </w:pPr>
      <w:r>
        <w:rPr>
          <w:bCs/>
          <w:szCs w:val="24"/>
        </w:rPr>
        <w:tab/>
      </w:r>
      <w:r>
        <w:rPr>
          <w:bCs/>
          <w:szCs w:val="24"/>
        </w:rPr>
        <w:tab/>
      </w:r>
      <w:r w:rsidRPr="00B10A71">
        <w:rPr>
          <w:bCs/>
          <w:szCs w:val="24"/>
        </w:rPr>
        <w:t>Thesis Research, PH 9998-304 (1)</w:t>
      </w:r>
    </w:p>
    <w:p w:rsidR="00B10A71" w:rsidRPr="00B10A71" w:rsidRDefault="00B10A71" w:rsidP="00B10A71">
      <w:pPr>
        <w:rPr>
          <w:bCs/>
          <w:szCs w:val="24"/>
        </w:rPr>
      </w:pPr>
      <w:r>
        <w:rPr>
          <w:bCs/>
          <w:szCs w:val="24"/>
        </w:rPr>
        <w:tab/>
      </w:r>
      <w:r>
        <w:rPr>
          <w:bCs/>
          <w:szCs w:val="24"/>
        </w:rPr>
        <w:tab/>
      </w:r>
      <w:r w:rsidRPr="00B10A71">
        <w:rPr>
          <w:bCs/>
          <w:szCs w:val="24"/>
        </w:rPr>
        <w:t xml:space="preserve">Individual Studies </w:t>
      </w:r>
      <w:r>
        <w:rPr>
          <w:bCs/>
          <w:szCs w:val="24"/>
        </w:rPr>
        <w:t>in Biostatistics, PH 1999-110 (2</w:t>
      </w:r>
      <w:r w:rsidRPr="00B10A71">
        <w:rPr>
          <w:bCs/>
          <w:szCs w:val="24"/>
        </w:rPr>
        <w:t>)</w:t>
      </w:r>
    </w:p>
    <w:p w:rsidR="00B10A71" w:rsidRDefault="00B10A71" w:rsidP="00B10A71">
      <w:pPr>
        <w:rPr>
          <w:bCs/>
          <w:szCs w:val="24"/>
        </w:rPr>
      </w:pPr>
      <w:r w:rsidRPr="00B10A71">
        <w:rPr>
          <w:bCs/>
          <w:szCs w:val="24"/>
        </w:rPr>
        <w:tab/>
      </w:r>
      <w:r w:rsidRPr="00B10A71">
        <w:rPr>
          <w:bCs/>
          <w:szCs w:val="24"/>
        </w:rPr>
        <w:tab/>
        <w:t>Diss</w:t>
      </w:r>
      <w:r>
        <w:rPr>
          <w:bCs/>
          <w:szCs w:val="24"/>
        </w:rPr>
        <w:t>ertation Research, PH9999-413 (5</w:t>
      </w:r>
      <w:r w:rsidRPr="00B10A71">
        <w:rPr>
          <w:bCs/>
          <w:szCs w:val="24"/>
        </w:rPr>
        <w:t>)</w:t>
      </w:r>
    </w:p>
    <w:p w:rsidR="00F15FB4" w:rsidRDefault="00F15FB4" w:rsidP="002A1B11">
      <w:pPr>
        <w:rPr>
          <w:bCs/>
          <w:szCs w:val="24"/>
        </w:rPr>
      </w:pPr>
    </w:p>
    <w:p w:rsidR="002A1B11" w:rsidRDefault="007B6535" w:rsidP="002A1B11">
      <w:pPr>
        <w:rPr>
          <w:bCs/>
          <w:szCs w:val="24"/>
        </w:rPr>
      </w:pPr>
      <w:r>
        <w:rPr>
          <w:bCs/>
          <w:szCs w:val="24"/>
        </w:rPr>
        <w:t xml:space="preserve">        </w:t>
      </w:r>
      <w:r w:rsidR="002A1B11">
        <w:rPr>
          <w:bCs/>
          <w:szCs w:val="24"/>
        </w:rPr>
        <w:t>Summer</w:t>
      </w:r>
      <w:r w:rsidR="002A1B11">
        <w:rPr>
          <w:bCs/>
          <w:szCs w:val="24"/>
        </w:rPr>
        <w:tab/>
      </w:r>
      <w:r w:rsidR="002A1B11" w:rsidRPr="002A1B11">
        <w:rPr>
          <w:bCs/>
          <w:szCs w:val="24"/>
        </w:rPr>
        <w:t>Application of advanced multivariate techniques to genom</w:t>
      </w:r>
      <w:r w:rsidR="00F15FB4">
        <w:rPr>
          <w:bCs/>
          <w:szCs w:val="24"/>
        </w:rPr>
        <w:t xml:space="preserve">ic analysis, </w:t>
      </w:r>
      <w:r w:rsidR="002A1B11">
        <w:rPr>
          <w:bCs/>
          <w:szCs w:val="24"/>
        </w:rPr>
        <w:t xml:space="preserve">PH 1998 </w:t>
      </w:r>
    </w:p>
    <w:p w:rsidR="002A1B11" w:rsidRDefault="002A1B11" w:rsidP="002A1B11">
      <w:pPr>
        <w:rPr>
          <w:bCs/>
          <w:szCs w:val="24"/>
        </w:rPr>
      </w:pPr>
      <w:r>
        <w:rPr>
          <w:bCs/>
          <w:szCs w:val="24"/>
        </w:rPr>
        <w:tab/>
      </w:r>
      <w:r>
        <w:rPr>
          <w:bCs/>
          <w:szCs w:val="24"/>
        </w:rPr>
        <w:tab/>
        <w:t>L-</w:t>
      </w:r>
      <w:r w:rsidRPr="002A1B11">
        <w:rPr>
          <w:bCs/>
          <w:szCs w:val="24"/>
        </w:rPr>
        <w:t>150 (Course organizer and Instructor)</w:t>
      </w:r>
    </w:p>
    <w:p w:rsidR="002A1B11" w:rsidRPr="002A1B11" w:rsidRDefault="002A1B11" w:rsidP="002A1B11">
      <w:pPr>
        <w:rPr>
          <w:bCs/>
          <w:szCs w:val="24"/>
        </w:rPr>
      </w:pPr>
      <w:r>
        <w:rPr>
          <w:bCs/>
          <w:szCs w:val="24"/>
        </w:rPr>
        <w:tab/>
      </w:r>
      <w:r>
        <w:rPr>
          <w:bCs/>
          <w:szCs w:val="24"/>
        </w:rPr>
        <w:tab/>
      </w:r>
      <w:r w:rsidRPr="002A1B11">
        <w:rPr>
          <w:bCs/>
          <w:szCs w:val="24"/>
        </w:rPr>
        <w:t xml:space="preserve">Individual Studies </w:t>
      </w:r>
      <w:r>
        <w:rPr>
          <w:bCs/>
          <w:szCs w:val="24"/>
        </w:rPr>
        <w:t>in Biostatistics, PH 1999-110 (1</w:t>
      </w:r>
      <w:r w:rsidRPr="002A1B11">
        <w:rPr>
          <w:bCs/>
          <w:szCs w:val="24"/>
        </w:rPr>
        <w:t>)</w:t>
      </w:r>
    </w:p>
    <w:p w:rsidR="002A1B11" w:rsidRDefault="002A1B11" w:rsidP="002A1B11">
      <w:pPr>
        <w:rPr>
          <w:bCs/>
          <w:szCs w:val="24"/>
        </w:rPr>
      </w:pPr>
      <w:r w:rsidRPr="002A1B11">
        <w:rPr>
          <w:bCs/>
          <w:szCs w:val="24"/>
        </w:rPr>
        <w:tab/>
      </w:r>
      <w:r w:rsidRPr="002A1B11">
        <w:rPr>
          <w:bCs/>
          <w:szCs w:val="24"/>
        </w:rPr>
        <w:tab/>
        <w:t>Diss</w:t>
      </w:r>
      <w:r>
        <w:rPr>
          <w:bCs/>
          <w:szCs w:val="24"/>
        </w:rPr>
        <w:t>ertation Research, PH9999-413 (2</w:t>
      </w:r>
      <w:r w:rsidRPr="002A1B11">
        <w:rPr>
          <w:bCs/>
          <w:szCs w:val="24"/>
        </w:rPr>
        <w:t>)</w:t>
      </w:r>
    </w:p>
    <w:p w:rsidR="00F15FB4" w:rsidRDefault="00F15FB4" w:rsidP="002A1B11">
      <w:pPr>
        <w:rPr>
          <w:bCs/>
          <w:szCs w:val="24"/>
        </w:rPr>
      </w:pPr>
    </w:p>
    <w:p w:rsidR="007421BD" w:rsidRDefault="007B6535" w:rsidP="00544DE7">
      <w:pPr>
        <w:rPr>
          <w:bCs/>
          <w:szCs w:val="24"/>
        </w:rPr>
      </w:pPr>
      <w:r>
        <w:rPr>
          <w:bCs/>
          <w:szCs w:val="24"/>
        </w:rPr>
        <w:t xml:space="preserve">       </w:t>
      </w:r>
      <w:r w:rsidR="007421BD">
        <w:rPr>
          <w:bCs/>
          <w:szCs w:val="24"/>
        </w:rPr>
        <w:t xml:space="preserve">Spring   </w:t>
      </w:r>
      <w:r w:rsidR="007421BD">
        <w:rPr>
          <w:bCs/>
          <w:szCs w:val="24"/>
        </w:rPr>
        <w:tab/>
        <w:t xml:space="preserve">Population Genetics, </w:t>
      </w:r>
      <w:r w:rsidR="007421BD" w:rsidRPr="007421BD">
        <w:rPr>
          <w:bCs/>
          <w:szCs w:val="24"/>
        </w:rPr>
        <w:t>PH1984L, GS110042 (Lecturer)</w:t>
      </w:r>
    </w:p>
    <w:p w:rsidR="007421BD" w:rsidRDefault="007421BD" w:rsidP="00544DE7">
      <w:pPr>
        <w:rPr>
          <w:bCs/>
          <w:szCs w:val="24"/>
        </w:rPr>
      </w:pPr>
      <w:r>
        <w:rPr>
          <w:bCs/>
          <w:szCs w:val="24"/>
        </w:rPr>
        <w:tab/>
      </w:r>
      <w:r>
        <w:rPr>
          <w:bCs/>
          <w:szCs w:val="24"/>
        </w:rPr>
        <w:tab/>
      </w:r>
      <w:r w:rsidR="002A1B11" w:rsidRPr="002A1B11">
        <w:rPr>
          <w:bCs/>
          <w:szCs w:val="24"/>
        </w:rPr>
        <w:t>Individual Studies in Biostatistics, PH 1999-110 (3)</w:t>
      </w:r>
    </w:p>
    <w:p w:rsidR="002A1B11" w:rsidRDefault="002A1B11" w:rsidP="00544DE7">
      <w:pPr>
        <w:rPr>
          <w:bCs/>
          <w:szCs w:val="24"/>
        </w:rPr>
      </w:pPr>
      <w:r>
        <w:rPr>
          <w:bCs/>
          <w:szCs w:val="24"/>
        </w:rPr>
        <w:tab/>
      </w:r>
      <w:r>
        <w:rPr>
          <w:bCs/>
          <w:szCs w:val="24"/>
        </w:rPr>
        <w:tab/>
      </w:r>
      <w:r w:rsidRPr="002A1B11">
        <w:rPr>
          <w:bCs/>
          <w:szCs w:val="24"/>
        </w:rPr>
        <w:t>Dissert</w:t>
      </w:r>
      <w:r>
        <w:rPr>
          <w:bCs/>
          <w:szCs w:val="24"/>
        </w:rPr>
        <w:t>ation Research, PH9999-413 (1</w:t>
      </w:r>
      <w:r w:rsidRPr="002A1B11">
        <w:rPr>
          <w:bCs/>
          <w:szCs w:val="24"/>
        </w:rPr>
        <w:t>)</w:t>
      </w:r>
    </w:p>
    <w:p w:rsidR="0071017C" w:rsidRDefault="0071017C" w:rsidP="00544DE7">
      <w:pPr>
        <w:rPr>
          <w:bCs/>
          <w:szCs w:val="24"/>
        </w:rPr>
      </w:pPr>
      <w:r w:rsidRPr="0071017C">
        <w:rPr>
          <w:bCs/>
          <w:szCs w:val="24"/>
        </w:rPr>
        <w:lastRenderedPageBreak/>
        <w:t>2012 Fall</w:t>
      </w:r>
    </w:p>
    <w:p w:rsidR="009D197D" w:rsidRPr="009D197D" w:rsidRDefault="009D197D" w:rsidP="009D197D">
      <w:pPr>
        <w:rPr>
          <w:bCs/>
          <w:szCs w:val="24"/>
        </w:rPr>
      </w:pPr>
      <w:r>
        <w:rPr>
          <w:bCs/>
          <w:szCs w:val="24"/>
        </w:rPr>
        <w:tab/>
      </w:r>
      <w:r>
        <w:rPr>
          <w:bCs/>
          <w:szCs w:val="24"/>
        </w:rPr>
        <w:tab/>
      </w:r>
      <w:r w:rsidRPr="009D197D">
        <w:rPr>
          <w:bCs/>
          <w:szCs w:val="24"/>
        </w:rPr>
        <w:t xml:space="preserve">Introduction to Genomics and Bioinformatics, PH1980L, GS110032 (Course </w:t>
      </w:r>
    </w:p>
    <w:p w:rsidR="009D197D" w:rsidRDefault="009D197D" w:rsidP="009D197D">
      <w:pPr>
        <w:rPr>
          <w:bCs/>
          <w:szCs w:val="24"/>
        </w:rPr>
      </w:pPr>
      <w:r w:rsidRPr="009D197D">
        <w:rPr>
          <w:bCs/>
          <w:szCs w:val="24"/>
        </w:rPr>
        <w:t xml:space="preserve">                        organizer and Lead Instructor)</w:t>
      </w:r>
    </w:p>
    <w:p w:rsidR="009D197D" w:rsidRDefault="009D197D" w:rsidP="009D197D">
      <w:pPr>
        <w:rPr>
          <w:bCs/>
          <w:szCs w:val="24"/>
        </w:rPr>
      </w:pPr>
      <w:r>
        <w:rPr>
          <w:bCs/>
          <w:szCs w:val="24"/>
        </w:rPr>
        <w:tab/>
      </w:r>
      <w:r>
        <w:rPr>
          <w:bCs/>
          <w:szCs w:val="24"/>
        </w:rPr>
        <w:tab/>
      </w:r>
      <w:r w:rsidRPr="009D197D">
        <w:rPr>
          <w:bCs/>
          <w:szCs w:val="24"/>
        </w:rPr>
        <w:t>Statistical Genetics, PH1986L, GS110072 (Lecturer)</w:t>
      </w:r>
    </w:p>
    <w:p w:rsidR="009D197D" w:rsidRDefault="009D197D" w:rsidP="009D197D">
      <w:pPr>
        <w:ind w:left="720" w:firstLine="720"/>
        <w:rPr>
          <w:bCs/>
          <w:szCs w:val="24"/>
        </w:rPr>
      </w:pPr>
      <w:r w:rsidRPr="009D197D">
        <w:rPr>
          <w:bCs/>
          <w:szCs w:val="24"/>
        </w:rPr>
        <w:t xml:space="preserve">Individual Studies </w:t>
      </w:r>
      <w:r>
        <w:rPr>
          <w:bCs/>
          <w:szCs w:val="24"/>
        </w:rPr>
        <w:t>in Biostatistics, PH 1999-110 (3</w:t>
      </w:r>
      <w:r w:rsidRPr="009D197D">
        <w:rPr>
          <w:bCs/>
          <w:szCs w:val="24"/>
        </w:rPr>
        <w:t>)</w:t>
      </w:r>
    </w:p>
    <w:p w:rsidR="009D197D" w:rsidRPr="0071017C" w:rsidRDefault="009D197D" w:rsidP="00544DE7">
      <w:pPr>
        <w:rPr>
          <w:bCs/>
          <w:szCs w:val="24"/>
        </w:rPr>
      </w:pPr>
      <w:r>
        <w:rPr>
          <w:bCs/>
          <w:szCs w:val="24"/>
        </w:rPr>
        <w:tab/>
      </w:r>
      <w:r>
        <w:rPr>
          <w:bCs/>
          <w:szCs w:val="24"/>
        </w:rPr>
        <w:tab/>
      </w:r>
      <w:r w:rsidRPr="009D197D">
        <w:rPr>
          <w:bCs/>
          <w:szCs w:val="24"/>
        </w:rPr>
        <w:t>PH 9998 - 304   Culminating Experience/Thesis Research</w:t>
      </w:r>
      <w:r>
        <w:rPr>
          <w:bCs/>
          <w:szCs w:val="24"/>
        </w:rPr>
        <w:t xml:space="preserve"> (2)</w:t>
      </w:r>
    </w:p>
    <w:p w:rsidR="00DF4670" w:rsidRDefault="00DF4670" w:rsidP="00544DE7">
      <w:pPr>
        <w:rPr>
          <w:b/>
          <w:bCs/>
          <w:szCs w:val="24"/>
        </w:rPr>
      </w:pPr>
    </w:p>
    <w:p w:rsidR="00DF4670" w:rsidRPr="00DF4670" w:rsidRDefault="00DF4670" w:rsidP="00544DE7">
      <w:pPr>
        <w:rPr>
          <w:bCs/>
          <w:szCs w:val="24"/>
        </w:rPr>
      </w:pPr>
      <w:r w:rsidRPr="00DF4670">
        <w:rPr>
          <w:bCs/>
          <w:szCs w:val="24"/>
        </w:rPr>
        <w:t>2012  Spring</w:t>
      </w:r>
    </w:p>
    <w:p w:rsidR="009D197D" w:rsidRDefault="009D197D" w:rsidP="009D197D">
      <w:pPr>
        <w:ind w:left="720" w:firstLine="720"/>
        <w:rPr>
          <w:bCs/>
          <w:szCs w:val="24"/>
        </w:rPr>
      </w:pPr>
      <w:r>
        <w:rPr>
          <w:bCs/>
          <w:szCs w:val="24"/>
        </w:rPr>
        <w:t>Introduction to Computational Systems Biology, PH1998L (Course organizer and</w:t>
      </w:r>
    </w:p>
    <w:p w:rsidR="009D197D" w:rsidRDefault="009D197D" w:rsidP="009D197D">
      <w:pPr>
        <w:rPr>
          <w:b/>
          <w:bCs/>
          <w:szCs w:val="24"/>
        </w:rPr>
      </w:pPr>
      <w:r>
        <w:rPr>
          <w:bCs/>
          <w:szCs w:val="24"/>
        </w:rPr>
        <w:t xml:space="preserve">                        Lead Instructor)</w:t>
      </w:r>
    </w:p>
    <w:p w:rsidR="009D197D" w:rsidRPr="009D197D" w:rsidRDefault="009D197D" w:rsidP="009D197D">
      <w:pPr>
        <w:ind w:left="720" w:firstLine="720"/>
        <w:rPr>
          <w:bCs/>
          <w:szCs w:val="24"/>
        </w:rPr>
      </w:pPr>
      <w:r w:rsidRPr="009D197D">
        <w:rPr>
          <w:bCs/>
          <w:szCs w:val="24"/>
        </w:rPr>
        <w:t>Population Genetics, PH1984L, GS110042 (Lecturer)</w:t>
      </w:r>
    </w:p>
    <w:p w:rsidR="00A80ADE" w:rsidRDefault="00DF4670" w:rsidP="009D197D">
      <w:pPr>
        <w:ind w:left="720" w:firstLine="720"/>
        <w:rPr>
          <w:bCs/>
          <w:szCs w:val="24"/>
        </w:rPr>
      </w:pPr>
      <w:r w:rsidRPr="00DF4670">
        <w:rPr>
          <w:bCs/>
          <w:szCs w:val="24"/>
        </w:rPr>
        <w:t>Individual Studies in Biostatistics, PH 19</w:t>
      </w:r>
      <w:r>
        <w:rPr>
          <w:bCs/>
          <w:szCs w:val="24"/>
        </w:rPr>
        <w:t>99-110 (1</w:t>
      </w:r>
      <w:r w:rsidRPr="00DF4670">
        <w:rPr>
          <w:bCs/>
          <w:szCs w:val="24"/>
        </w:rPr>
        <w:t>)</w:t>
      </w:r>
    </w:p>
    <w:p w:rsidR="00DF4670" w:rsidRDefault="00DF4670" w:rsidP="00544DE7">
      <w:pPr>
        <w:rPr>
          <w:bCs/>
          <w:szCs w:val="24"/>
        </w:rPr>
      </w:pPr>
      <w:r>
        <w:rPr>
          <w:bCs/>
          <w:szCs w:val="24"/>
        </w:rPr>
        <w:tab/>
      </w:r>
      <w:r>
        <w:rPr>
          <w:bCs/>
          <w:szCs w:val="24"/>
        </w:rPr>
        <w:tab/>
      </w:r>
      <w:r w:rsidRPr="00DF4670">
        <w:rPr>
          <w:bCs/>
          <w:szCs w:val="24"/>
        </w:rPr>
        <w:t>Culmina</w:t>
      </w:r>
      <w:r>
        <w:rPr>
          <w:bCs/>
          <w:szCs w:val="24"/>
        </w:rPr>
        <w:t>t Exp/Thesis RSCH, PH9998-304 (1</w:t>
      </w:r>
      <w:r w:rsidRPr="00DF4670">
        <w:rPr>
          <w:bCs/>
          <w:szCs w:val="24"/>
        </w:rPr>
        <w:t>)</w:t>
      </w:r>
    </w:p>
    <w:p w:rsidR="00DF4670" w:rsidRDefault="00DF4670" w:rsidP="00544DE7">
      <w:pPr>
        <w:rPr>
          <w:bCs/>
          <w:szCs w:val="24"/>
        </w:rPr>
      </w:pPr>
      <w:r>
        <w:rPr>
          <w:bCs/>
          <w:szCs w:val="24"/>
        </w:rPr>
        <w:tab/>
      </w:r>
      <w:r>
        <w:rPr>
          <w:bCs/>
          <w:szCs w:val="24"/>
        </w:rPr>
        <w:tab/>
      </w:r>
      <w:r w:rsidRPr="00DF4670">
        <w:rPr>
          <w:bCs/>
          <w:szCs w:val="24"/>
        </w:rPr>
        <w:t>Diss</w:t>
      </w:r>
      <w:r>
        <w:rPr>
          <w:bCs/>
          <w:szCs w:val="24"/>
        </w:rPr>
        <w:t>ertation Research, PH9999-413 (2</w:t>
      </w:r>
      <w:r w:rsidRPr="00DF4670">
        <w:rPr>
          <w:bCs/>
          <w:szCs w:val="24"/>
        </w:rPr>
        <w:t>)</w:t>
      </w:r>
    </w:p>
    <w:p w:rsidR="00DB0601" w:rsidRPr="00DF4670" w:rsidRDefault="00DB0601" w:rsidP="00544DE7">
      <w:pPr>
        <w:rPr>
          <w:bCs/>
          <w:szCs w:val="24"/>
        </w:rPr>
      </w:pPr>
      <w:r>
        <w:rPr>
          <w:bCs/>
          <w:szCs w:val="24"/>
        </w:rPr>
        <w:t xml:space="preserve">2012 Summer </w:t>
      </w:r>
    </w:p>
    <w:p w:rsidR="00DF4670" w:rsidRPr="00DF4670" w:rsidRDefault="00DF4670" w:rsidP="00544DE7">
      <w:pPr>
        <w:rPr>
          <w:bCs/>
          <w:szCs w:val="24"/>
        </w:rPr>
      </w:pPr>
      <w:r w:rsidRPr="00DF4670">
        <w:rPr>
          <w:bCs/>
          <w:szCs w:val="24"/>
        </w:rPr>
        <w:tab/>
      </w:r>
      <w:r w:rsidRPr="00DF4670">
        <w:rPr>
          <w:bCs/>
          <w:szCs w:val="24"/>
        </w:rPr>
        <w:tab/>
      </w:r>
    </w:p>
    <w:p w:rsidR="00A80ADE" w:rsidRDefault="00A80ADE" w:rsidP="00A80ADE">
      <w:pPr>
        <w:rPr>
          <w:szCs w:val="24"/>
        </w:rPr>
      </w:pPr>
      <w:r w:rsidRPr="00A80ADE">
        <w:rPr>
          <w:bCs/>
          <w:szCs w:val="24"/>
        </w:rPr>
        <w:t xml:space="preserve">2011 </w:t>
      </w:r>
      <w:r>
        <w:rPr>
          <w:bCs/>
          <w:szCs w:val="24"/>
        </w:rPr>
        <w:t xml:space="preserve"> Fall</w:t>
      </w:r>
      <w:r>
        <w:rPr>
          <w:bCs/>
          <w:szCs w:val="24"/>
        </w:rPr>
        <w:tab/>
      </w:r>
      <w:r w:rsidRPr="000E5FEF">
        <w:rPr>
          <w:szCs w:val="24"/>
        </w:rPr>
        <w:t>Introduction to Genomics and Bioinform</w:t>
      </w:r>
      <w:r>
        <w:rPr>
          <w:szCs w:val="24"/>
        </w:rPr>
        <w:t xml:space="preserve">atics, PH1980L, GS110032 (Course </w:t>
      </w:r>
    </w:p>
    <w:p w:rsidR="00A80ADE" w:rsidRPr="000406E9" w:rsidRDefault="00A80ADE" w:rsidP="00A80ADE">
      <w:pPr>
        <w:rPr>
          <w:szCs w:val="24"/>
        </w:rPr>
      </w:pPr>
      <w:r>
        <w:rPr>
          <w:szCs w:val="24"/>
        </w:rPr>
        <w:t xml:space="preserve">                        organizer and Lead Instructor</w:t>
      </w:r>
      <w:r>
        <w:rPr>
          <w:bCs/>
          <w:sz w:val="22"/>
          <w:szCs w:val="22"/>
        </w:rPr>
        <w:t>)</w:t>
      </w:r>
    </w:p>
    <w:p w:rsidR="00A80ADE" w:rsidRDefault="00A80ADE" w:rsidP="00A80ADE">
      <w:pPr>
        <w:rPr>
          <w:bCs/>
          <w:szCs w:val="24"/>
        </w:rPr>
      </w:pPr>
      <w:r w:rsidRPr="00B45B81">
        <w:rPr>
          <w:bCs/>
          <w:szCs w:val="24"/>
        </w:rPr>
        <w:t xml:space="preserve">                        Statistical Genetics, PH1986L, GS110072 (Lecturer)</w:t>
      </w:r>
    </w:p>
    <w:p w:rsidR="00F87D4E" w:rsidRDefault="00F87D4E" w:rsidP="00A80ADE">
      <w:pPr>
        <w:rPr>
          <w:bCs/>
          <w:szCs w:val="24"/>
        </w:rPr>
      </w:pPr>
      <w:r>
        <w:rPr>
          <w:bCs/>
          <w:szCs w:val="24"/>
        </w:rPr>
        <w:tab/>
      </w:r>
      <w:r>
        <w:rPr>
          <w:bCs/>
          <w:szCs w:val="24"/>
        </w:rPr>
        <w:tab/>
        <w:t>Individual Studies in Biostatistics, PH 1999-110 (2)</w:t>
      </w:r>
    </w:p>
    <w:p w:rsidR="00F87D4E" w:rsidRDefault="00F87D4E" w:rsidP="00F87D4E">
      <w:pPr>
        <w:rPr>
          <w:bCs/>
          <w:szCs w:val="24"/>
        </w:rPr>
      </w:pPr>
      <w:r>
        <w:rPr>
          <w:bCs/>
          <w:szCs w:val="24"/>
        </w:rPr>
        <w:tab/>
      </w:r>
      <w:r>
        <w:rPr>
          <w:bCs/>
          <w:szCs w:val="24"/>
        </w:rPr>
        <w:tab/>
      </w:r>
      <w:r w:rsidRPr="007E677A">
        <w:rPr>
          <w:bCs/>
          <w:szCs w:val="24"/>
        </w:rPr>
        <w:t>Dissertation Research</w:t>
      </w:r>
      <w:r>
        <w:rPr>
          <w:bCs/>
          <w:szCs w:val="24"/>
        </w:rPr>
        <w:t>, PH9999-413</w:t>
      </w:r>
      <w:r w:rsidR="002153FF">
        <w:rPr>
          <w:bCs/>
          <w:szCs w:val="24"/>
        </w:rPr>
        <w:t xml:space="preserve"> (1)</w:t>
      </w:r>
    </w:p>
    <w:p w:rsidR="00F87D4E" w:rsidRPr="005526A7" w:rsidRDefault="00F87D4E" w:rsidP="00F87D4E">
      <w:pPr>
        <w:rPr>
          <w:bCs/>
          <w:szCs w:val="24"/>
        </w:rPr>
      </w:pPr>
      <w:r>
        <w:rPr>
          <w:bCs/>
          <w:szCs w:val="24"/>
        </w:rPr>
        <w:tab/>
      </w:r>
      <w:r>
        <w:rPr>
          <w:bCs/>
          <w:szCs w:val="24"/>
        </w:rPr>
        <w:tab/>
        <w:t>Culminat Exp/Thesis RSCH, PH9998-304 (2)</w:t>
      </w:r>
    </w:p>
    <w:p w:rsidR="00F87D4E" w:rsidRPr="00A80ADE" w:rsidRDefault="00F87D4E" w:rsidP="00544DE7">
      <w:pPr>
        <w:rPr>
          <w:bCs/>
          <w:szCs w:val="24"/>
        </w:rPr>
      </w:pPr>
      <w:r>
        <w:rPr>
          <w:bCs/>
          <w:szCs w:val="24"/>
        </w:rPr>
        <w:tab/>
      </w:r>
      <w:r>
        <w:rPr>
          <w:bCs/>
          <w:szCs w:val="24"/>
        </w:rPr>
        <w:tab/>
      </w:r>
    </w:p>
    <w:p w:rsidR="00F87D4E" w:rsidRDefault="00F87D4E" w:rsidP="00544DE7">
      <w:pPr>
        <w:rPr>
          <w:bCs/>
          <w:szCs w:val="24"/>
        </w:rPr>
      </w:pPr>
      <w:r>
        <w:rPr>
          <w:bCs/>
          <w:szCs w:val="24"/>
        </w:rPr>
        <w:t>2011 Summer</w:t>
      </w:r>
    </w:p>
    <w:p w:rsidR="00F87D4E" w:rsidRDefault="00F87D4E" w:rsidP="00F87D4E">
      <w:pPr>
        <w:ind w:left="720" w:firstLine="720"/>
        <w:rPr>
          <w:color w:val="404A51"/>
          <w:szCs w:val="24"/>
        </w:rPr>
      </w:pPr>
      <w:r w:rsidRPr="00F87D4E">
        <w:rPr>
          <w:szCs w:val="24"/>
        </w:rPr>
        <w:t>Application of advanced multivariate techniques to genomic analysis</w:t>
      </w:r>
      <w:r>
        <w:rPr>
          <w:rFonts w:ascii="Arial" w:hAnsi="Arial" w:cs="Arial"/>
          <w:color w:val="404A51"/>
          <w:sz w:val="14"/>
          <w:szCs w:val="14"/>
        </w:rPr>
        <w:t xml:space="preserve">,  </w:t>
      </w:r>
      <w:r w:rsidRPr="00F87D4E">
        <w:rPr>
          <w:color w:val="404A51"/>
          <w:szCs w:val="24"/>
        </w:rPr>
        <w:fldChar w:fldCharType="begin"/>
      </w:r>
      <w:r w:rsidRPr="00F87D4E">
        <w:rPr>
          <w:color w:val="404A51"/>
          <w:szCs w:val="24"/>
        </w:rPr>
        <w:instrText xml:space="preserve"> HYPERLINK "https://utlink2.uth.tmc.edu/utlink/roster.aspx?crse=PH%20%20%201998%20L%20150" </w:instrText>
      </w:r>
      <w:r w:rsidRPr="00F87D4E">
        <w:rPr>
          <w:color w:val="404A51"/>
          <w:szCs w:val="24"/>
        </w:rPr>
        <w:fldChar w:fldCharType="separate"/>
      </w:r>
      <w:r w:rsidRPr="00F87D4E">
        <w:rPr>
          <w:color w:val="404A51"/>
          <w:szCs w:val="24"/>
        </w:rPr>
        <w:t>PH 1998 L</w:t>
      </w:r>
      <w:r>
        <w:rPr>
          <w:color w:val="404A51"/>
          <w:szCs w:val="24"/>
        </w:rPr>
        <w:t xml:space="preserve">-       </w:t>
      </w:r>
    </w:p>
    <w:p w:rsidR="00F87D4E" w:rsidRDefault="00F87D4E" w:rsidP="00F87D4E">
      <w:pPr>
        <w:ind w:left="720" w:firstLine="720"/>
        <w:rPr>
          <w:bCs/>
          <w:sz w:val="22"/>
          <w:szCs w:val="22"/>
        </w:rPr>
      </w:pPr>
      <w:r w:rsidRPr="00F87D4E">
        <w:rPr>
          <w:color w:val="404A51"/>
          <w:szCs w:val="24"/>
        </w:rPr>
        <w:t>150</w:t>
      </w:r>
      <w:r w:rsidRPr="00F87D4E">
        <w:rPr>
          <w:color w:val="404A51"/>
          <w:szCs w:val="24"/>
        </w:rPr>
        <w:fldChar w:fldCharType="end"/>
      </w:r>
      <w:r>
        <w:rPr>
          <w:color w:val="404A51"/>
          <w:szCs w:val="24"/>
        </w:rPr>
        <w:t xml:space="preserve"> (</w:t>
      </w:r>
      <w:r>
        <w:rPr>
          <w:szCs w:val="24"/>
        </w:rPr>
        <w:t>Course organizer and Instructor</w:t>
      </w:r>
      <w:r>
        <w:rPr>
          <w:bCs/>
          <w:sz w:val="22"/>
          <w:szCs w:val="22"/>
        </w:rPr>
        <w:t>)</w:t>
      </w:r>
    </w:p>
    <w:p w:rsidR="00504712" w:rsidRDefault="00843210" w:rsidP="00F87D4E">
      <w:pPr>
        <w:ind w:left="720" w:firstLine="720"/>
        <w:rPr>
          <w:bCs/>
          <w:szCs w:val="24"/>
        </w:rPr>
      </w:pPr>
      <w:r>
        <w:rPr>
          <w:bCs/>
          <w:szCs w:val="24"/>
        </w:rPr>
        <w:t>Culminat Exp/Thesis RSCH, PH9998-304 (1)</w:t>
      </w:r>
    </w:p>
    <w:p w:rsidR="00843210" w:rsidRDefault="00843210" w:rsidP="00F87D4E">
      <w:pPr>
        <w:ind w:left="720" w:firstLine="720"/>
        <w:rPr>
          <w:bCs/>
          <w:szCs w:val="24"/>
        </w:rPr>
      </w:pPr>
    </w:p>
    <w:p w:rsidR="00843210" w:rsidRDefault="00843210" w:rsidP="00843210">
      <w:pPr>
        <w:rPr>
          <w:bCs/>
          <w:szCs w:val="24"/>
        </w:rPr>
      </w:pPr>
      <w:r>
        <w:rPr>
          <w:bCs/>
          <w:szCs w:val="24"/>
        </w:rPr>
        <w:t>2011 Spring</w:t>
      </w:r>
      <w:r>
        <w:rPr>
          <w:bCs/>
          <w:szCs w:val="24"/>
        </w:rPr>
        <w:tab/>
        <w:t>Population Genetics, PH1984L, GS110042 (Lecturer)</w:t>
      </w:r>
    </w:p>
    <w:p w:rsidR="00843210" w:rsidRDefault="00843210" w:rsidP="00843210">
      <w:pPr>
        <w:rPr>
          <w:bCs/>
          <w:szCs w:val="24"/>
        </w:rPr>
      </w:pPr>
      <w:r>
        <w:rPr>
          <w:szCs w:val="24"/>
        </w:rPr>
        <w:tab/>
      </w:r>
      <w:r>
        <w:rPr>
          <w:szCs w:val="24"/>
        </w:rPr>
        <w:tab/>
      </w:r>
      <w:r>
        <w:rPr>
          <w:bCs/>
          <w:szCs w:val="24"/>
        </w:rPr>
        <w:t>Culminat Exp/Thesis RSCH, PH9998-304 (2)</w:t>
      </w:r>
    </w:p>
    <w:p w:rsidR="00843210" w:rsidRDefault="00843210" w:rsidP="00843210">
      <w:pPr>
        <w:rPr>
          <w:bCs/>
          <w:szCs w:val="24"/>
        </w:rPr>
      </w:pPr>
      <w:r>
        <w:rPr>
          <w:szCs w:val="24"/>
        </w:rPr>
        <w:tab/>
      </w:r>
      <w:r>
        <w:rPr>
          <w:szCs w:val="24"/>
        </w:rPr>
        <w:tab/>
      </w:r>
      <w:r w:rsidRPr="007E677A">
        <w:rPr>
          <w:bCs/>
          <w:szCs w:val="24"/>
        </w:rPr>
        <w:t>Dissertation Research</w:t>
      </w:r>
      <w:r>
        <w:rPr>
          <w:bCs/>
          <w:szCs w:val="24"/>
        </w:rPr>
        <w:t>, PH9999-413 (2)</w:t>
      </w:r>
    </w:p>
    <w:p w:rsidR="00843210" w:rsidRPr="000406E9" w:rsidRDefault="00843210" w:rsidP="00843210">
      <w:pPr>
        <w:rPr>
          <w:szCs w:val="24"/>
        </w:rPr>
      </w:pPr>
    </w:p>
    <w:p w:rsidR="00A80ADE" w:rsidRPr="00A80ADE" w:rsidRDefault="00F87D4E" w:rsidP="00F87D4E">
      <w:pPr>
        <w:ind w:left="1440"/>
        <w:rPr>
          <w:bCs/>
          <w:szCs w:val="24"/>
        </w:rPr>
      </w:pPr>
      <w:r>
        <w:rPr>
          <w:bCs/>
          <w:szCs w:val="24"/>
        </w:rPr>
        <w:tab/>
      </w:r>
    </w:p>
    <w:p w:rsidR="005526A7" w:rsidRDefault="005526A7" w:rsidP="00544DE7">
      <w:pPr>
        <w:rPr>
          <w:b/>
          <w:bCs/>
          <w:szCs w:val="24"/>
        </w:rPr>
      </w:pPr>
    </w:p>
    <w:p w:rsidR="005526A7" w:rsidRDefault="005526A7" w:rsidP="005526A7">
      <w:pPr>
        <w:rPr>
          <w:szCs w:val="24"/>
        </w:rPr>
      </w:pPr>
      <w:r w:rsidRPr="005526A7">
        <w:rPr>
          <w:bCs/>
          <w:szCs w:val="24"/>
        </w:rPr>
        <w:t>2010  Fall</w:t>
      </w:r>
      <w:r>
        <w:rPr>
          <w:bCs/>
          <w:szCs w:val="24"/>
        </w:rPr>
        <w:tab/>
      </w:r>
      <w:r w:rsidRPr="000E5FEF">
        <w:rPr>
          <w:szCs w:val="24"/>
        </w:rPr>
        <w:t>Introduction to Genomics and Bioinform</w:t>
      </w:r>
      <w:r>
        <w:rPr>
          <w:szCs w:val="24"/>
        </w:rPr>
        <w:t xml:space="preserve">atics, PH1980L, GS110032 (Course </w:t>
      </w:r>
    </w:p>
    <w:p w:rsidR="005526A7" w:rsidRPr="000406E9" w:rsidRDefault="005526A7" w:rsidP="005526A7">
      <w:pPr>
        <w:rPr>
          <w:szCs w:val="24"/>
        </w:rPr>
      </w:pPr>
      <w:r>
        <w:rPr>
          <w:szCs w:val="24"/>
        </w:rPr>
        <w:t xml:space="preserve">                        organizer and Lead Instructor</w:t>
      </w:r>
      <w:r>
        <w:rPr>
          <w:bCs/>
          <w:sz w:val="22"/>
          <w:szCs w:val="22"/>
        </w:rPr>
        <w:t>)</w:t>
      </w:r>
    </w:p>
    <w:p w:rsidR="005526A7" w:rsidRDefault="005526A7" w:rsidP="005526A7">
      <w:pPr>
        <w:rPr>
          <w:bCs/>
          <w:szCs w:val="24"/>
        </w:rPr>
      </w:pPr>
      <w:r w:rsidRPr="00B45B81">
        <w:rPr>
          <w:bCs/>
          <w:szCs w:val="24"/>
        </w:rPr>
        <w:t xml:space="preserve">                        Statistical Genetics, PH1986L, GS110072 (Lecturer)</w:t>
      </w:r>
    </w:p>
    <w:p w:rsidR="005526A7" w:rsidRDefault="005526A7" w:rsidP="005526A7">
      <w:pPr>
        <w:rPr>
          <w:bCs/>
          <w:szCs w:val="24"/>
        </w:rPr>
      </w:pPr>
      <w:r>
        <w:rPr>
          <w:bCs/>
          <w:szCs w:val="24"/>
        </w:rPr>
        <w:tab/>
      </w:r>
      <w:r>
        <w:rPr>
          <w:bCs/>
          <w:szCs w:val="24"/>
        </w:rPr>
        <w:tab/>
        <w:t>Research in Biomedical Science, GS000520</w:t>
      </w:r>
    </w:p>
    <w:p w:rsidR="005526A7" w:rsidRDefault="005526A7" w:rsidP="005526A7">
      <w:pPr>
        <w:rPr>
          <w:bCs/>
          <w:szCs w:val="24"/>
        </w:rPr>
      </w:pPr>
      <w:r>
        <w:rPr>
          <w:bCs/>
          <w:szCs w:val="24"/>
        </w:rPr>
        <w:tab/>
      </w:r>
      <w:r>
        <w:rPr>
          <w:bCs/>
          <w:szCs w:val="24"/>
        </w:rPr>
        <w:tab/>
        <w:t>Practicum, PH9997288</w:t>
      </w:r>
    </w:p>
    <w:p w:rsidR="005526A7" w:rsidRDefault="005526A7" w:rsidP="005526A7">
      <w:pPr>
        <w:rPr>
          <w:bCs/>
          <w:szCs w:val="24"/>
        </w:rPr>
      </w:pPr>
      <w:r>
        <w:rPr>
          <w:bCs/>
          <w:szCs w:val="24"/>
        </w:rPr>
        <w:tab/>
      </w:r>
      <w:r>
        <w:rPr>
          <w:bCs/>
          <w:szCs w:val="24"/>
        </w:rPr>
        <w:tab/>
      </w:r>
      <w:r w:rsidRPr="007E677A">
        <w:rPr>
          <w:bCs/>
          <w:szCs w:val="24"/>
        </w:rPr>
        <w:t>Dissertation Research</w:t>
      </w:r>
      <w:r>
        <w:rPr>
          <w:bCs/>
          <w:szCs w:val="24"/>
        </w:rPr>
        <w:t>, PH9999-413</w:t>
      </w:r>
    </w:p>
    <w:p w:rsidR="00544DE7" w:rsidRPr="005526A7" w:rsidRDefault="005526A7" w:rsidP="00544DE7">
      <w:pPr>
        <w:rPr>
          <w:bCs/>
          <w:szCs w:val="24"/>
        </w:rPr>
      </w:pPr>
      <w:r>
        <w:rPr>
          <w:bCs/>
          <w:szCs w:val="24"/>
        </w:rPr>
        <w:tab/>
      </w:r>
      <w:r>
        <w:rPr>
          <w:bCs/>
          <w:szCs w:val="24"/>
        </w:rPr>
        <w:tab/>
      </w:r>
      <w:r w:rsidRPr="007E677A">
        <w:rPr>
          <w:bCs/>
          <w:szCs w:val="24"/>
        </w:rPr>
        <w:t>Dissertation Research</w:t>
      </w:r>
      <w:r>
        <w:rPr>
          <w:bCs/>
          <w:szCs w:val="24"/>
        </w:rPr>
        <w:t>, PH9999-413</w:t>
      </w:r>
    </w:p>
    <w:p w:rsidR="00544DE7" w:rsidRPr="00425449" w:rsidRDefault="00544DE7" w:rsidP="00544DE7">
      <w:pPr>
        <w:rPr>
          <w:bCs/>
          <w:szCs w:val="24"/>
        </w:rPr>
      </w:pPr>
      <w:r w:rsidRPr="00425449">
        <w:rPr>
          <w:bCs/>
          <w:szCs w:val="24"/>
        </w:rPr>
        <w:t>2010 Summer</w:t>
      </w:r>
    </w:p>
    <w:p w:rsidR="00544DE7" w:rsidRPr="00796756" w:rsidRDefault="00544DE7" w:rsidP="00796756">
      <w:pPr>
        <w:ind w:left="1440"/>
        <w:rPr>
          <w:b/>
          <w:bCs/>
          <w:szCs w:val="24"/>
        </w:rPr>
      </w:pPr>
      <w:r w:rsidRPr="00796756">
        <w:rPr>
          <w:bCs/>
          <w:color w:val="000000"/>
          <w:szCs w:val="24"/>
        </w:rPr>
        <w:t>Data Mining in Genetic Epidemiology</w:t>
      </w:r>
      <w:r w:rsidR="00E02E64" w:rsidRPr="00796756">
        <w:rPr>
          <w:bCs/>
          <w:color w:val="000000"/>
          <w:szCs w:val="24"/>
        </w:rPr>
        <w:t>, PH1998L and</w:t>
      </w:r>
      <w:r w:rsidR="00E02E64" w:rsidRPr="00796756">
        <w:rPr>
          <w:b/>
          <w:bCs/>
          <w:color w:val="000000"/>
          <w:szCs w:val="24"/>
        </w:rPr>
        <w:t xml:space="preserve"> </w:t>
      </w:r>
      <w:r w:rsidR="00E02E64" w:rsidRPr="00796756">
        <w:rPr>
          <w:szCs w:val="24"/>
        </w:rPr>
        <w:t>GS110053</w:t>
      </w:r>
      <w:r w:rsidRPr="00796756">
        <w:rPr>
          <w:bCs/>
          <w:color w:val="000000"/>
          <w:szCs w:val="24"/>
        </w:rPr>
        <w:t xml:space="preserve"> (</w:t>
      </w:r>
      <w:r w:rsidR="005F1E40" w:rsidRPr="00796756">
        <w:rPr>
          <w:bCs/>
          <w:color w:val="000000"/>
          <w:szCs w:val="24"/>
        </w:rPr>
        <w:t>Co</w:t>
      </w:r>
      <w:r w:rsidR="005F1E40" w:rsidRPr="00796756">
        <w:rPr>
          <w:snapToGrid/>
          <w:szCs w:val="24"/>
          <w:lang w:eastAsia="zh-CN"/>
        </w:rPr>
        <w:t>-Coordinator</w:t>
      </w:r>
      <w:r w:rsidR="005F1E40" w:rsidRPr="00796756">
        <w:rPr>
          <w:bCs/>
          <w:color w:val="000000"/>
          <w:szCs w:val="24"/>
        </w:rPr>
        <w:t xml:space="preserve">, </w:t>
      </w:r>
      <w:r w:rsidRPr="00796756">
        <w:rPr>
          <w:bCs/>
          <w:color w:val="000000"/>
          <w:szCs w:val="24"/>
        </w:rPr>
        <w:t>Lecturer)</w:t>
      </w:r>
    </w:p>
    <w:p w:rsidR="00544DE7" w:rsidRPr="007E677A" w:rsidRDefault="00544DE7" w:rsidP="00544DE7">
      <w:pPr>
        <w:rPr>
          <w:bCs/>
          <w:szCs w:val="24"/>
        </w:rPr>
      </w:pPr>
      <w:r w:rsidRPr="00796756">
        <w:rPr>
          <w:b/>
          <w:bCs/>
          <w:szCs w:val="24"/>
        </w:rPr>
        <w:tab/>
      </w:r>
      <w:r w:rsidRPr="00796756">
        <w:rPr>
          <w:b/>
          <w:bCs/>
          <w:szCs w:val="24"/>
        </w:rPr>
        <w:tab/>
      </w:r>
      <w:r w:rsidRPr="00796756">
        <w:rPr>
          <w:bCs/>
          <w:szCs w:val="24"/>
        </w:rPr>
        <w:t>Dissertation</w:t>
      </w:r>
      <w:r w:rsidRPr="007E677A">
        <w:rPr>
          <w:bCs/>
          <w:szCs w:val="24"/>
        </w:rPr>
        <w:t xml:space="preserve"> Research</w:t>
      </w:r>
      <w:r w:rsidR="002872F8">
        <w:rPr>
          <w:bCs/>
          <w:szCs w:val="24"/>
        </w:rPr>
        <w:t>, PH9999</w:t>
      </w:r>
    </w:p>
    <w:p w:rsidR="00544DE7" w:rsidRDefault="00544DE7" w:rsidP="00544DE7">
      <w:pPr>
        <w:rPr>
          <w:bCs/>
          <w:szCs w:val="24"/>
        </w:rPr>
      </w:pPr>
      <w:r w:rsidRPr="007E677A">
        <w:rPr>
          <w:bCs/>
          <w:szCs w:val="24"/>
        </w:rPr>
        <w:t xml:space="preserve">     </w:t>
      </w:r>
      <w:r>
        <w:rPr>
          <w:bCs/>
          <w:szCs w:val="24"/>
        </w:rPr>
        <w:t xml:space="preserve">                 </w:t>
      </w:r>
      <w:r>
        <w:rPr>
          <w:bCs/>
          <w:szCs w:val="24"/>
        </w:rPr>
        <w:tab/>
      </w:r>
      <w:r w:rsidRPr="007E677A">
        <w:rPr>
          <w:bCs/>
          <w:szCs w:val="24"/>
        </w:rPr>
        <w:t>Dissertation Research</w:t>
      </w:r>
      <w:r w:rsidR="00745883">
        <w:rPr>
          <w:bCs/>
          <w:szCs w:val="24"/>
        </w:rPr>
        <w:t>, PH9999</w:t>
      </w:r>
    </w:p>
    <w:p w:rsidR="00544DE7" w:rsidRDefault="00544DE7" w:rsidP="00544DE7">
      <w:pPr>
        <w:rPr>
          <w:bCs/>
          <w:szCs w:val="24"/>
        </w:rPr>
      </w:pPr>
      <w:r>
        <w:rPr>
          <w:bCs/>
          <w:szCs w:val="24"/>
        </w:rPr>
        <w:lastRenderedPageBreak/>
        <w:tab/>
      </w:r>
      <w:r>
        <w:rPr>
          <w:bCs/>
          <w:szCs w:val="24"/>
        </w:rPr>
        <w:tab/>
      </w:r>
      <w:r w:rsidRPr="007E677A">
        <w:rPr>
          <w:bCs/>
          <w:szCs w:val="24"/>
        </w:rPr>
        <w:t>Dissertation Research</w:t>
      </w:r>
      <w:r w:rsidR="00745883">
        <w:rPr>
          <w:bCs/>
          <w:szCs w:val="24"/>
        </w:rPr>
        <w:t>, PH9999</w:t>
      </w:r>
    </w:p>
    <w:p w:rsidR="00544DE7" w:rsidRDefault="00544DE7" w:rsidP="00544DE7">
      <w:pPr>
        <w:rPr>
          <w:bCs/>
          <w:szCs w:val="24"/>
        </w:rPr>
      </w:pPr>
      <w:r>
        <w:rPr>
          <w:bCs/>
          <w:szCs w:val="24"/>
        </w:rPr>
        <w:tab/>
      </w:r>
      <w:r>
        <w:rPr>
          <w:bCs/>
          <w:szCs w:val="24"/>
        </w:rPr>
        <w:tab/>
        <w:t>Research in Biomedical Science</w:t>
      </w:r>
      <w:r w:rsidR="002872F8">
        <w:rPr>
          <w:bCs/>
          <w:szCs w:val="24"/>
        </w:rPr>
        <w:t>, GS000520</w:t>
      </w:r>
    </w:p>
    <w:p w:rsidR="00544DE7" w:rsidRDefault="00544DE7" w:rsidP="00544DE7">
      <w:pPr>
        <w:rPr>
          <w:bCs/>
          <w:szCs w:val="24"/>
        </w:rPr>
      </w:pPr>
      <w:r>
        <w:rPr>
          <w:bCs/>
          <w:szCs w:val="24"/>
        </w:rPr>
        <w:tab/>
      </w:r>
      <w:r>
        <w:rPr>
          <w:bCs/>
          <w:szCs w:val="24"/>
        </w:rPr>
        <w:tab/>
        <w:t>Research in Biomedical Science</w:t>
      </w:r>
      <w:r w:rsidR="00745883">
        <w:rPr>
          <w:bCs/>
          <w:szCs w:val="24"/>
        </w:rPr>
        <w:t>, GS000520</w:t>
      </w:r>
    </w:p>
    <w:p w:rsidR="00544DE7" w:rsidRPr="00FE0673" w:rsidRDefault="00544DE7" w:rsidP="00544DE7">
      <w:pPr>
        <w:ind w:left="720" w:firstLine="720"/>
        <w:rPr>
          <w:bCs/>
          <w:szCs w:val="24"/>
        </w:rPr>
      </w:pPr>
      <w:r>
        <w:rPr>
          <w:bCs/>
          <w:szCs w:val="24"/>
        </w:rPr>
        <w:t>Culminat</w:t>
      </w:r>
      <w:r w:rsidR="00B45B81">
        <w:rPr>
          <w:bCs/>
          <w:szCs w:val="24"/>
        </w:rPr>
        <w:t>ing</w:t>
      </w:r>
      <w:r>
        <w:rPr>
          <w:bCs/>
          <w:szCs w:val="24"/>
        </w:rPr>
        <w:t xml:space="preserve"> Exp</w:t>
      </w:r>
      <w:r w:rsidR="00B45B81">
        <w:rPr>
          <w:bCs/>
          <w:szCs w:val="24"/>
        </w:rPr>
        <w:t>erience</w:t>
      </w:r>
      <w:r>
        <w:rPr>
          <w:bCs/>
          <w:szCs w:val="24"/>
        </w:rPr>
        <w:t>/Thesis R</w:t>
      </w:r>
      <w:r w:rsidR="00B45B81">
        <w:rPr>
          <w:bCs/>
          <w:szCs w:val="24"/>
        </w:rPr>
        <w:t>e</w:t>
      </w:r>
      <w:r>
        <w:rPr>
          <w:bCs/>
          <w:szCs w:val="24"/>
        </w:rPr>
        <w:t>s</w:t>
      </w:r>
      <w:r w:rsidR="00B45B81">
        <w:rPr>
          <w:bCs/>
          <w:szCs w:val="24"/>
        </w:rPr>
        <w:t>ear</w:t>
      </w:r>
      <w:r>
        <w:rPr>
          <w:bCs/>
          <w:szCs w:val="24"/>
        </w:rPr>
        <w:t>ch</w:t>
      </w:r>
      <w:r w:rsidR="002872F8">
        <w:rPr>
          <w:bCs/>
          <w:szCs w:val="24"/>
        </w:rPr>
        <w:t>, PH9998</w:t>
      </w:r>
    </w:p>
    <w:p w:rsidR="00544DE7" w:rsidRDefault="00544DE7" w:rsidP="00544DE7">
      <w:pPr>
        <w:rPr>
          <w:bCs/>
          <w:szCs w:val="24"/>
        </w:rPr>
      </w:pPr>
      <w:r w:rsidRPr="00C53CD8">
        <w:rPr>
          <w:bCs/>
          <w:szCs w:val="24"/>
        </w:rPr>
        <w:t>2010</w:t>
      </w:r>
      <w:r>
        <w:rPr>
          <w:bCs/>
          <w:szCs w:val="24"/>
        </w:rPr>
        <w:t xml:space="preserve"> Spring</w:t>
      </w:r>
    </w:p>
    <w:p w:rsidR="00544DE7" w:rsidRDefault="00544DE7" w:rsidP="00544DE7">
      <w:pPr>
        <w:ind w:left="720" w:firstLine="720"/>
        <w:rPr>
          <w:bCs/>
          <w:szCs w:val="24"/>
        </w:rPr>
      </w:pPr>
      <w:r>
        <w:rPr>
          <w:bCs/>
          <w:szCs w:val="24"/>
        </w:rPr>
        <w:t>Introduction to Computational Systems Biology</w:t>
      </w:r>
      <w:r w:rsidR="0016456B">
        <w:rPr>
          <w:bCs/>
          <w:szCs w:val="24"/>
        </w:rPr>
        <w:t>, PH1998</w:t>
      </w:r>
      <w:r w:rsidR="005567C2">
        <w:rPr>
          <w:bCs/>
          <w:szCs w:val="24"/>
        </w:rPr>
        <w:t>L</w:t>
      </w:r>
      <w:r>
        <w:rPr>
          <w:bCs/>
          <w:szCs w:val="24"/>
        </w:rPr>
        <w:t xml:space="preserve"> (Course organizer and</w:t>
      </w:r>
    </w:p>
    <w:p w:rsidR="00544DE7" w:rsidRDefault="00544DE7" w:rsidP="00544DE7">
      <w:pPr>
        <w:ind w:left="720" w:firstLine="720"/>
        <w:rPr>
          <w:bCs/>
          <w:szCs w:val="24"/>
        </w:rPr>
      </w:pPr>
      <w:r>
        <w:rPr>
          <w:bCs/>
          <w:szCs w:val="24"/>
        </w:rPr>
        <w:t>Lead Instructor)</w:t>
      </w:r>
    </w:p>
    <w:p w:rsidR="00544DE7" w:rsidRDefault="00544DE7" w:rsidP="00544DE7">
      <w:pPr>
        <w:ind w:left="720" w:firstLine="720"/>
        <w:rPr>
          <w:bCs/>
          <w:szCs w:val="24"/>
        </w:rPr>
      </w:pPr>
      <w:r>
        <w:rPr>
          <w:bCs/>
          <w:szCs w:val="24"/>
        </w:rPr>
        <w:t>Population Genetics</w:t>
      </w:r>
      <w:r w:rsidR="0023392C">
        <w:rPr>
          <w:bCs/>
          <w:szCs w:val="24"/>
        </w:rPr>
        <w:t>, PH1984L, GS110042 (Lecturer)</w:t>
      </w:r>
    </w:p>
    <w:p w:rsidR="00544DE7" w:rsidRDefault="00544DE7" w:rsidP="00544DE7">
      <w:pPr>
        <w:ind w:left="720" w:firstLine="720"/>
        <w:rPr>
          <w:bCs/>
          <w:szCs w:val="24"/>
        </w:rPr>
      </w:pPr>
      <w:r>
        <w:rPr>
          <w:bCs/>
          <w:szCs w:val="24"/>
        </w:rPr>
        <w:t>Research in Biomedical science</w:t>
      </w:r>
      <w:r w:rsidR="00745883">
        <w:rPr>
          <w:bCs/>
          <w:szCs w:val="24"/>
        </w:rPr>
        <w:t>, GS000520</w:t>
      </w:r>
    </w:p>
    <w:p w:rsidR="00544DE7" w:rsidRDefault="00544DE7" w:rsidP="00544DE7">
      <w:pPr>
        <w:ind w:left="720" w:firstLine="720"/>
        <w:rPr>
          <w:bCs/>
          <w:szCs w:val="24"/>
        </w:rPr>
      </w:pPr>
      <w:r>
        <w:rPr>
          <w:bCs/>
          <w:szCs w:val="24"/>
        </w:rPr>
        <w:t>Research in Biomedical science</w:t>
      </w:r>
      <w:r w:rsidR="00745883">
        <w:rPr>
          <w:bCs/>
          <w:szCs w:val="24"/>
        </w:rPr>
        <w:t>, GS000520</w:t>
      </w:r>
    </w:p>
    <w:p w:rsidR="00544DE7" w:rsidRDefault="00544DE7" w:rsidP="00544DE7">
      <w:pPr>
        <w:ind w:left="720" w:firstLine="720"/>
        <w:rPr>
          <w:bCs/>
          <w:szCs w:val="24"/>
        </w:rPr>
      </w:pPr>
      <w:r>
        <w:rPr>
          <w:bCs/>
          <w:szCs w:val="24"/>
        </w:rPr>
        <w:t>Individual Study in Biostatistics</w:t>
      </w:r>
      <w:r w:rsidR="007672D8">
        <w:rPr>
          <w:bCs/>
          <w:szCs w:val="24"/>
        </w:rPr>
        <w:t>, PH1999</w:t>
      </w:r>
    </w:p>
    <w:p w:rsidR="00544DE7" w:rsidRPr="007E677A" w:rsidRDefault="00544DE7" w:rsidP="00544DE7">
      <w:pPr>
        <w:ind w:left="720" w:firstLine="720"/>
        <w:rPr>
          <w:bCs/>
          <w:szCs w:val="24"/>
        </w:rPr>
      </w:pPr>
      <w:r>
        <w:rPr>
          <w:bCs/>
          <w:szCs w:val="24"/>
        </w:rPr>
        <w:t>Culminat</w:t>
      </w:r>
      <w:r w:rsidR="00B45B81">
        <w:rPr>
          <w:bCs/>
          <w:szCs w:val="24"/>
        </w:rPr>
        <w:t>ing</w:t>
      </w:r>
      <w:r>
        <w:rPr>
          <w:bCs/>
          <w:szCs w:val="24"/>
        </w:rPr>
        <w:t xml:space="preserve"> Exp</w:t>
      </w:r>
      <w:r w:rsidR="00B45B81">
        <w:rPr>
          <w:bCs/>
          <w:szCs w:val="24"/>
        </w:rPr>
        <w:t>erience</w:t>
      </w:r>
      <w:r>
        <w:rPr>
          <w:bCs/>
          <w:szCs w:val="24"/>
        </w:rPr>
        <w:t>/Thesis R</w:t>
      </w:r>
      <w:r w:rsidR="00796756">
        <w:rPr>
          <w:bCs/>
          <w:szCs w:val="24"/>
        </w:rPr>
        <w:t>e</w:t>
      </w:r>
      <w:r>
        <w:rPr>
          <w:bCs/>
          <w:szCs w:val="24"/>
        </w:rPr>
        <w:t>s</w:t>
      </w:r>
      <w:r w:rsidR="00796756">
        <w:rPr>
          <w:bCs/>
          <w:szCs w:val="24"/>
        </w:rPr>
        <w:t>ear</w:t>
      </w:r>
      <w:r>
        <w:rPr>
          <w:bCs/>
          <w:szCs w:val="24"/>
        </w:rPr>
        <w:t>ch</w:t>
      </w:r>
      <w:r w:rsidR="00745883">
        <w:rPr>
          <w:bCs/>
          <w:szCs w:val="24"/>
        </w:rPr>
        <w:t>,</w:t>
      </w:r>
      <w:r w:rsidR="007672D8" w:rsidRPr="007672D8">
        <w:rPr>
          <w:bCs/>
          <w:szCs w:val="24"/>
        </w:rPr>
        <w:t xml:space="preserve"> </w:t>
      </w:r>
      <w:r w:rsidR="007672D8">
        <w:rPr>
          <w:bCs/>
          <w:szCs w:val="24"/>
        </w:rPr>
        <w:t>PH9998</w:t>
      </w:r>
      <w:r w:rsidR="00745883">
        <w:rPr>
          <w:bCs/>
          <w:szCs w:val="24"/>
        </w:rPr>
        <w:t xml:space="preserve"> </w:t>
      </w:r>
    </w:p>
    <w:p w:rsidR="00544DE7" w:rsidRPr="007E677A" w:rsidRDefault="00544DE7" w:rsidP="00544DE7">
      <w:pPr>
        <w:rPr>
          <w:bCs/>
          <w:szCs w:val="24"/>
        </w:rPr>
      </w:pPr>
      <w:r w:rsidRPr="007E677A">
        <w:rPr>
          <w:color w:val="404A51"/>
          <w:szCs w:val="24"/>
        </w:rPr>
        <w:tab/>
      </w:r>
      <w:r>
        <w:rPr>
          <w:color w:val="404A51"/>
          <w:szCs w:val="24"/>
        </w:rPr>
        <w:tab/>
      </w:r>
      <w:r w:rsidRPr="007E677A">
        <w:rPr>
          <w:bCs/>
          <w:szCs w:val="24"/>
        </w:rPr>
        <w:t>Dissertation Research</w:t>
      </w:r>
      <w:r w:rsidR="007672D8">
        <w:rPr>
          <w:bCs/>
          <w:szCs w:val="24"/>
        </w:rPr>
        <w:t>, PH9999</w:t>
      </w:r>
    </w:p>
    <w:p w:rsidR="00544DE7" w:rsidRPr="00C53CD8" w:rsidRDefault="00544DE7" w:rsidP="00544DE7">
      <w:pPr>
        <w:rPr>
          <w:bCs/>
          <w:szCs w:val="24"/>
        </w:rPr>
      </w:pPr>
      <w:r w:rsidRPr="007E677A">
        <w:rPr>
          <w:bCs/>
          <w:szCs w:val="24"/>
        </w:rPr>
        <w:t xml:space="preserve">     </w:t>
      </w:r>
      <w:r>
        <w:rPr>
          <w:bCs/>
          <w:szCs w:val="24"/>
        </w:rPr>
        <w:t xml:space="preserve">                 </w:t>
      </w:r>
      <w:r>
        <w:rPr>
          <w:bCs/>
          <w:szCs w:val="24"/>
        </w:rPr>
        <w:tab/>
      </w:r>
      <w:r w:rsidRPr="007E677A">
        <w:rPr>
          <w:bCs/>
          <w:szCs w:val="24"/>
        </w:rPr>
        <w:t>Dissertation Research</w:t>
      </w:r>
      <w:r w:rsidR="007672D8">
        <w:rPr>
          <w:bCs/>
          <w:szCs w:val="24"/>
        </w:rPr>
        <w:t>, PH9999</w:t>
      </w:r>
    </w:p>
    <w:p w:rsidR="00544DE7" w:rsidRDefault="00544DE7" w:rsidP="00544DE7">
      <w:pPr>
        <w:rPr>
          <w:bCs/>
          <w:szCs w:val="24"/>
        </w:rPr>
      </w:pPr>
      <w:r w:rsidRPr="000B5F33">
        <w:rPr>
          <w:bCs/>
          <w:szCs w:val="24"/>
        </w:rPr>
        <w:t xml:space="preserve">2009 </w:t>
      </w:r>
      <w:r w:rsidRPr="001D1AE0">
        <w:rPr>
          <w:bCs/>
          <w:szCs w:val="24"/>
        </w:rPr>
        <w:t>Spring</w:t>
      </w:r>
    </w:p>
    <w:p w:rsidR="00544DE7" w:rsidRDefault="00544DE7" w:rsidP="00544DE7">
      <w:pPr>
        <w:rPr>
          <w:bCs/>
          <w:szCs w:val="24"/>
        </w:rPr>
      </w:pPr>
      <w:r>
        <w:rPr>
          <w:bCs/>
          <w:szCs w:val="24"/>
        </w:rPr>
        <w:tab/>
      </w:r>
      <w:r>
        <w:rPr>
          <w:bCs/>
          <w:szCs w:val="24"/>
        </w:rPr>
        <w:tab/>
        <w:t>Population Genetics</w:t>
      </w:r>
      <w:r w:rsidR="0023392C">
        <w:rPr>
          <w:bCs/>
          <w:szCs w:val="24"/>
        </w:rPr>
        <w:t>, PH1984L, GS110042 (Lecturer)</w:t>
      </w:r>
    </w:p>
    <w:p w:rsidR="00544DE7" w:rsidRDefault="00544DE7" w:rsidP="00544DE7">
      <w:pPr>
        <w:rPr>
          <w:bCs/>
          <w:szCs w:val="24"/>
        </w:rPr>
      </w:pPr>
      <w:r>
        <w:rPr>
          <w:bCs/>
          <w:szCs w:val="24"/>
        </w:rPr>
        <w:tab/>
      </w:r>
      <w:r>
        <w:rPr>
          <w:bCs/>
          <w:szCs w:val="24"/>
        </w:rPr>
        <w:tab/>
        <w:t>Individual Study in Biostatistics</w:t>
      </w:r>
      <w:r w:rsidR="0092324A">
        <w:rPr>
          <w:bCs/>
          <w:szCs w:val="24"/>
        </w:rPr>
        <w:t>, PH1999</w:t>
      </w:r>
    </w:p>
    <w:p w:rsidR="00544DE7" w:rsidRDefault="00544DE7" w:rsidP="00544DE7">
      <w:pPr>
        <w:rPr>
          <w:bCs/>
          <w:szCs w:val="24"/>
        </w:rPr>
      </w:pPr>
      <w:r>
        <w:rPr>
          <w:bCs/>
          <w:szCs w:val="24"/>
        </w:rPr>
        <w:tab/>
      </w:r>
      <w:r>
        <w:rPr>
          <w:bCs/>
          <w:szCs w:val="24"/>
        </w:rPr>
        <w:tab/>
        <w:t>Practicum</w:t>
      </w:r>
      <w:r w:rsidR="007672D8">
        <w:rPr>
          <w:bCs/>
          <w:szCs w:val="24"/>
        </w:rPr>
        <w:t>, PH9997</w:t>
      </w:r>
    </w:p>
    <w:p w:rsidR="00544DE7" w:rsidRPr="007E677A" w:rsidRDefault="00544DE7" w:rsidP="00544DE7">
      <w:pPr>
        <w:rPr>
          <w:bCs/>
          <w:szCs w:val="24"/>
        </w:rPr>
      </w:pPr>
      <w:r>
        <w:rPr>
          <w:bCs/>
          <w:szCs w:val="24"/>
        </w:rPr>
        <w:tab/>
      </w:r>
      <w:r>
        <w:rPr>
          <w:bCs/>
          <w:szCs w:val="24"/>
        </w:rPr>
        <w:tab/>
        <w:t>Culminat</w:t>
      </w:r>
      <w:r w:rsidR="00B45B81">
        <w:rPr>
          <w:bCs/>
          <w:szCs w:val="24"/>
        </w:rPr>
        <w:t>ing</w:t>
      </w:r>
      <w:r>
        <w:rPr>
          <w:bCs/>
          <w:szCs w:val="24"/>
        </w:rPr>
        <w:t xml:space="preserve"> Exp/Thesis R</w:t>
      </w:r>
      <w:r w:rsidR="00B45B81">
        <w:rPr>
          <w:bCs/>
          <w:szCs w:val="24"/>
        </w:rPr>
        <w:t>e</w:t>
      </w:r>
      <w:r>
        <w:rPr>
          <w:bCs/>
          <w:szCs w:val="24"/>
        </w:rPr>
        <w:t>s</w:t>
      </w:r>
      <w:r w:rsidR="00B45B81">
        <w:rPr>
          <w:bCs/>
          <w:szCs w:val="24"/>
        </w:rPr>
        <w:t>ear</w:t>
      </w:r>
      <w:r>
        <w:rPr>
          <w:bCs/>
          <w:szCs w:val="24"/>
        </w:rPr>
        <w:t>ch</w:t>
      </w:r>
      <w:r w:rsidR="007672D8">
        <w:rPr>
          <w:bCs/>
          <w:szCs w:val="24"/>
        </w:rPr>
        <w:t>,</w:t>
      </w:r>
      <w:r w:rsidR="007672D8" w:rsidRPr="007672D8">
        <w:rPr>
          <w:bCs/>
          <w:szCs w:val="24"/>
        </w:rPr>
        <w:t xml:space="preserve"> </w:t>
      </w:r>
      <w:r w:rsidR="007672D8">
        <w:rPr>
          <w:bCs/>
          <w:szCs w:val="24"/>
        </w:rPr>
        <w:t xml:space="preserve">PH9998 </w:t>
      </w:r>
    </w:p>
    <w:p w:rsidR="00544DE7" w:rsidRPr="007E677A" w:rsidRDefault="00544DE7" w:rsidP="00544DE7">
      <w:pPr>
        <w:rPr>
          <w:bCs/>
          <w:szCs w:val="24"/>
        </w:rPr>
      </w:pPr>
      <w:r w:rsidRPr="007E677A">
        <w:rPr>
          <w:color w:val="404A51"/>
          <w:szCs w:val="24"/>
        </w:rPr>
        <w:tab/>
      </w:r>
      <w:r>
        <w:rPr>
          <w:color w:val="404A51"/>
          <w:szCs w:val="24"/>
        </w:rPr>
        <w:tab/>
      </w:r>
      <w:r w:rsidRPr="007E677A">
        <w:rPr>
          <w:bCs/>
          <w:szCs w:val="24"/>
        </w:rPr>
        <w:t>Dissertation Research</w:t>
      </w:r>
      <w:r w:rsidR="007672D8">
        <w:rPr>
          <w:bCs/>
          <w:szCs w:val="24"/>
        </w:rPr>
        <w:t>, PH9999</w:t>
      </w:r>
    </w:p>
    <w:p w:rsidR="00544DE7" w:rsidRDefault="00544DE7" w:rsidP="00544DE7">
      <w:pPr>
        <w:rPr>
          <w:bCs/>
          <w:szCs w:val="24"/>
        </w:rPr>
      </w:pPr>
      <w:r w:rsidRPr="007E677A">
        <w:rPr>
          <w:bCs/>
          <w:szCs w:val="24"/>
        </w:rPr>
        <w:t xml:space="preserve">     </w:t>
      </w:r>
      <w:r>
        <w:rPr>
          <w:bCs/>
          <w:szCs w:val="24"/>
        </w:rPr>
        <w:t xml:space="preserve">                 </w:t>
      </w:r>
      <w:r>
        <w:rPr>
          <w:bCs/>
          <w:szCs w:val="24"/>
        </w:rPr>
        <w:tab/>
      </w:r>
      <w:r w:rsidRPr="007E677A">
        <w:rPr>
          <w:bCs/>
          <w:szCs w:val="24"/>
        </w:rPr>
        <w:t>Dissertation Research</w:t>
      </w:r>
      <w:r w:rsidR="007672D8">
        <w:rPr>
          <w:bCs/>
          <w:szCs w:val="24"/>
        </w:rPr>
        <w:t>, PH9999</w:t>
      </w:r>
    </w:p>
    <w:p w:rsidR="00544DE7" w:rsidRDefault="00544DE7" w:rsidP="00544DE7">
      <w:pPr>
        <w:rPr>
          <w:bCs/>
          <w:szCs w:val="24"/>
        </w:rPr>
      </w:pPr>
      <w:r>
        <w:rPr>
          <w:bCs/>
          <w:szCs w:val="24"/>
        </w:rPr>
        <w:t>2009 Summer</w:t>
      </w:r>
    </w:p>
    <w:p w:rsidR="00544DE7" w:rsidRPr="00B45B81" w:rsidRDefault="00544DE7" w:rsidP="00B45B81">
      <w:pPr>
        <w:ind w:left="1440"/>
        <w:rPr>
          <w:bCs/>
          <w:color w:val="000000"/>
          <w:szCs w:val="24"/>
        </w:rPr>
      </w:pPr>
      <w:r w:rsidRPr="00B45B81">
        <w:rPr>
          <w:bCs/>
          <w:color w:val="000000"/>
          <w:szCs w:val="24"/>
        </w:rPr>
        <w:t>Data Mining in Genetic Epidemiology</w:t>
      </w:r>
      <w:r w:rsidR="00E02E64" w:rsidRPr="00B45B81">
        <w:rPr>
          <w:bCs/>
          <w:color w:val="000000"/>
          <w:szCs w:val="24"/>
        </w:rPr>
        <w:t>, PH1998L and</w:t>
      </w:r>
      <w:r w:rsidR="00E02E64" w:rsidRPr="00B45B81">
        <w:rPr>
          <w:b/>
          <w:bCs/>
          <w:color w:val="000000"/>
          <w:szCs w:val="24"/>
        </w:rPr>
        <w:t xml:space="preserve"> </w:t>
      </w:r>
      <w:r w:rsidR="00E02E64" w:rsidRPr="00B45B81">
        <w:rPr>
          <w:szCs w:val="24"/>
        </w:rPr>
        <w:t>GS110053</w:t>
      </w:r>
      <w:r w:rsidRPr="00B45B81">
        <w:rPr>
          <w:bCs/>
          <w:color w:val="000000"/>
          <w:szCs w:val="24"/>
        </w:rPr>
        <w:t xml:space="preserve"> (</w:t>
      </w:r>
      <w:r w:rsidR="003E4497" w:rsidRPr="00B45B81">
        <w:rPr>
          <w:bCs/>
          <w:color w:val="000000"/>
          <w:szCs w:val="24"/>
        </w:rPr>
        <w:t>Co</w:t>
      </w:r>
      <w:r w:rsidR="003E4497" w:rsidRPr="00B45B81">
        <w:rPr>
          <w:snapToGrid/>
          <w:szCs w:val="24"/>
          <w:lang w:eastAsia="zh-CN"/>
        </w:rPr>
        <w:t>-Coordinator</w:t>
      </w:r>
      <w:r w:rsidR="003E4497" w:rsidRPr="00B45B81">
        <w:rPr>
          <w:bCs/>
          <w:color w:val="000000"/>
          <w:szCs w:val="24"/>
        </w:rPr>
        <w:t>,</w:t>
      </w:r>
      <w:r w:rsidR="00B45B81">
        <w:rPr>
          <w:bCs/>
          <w:color w:val="000000"/>
          <w:szCs w:val="24"/>
        </w:rPr>
        <w:t xml:space="preserve"> </w:t>
      </w:r>
      <w:r w:rsidRPr="00B45B81">
        <w:rPr>
          <w:bCs/>
          <w:color w:val="000000"/>
          <w:szCs w:val="24"/>
        </w:rPr>
        <w:t>Lecturer)</w:t>
      </w:r>
    </w:p>
    <w:p w:rsidR="00D662DB" w:rsidRDefault="00544DE7" w:rsidP="00544DE7">
      <w:pPr>
        <w:rPr>
          <w:bCs/>
          <w:color w:val="000000"/>
          <w:sz w:val="22"/>
          <w:szCs w:val="22"/>
        </w:rPr>
      </w:pPr>
      <w:r>
        <w:rPr>
          <w:bCs/>
          <w:color w:val="000000"/>
          <w:sz w:val="22"/>
          <w:szCs w:val="22"/>
        </w:rPr>
        <w:t>2009</w:t>
      </w:r>
      <w:r w:rsidR="00796756">
        <w:rPr>
          <w:bCs/>
          <w:color w:val="000000"/>
          <w:sz w:val="22"/>
          <w:szCs w:val="22"/>
        </w:rPr>
        <w:t xml:space="preserve"> </w:t>
      </w:r>
      <w:r>
        <w:rPr>
          <w:bCs/>
          <w:color w:val="000000"/>
          <w:sz w:val="22"/>
          <w:szCs w:val="22"/>
        </w:rPr>
        <w:t>Fall</w:t>
      </w:r>
      <w:r>
        <w:rPr>
          <w:bCs/>
          <w:color w:val="000000"/>
          <w:sz w:val="22"/>
          <w:szCs w:val="22"/>
        </w:rPr>
        <w:tab/>
      </w:r>
    </w:p>
    <w:p w:rsidR="0023392C" w:rsidRDefault="00544DE7" w:rsidP="00D662DB">
      <w:pPr>
        <w:ind w:left="720" w:firstLine="720"/>
        <w:rPr>
          <w:szCs w:val="24"/>
        </w:rPr>
      </w:pPr>
      <w:r w:rsidRPr="000E5FEF">
        <w:rPr>
          <w:szCs w:val="24"/>
        </w:rPr>
        <w:t>Introduction to Genomics and Bioinform</w:t>
      </w:r>
      <w:r>
        <w:rPr>
          <w:szCs w:val="24"/>
        </w:rPr>
        <w:t>atics</w:t>
      </w:r>
      <w:r w:rsidR="0023392C">
        <w:rPr>
          <w:szCs w:val="24"/>
        </w:rPr>
        <w:t>, PH1980L, GS110032</w:t>
      </w:r>
      <w:r>
        <w:rPr>
          <w:szCs w:val="24"/>
        </w:rPr>
        <w:t xml:space="preserve"> (Course </w:t>
      </w:r>
    </w:p>
    <w:p w:rsidR="00544DE7" w:rsidRPr="000406E9" w:rsidRDefault="0023392C" w:rsidP="00544DE7">
      <w:pPr>
        <w:rPr>
          <w:szCs w:val="24"/>
        </w:rPr>
      </w:pPr>
      <w:r>
        <w:rPr>
          <w:szCs w:val="24"/>
        </w:rPr>
        <w:t xml:space="preserve">                        </w:t>
      </w:r>
      <w:r w:rsidR="00544DE7">
        <w:rPr>
          <w:szCs w:val="24"/>
        </w:rPr>
        <w:t>organizer and Lead</w:t>
      </w:r>
      <w:r>
        <w:rPr>
          <w:szCs w:val="24"/>
        </w:rPr>
        <w:t xml:space="preserve"> </w:t>
      </w:r>
      <w:r w:rsidR="00544DE7">
        <w:rPr>
          <w:szCs w:val="24"/>
        </w:rPr>
        <w:t>Instructor</w:t>
      </w:r>
      <w:r w:rsidR="00544DE7">
        <w:rPr>
          <w:bCs/>
          <w:sz w:val="22"/>
          <w:szCs w:val="22"/>
        </w:rPr>
        <w:t>)</w:t>
      </w:r>
    </w:p>
    <w:p w:rsidR="00544DE7" w:rsidRPr="00B45B81" w:rsidRDefault="007672D8" w:rsidP="00544DE7">
      <w:pPr>
        <w:rPr>
          <w:bCs/>
          <w:szCs w:val="24"/>
        </w:rPr>
      </w:pPr>
      <w:r w:rsidRPr="00B45B81">
        <w:rPr>
          <w:bCs/>
          <w:szCs w:val="24"/>
        </w:rPr>
        <w:t xml:space="preserve">                        </w:t>
      </w:r>
      <w:r w:rsidR="00544DE7" w:rsidRPr="00B45B81">
        <w:rPr>
          <w:bCs/>
          <w:szCs w:val="24"/>
        </w:rPr>
        <w:t>Statistical Genetics</w:t>
      </w:r>
      <w:r w:rsidRPr="00B45B81">
        <w:rPr>
          <w:bCs/>
          <w:szCs w:val="24"/>
        </w:rPr>
        <w:t>, PH1986L, GS110072</w:t>
      </w:r>
      <w:r w:rsidR="00544DE7" w:rsidRPr="00B45B81">
        <w:rPr>
          <w:bCs/>
          <w:szCs w:val="24"/>
        </w:rPr>
        <w:t xml:space="preserve"> (Lecturer)</w:t>
      </w:r>
    </w:p>
    <w:p w:rsidR="00544DE7" w:rsidRPr="00B45B81" w:rsidRDefault="00544DE7" w:rsidP="00544DE7">
      <w:pPr>
        <w:rPr>
          <w:bCs/>
          <w:szCs w:val="24"/>
        </w:rPr>
      </w:pPr>
      <w:r w:rsidRPr="00B45B81">
        <w:rPr>
          <w:bCs/>
          <w:color w:val="000000"/>
          <w:szCs w:val="24"/>
        </w:rPr>
        <w:tab/>
      </w:r>
      <w:r w:rsidRPr="00B45B81">
        <w:rPr>
          <w:bCs/>
          <w:color w:val="000000"/>
          <w:szCs w:val="24"/>
        </w:rPr>
        <w:tab/>
      </w:r>
      <w:r w:rsidRPr="00B45B81">
        <w:rPr>
          <w:bCs/>
          <w:szCs w:val="24"/>
        </w:rPr>
        <w:t>Dissertation Research</w:t>
      </w:r>
      <w:r w:rsidR="007672D8" w:rsidRPr="00B45B81">
        <w:rPr>
          <w:bCs/>
          <w:szCs w:val="24"/>
        </w:rPr>
        <w:t>, PH9999</w:t>
      </w:r>
    </w:p>
    <w:p w:rsidR="00544DE7" w:rsidRPr="00B45B81" w:rsidRDefault="007672D8" w:rsidP="00544DE7">
      <w:pPr>
        <w:rPr>
          <w:bCs/>
          <w:szCs w:val="24"/>
        </w:rPr>
      </w:pPr>
      <w:r w:rsidRPr="00B45B81">
        <w:rPr>
          <w:bCs/>
          <w:szCs w:val="24"/>
        </w:rPr>
        <w:t xml:space="preserve">                        </w:t>
      </w:r>
      <w:r w:rsidR="00544DE7" w:rsidRPr="00B45B81">
        <w:rPr>
          <w:bCs/>
          <w:szCs w:val="24"/>
        </w:rPr>
        <w:t>Dissertation Research</w:t>
      </w:r>
      <w:r w:rsidRPr="00B45B81">
        <w:rPr>
          <w:bCs/>
          <w:szCs w:val="24"/>
        </w:rPr>
        <w:t>, PH9999</w:t>
      </w:r>
    </w:p>
    <w:p w:rsidR="00544DE7" w:rsidRPr="00B45B81" w:rsidRDefault="007672D8" w:rsidP="00544DE7">
      <w:pPr>
        <w:rPr>
          <w:bCs/>
          <w:szCs w:val="24"/>
        </w:rPr>
      </w:pPr>
      <w:r w:rsidRPr="00B45B81">
        <w:rPr>
          <w:bCs/>
          <w:color w:val="000000"/>
          <w:szCs w:val="24"/>
        </w:rPr>
        <w:tab/>
        <w:t xml:space="preserve">           </w:t>
      </w:r>
      <w:r w:rsidR="00544DE7" w:rsidRPr="00B45B81">
        <w:rPr>
          <w:bCs/>
          <w:color w:val="000000"/>
          <w:szCs w:val="24"/>
        </w:rPr>
        <w:t xml:space="preserve"> </w:t>
      </w:r>
      <w:r w:rsidR="00544DE7" w:rsidRPr="00B45B81">
        <w:rPr>
          <w:bCs/>
          <w:szCs w:val="24"/>
        </w:rPr>
        <w:t>Practicum</w:t>
      </w:r>
      <w:r w:rsidRPr="00B45B81">
        <w:rPr>
          <w:bCs/>
          <w:szCs w:val="24"/>
        </w:rPr>
        <w:t>, PH9997</w:t>
      </w:r>
    </w:p>
    <w:p w:rsidR="00544DE7" w:rsidRPr="00B45B81" w:rsidRDefault="007672D8" w:rsidP="00544DE7">
      <w:pPr>
        <w:rPr>
          <w:bCs/>
          <w:szCs w:val="24"/>
        </w:rPr>
      </w:pPr>
      <w:r>
        <w:rPr>
          <w:bCs/>
          <w:sz w:val="22"/>
          <w:szCs w:val="22"/>
        </w:rPr>
        <w:tab/>
      </w:r>
      <w:r>
        <w:rPr>
          <w:bCs/>
          <w:sz w:val="22"/>
          <w:szCs w:val="22"/>
        </w:rPr>
        <w:tab/>
      </w:r>
      <w:r w:rsidR="00544DE7" w:rsidRPr="00B45B81">
        <w:rPr>
          <w:bCs/>
          <w:szCs w:val="24"/>
        </w:rPr>
        <w:t>Culminant  Exp/Thesis Research</w:t>
      </w:r>
      <w:r w:rsidRPr="00B45B81">
        <w:rPr>
          <w:bCs/>
          <w:szCs w:val="24"/>
        </w:rPr>
        <w:t>, PH9998</w:t>
      </w:r>
      <w:r w:rsidR="00544DE7" w:rsidRPr="00B45B81">
        <w:rPr>
          <w:bCs/>
          <w:color w:val="000000"/>
          <w:szCs w:val="24"/>
        </w:rPr>
        <w:tab/>
      </w:r>
      <w:r w:rsidR="00544DE7" w:rsidRPr="00B45B81">
        <w:rPr>
          <w:bCs/>
          <w:color w:val="000000"/>
          <w:szCs w:val="24"/>
        </w:rPr>
        <w:tab/>
      </w:r>
    </w:p>
    <w:p w:rsidR="00544DE7" w:rsidRPr="00CC1C22" w:rsidRDefault="00544DE7" w:rsidP="00544DE7">
      <w:pPr>
        <w:rPr>
          <w:bCs/>
          <w:szCs w:val="24"/>
        </w:rPr>
      </w:pPr>
      <w:r w:rsidRPr="000B5F33">
        <w:rPr>
          <w:bCs/>
          <w:szCs w:val="24"/>
        </w:rPr>
        <w:t>2008</w:t>
      </w:r>
      <w:r>
        <w:rPr>
          <w:b/>
          <w:bCs/>
          <w:szCs w:val="24"/>
        </w:rPr>
        <w:t xml:space="preserve"> </w:t>
      </w:r>
      <w:r w:rsidRPr="00CC1C22">
        <w:rPr>
          <w:bCs/>
          <w:szCs w:val="24"/>
        </w:rPr>
        <w:t xml:space="preserve">Spring  </w:t>
      </w:r>
    </w:p>
    <w:p w:rsidR="0016456B" w:rsidRDefault="00544DE7" w:rsidP="00796756">
      <w:pPr>
        <w:ind w:left="1080" w:firstLine="360"/>
        <w:rPr>
          <w:bCs/>
          <w:szCs w:val="24"/>
        </w:rPr>
      </w:pPr>
      <w:r>
        <w:rPr>
          <w:bCs/>
          <w:szCs w:val="24"/>
        </w:rPr>
        <w:t>Introduction to Computational Systems Biology</w:t>
      </w:r>
      <w:r w:rsidR="0016456B">
        <w:rPr>
          <w:bCs/>
          <w:szCs w:val="24"/>
        </w:rPr>
        <w:t>, PH1998</w:t>
      </w:r>
      <w:r w:rsidR="005567C2">
        <w:rPr>
          <w:bCs/>
          <w:szCs w:val="24"/>
        </w:rPr>
        <w:t>L</w:t>
      </w:r>
      <w:r w:rsidR="0016456B">
        <w:rPr>
          <w:bCs/>
          <w:szCs w:val="24"/>
        </w:rPr>
        <w:t xml:space="preserve"> </w:t>
      </w:r>
      <w:r>
        <w:rPr>
          <w:bCs/>
          <w:szCs w:val="24"/>
        </w:rPr>
        <w:t xml:space="preserve">(Course organizer </w:t>
      </w:r>
      <w:r w:rsidR="0016456B">
        <w:rPr>
          <w:bCs/>
          <w:szCs w:val="24"/>
        </w:rPr>
        <w:t xml:space="preserve"> </w:t>
      </w:r>
    </w:p>
    <w:p w:rsidR="00544DE7" w:rsidRDefault="00544DE7" w:rsidP="00796756">
      <w:pPr>
        <w:ind w:left="1080" w:firstLine="360"/>
        <w:rPr>
          <w:bCs/>
          <w:szCs w:val="24"/>
        </w:rPr>
      </w:pPr>
      <w:r>
        <w:rPr>
          <w:bCs/>
          <w:szCs w:val="24"/>
        </w:rPr>
        <w:t>and Lead</w:t>
      </w:r>
      <w:r w:rsidR="005567C2">
        <w:rPr>
          <w:bCs/>
          <w:szCs w:val="24"/>
        </w:rPr>
        <w:t xml:space="preserve"> </w:t>
      </w:r>
      <w:r>
        <w:rPr>
          <w:bCs/>
          <w:szCs w:val="24"/>
        </w:rPr>
        <w:t>Instructor)</w:t>
      </w:r>
    </w:p>
    <w:p w:rsidR="00544DE7" w:rsidRDefault="00544DE7" w:rsidP="00544DE7">
      <w:pPr>
        <w:rPr>
          <w:bCs/>
          <w:szCs w:val="24"/>
        </w:rPr>
      </w:pPr>
      <w:r>
        <w:rPr>
          <w:bCs/>
          <w:szCs w:val="24"/>
        </w:rPr>
        <w:t xml:space="preserve">                        Population Genetics</w:t>
      </w:r>
      <w:r w:rsidR="0023392C">
        <w:rPr>
          <w:bCs/>
          <w:szCs w:val="24"/>
        </w:rPr>
        <w:t xml:space="preserve">, PH1984L, GS110042 </w:t>
      </w:r>
      <w:r>
        <w:rPr>
          <w:bCs/>
          <w:szCs w:val="24"/>
        </w:rPr>
        <w:t>(Lecturer)</w:t>
      </w:r>
    </w:p>
    <w:p w:rsidR="00544DE7" w:rsidRDefault="00544DE7" w:rsidP="00544DE7">
      <w:pPr>
        <w:rPr>
          <w:bCs/>
          <w:szCs w:val="24"/>
        </w:rPr>
      </w:pPr>
      <w:r>
        <w:rPr>
          <w:bCs/>
          <w:szCs w:val="24"/>
        </w:rPr>
        <w:tab/>
      </w:r>
      <w:r>
        <w:rPr>
          <w:bCs/>
          <w:szCs w:val="24"/>
        </w:rPr>
        <w:tab/>
        <w:t>Individual Study in Epidemiology</w:t>
      </w:r>
      <w:r w:rsidR="007672D8">
        <w:rPr>
          <w:bCs/>
          <w:szCs w:val="24"/>
        </w:rPr>
        <w:t>, PH2999</w:t>
      </w:r>
    </w:p>
    <w:p w:rsidR="00544DE7" w:rsidRDefault="00544DE7" w:rsidP="00544DE7">
      <w:pPr>
        <w:rPr>
          <w:bCs/>
          <w:szCs w:val="24"/>
        </w:rPr>
      </w:pPr>
      <w:r>
        <w:rPr>
          <w:bCs/>
          <w:szCs w:val="24"/>
        </w:rPr>
        <w:t xml:space="preserve">                        Dissertation Research</w:t>
      </w:r>
      <w:r w:rsidR="007672D8">
        <w:rPr>
          <w:bCs/>
          <w:szCs w:val="24"/>
        </w:rPr>
        <w:t>,</w:t>
      </w:r>
      <w:r w:rsidR="007672D8" w:rsidRPr="007672D8">
        <w:rPr>
          <w:bCs/>
          <w:szCs w:val="24"/>
        </w:rPr>
        <w:t xml:space="preserve"> </w:t>
      </w:r>
      <w:r w:rsidR="007672D8">
        <w:rPr>
          <w:bCs/>
          <w:szCs w:val="24"/>
        </w:rPr>
        <w:t>PH9999</w:t>
      </w:r>
    </w:p>
    <w:p w:rsidR="00544DE7" w:rsidRDefault="00544DE7" w:rsidP="00544DE7">
      <w:pPr>
        <w:rPr>
          <w:bCs/>
          <w:szCs w:val="24"/>
        </w:rPr>
      </w:pPr>
      <w:r>
        <w:rPr>
          <w:bCs/>
          <w:szCs w:val="24"/>
        </w:rPr>
        <w:t xml:space="preserve">                        Dissertation Research</w:t>
      </w:r>
      <w:r w:rsidR="007672D8">
        <w:rPr>
          <w:bCs/>
          <w:szCs w:val="24"/>
        </w:rPr>
        <w:t>,</w:t>
      </w:r>
      <w:r w:rsidR="007672D8" w:rsidRPr="007672D8">
        <w:rPr>
          <w:bCs/>
          <w:szCs w:val="24"/>
        </w:rPr>
        <w:t xml:space="preserve"> </w:t>
      </w:r>
      <w:r w:rsidR="007672D8">
        <w:rPr>
          <w:bCs/>
          <w:szCs w:val="24"/>
        </w:rPr>
        <w:t>PH9999</w:t>
      </w:r>
    </w:p>
    <w:p w:rsidR="00D662DB" w:rsidRDefault="00544DE7" w:rsidP="00544DE7">
      <w:pPr>
        <w:rPr>
          <w:bCs/>
          <w:szCs w:val="24"/>
        </w:rPr>
      </w:pPr>
      <w:r>
        <w:rPr>
          <w:bCs/>
          <w:szCs w:val="24"/>
        </w:rPr>
        <w:t xml:space="preserve">         Summer </w:t>
      </w:r>
    </w:p>
    <w:p w:rsidR="00544DE7" w:rsidRPr="00B45B81" w:rsidRDefault="00544DE7" w:rsidP="00D662DB">
      <w:pPr>
        <w:ind w:left="720" w:firstLine="720"/>
        <w:rPr>
          <w:bCs/>
          <w:szCs w:val="24"/>
        </w:rPr>
      </w:pPr>
      <w:r w:rsidRPr="00B45B81">
        <w:rPr>
          <w:bCs/>
          <w:color w:val="000000"/>
          <w:szCs w:val="24"/>
        </w:rPr>
        <w:t>Data Mining in Genetic Epidemiology</w:t>
      </w:r>
      <w:r w:rsidR="0023392C" w:rsidRPr="00B45B81">
        <w:rPr>
          <w:bCs/>
          <w:color w:val="000000"/>
          <w:szCs w:val="24"/>
        </w:rPr>
        <w:t>, PH1998L and</w:t>
      </w:r>
      <w:r w:rsidR="0023392C" w:rsidRPr="00B45B81">
        <w:rPr>
          <w:b/>
          <w:bCs/>
          <w:color w:val="000000"/>
          <w:szCs w:val="24"/>
        </w:rPr>
        <w:t xml:space="preserve"> </w:t>
      </w:r>
      <w:r w:rsidR="0023392C" w:rsidRPr="00B45B81">
        <w:rPr>
          <w:szCs w:val="24"/>
        </w:rPr>
        <w:t>GS110053</w:t>
      </w:r>
      <w:r w:rsidR="0023392C" w:rsidRPr="00B45B81">
        <w:rPr>
          <w:bCs/>
          <w:color w:val="000000"/>
          <w:szCs w:val="24"/>
        </w:rPr>
        <w:t xml:space="preserve">  </w:t>
      </w:r>
      <w:r w:rsidRPr="00B45B81">
        <w:rPr>
          <w:bCs/>
          <w:color w:val="000000"/>
          <w:szCs w:val="24"/>
        </w:rPr>
        <w:t>(Lecturer)</w:t>
      </w:r>
    </w:p>
    <w:p w:rsidR="00D662DB" w:rsidRDefault="00544DE7" w:rsidP="00544DE7">
      <w:pPr>
        <w:rPr>
          <w:bCs/>
          <w:szCs w:val="24"/>
        </w:rPr>
      </w:pPr>
      <w:r>
        <w:rPr>
          <w:b/>
          <w:bCs/>
          <w:szCs w:val="24"/>
        </w:rPr>
        <w:t xml:space="preserve">         </w:t>
      </w:r>
      <w:r w:rsidRPr="00CC1C22">
        <w:rPr>
          <w:bCs/>
          <w:szCs w:val="24"/>
        </w:rPr>
        <w:t xml:space="preserve">Fall         </w:t>
      </w:r>
    </w:p>
    <w:p w:rsidR="00A42879" w:rsidRDefault="00544DE7" w:rsidP="00D662DB">
      <w:pPr>
        <w:ind w:left="720" w:firstLine="720"/>
        <w:rPr>
          <w:szCs w:val="24"/>
        </w:rPr>
      </w:pPr>
      <w:r w:rsidRPr="000E5FEF">
        <w:rPr>
          <w:szCs w:val="24"/>
        </w:rPr>
        <w:t>Introduction to Genomics and Bioinform</w:t>
      </w:r>
      <w:r>
        <w:rPr>
          <w:szCs w:val="24"/>
        </w:rPr>
        <w:t>atics</w:t>
      </w:r>
      <w:r w:rsidR="00A42879">
        <w:rPr>
          <w:szCs w:val="24"/>
        </w:rPr>
        <w:t>, PH1980L, GS110032</w:t>
      </w:r>
      <w:r>
        <w:rPr>
          <w:szCs w:val="24"/>
        </w:rPr>
        <w:t xml:space="preserve"> (Course </w:t>
      </w:r>
    </w:p>
    <w:p w:rsidR="00544DE7" w:rsidRPr="00B45B81" w:rsidRDefault="00A42879" w:rsidP="00544DE7">
      <w:pPr>
        <w:rPr>
          <w:szCs w:val="24"/>
        </w:rPr>
      </w:pPr>
      <w:r w:rsidRPr="00B45B81">
        <w:rPr>
          <w:szCs w:val="24"/>
        </w:rPr>
        <w:tab/>
      </w:r>
      <w:r w:rsidRPr="00B45B81">
        <w:rPr>
          <w:szCs w:val="24"/>
        </w:rPr>
        <w:tab/>
      </w:r>
      <w:r w:rsidR="00544DE7" w:rsidRPr="00B45B81">
        <w:rPr>
          <w:szCs w:val="24"/>
        </w:rPr>
        <w:t>organizer and Lead Instructor</w:t>
      </w:r>
      <w:r w:rsidR="00544DE7" w:rsidRPr="00B45B81">
        <w:rPr>
          <w:bCs/>
          <w:szCs w:val="24"/>
        </w:rPr>
        <w:t>)</w:t>
      </w:r>
    </w:p>
    <w:p w:rsidR="00544DE7" w:rsidRPr="00B45B81" w:rsidRDefault="00544DE7" w:rsidP="00544DE7">
      <w:pPr>
        <w:rPr>
          <w:bCs/>
          <w:szCs w:val="24"/>
        </w:rPr>
      </w:pPr>
      <w:r w:rsidRPr="00B45B81">
        <w:rPr>
          <w:bCs/>
          <w:szCs w:val="24"/>
        </w:rPr>
        <w:t xml:space="preserve">                        Statistical Genetics</w:t>
      </w:r>
      <w:r w:rsidR="007672D8" w:rsidRPr="00B45B81">
        <w:rPr>
          <w:bCs/>
          <w:szCs w:val="24"/>
        </w:rPr>
        <w:t>, PH1986L, GS110072</w:t>
      </w:r>
      <w:r w:rsidRPr="00B45B81">
        <w:rPr>
          <w:bCs/>
          <w:szCs w:val="24"/>
        </w:rPr>
        <w:t xml:space="preserve"> (Lecturer)</w:t>
      </w:r>
    </w:p>
    <w:p w:rsidR="00544DE7" w:rsidRPr="00B45B81" w:rsidRDefault="00544DE7" w:rsidP="00544DE7">
      <w:pPr>
        <w:rPr>
          <w:bCs/>
          <w:szCs w:val="24"/>
        </w:rPr>
      </w:pPr>
      <w:r w:rsidRPr="00B45B81">
        <w:rPr>
          <w:bCs/>
          <w:szCs w:val="24"/>
        </w:rPr>
        <w:tab/>
      </w:r>
      <w:r w:rsidRPr="00B45B81">
        <w:rPr>
          <w:bCs/>
          <w:szCs w:val="24"/>
        </w:rPr>
        <w:tab/>
        <w:t>Dissertation Research</w:t>
      </w:r>
      <w:r w:rsidR="007672D8" w:rsidRPr="00B45B81">
        <w:rPr>
          <w:bCs/>
          <w:szCs w:val="24"/>
        </w:rPr>
        <w:t>, PH9999</w:t>
      </w:r>
    </w:p>
    <w:p w:rsidR="00544DE7" w:rsidRPr="00B45B81" w:rsidRDefault="00544DE7" w:rsidP="00544DE7">
      <w:pPr>
        <w:rPr>
          <w:bCs/>
          <w:szCs w:val="24"/>
        </w:rPr>
      </w:pPr>
      <w:r w:rsidRPr="00B45B81">
        <w:rPr>
          <w:bCs/>
          <w:szCs w:val="24"/>
        </w:rPr>
        <w:t xml:space="preserve">                        Dissertation Research</w:t>
      </w:r>
      <w:r w:rsidR="007672D8" w:rsidRPr="00B45B81">
        <w:rPr>
          <w:bCs/>
          <w:szCs w:val="24"/>
        </w:rPr>
        <w:t>, PH9999</w:t>
      </w:r>
    </w:p>
    <w:p w:rsidR="00544DE7" w:rsidRPr="00B45B81" w:rsidRDefault="00544DE7" w:rsidP="00544DE7">
      <w:pPr>
        <w:rPr>
          <w:bCs/>
          <w:szCs w:val="24"/>
        </w:rPr>
      </w:pPr>
      <w:r w:rsidRPr="00B45B81">
        <w:rPr>
          <w:bCs/>
          <w:szCs w:val="24"/>
        </w:rPr>
        <w:lastRenderedPageBreak/>
        <w:t xml:space="preserve">  </w:t>
      </w:r>
      <w:r w:rsidRPr="00B45B81">
        <w:rPr>
          <w:bCs/>
          <w:szCs w:val="24"/>
        </w:rPr>
        <w:tab/>
      </w:r>
      <w:r w:rsidRPr="00B45B81">
        <w:rPr>
          <w:bCs/>
          <w:szCs w:val="24"/>
        </w:rPr>
        <w:tab/>
        <w:t>Dissertation Research</w:t>
      </w:r>
      <w:r w:rsidR="007672D8" w:rsidRPr="00B45B81">
        <w:rPr>
          <w:bCs/>
          <w:szCs w:val="24"/>
        </w:rPr>
        <w:t>, PH9999</w:t>
      </w:r>
    </w:p>
    <w:p w:rsidR="00544DE7" w:rsidRPr="00B45B81" w:rsidRDefault="00544DE7" w:rsidP="00544DE7">
      <w:pPr>
        <w:rPr>
          <w:bCs/>
          <w:szCs w:val="24"/>
        </w:rPr>
      </w:pPr>
      <w:r w:rsidRPr="00B45B81">
        <w:rPr>
          <w:bCs/>
          <w:szCs w:val="24"/>
        </w:rPr>
        <w:t xml:space="preserve">       </w:t>
      </w:r>
      <w:r w:rsidRPr="00B45B81">
        <w:rPr>
          <w:bCs/>
          <w:szCs w:val="24"/>
        </w:rPr>
        <w:tab/>
      </w:r>
      <w:r w:rsidRPr="00B45B81">
        <w:rPr>
          <w:bCs/>
          <w:szCs w:val="24"/>
        </w:rPr>
        <w:tab/>
        <w:t>Practicum</w:t>
      </w:r>
      <w:r w:rsidR="007672D8" w:rsidRPr="00B45B81">
        <w:rPr>
          <w:bCs/>
          <w:szCs w:val="24"/>
        </w:rPr>
        <w:t>, PH9997</w:t>
      </w:r>
    </w:p>
    <w:p w:rsidR="00544DE7" w:rsidRPr="00B45B81" w:rsidRDefault="00544DE7" w:rsidP="00544DE7">
      <w:pPr>
        <w:rPr>
          <w:bCs/>
          <w:szCs w:val="24"/>
        </w:rPr>
      </w:pPr>
      <w:r w:rsidRPr="00B45B81">
        <w:rPr>
          <w:bCs/>
          <w:szCs w:val="24"/>
        </w:rPr>
        <w:tab/>
      </w:r>
      <w:r w:rsidRPr="00B45B81">
        <w:rPr>
          <w:bCs/>
          <w:szCs w:val="24"/>
        </w:rPr>
        <w:tab/>
        <w:t>Culminant  Exp/Thesis Research</w:t>
      </w:r>
      <w:r w:rsidR="007672D8" w:rsidRPr="00B45B81">
        <w:rPr>
          <w:bCs/>
          <w:szCs w:val="24"/>
        </w:rPr>
        <w:t>, PH9998</w:t>
      </w:r>
    </w:p>
    <w:p w:rsidR="00D662DB" w:rsidRPr="00B45B81" w:rsidRDefault="00544DE7" w:rsidP="00796756">
      <w:pPr>
        <w:rPr>
          <w:bCs/>
          <w:szCs w:val="24"/>
        </w:rPr>
      </w:pPr>
      <w:r w:rsidRPr="00B45B81">
        <w:rPr>
          <w:bCs/>
          <w:szCs w:val="24"/>
        </w:rPr>
        <w:t>2007</w:t>
      </w:r>
      <w:r w:rsidR="00796756" w:rsidRPr="00B45B81">
        <w:rPr>
          <w:bCs/>
          <w:szCs w:val="24"/>
        </w:rPr>
        <w:t xml:space="preserve"> </w:t>
      </w:r>
      <w:r w:rsidRPr="00B45B81">
        <w:rPr>
          <w:bCs/>
          <w:szCs w:val="24"/>
        </w:rPr>
        <w:t>Spring</w:t>
      </w:r>
    </w:p>
    <w:p w:rsidR="00544DE7" w:rsidRPr="000F75A3" w:rsidRDefault="00544DE7" w:rsidP="00D662DB">
      <w:pPr>
        <w:ind w:left="720" w:firstLine="720"/>
        <w:rPr>
          <w:bCs/>
          <w:szCs w:val="24"/>
        </w:rPr>
      </w:pPr>
      <w:r>
        <w:rPr>
          <w:bCs/>
          <w:szCs w:val="24"/>
        </w:rPr>
        <w:t>Population Genetics</w:t>
      </w:r>
      <w:r w:rsidR="0023392C">
        <w:rPr>
          <w:bCs/>
          <w:szCs w:val="24"/>
        </w:rPr>
        <w:t>, PH1984L, GS110042</w:t>
      </w:r>
      <w:r>
        <w:rPr>
          <w:bCs/>
          <w:szCs w:val="24"/>
        </w:rPr>
        <w:t xml:space="preserve"> (Lecturer) </w:t>
      </w:r>
    </w:p>
    <w:p w:rsidR="00544DE7" w:rsidRPr="005508EF" w:rsidRDefault="00544DE7" w:rsidP="00544DE7">
      <w:pPr>
        <w:rPr>
          <w:bCs/>
          <w:szCs w:val="24"/>
        </w:rPr>
      </w:pPr>
      <w:r>
        <w:rPr>
          <w:bCs/>
          <w:szCs w:val="24"/>
        </w:rPr>
        <w:tab/>
      </w:r>
      <w:r>
        <w:rPr>
          <w:bCs/>
          <w:szCs w:val="24"/>
        </w:rPr>
        <w:tab/>
      </w:r>
      <w:r w:rsidR="00D662DB">
        <w:rPr>
          <w:bCs/>
          <w:szCs w:val="24"/>
        </w:rPr>
        <w:t>I</w:t>
      </w:r>
      <w:r>
        <w:rPr>
          <w:bCs/>
          <w:szCs w:val="24"/>
        </w:rPr>
        <w:t>ndividual Study in Biostatistics</w:t>
      </w:r>
      <w:r w:rsidR="002A0283">
        <w:rPr>
          <w:bCs/>
          <w:szCs w:val="24"/>
        </w:rPr>
        <w:t>, PH1</w:t>
      </w:r>
      <w:r w:rsidR="0092324A">
        <w:rPr>
          <w:bCs/>
          <w:szCs w:val="24"/>
        </w:rPr>
        <w:t>999</w:t>
      </w:r>
      <w:r>
        <w:rPr>
          <w:bCs/>
          <w:szCs w:val="24"/>
        </w:rPr>
        <w:tab/>
      </w:r>
    </w:p>
    <w:p w:rsidR="00544DE7" w:rsidRDefault="00544DE7" w:rsidP="00544DE7">
      <w:pPr>
        <w:rPr>
          <w:bCs/>
          <w:szCs w:val="24"/>
        </w:rPr>
      </w:pPr>
      <w:r>
        <w:rPr>
          <w:bCs/>
          <w:szCs w:val="24"/>
        </w:rPr>
        <w:tab/>
      </w:r>
      <w:r>
        <w:rPr>
          <w:bCs/>
          <w:szCs w:val="24"/>
        </w:rPr>
        <w:tab/>
        <w:t>Individual Study in Epidemiology</w:t>
      </w:r>
      <w:r w:rsidR="002A0283">
        <w:rPr>
          <w:bCs/>
          <w:szCs w:val="24"/>
        </w:rPr>
        <w:t>, PH2999</w:t>
      </w:r>
    </w:p>
    <w:p w:rsidR="00544DE7" w:rsidRDefault="00544DE7" w:rsidP="00544DE7">
      <w:pPr>
        <w:rPr>
          <w:bCs/>
          <w:szCs w:val="24"/>
        </w:rPr>
      </w:pPr>
      <w:r>
        <w:rPr>
          <w:bCs/>
          <w:szCs w:val="24"/>
        </w:rPr>
        <w:tab/>
      </w:r>
      <w:r>
        <w:rPr>
          <w:bCs/>
          <w:szCs w:val="24"/>
        </w:rPr>
        <w:tab/>
        <w:t>Practicum</w:t>
      </w:r>
      <w:r w:rsidR="002A0283">
        <w:rPr>
          <w:bCs/>
          <w:szCs w:val="24"/>
        </w:rPr>
        <w:t>,</w:t>
      </w:r>
      <w:r w:rsidR="002A0283" w:rsidRPr="002A0283">
        <w:rPr>
          <w:bCs/>
          <w:szCs w:val="24"/>
        </w:rPr>
        <w:t xml:space="preserve"> </w:t>
      </w:r>
      <w:r w:rsidR="002A0283">
        <w:rPr>
          <w:bCs/>
          <w:szCs w:val="24"/>
        </w:rPr>
        <w:t>PH9997</w:t>
      </w:r>
    </w:p>
    <w:p w:rsidR="00544DE7" w:rsidRDefault="00544DE7" w:rsidP="00544DE7">
      <w:pPr>
        <w:rPr>
          <w:bCs/>
          <w:szCs w:val="24"/>
        </w:rPr>
      </w:pPr>
      <w:r>
        <w:rPr>
          <w:bCs/>
          <w:szCs w:val="24"/>
        </w:rPr>
        <w:tab/>
      </w:r>
      <w:r>
        <w:rPr>
          <w:bCs/>
          <w:szCs w:val="24"/>
        </w:rPr>
        <w:tab/>
      </w:r>
      <w:r w:rsidR="00D662DB">
        <w:rPr>
          <w:bCs/>
          <w:szCs w:val="24"/>
        </w:rPr>
        <w:t>T</w:t>
      </w:r>
      <w:r>
        <w:rPr>
          <w:bCs/>
          <w:szCs w:val="24"/>
        </w:rPr>
        <w:t>hesis Research</w:t>
      </w:r>
      <w:r w:rsidR="002A0283">
        <w:rPr>
          <w:bCs/>
          <w:szCs w:val="24"/>
        </w:rPr>
        <w:t>, GS000910</w:t>
      </w:r>
    </w:p>
    <w:p w:rsidR="00544DE7" w:rsidRDefault="00D662DB" w:rsidP="00544DE7">
      <w:pPr>
        <w:rPr>
          <w:bCs/>
          <w:szCs w:val="24"/>
        </w:rPr>
      </w:pPr>
      <w:r>
        <w:rPr>
          <w:bCs/>
          <w:szCs w:val="24"/>
        </w:rPr>
        <w:t xml:space="preserve">        </w:t>
      </w:r>
      <w:r w:rsidR="00544DE7">
        <w:rPr>
          <w:bCs/>
          <w:szCs w:val="24"/>
        </w:rPr>
        <w:t>Summer</w:t>
      </w:r>
    </w:p>
    <w:p w:rsidR="00544DE7" w:rsidRPr="00B45B81" w:rsidRDefault="00544DE7" w:rsidP="00B45B81">
      <w:pPr>
        <w:ind w:left="1440"/>
        <w:rPr>
          <w:bCs/>
          <w:color w:val="000000"/>
          <w:szCs w:val="24"/>
        </w:rPr>
      </w:pPr>
      <w:r w:rsidRPr="00B45B81">
        <w:rPr>
          <w:bCs/>
          <w:color w:val="000000"/>
          <w:szCs w:val="24"/>
        </w:rPr>
        <w:t>Data Mining in Genetic Epidemiology</w:t>
      </w:r>
      <w:r w:rsidR="00E02E64" w:rsidRPr="00B45B81">
        <w:rPr>
          <w:bCs/>
          <w:color w:val="000000"/>
          <w:szCs w:val="24"/>
        </w:rPr>
        <w:t>, PH1998L and</w:t>
      </w:r>
      <w:r w:rsidR="00E02E64" w:rsidRPr="00B45B81">
        <w:rPr>
          <w:b/>
          <w:bCs/>
          <w:color w:val="000000"/>
          <w:szCs w:val="24"/>
        </w:rPr>
        <w:t xml:space="preserve"> </w:t>
      </w:r>
      <w:r w:rsidR="00E02E64" w:rsidRPr="00B45B81">
        <w:rPr>
          <w:szCs w:val="24"/>
        </w:rPr>
        <w:t>GS110053</w:t>
      </w:r>
      <w:r w:rsidRPr="00B45B81">
        <w:rPr>
          <w:bCs/>
          <w:color w:val="000000"/>
          <w:szCs w:val="24"/>
        </w:rPr>
        <w:t xml:space="preserve"> (</w:t>
      </w:r>
      <w:r w:rsidR="003E4497" w:rsidRPr="00B45B81">
        <w:rPr>
          <w:bCs/>
          <w:color w:val="000000"/>
          <w:szCs w:val="24"/>
        </w:rPr>
        <w:t>Co</w:t>
      </w:r>
      <w:r w:rsidR="003E4497" w:rsidRPr="00B45B81">
        <w:rPr>
          <w:snapToGrid/>
          <w:szCs w:val="24"/>
          <w:lang w:eastAsia="zh-CN"/>
        </w:rPr>
        <w:t>-Coordinator</w:t>
      </w:r>
      <w:r w:rsidR="003E4497" w:rsidRPr="00B45B81">
        <w:rPr>
          <w:bCs/>
          <w:color w:val="000000"/>
          <w:szCs w:val="24"/>
        </w:rPr>
        <w:t xml:space="preserve">, </w:t>
      </w:r>
      <w:r w:rsidRPr="00B45B81">
        <w:rPr>
          <w:bCs/>
          <w:color w:val="000000"/>
          <w:szCs w:val="24"/>
        </w:rPr>
        <w:t>Lecturer)</w:t>
      </w:r>
    </w:p>
    <w:p w:rsidR="00544DE7" w:rsidRPr="00B45B81" w:rsidRDefault="00544DE7" w:rsidP="00544DE7">
      <w:pPr>
        <w:rPr>
          <w:bCs/>
          <w:szCs w:val="24"/>
        </w:rPr>
      </w:pPr>
      <w:r w:rsidRPr="00B45B81">
        <w:rPr>
          <w:bCs/>
          <w:szCs w:val="24"/>
        </w:rPr>
        <w:tab/>
      </w:r>
      <w:r w:rsidRPr="00B45B81">
        <w:rPr>
          <w:bCs/>
          <w:szCs w:val="24"/>
        </w:rPr>
        <w:tab/>
        <w:t>Individual Study in Biostatistics</w:t>
      </w:r>
      <w:r w:rsidR="002A0283" w:rsidRPr="00B45B81">
        <w:rPr>
          <w:bCs/>
          <w:szCs w:val="24"/>
        </w:rPr>
        <w:t>, PH1999</w:t>
      </w:r>
      <w:r w:rsidR="002A0283" w:rsidRPr="00B45B81">
        <w:rPr>
          <w:bCs/>
          <w:szCs w:val="24"/>
        </w:rPr>
        <w:tab/>
      </w:r>
      <w:r w:rsidRPr="00B45B81">
        <w:rPr>
          <w:bCs/>
          <w:szCs w:val="24"/>
        </w:rPr>
        <w:tab/>
      </w:r>
    </w:p>
    <w:p w:rsidR="00544DE7" w:rsidRPr="00B45B81" w:rsidRDefault="00544DE7" w:rsidP="00544DE7">
      <w:pPr>
        <w:rPr>
          <w:bCs/>
          <w:szCs w:val="24"/>
        </w:rPr>
      </w:pPr>
      <w:r w:rsidRPr="00B45B81">
        <w:rPr>
          <w:bCs/>
          <w:szCs w:val="24"/>
        </w:rPr>
        <w:tab/>
      </w:r>
      <w:r w:rsidRPr="00B45B81">
        <w:rPr>
          <w:bCs/>
          <w:szCs w:val="24"/>
        </w:rPr>
        <w:tab/>
        <w:t>Individual Study in Epidemiology</w:t>
      </w:r>
      <w:r w:rsidR="002A0283" w:rsidRPr="00B45B81">
        <w:rPr>
          <w:bCs/>
          <w:szCs w:val="24"/>
        </w:rPr>
        <w:t>, PH2999</w:t>
      </w:r>
    </w:p>
    <w:p w:rsidR="00D662DB" w:rsidRPr="00B45B81" w:rsidRDefault="00544DE7" w:rsidP="00544DE7">
      <w:pPr>
        <w:rPr>
          <w:bCs/>
          <w:szCs w:val="24"/>
        </w:rPr>
      </w:pPr>
      <w:r w:rsidRPr="00B45B81">
        <w:rPr>
          <w:bCs/>
          <w:szCs w:val="24"/>
        </w:rPr>
        <w:t xml:space="preserve"> </w:t>
      </w:r>
      <w:r w:rsidR="00D662DB" w:rsidRPr="00B45B81">
        <w:rPr>
          <w:bCs/>
          <w:szCs w:val="24"/>
        </w:rPr>
        <w:t xml:space="preserve"> </w:t>
      </w:r>
      <w:r w:rsidRPr="00B45B81">
        <w:rPr>
          <w:bCs/>
          <w:szCs w:val="24"/>
        </w:rPr>
        <w:t xml:space="preserve">      Fall            </w:t>
      </w:r>
    </w:p>
    <w:p w:rsidR="00A42879" w:rsidRDefault="00544DE7" w:rsidP="00D662DB">
      <w:pPr>
        <w:ind w:left="720" w:firstLine="720"/>
        <w:rPr>
          <w:szCs w:val="24"/>
        </w:rPr>
      </w:pPr>
      <w:r w:rsidRPr="000E5FEF">
        <w:rPr>
          <w:szCs w:val="24"/>
        </w:rPr>
        <w:t>Introduction to Genomics and Bioinform</w:t>
      </w:r>
      <w:r>
        <w:rPr>
          <w:szCs w:val="24"/>
        </w:rPr>
        <w:t>atics</w:t>
      </w:r>
      <w:r w:rsidR="00A42879">
        <w:rPr>
          <w:szCs w:val="24"/>
        </w:rPr>
        <w:t>,</w:t>
      </w:r>
      <w:r w:rsidR="00A42879" w:rsidRPr="00A42879">
        <w:rPr>
          <w:szCs w:val="24"/>
        </w:rPr>
        <w:t xml:space="preserve"> </w:t>
      </w:r>
      <w:r w:rsidR="00A42879">
        <w:rPr>
          <w:szCs w:val="24"/>
        </w:rPr>
        <w:t xml:space="preserve">PH1980L, GS110032 </w:t>
      </w:r>
      <w:r>
        <w:rPr>
          <w:szCs w:val="24"/>
        </w:rPr>
        <w:t>(Course</w:t>
      </w:r>
    </w:p>
    <w:p w:rsidR="00544DE7" w:rsidRPr="00A42879" w:rsidRDefault="00A42879" w:rsidP="00544DE7">
      <w:pPr>
        <w:rPr>
          <w:szCs w:val="24"/>
        </w:rPr>
      </w:pPr>
      <w:r>
        <w:rPr>
          <w:szCs w:val="24"/>
        </w:rPr>
        <w:t xml:space="preserve">                        </w:t>
      </w:r>
      <w:r w:rsidR="00544DE7">
        <w:rPr>
          <w:szCs w:val="24"/>
        </w:rPr>
        <w:t>organizer and Lead Instructor</w:t>
      </w:r>
      <w:r w:rsidR="00544DE7">
        <w:rPr>
          <w:bCs/>
          <w:sz w:val="22"/>
          <w:szCs w:val="22"/>
        </w:rPr>
        <w:t>)</w:t>
      </w:r>
    </w:p>
    <w:p w:rsidR="00544DE7" w:rsidRPr="000406E9" w:rsidRDefault="00544DE7" w:rsidP="00544DE7">
      <w:pPr>
        <w:rPr>
          <w:szCs w:val="24"/>
        </w:rPr>
      </w:pPr>
      <w:r>
        <w:rPr>
          <w:bCs/>
          <w:sz w:val="22"/>
          <w:szCs w:val="22"/>
        </w:rPr>
        <w:t xml:space="preserve">                          </w:t>
      </w:r>
      <w:r>
        <w:rPr>
          <w:bCs/>
          <w:szCs w:val="24"/>
        </w:rPr>
        <w:t>Dissertation Research</w:t>
      </w:r>
      <w:r w:rsidR="002A0283">
        <w:rPr>
          <w:bCs/>
          <w:szCs w:val="24"/>
        </w:rPr>
        <w:t>,</w:t>
      </w:r>
      <w:r w:rsidR="002A0283" w:rsidRPr="007672D8">
        <w:rPr>
          <w:bCs/>
          <w:szCs w:val="24"/>
        </w:rPr>
        <w:t xml:space="preserve"> </w:t>
      </w:r>
      <w:r w:rsidR="002A0283">
        <w:rPr>
          <w:bCs/>
          <w:szCs w:val="24"/>
        </w:rPr>
        <w:t>PH9999</w:t>
      </w:r>
    </w:p>
    <w:p w:rsidR="00544DE7" w:rsidRDefault="00544DE7" w:rsidP="00544DE7">
      <w:pPr>
        <w:rPr>
          <w:bCs/>
          <w:szCs w:val="24"/>
        </w:rPr>
      </w:pPr>
      <w:r>
        <w:rPr>
          <w:bCs/>
          <w:szCs w:val="24"/>
        </w:rPr>
        <w:t xml:space="preserve">2006 </w:t>
      </w:r>
      <w:r w:rsidRPr="00B644B1">
        <w:rPr>
          <w:bCs/>
          <w:szCs w:val="24"/>
        </w:rPr>
        <w:t>Spring</w:t>
      </w:r>
      <w:r>
        <w:rPr>
          <w:bCs/>
          <w:szCs w:val="24"/>
        </w:rPr>
        <w:t xml:space="preserve"> </w:t>
      </w:r>
    </w:p>
    <w:p w:rsidR="0016456B" w:rsidRDefault="00544DE7" w:rsidP="00D662DB">
      <w:pPr>
        <w:ind w:left="720" w:firstLine="720"/>
        <w:rPr>
          <w:bCs/>
          <w:szCs w:val="24"/>
        </w:rPr>
      </w:pPr>
      <w:r>
        <w:rPr>
          <w:bCs/>
          <w:szCs w:val="24"/>
        </w:rPr>
        <w:t>Introduction to Computational Systems Biology</w:t>
      </w:r>
      <w:r w:rsidR="0016456B">
        <w:rPr>
          <w:bCs/>
          <w:szCs w:val="24"/>
        </w:rPr>
        <w:t>, PH1998</w:t>
      </w:r>
      <w:r w:rsidR="005567C2">
        <w:rPr>
          <w:bCs/>
          <w:szCs w:val="24"/>
        </w:rPr>
        <w:t>L</w:t>
      </w:r>
      <w:r>
        <w:rPr>
          <w:bCs/>
          <w:szCs w:val="24"/>
        </w:rPr>
        <w:t xml:space="preserve"> (Course organizer </w:t>
      </w:r>
    </w:p>
    <w:p w:rsidR="00544DE7" w:rsidRDefault="0016456B" w:rsidP="00D662DB">
      <w:pPr>
        <w:ind w:left="720" w:firstLine="720"/>
        <w:rPr>
          <w:bCs/>
          <w:szCs w:val="24"/>
        </w:rPr>
      </w:pPr>
      <w:r>
        <w:rPr>
          <w:bCs/>
          <w:szCs w:val="24"/>
        </w:rPr>
        <w:t>a</w:t>
      </w:r>
      <w:r w:rsidR="00544DE7">
        <w:rPr>
          <w:bCs/>
          <w:szCs w:val="24"/>
        </w:rPr>
        <w:t>nd</w:t>
      </w:r>
      <w:r>
        <w:rPr>
          <w:bCs/>
          <w:szCs w:val="24"/>
        </w:rPr>
        <w:t xml:space="preserve"> </w:t>
      </w:r>
      <w:r w:rsidR="00E414FE">
        <w:rPr>
          <w:bCs/>
          <w:szCs w:val="24"/>
        </w:rPr>
        <w:t>Lead Instructor</w:t>
      </w:r>
      <w:r w:rsidR="00544DE7">
        <w:rPr>
          <w:bCs/>
          <w:szCs w:val="24"/>
        </w:rPr>
        <w:t>)</w:t>
      </w:r>
    </w:p>
    <w:p w:rsidR="00544DE7" w:rsidRDefault="00544DE7" w:rsidP="00544DE7">
      <w:pPr>
        <w:rPr>
          <w:bCs/>
          <w:szCs w:val="24"/>
        </w:rPr>
      </w:pPr>
      <w:r>
        <w:rPr>
          <w:bCs/>
          <w:szCs w:val="24"/>
        </w:rPr>
        <w:t xml:space="preserve">                        Population Genetics</w:t>
      </w:r>
      <w:r w:rsidR="0023392C">
        <w:rPr>
          <w:bCs/>
          <w:szCs w:val="24"/>
        </w:rPr>
        <w:t>, PH1984L, GS110042</w:t>
      </w:r>
      <w:r>
        <w:rPr>
          <w:bCs/>
          <w:szCs w:val="24"/>
        </w:rPr>
        <w:t xml:space="preserve"> (Lecturer)</w:t>
      </w:r>
    </w:p>
    <w:p w:rsidR="00544DE7" w:rsidRDefault="00544DE7" w:rsidP="00544DE7">
      <w:pPr>
        <w:rPr>
          <w:bCs/>
          <w:szCs w:val="24"/>
        </w:rPr>
      </w:pPr>
      <w:r>
        <w:rPr>
          <w:bCs/>
          <w:szCs w:val="24"/>
        </w:rPr>
        <w:t xml:space="preserve">                        Individual Study in Biostatistics</w:t>
      </w:r>
      <w:r w:rsidR="002A0283">
        <w:rPr>
          <w:bCs/>
          <w:szCs w:val="24"/>
        </w:rPr>
        <w:t>, PH1999</w:t>
      </w:r>
      <w:r>
        <w:rPr>
          <w:bCs/>
          <w:szCs w:val="24"/>
        </w:rPr>
        <w:tab/>
      </w:r>
    </w:p>
    <w:p w:rsidR="00544DE7" w:rsidRPr="00B45B81" w:rsidRDefault="00544DE7" w:rsidP="00544DE7">
      <w:pPr>
        <w:rPr>
          <w:bCs/>
          <w:szCs w:val="24"/>
        </w:rPr>
      </w:pPr>
      <w:r w:rsidRPr="00B45B81">
        <w:rPr>
          <w:bCs/>
          <w:szCs w:val="24"/>
        </w:rPr>
        <w:t xml:space="preserve">        </w:t>
      </w:r>
      <w:r w:rsidR="00D662DB" w:rsidRPr="00B45B81">
        <w:rPr>
          <w:bCs/>
          <w:szCs w:val="24"/>
        </w:rPr>
        <w:t xml:space="preserve"> </w:t>
      </w:r>
      <w:r w:rsidRPr="00B45B81">
        <w:rPr>
          <w:bCs/>
          <w:szCs w:val="24"/>
        </w:rPr>
        <w:t xml:space="preserve">Summer     </w:t>
      </w:r>
    </w:p>
    <w:p w:rsidR="00B45B81" w:rsidRDefault="00544DE7" w:rsidP="003E4497">
      <w:pPr>
        <w:rPr>
          <w:snapToGrid/>
          <w:szCs w:val="24"/>
          <w:lang w:eastAsia="zh-CN"/>
        </w:rPr>
      </w:pPr>
      <w:r w:rsidRPr="00B45B81">
        <w:rPr>
          <w:bCs/>
          <w:szCs w:val="24"/>
        </w:rPr>
        <w:t xml:space="preserve">                        </w:t>
      </w:r>
      <w:r w:rsidRPr="00B45B81">
        <w:rPr>
          <w:bCs/>
          <w:color w:val="000000"/>
          <w:szCs w:val="24"/>
        </w:rPr>
        <w:t>Data Mining in Genetic Epidemiology</w:t>
      </w:r>
      <w:r w:rsidR="00E02E64" w:rsidRPr="00B45B81">
        <w:rPr>
          <w:bCs/>
          <w:color w:val="000000"/>
          <w:szCs w:val="24"/>
        </w:rPr>
        <w:t>, PH1998L and</w:t>
      </w:r>
      <w:r w:rsidR="00E02E64" w:rsidRPr="00B45B81">
        <w:rPr>
          <w:b/>
          <w:bCs/>
          <w:color w:val="000000"/>
          <w:szCs w:val="24"/>
        </w:rPr>
        <w:t xml:space="preserve"> </w:t>
      </w:r>
      <w:r w:rsidR="00E02E64" w:rsidRPr="00B45B81">
        <w:rPr>
          <w:szCs w:val="24"/>
        </w:rPr>
        <w:t>GS110053</w:t>
      </w:r>
      <w:r w:rsidR="003E4497" w:rsidRPr="00B45B81">
        <w:rPr>
          <w:szCs w:val="24"/>
        </w:rPr>
        <w:t xml:space="preserve"> </w:t>
      </w:r>
      <w:r w:rsidRPr="00B45B81">
        <w:rPr>
          <w:bCs/>
          <w:color w:val="000000"/>
          <w:szCs w:val="24"/>
        </w:rPr>
        <w:t>(</w:t>
      </w:r>
      <w:r w:rsidR="003E4497" w:rsidRPr="00B45B81">
        <w:rPr>
          <w:bCs/>
          <w:color w:val="000000"/>
          <w:szCs w:val="24"/>
        </w:rPr>
        <w:t>Co</w:t>
      </w:r>
      <w:r w:rsidR="003E4497" w:rsidRPr="00B45B81">
        <w:rPr>
          <w:snapToGrid/>
          <w:szCs w:val="24"/>
          <w:lang w:eastAsia="zh-CN"/>
        </w:rPr>
        <w:t>-</w:t>
      </w:r>
    </w:p>
    <w:p w:rsidR="00544DE7" w:rsidRPr="00B45B81" w:rsidRDefault="00B45B81" w:rsidP="00B45B81">
      <w:pPr>
        <w:rPr>
          <w:bCs/>
          <w:color w:val="000000"/>
          <w:szCs w:val="24"/>
        </w:rPr>
      </w:pPr>
      <w:r>
        <w:rPr>
          <w:snapToGrid/>
          <w:szCs w:val="24"/>
          <w:lang w:eastAsia="zh-CN"/>
        </w:rPr>
        <w:t xml:space="preserve">                        </w:t>
      </w:r>
      <w:r w:rsidR="003E4497" w:rsidRPr="00B45B81">
        <w:rPr>
          <w:snapToGrid/>
          <w:szCs w:val="24"/>
          <w:lang w:eastAsia="zh-CN"/>
        </w:rPr>
        <w:t>Coordinator</w:t>
      </w:r>
      <w:r w:rsidR="003E4497" w:rsidRPr="00B45B81">
        <w:rPr>
          <w:bCs/>
          <w:color w:val="000000"/>
          <w:szCs w:val="24"/>
        </w:rPr>
        <w:t xml:space="preserve">, </w:t>
      </w:r>
      <w:r w:rsidR="00544DE7" w:rsidRPr="00B45B81">
        <w:rPr>
          <w:bCs/>
          <w:color w:val="000000"/>
          <w:szCs w:val="24"/>
        </w:rPr>
        <w:t>Lecturer)</w:t>
      </w:r>
    </w:p>
    <w:p w:rsidR="00544DE7" w:rsidRPr="00B45B81" w:rsidRDefault="00544DE7" w:rsidP="00544DE7">
      <w:pPr>
        <w:rPr>
          <w:bCs/>
          <w:color w:val="000000"/>
          <w:szCs w:val="24"/>
        </w:rPr>
      </w:pPr>
      <w:r w:rsidRPr="00B45B81">
        <w:rPr>
          <w:bCs/>
          <w:color w:val="000000"/>
          <w:szCs w:val="24"/>
        </w:rPr>
        <w:t xml:space="preserve">        </w:t>
      </w:r>
      <w:r w:rsidR="00D662DB" w:rsidRPr="00B45B81">
        <w:rPr>
          <w:bCs/>
          <w:color w:val="000000"/>
          <w:szCs w:val="24"/>
        </w:rPr>
        <w:t xml:space="preserve"> </w:t>
      </w:r>
      <w:r w:rsidRPr="00B45B81">
        <w:rPr>
          <w:bCs/>
          <w:color w:val="000000"/>
          <w:szCs w:val="24"/>
        </w:rPr>
        <w:t xml:space="preserve">Fall </w:t>
      </w:r>
      <w:r w:rsidRPr="00B45B81">
        <w:rPr>
          <w:bCs/>
          <w:color w:val="000000"/>
          <w:szCs w:val="24"/>
        </w:rPr>
        <w:tab/>
        <w:t xml:space="preserve"> </w:t>
      </w:r>
    </w:p>
    <w:p w:rsidR="00A42879" w:rsidRPr="00B45B81" w:rsidRDefault="00544DE7" w:rsidP="00544DE7">
      <w:pPr>
        <w:rPr>
          <w:szCs w:val="24"/>
        </w:rPr>
      </w:pPr>
      <w:r w:rsidRPr="00B45B81">
        <w:rPr>
          <w:bCs/>
          <w:color w:val="000000"/>
          <w:szCs w:val="24"/>
        </w:rPr>
        <w:t xml:space="preserve">                        </w:t>
      </w:r>
      <w:r w:rsidRPr="00B45B81">
        <w:rPr>
          <w:szCs w:val="24"/>
        </w:rPr>
        <w:t>Introduction to Genomics and Bioinformatics</w:t>
      </w:r>
      <w:r w:rsidR="00A42879" w:rsidRPr="00B45B81">
        <w:rPr>
          <w:szCs w:val="24"/>
        </w:rPr>
        <w:t>, PH1980L, GS110032</w:t>
      </w:r>
    </w:p>
    <w:p w:rsidR="00544DE7" w:rsidRPr="00B45B81" w:rsidRDefault="00A42879" w:rsidP="00544DE7">
      <w:pPr>
        <w:rPr>
          <w:szCs w:val="24"/>
        </w:rPr>
      </w:pPr>
      <w:r w:rsidRPr="00B45B81">
        <w:rPr>
          <w:szCs w:val="24"/>
        </w:rPr>
        <w:t xml:space="preserve">                       </w:t>
      </w:r>
      <w:r w:rsidR="00D662DB" w:rsidRPr="00B45B81">
        <w:rPr>
          <w:szCs w:val="24"/>
        </w:rPr>
        <w:t xml:space="preserve"> </w:t>
      </w:r>
      <w:r w:rsidR="00544DE7" w:rsidRPr="00B45B81">
        <w:rPr>
          <w:szCs w:val="24"/>
        </w:rPr>
        <w:t xml:space="preserve">(Course organizer and </w:t>
      </w:r>
      <w:r w:rsidR="00362458" w:rsidRPr="00B45B81">
        <w:rPr>
          <w:szCs w:val="24"/>
        </w:rPr>
        <w:t>Lead  Instructor</w:t>
      </w:r>
      <w:r w:rsidR="00544DE7" w:rsidRPr="00B45B81">
        <w:rPr>
          <w:bCs/>
          <w:szCs w:val="24"/>
        </w:rPr>
        <w:t>)</w:t>
      </w:r>
    </w:p>
    <w:p w:rsidR="00544DE7" w:rsidRPr="00B45B81" w:rsidRDefault="00544DE7" w:rsidP="00544DE7">
      <w:pPr>
        <w:rPr>
          <w:bCs/>
          <w:szCs w:val="24"/>
        </w:rPr>
      </w:pPr>
      <w:r w:rsidRPr="00B45B81">
        <w:rPr>
          <w:bCs/>
          <w:szCs w:val="24"/>
        </w:rPr>
        <w:t xml:space="preserve">                        Statistical Genetics</w:t>
      </w:r>
      <w:r w:rsidR="007672D8" w:rsidRPr="00B45B81">
        <w:rPr>
          <w:bCs/>
          <w:szCs w:val="24"/>
        </w:rPr>
        <w:t>, PH1986L, GS110072</w:t>
      </w:r>
      <w:r w:rsidRPr="00B45B81">
        <w:rPr>
          <w:bCs/>
          <w:szCs w:val="24"/>
        </w:rPr>
        <w:t xml:space="preserve"> (Lecturer)</w:t>
      </w:r>
    </w:p>
    <w:p w:rsidR="00544DE7" w:rsidRPr="00B45B81" w:rsidRDefault="00D662DB" w:rsidP="00D662DB">
      <w:pPr>
        <w:ind w:left="720" w:firstLine="630"/>
        <w:rPr>
          <w:bCs/>
          <w:szCs w:val="24"/>
        </w:rPr>
      </w:pPr>
      <w:r w:rsidRPr="00B45B81">
        <w:rPr>
          <w:bCs/>
          <w:szCs w:val="24"/>
        </w:rPr>
        <w:t xml:space="preserve"> </w:t>
      </w:r>
      <w:r w:rsidR="00544DE7" w:rsidRPr="00B45B81">
        <w:rPr>
          <w:bCs/>
          <w:szCs w:val="24"/>
        </w:rPr>
        <w:t>Individual Study in Epidemiology</w:t>
      </w:r>
      <w:r w:rsidR="002A0283" w:rsidRPr="00B45B81">
        <w:rPr>
          <w:bCs/>
          <w:szCs w:val="24"/>
        </w:rPr>
        <w:t>, PH2999</w:t>
      </w:r>
    </w:p>
    <w:p w:rsidR="00544DE7" w:rsidRPr="00B45B81" w:rsidRDefault="00D662DB" w:rsidP="00D662DB">
      <w:pPr>
        <w:tabs>
          <w:tab w:val="left" w:pos="1440"/>
        </w:tabs>
        <w:rPr>
          <w:bCs/>
          <w:szCs w:val="24"/>
        </w:rPr>
      </w:pPr>
      <w:r w:rsidRPr="00B45B81">
        <w:rPr>
          <w:bCs/>
          <w:szCs w:val="24"/>
        </w:rPr>
        <w:t xml:space="preserve">                        </w:t>
      </w:r>
      <w:r w:rsidR="00544DE7" w:rsidRPr="00B45B81">
        <w:rPr>
          <w:bCs/>
          <w:szCs w:val="24"/>
        </w:rPr>
        <w:t xml:space="preserve">Practicum </w:t>
      </w:r>
      <w:r w:rsidR="002A0283" w:rsidRPr="00B45B81">
        <w:rPr>
          <w:bCs/>
          <w:szCs w:val="24"/>
        </w:rPr>
        <w:t>, PH9997</w:t>
      </w:r>
    </w:p>
    <w:p w:rsidR="00544DE7" w:rsidRPr="00B45B81" w:rsidRDefault="00544DE7" w:rsidP="00544DE7">
      <w:pPr>
        <w:rPr>
          <w:bCs/>
          <w:szCs w:val="24"/>
        </w:rPr>
      </w:pPr>
      <w:r w:rsidRPr="00B45B81">
        <w:rPr>
          <w:bCs/>
          <w:szCs w:val="24"/>
        </w:rPr>
        <w:t>2005</w:t>
      </w:r>
      <w:r w:rsidR="00D662DB" w:rsidRPr="00B45B81">
        <w:rPr>
          <w:bCs/>
          <w:szCs w:val="24"/>
        </w:rPr>
        <w:t xml:space="preserve"> </w:t>
      </w:r>
      <w:r w:rsidRPr="00B45B81">
        <w:rPr>
          <w:bCs/>
          <w:szCs w:val="24"/>
        </w:rPr>
        <w:t>Fall</w:t>
      </w:r>
    </w:p>
    <w:p w:rsidR="00A42879" w:rsidRDefault="00544DE7" w:rsidP="00544DE7">
      <w:pPr>
        <w:rPr>
          <w:szCs w:val="24"/>
        </w:rPr>
      </w:pPr>
      <w:r>
        <w:rPr>
          <w:bCs/>
          <w:szCs w:val="24"/>
        </w:rPr>
        <w:tab/>
      </w:r>
      <w:r w:rsidR="00D662DB">
        <w:rPr>
          <w:bCs/>
          <w:szCs w:val="24"/>
        </w:rPr>
        <w:t xml:space="preserve">           </w:t>
      </w:r>
      <w:r w:rsidRPr="000E5FEF">
        <w:rPr>
          <w:szCs w:val="24"/>
        </w:rPr>
        <w:t>Introduction to Genomics and Bioinform</w:t>
      </w:r>
      <w:r>
        <w:rPr>
          <w:szCs w:val="24"/>
        </w:rPr>
        <w:t>atic</w:t>
      </w:r>
      <w:r w:rsidR="00A42879">
        <w:rPr>
          <w:szCs w:val="24"/>
        </w:rPr>
        <w:t>s, ,</w:t>
      </w:r>
      <w:r w:rsidR="00A42879" w:rsidRPr="00A42879">
        <w:rPr>
          <w:szCs w:val="24"/>
        </w:rPr>
        <w:t xml:space="preserve"> </w:t>
      </w:r>
      <w:r w:rsidR="00A42879">
        <w:rPr>
          <w:szCs w:val="24"/>
        </w:rPr>
        <w:t xml:space="preserve">PH1980L, GS110032 </w:t>
      </w:r>
      <w:r w:rsidR="00E02E64">
        <w:rPr>
          <w:szCs w:val="24"/>
        </w:rPr>
        <w:t xml:space="preserve">(Course </w:t>
      </w:r>
    </w:p>
    <w:p w:rsidR="00544DE7" w:rsidRPr="00B627B4" w:rsidRDefault="00A42879" w:rsidP="00544DE7">
      <w:pPr>
        <w:rPr>
          <w:szCs w:val="24"/>
        </w:rPr>
      </w:pPr>
      <w:r>
        <w:rPr>
          <w:szCs w:val="24"/>
        </w:rPr>
        <w:t xml:space="preserve">                       </w:t>
      </w:r>
      <w:r w:rsidR="00E02E64">
        <w:rPr>
          <w:szCs w:val="24"/>
        </w:rPr>
        <w:t>organizer and Lead Instructor</w:t>
      </w:r>
      <w:r w:rsidR="00544DE7">
        <w:rPr>
          <w:szCs w:val="24"/>
        </w:rPr>
        <w:t>)</w:t>
      </w:r>
    </w:p>
    <w:p w:rsidR="00544DE7" w:rsidRPr="000E5FEF" w:rsidRDefault="00544DE7" w:rsidP="00544DE7">
      <w:pPr>
        <w:rPr>
          <w:bCs/>
          <w:szCs w:val="24"/>
        </w:rPr>
      </w:pPr>
      <w:r w:rsidRPr="000E5FEF">
        <w:rPr>
          <w:bCs/>
          <w:szCs w:val="24"/>
        </w:rPr>
        <w:t>2005</w:t>
      </w:r>
      <w:r w:rsidR="00D662DB">
        <w:rPr>
          <w:bCs/>
          <w:szCs w:val="24"/>
        </w:rPr>
        <w:t xml:space="preserve"> </w:t>
      </w:r>
      <w:r w:rsidRPr="000E5FEF">
        <w:rPr>
          <w:bCs/>
          <w:szCs w:val="24"/>
        </w:rPr>
        <w:t xml:space="preserve">Spring </w:t>
      </w:r>
    </w:p>
    <w:p w:rsidR="00544DE7" w:rsidRPr="000E5FEF" w:rsidRDefault="00544DE7" w:rsidP="00544DE7">
      <w:pPr>
        <w:rPr>
          <w:bCs/>
          <w:szCs w:val="24"/>
        </w:rPr>
      </w:pPr>
      <w:r w:rsidRPr="000E5FEF">
        <w:rPr>
          <w:bCs/>
          <w:szCs w:val="24"/>
        </w:rPr>
        <w:tab/>
      </w:r>
      <w:r w:rsidR="00D662DB">
        <w:rPr>
          <w:bCs/>
          <w:szCs w:val="24"/>
        </w:rPr>
        <w:t xml:space="preserve">           </w:t>
      </w:r>
      <w:r w:rsidRPr="000E5FEF">
        <w:rPr>
          <w:bCs/>
          <w:szCs w:val="24"/>
        </w:rPr>
        <w:t>Population Genetics</w:t>
      </w:r>
      <w:r w:rsidR="0023392C">
        <w:rPr>
          <w:bCs/>
          <w:szCs w:val="24"/>
        </w:rPr>
        <w:t>,</w:t>
      </w:r>
      <w:r w:rsidR="0023392C" w:rsidRPr="0023392C">
        <w:rPr>
          <w:bCs/>
          <w:szCs w:val="24"/>
        </w:rPr>
        <w:t xml:space="preserve"> </w:t>
      </w:r>
      <w:r w:rsidR="0023392C">
        <w:rPr>
          <w:bCs/>
          <w:szCs w:val="24"/>
        </w:rPr>
        <w:t xml:space="preserve">PH1984L, GS110042 </w:t>
      </w:r>
      <w:r>
        <w:rPr>
          <w:bCs/>
          <w:szCs w:val="24"/>
        </w:rPr>
        <w:t>(Lecturer)</w:t>
      </w:r>
    </w:p>
    <w:p w:rsidR="00544DE7" w:rsidRPr="000E5FEF" w:rsidRDefault="00D662DB" w:rsidP="00544DE7">
      <w:pPr>
        <w:rPr>
          <w:bCs/>
          <w:szCs w:val="24"/>
        </w:rPr>
      </w:pPr>
      <w:r>
        <w:rPr>
          <w:bCs/>
          <w:szCs w:val="24"/>
        </w:rPr>
        <w:tab/>
        <w:t xml:space="preserve">           </w:t>
      </w:r>
      <w:r w:rsidR="00544DE7" w:rsidRPr="000E5FEF">
        <w:rPr>
          <w:bCs/>
          <w:szCs w:val="24"/>
        </w:rPr>
        <w:t>Dissertation Research</w:t>
      </w:r>
      <w:r w:rsidR="002A0283">
        <w:rPr>
          <w:bCs/>
          <w:szCs w:val="24"/>
        </w:rPr>
        <w:t>,</w:t>
      </w:r>
      <w:r w:rsidR="002A0283" w:rsidRPr="007672D8">
        <w:rPr>
          <w:bCs/>
          <w:szCs w:val="24"/>
        </w:rPr>
        <w:t xml:space="preserve"> </w:t>
      </w:r>
      <w:r w:rsidR="002A0283">
        <w:rPr>
          <w:bCs/>
          <w:szCs w:val="24"/>
        </w:rPr>
        <w:t>PH9999</w:t>
      </w:r>
    </w:p>
    <w:p w:rsidR="00544DE7" w:rsidRPr="000E5FEF" w:rsidRDefault="00544DE7" w:rsidP="00544DE7">
      <w:pPr>
        <w:tabs>
          <w:tab w:val="left" w:pos="900"/>
        </w:tabs>
        <w:rPr>
          <w:szCs w:val="24"/>
        </w:rPr>
      </w:pPr>
      <w:r w:rsidRPr="000E5FEF">
        <w:rPr>
          <w:bCs/>
          <w:szCs w:val="24"/>
        </w:rPr>
        <w:t xml:space="preserve">2004 </w:t>
      </w:r>
      <w:r w:rsidRPr="000E5FEF">
        <w:rPr>
          <w:szCs w:val="24"/>
        </w:rPr>
        <w:t xml:space="preserve">Fall </w:t>
      </w:r>
    </w:p>
    <w:p w:rsidR="00A42879" w:rsidRDefault="00544DE7" w:rsidP="00544DE7">
      <w:pPr>
        <w:rPr>
          <w:szCs w:val="24"/>
        </w:rPr>
      </w:pPr>
      <w:r w:rsidRPr="000E5FEF">
        <w:rPr>
          <w:szCs w:val="24"/>
        </w:rPr>
        <w:tab/>
      </w:r>
      <w:r>
        <w:rPr>
          <w:szCs w:val="24"/>
        </w:rPr>
        <w:t xml:space="preserve"> </w:t>
      </w:r>
      <w:r w:rsidR="00D662DB">
        <w:rPr>
          <w:szCs w:val="24"/>
        </w:rPr>
        <w:t xml:space="preserve">         </w:t>
      </w:r>
      <w:r>
        <w:rPr>
          <w:szCs w:val="24"/>
        </w:rPr>
        <w:t xml:space="preserve"> </w:t>
      </w:r>
      <w:r w:rsidRPr="000E5FEF">
        <w:rPr>
          <w:szCs w:val="24"/>
        </w:rPr>
        <w:t>Introduction to Genomics and Bioinformatics</w:t>
      </w:r>
      <w:r w:rsidR="00A42879">
        <w:rPr>
          <w:szCs w:val="24"/>
        </w:rPr>
        <w:t xml:space="preserve">, PH1980L, GS110032 </w:t>
      </w:r>
      <w:r w:rsidRPr="000E5FEF">
        <w:rPr>
          <w:szCs w:val="24"/>
        </w:rPr>
        <w:t xml:space="preserve">(Course </w:t>
      </w:r>
    </w:p>
    <w:p w:rsidR="00544DE7" w:rsidRPr="000E5FEF" w:rsidRDefault="00A42879" w:rsidP="00544DE7">
      <w:pPr>
        <w:rPr>
          <w:szCs w:val="24"/>
        </w:rPr>
      </w:pPr>
      <w:r>
        <w:rPr>
          <w:szCs w:val="24"/>
        </w:rPr>
        <w:t xml:space="preserve">                       </w:t>
      </w:r>
      <w:r w:rsidR="00544DE7" w:rsidRPr="000E5FEF">
        <w:rPr>
          <w:szCs w:val="24"/>
        </w:rPr>
        <w:t xml:space="preserve">organizer and </w:t>
      </w:r>
      <w:r w:rsidR="00E02E64">
        <w:rPr>
          <w:szCs w:val="24"/>
        </w:rPr>
        <w:t>Lead Instructor</w:t>
      </w:r>
      <w:r w:rsidR="00544DE7">
        <w:rPr>
          <w:szCs w:val="24"/>
        </w:rPr>
        <w:t>)</w:t>
      </w:r>
      <w:r w:rsidR="00544DE7">
        <w:rPr>
          <w:szCs w:val="24"/>
        </w:rPr>
        <w:tab/>
      </w:r>
    </w:p>
    <w:p w:rsidR="00544DE7" w:rsidRPr="000E5FEF" w:rsidRDefault="00544DE7" w:rsidP="00544DE7">
      <w:pPr>
        <w:tabs>
          <w:tab w:val="left" w:pos="900"/>
        </w:tabs>
        <w:rPr>
          <w:szCs w:val="24"/>
        </w:rPr>
      </w:pPr>
      <w:r w:rsidRPr="000E5FEF">
        <w:rPr>
          <w:szCs w:val="24"/>
        </w:rPr>
        <w:tab/>
      </w:r>
      <w:r w:rsidR="00D662DB">
        <w:rPr>
          <w:szCs w:val="24"/>
        </w:rPr>
        <w:t xml:space="preserve">       </w:t>
      </w:r>
      <w:r>
        <w:rPr>
          <w:szCs w:val="24"/>
        </w:rPr>
        <w:t xml:space="preserve"> </w:t>
      </w:r>
      <w:r w:rsidRPr="000E5FEF">
        <w:rPr>
          <w:szCs w:val="24"/>
        </w:rPr>
        <w:t>Research in Biomedical Science</w:t>
      </w:r>
      <w:r w:rsidR="002A0283">
        <w:rPr>
          <w:szCs w:val="24"/>
        </w:rPr>
        <w:t>, GS000520</w:t>
      </w:r>
    </w:p>
    <w:p w:rsidR="00544DE7" w:rsidRPr="000E5FEF" w:rsidRDefault="00D662DB" w:rsidP="00544DE7">
      <w:pPr>
        <w:rPr>
          <w:szCs w:val="24"/>
        </w:rPr>
      </w:pPr>
      <w:r>
        <w:rPr>
          <w:szCs w:val="24"/>
        </w:rPr>
        <w:t xml:space="preserve">         </w:t>
      </w:r>
      <w:r w:rsidR="00544DE7" w:rsidRPr="000E5FEF">
        <w:rPr>
          <w:szCs w:val="24"/>
        </w:rPr>
        <w:t>Spring</w:t>
      </w:r>
    </w:p>
    <w:p w:rsidR="00544DE7" w:rsidRPr="000E5FEF" w:rsidRDefault="00544DE7" w:rsidP="00544DE7">
      <w:pPr>
        <w:tabs>
          <w:tab w:val="left" w:pos="810"/>
          <w:tab w:val="left" w:pos="900"/>
          <w:tab w:val="left" w:pos="1800"/>
        </w:tabs>
        <w:rPr>
          <w:szCs w:val="24"/>
        </w:rPr>
      </w:pPr>
      <w:r w:rsidRPr="000E5FEF">
        <w:rPr>
          <w:szCs w:val="24"/>
        </w:rPr>
        <w:tab/>
      </w:r>
      <w:r>
        <w:rPr>
          <w:szCs w:val="24"/>
        </w:rPr>
        <w:t xml:space="preserve">         </w:t>
      </w:r>
      <w:r w:rsidRPr="000E5FEF">
        <w:rPr>
          <w:szCs w:val="24"/>
        </w:rPr>
        <w:t>Population Genetics</w:t>
      </w:r>
      <w:r w:rsidR="00A42879">
        <w:rPr>
          <w:szCs w:val="24"/>
        </w:rPr>
        <w:t xml:space="preserve">, </w:t>
      </w:r>
      <w:r w:rsidR="00A42879">
        <w:rPr>
          <w:bCs/>
          <w:szCs w:val="24"/>
        </w:rPr>
        <w:t>PH1984L, GS110042</w:t>
      </w:r>
      <w:r w:rsidRPr="000E5FEF">
        <w:rPr>
          <w:szCs w:val="24"/>
        </w:rPr>
        <w:t xml:space="preserve"> (Lecturer)</w:t>
      </w:r>
    </w:p>
    <w:p w:rsidR="00544DE7" w:rsidRPr="000E5FEF" w:rsidRDefault="00544DE7" w:rsidP="00544DE7">
      <w:pPr>
        <w:rPr>
          <w:szCs w:val="24"/>
        </w:rPr>
      </w:pPr>
      <w:r w:rsidRPr="000E5FEF">
        <w:rPr>
          <w:szCs w:val="24"/>
        </w:rPr>
        <w:t xml:space="preserve">2003 Fall </w:t>
      </w:r>
    </w:p>
    <w:p w:rsidR="00A42879" w:rsidRDefault="00544DE7" w:rsidP="00544DE7">
      <w:pPr>
        <w:rPr>
          <w:szCs w:val="24"/>
        </w:rPr>
      </w:pPr>
      <w:r w:rsidRPr="000E5FEF">
        <w:rPr>
          <w:szCs w:val="24"/>
        </w:rPr>
        <w:tab/>
      </w:r>
      <w:r w:rsidR="00D662DB">
        <w:rPr>
          <w:szCs w:val="24"/>
        </w:rPr>
        <w:t xml:space="preserve">      </w:t>
      </w:r>
      <w:r>
        <w:rPr>
          <w:szCs w:val="24"/>
        </w:rPr>
        <w:t xml:space="preserve">    </w:t>
      </w:r>
      <w:r w:rsidRPr="000E5FEF">
        <w:rPr>
          <w:szCs w:val="24"/>
        </w:rPr>
        <w:t>Introduction to Genomics and Bioinformati</w:t>
      </w:r>
      <w:r>
        <w:rPr>
          <w:szCs w:val="24"/>
        </w:rPr>
        <w:t>cs</w:t>
      </w:r>
      <w:r w:rsidR="00A42879">
        <w:rPr>
          <w:szCs w:val="24"/>
        </w:rPr>
        <w:t>, PH1980L, GS110032</w:t>
      </w:r>
      <w:r>
        <w:rPr>
          <w:szCs w:val="24"/>
        </w:rPr>
        <w:t xml:space="preserve"> (Course </w:t>
      </w:r>
    </w:p>
    <w:p w:rsidR="00544DE7" w:rsidRPr="000E5FEF" w:rsidRDefault="00A42879" w:rsidP="00544DE7">
      <w:pPr>
        <w:rPr>
          <w:szCs w:val="24"/>
        </w:rPr>
      </w:pPr>
      <w:r>
        <w:rPr>
          <w:szCs w:val="24"/>
        </w:rPr>
        <w:lastRenderedPageBreak/>
        <w:t xml:space="preserve">                  </w:t>
      </w:r>
      <w:r w:rsidR="00D662DB">
        <w:rPr>
          <w:szCs w:val="24"/>
        </w:rPr>
        <w:t xml:space="preserve"> </w:t>
      </w:r>
      <w:r>
        <w:rPr>
          <w:szCs w:val="24"/>
        </w:rPr>
        <w:t xml:space="preserve">   </w:t>
      </w:r>
      <w:r w:rsidR="00544DE7">
        <w:rPr>
          <w:szCs w:val="24"/>
        </w:rPr>
        <w:t xml:space="preserve">organizer and </w:t>
      </w:r>
      <w:r w:rsidR="00544DE7" w:rsidRPr="000E5FEF">
        <w:rPr>
          <w:szCs w:val="24"/>
        </w:rPr>
        <w:t>Le</w:t>
      </w:r>
      <w:r w:rsidR="00E02E64">
        <w:rPr>
          <w:szCs w:val="24"/>
        </w:rPr>
        <w:t>ad Instructor</w:t>
      </w:r>
      <w:r w:rsidR="00544DE7" w:rsidRPr="000E5FEF">
        <w:rPr>
          <w:szCs w:val="24"/>
        </w:rPr>
        <w:t>)</w:t>
      </w:r>
    </w:p>
    <w:p w:rsidR="00544DE7" w:rsidRPr="000E5FEF" w:rsidRDefault="00544DE7" w:rsidP="00544DE7">
      <w:pPr>
        <w:rPr>
          <w:szCs w:val="24"/>
        </w:rPr>
      </w:pPr>
      <w:r w:rsidRPr="000E5FEF">
        <w:rPr>
          <w:szCs w:val="24"/>
        </w:rPr>
        <w:tab/>
      </w:r>
      <w:r w:rsidR="00D662DB">
        <w:rPr>
          <w:szCs w:val="24"/>
        </w:rPr>
        <w:t xml:space="preserve">      </w:t>
      </w:r>
      <w:r>
        <w:rPr>
          <w:szCs w:val="24"/>
        </w:rPr>
        <w:t xml:space="preserve">    </w:t>
      </w:r>
      <w:r w:rsidRPr="000E5FEF">
        <w:rPr>
          <w:szCs w:val="24"/>
        </w:rPr>
        <w:t>Research in Biomedical Science</w:t>
      </w:r>
    </w:p>
    <w:p w:rsidR="00544DE7" w:rsidRPr="000E5FEF" w:rsidRDefault="00D662DB" w:rsidP="00544DE7">
      <w:pPr>
        <w:rPr>
          <w:szCs w:val="24"/>
        </w:rPr>
      </w:pPr>
      <w:r>
        <w:rPr>
          <w:szCs w:val="24"/>
        </w:rPr>
        <w:t xml:space="preserve">        </w:t>
      </w:r>
      <w:r w:rsidR="00544DE7" w:rsidRPr="000E5FEF">
        <w:rPr>
          <w:szCs w:val="24"/>
        </w:rPr>
        <w:t>Spring</w:t>
      </w:r>
    </w:p>
    <w:p w:rsidR="00544DE7" w:rsidRPr="000E5FEF" w:rsidRDefault="00544DE7" w:rsidP="00544DE7">
      <w:pPr>
        <w:rPr>
          <w:szCs w:val="24"/>
        </w:rPr>
      </w:pPr>
      <w:r w:rsidRPr="000E5FEF">
        <w:rPr>
          <w:szCs w:val="24"/>
        </w:rPr>
        <w:tab/>
      </w:r>
      <w:r w:rsidR="00D662DB">
        <w:rPr>
          <w:szCs w:val="24"/>
        </w:rPr>
        <w:t xml:space="preserve">     </w:t>
      </w:r>
      <w:r>
        <w:rPr>
          <w:szCs w:val="24"/>
        </w:rPr>
        <w:t xml:space="preserve">     </w:t>
      </w:r>
      <w:r w:rsidRPr="000E5FEF">
        <w:rPr>
          <w:szCs w:val="24"/>
        </w:rPr>
        <w:t>Population Genetics</w:t>
      </w:r>
      <w:r w:rsidR="0023392C">
        <w:rPr>
          <w:szCs w:val="24"/>
        </w:rPr>
        <w:t xml:space="preserve">, </w:t>
      </w:r>
      <w:r w:rsidR="0023392C">
        <w:rPr>
          <w:bCs/>
          <w:szCs w:val="24"/>
        </w:rPr>
        <w:t>PH1984L, GS110042</w:t>
      </w:r>
      <w:r w:rsidRPr="000E5FEF">
        <w:rPr>
          <w:szCs w:val="24"/>
        </w:rPr>
        <w:t xml:space="preserve"> (Lecturer)</w:t>
      </w:r>
    </w:p>
    <w:p w:rsidR="00544DE7" w:rsidRPr="000E5FEF" w:rsidRDefault="00D662DB" w:rsidP="00544DE7">
      <w:pPr>
        <w:rPr>
          <w:szCs w:val="24"/>
        </w:rPr>
      </w:pPr>
      <w:r>
        <w:rPr>
          <w:szCs w:val="24"/>
        </w:rPr>
        <w:t xml:space="preserve">        </w:t>
      </w:r>
      <w:r w:rsidR="00544DE7" w:rsidRPr="000E5FEF">
        <w:rPr>
          <w:szCs w:val="24"/>
        </w:rPr>
        <w:t xml:space="preserve">Summer </w:t>
      </w:r>
    </w:p>
    <w:p w:rsidR="00544DE7" w:rsidRPr="000E5FEF" w:rsidRDefault="00544DE7" w:rsidP="00544DE7">
      <w:pPr>
        <w:tabs>
          <w:tab w:val="left" w:pos="900"/>
          <w:tab w:val="left" w:pos="1800"/>
          <w:tab w:val="left" w:pos="1890"/>
        </w:tabs>
        <w:rPr>
          <w:szCs w:val="24"/>
        </w:rPr>
      </w:pPr>
      <w:r>
        <w:rPr>
          <w:szCs w:val="24"/>
        </w:rPr>
        <w:tab/>
        <w:t xml:space="preserve">      </w:t>
      </w:r>
      <w:r w:rsidR="00D662DB">
        <w:rPr>
          <w:szCs w:val="24"/>
        </w:rPr>
        <w:t xml:space="preserve"> </w:t>
      </w:r>
      <w:r w:rsidRPr="000E5FEF">
        <w:rPr>
          <w:szCs w:val="24"/>
        </w:rPr>
        <w:t>Microarrays and Functional Genomic</w:t>
      </w:r>
      <w:r w:rsidR="00E02E64">
        <w:rPr>
          <w:szCs w:val="24"/>
        </w:rPr>
        <w:t>s (Course organizer and lead Instructor</w:t>
      </w:r>
      <w:r>
        <w:rPr>
          <w:szCs w:val="24"/>
        </w:rPr>
        <w:t>)</w:t>
      </w:r>
    </w:p>
    <w:p w:rsidR="00544DE7" w:rsidRPr="000E5FEF" w:rsidRDefault="00544DE7" w:rsidP="00544DE7">
      <w:pPr>
        <w:rPr>
          <w:szCs w:val="24"/>
        </w:rPr>
      </w:pPr>
      <w:r w:rsidRPr="000E5FEF">
        <w:rPr>
          <w:szCs w:val="24"/>
        </w:rPr>
        <w:t>2002</w:t>
      </w:r>
      <w:r w:rsidR="00D662DB">
        <w:rPr>
          <w:szCs w:val="24"/>
        </w:rPr>
        <w:t xml:space="preserve"> </w:t>
      </w:r>
      <w:r w:rsidRPr="000E5FEF">
        <w:rPr>
          <w:szCs w:val="24"/>
        </w:rPr>
        <w:t>Spring</w:t>
      </w:r>
      <w:r w:rsidRPr="000E5FEF">
        <w:rPr>
          <w:szCs w:val="24"/>
        </w:rPr>
        <w:tab/>
      </w:r>
    </w:p>
    <w:p w:rsidR="00544DE7" w:rsidRDefault="00D662DB" w:rsidP="00544DE7">
      <w:pPr>
        <w:tabs>
          <w:tab w:val="left" w:pos="1800"/>
          <w:tab w:val="left" w:pos="1890"/>
        </w:tabs>
        <w:rPr>
          <w:szCs w:val="24"/>
        </w:rPr>
      </w:pPr>
      <w:r>
        <w:rPr>
          <w:szCs w:val="24"/>
        </w:rPr>
        <w:t xml:space="preserve">                     </w:t>
      </w:r>
      <w:r w:rsidR="00544DE7" w:rsidRPr="000E5FEF">
        <w:rPr>
          <w:szCs w:val="24"/>
        </w:rPr>
        <w:t>Population Genetics</w:t>
      </w:r>
      <w:r w:rsidR="0023392C">
        <w:rPr>
          <w:szCs w:val="24"/>
        </w:rPr>
        <w:t xml:space="preserve">, </w:t>
      </w:r>
      <w:r w:rsidR="0023392C">
        <w:rPr>
          <w:bCs/>
          <w:szCs w:val="24"/>
        </w:rPr>
        <w:t>PH1984L, GS110042</w:t>
      </w:r>
      <w:r w:rsidR="00544DE7" w:rsidRPr="000E5FEF">
        <w:rPr>
          <w:szCs w:val="24"/>
        </w:rPr>
        <w:t xml:space="preserve"> (Lecturer)</w:t>
      </w:r>
    </w:p>
    <w:p w:rsidR="00544DE7" w:rsidRPr="000E5FEF" w:rsidRDefault="00544DE7" w:rsidP="00544DE7">
      <w:pPr>
        <w:tabs>
          <w:tab w:val="left" w:pos="1800"/>
          <w:tab w:val="left" w:pos="1890"/>
        </w:tabs>
        <w:rPr>
          <w:szCs w:val="24"/>
        </w:rPr>
      </w:pPr>
      <w:r>
        <w:rPr>
          <w:szCs w:val="24"/>
        </w:rPr>
        <w:t xml:space="preserve">                     </w:t>
      </w:r>
      <w:r w:rsidRPr="000E5FEF">
        <w:rPr>
          <w:szCs w:val="24"/>
        </w:rPr>
        <w:t>Dissertation Research</w:t>
      </w:r>
      <w:r w:rsidR="00F355E8">
        <w:rPr>
          <w:bCs/>
          <w:szCs w:val="24"/>
        </w:rPr>
        <w:t>,</w:t>
      </w:r>
      <w:r w:rsidR="00F355E8" w:rsidRPr="007672D8">
        <w:rPr>
          <w:bCs/>
          <w:szCs w:val="24"/>
        </w:rPr>
        <w:t xml:space="preserve"> </w:t>
      </w:r>
      <w:r w:rsidR="00F355E8">
        <w:rPr>
          <w:bCs/>
          <w:szCs w:val="24"/>
        </w:rPr>
        <w:t>PH9999</w:t>
      </w:r>
    </w:p>
    <w:p w:rsidR="00544DE7" w:rsidRDefault="00D662DB" w:rsidP="00544DE7">
      <w:pPr>
        <w:rPr>
          <w:szCs w:val="24"/>
        </w:rPr>
      </w:pPr>
      <w:r>
        <w:rPr>
          <w:szCs w:val="24"/>
        </w:rPr>
        <w:t xml:space="preserve">        </w:t>
      </w:r>
      <w:r w:rsidR="00544DE7" w:rsidRPr="000E5FEF">
        <w:rPr>
          <w:szCs w:val="24"/>
        </w:rPr>
        <w:t>Summer</w:t>
      </w:r>
      <w:r w:rsidR="00544DE7">
        <w:rPr>
          <w:szCs w:val="24"/>
        </w:rPr>
        <w:t xml:space="preserve">     </w:t>
      </w:r>
    </w:p>
    <w:p w:rsidR="00544DE7" w:rsidRPr="000E5FEF" w:rsidRDefault="00544DE7" w:rsidP="00544DE7">
      <w:pPr>
        <w:rPr>
          <w:szCs w:val="24"/>
        </w:rPr>
      </w:pPr>
      <w:r>
        <w:rPr>
          <w:szCs w:val="24"/>
        </w:rPr>
        <w:t xml:space="preserve">                     </w:t>
      </w:r>
      <w:r w:rsidRPr="000E5FEF">
        <w:rPr>
          <w:szCs w:val="24"/>
        </w:rPr>
        <w:t>Dissertation Research</w:t>
      </w:r>
      <w:r w:rsidR="00F355E8">
        <w:rPr>
          <w:bCs/>
          <w:szCs w:val="24"/>
        </w:rPr>
        <w:t>,</w:t>
      </w:r>
      <w:r w:rsidR="00F355E8" w:rsidRPr="007672D8">
        <w:rPr>
          <w:bCs/>
          <w:szCs w:val="24"/>
        </w:rPr>
        <w:t xml:space="preserve"> </w:t>
      </w:r>
      <w:r w:rsidR="00F355E8">
        <w:rPr>
          <w:bCs/>
          <w:szCs w:val="24"/>
        </w:rPr>
        <w:t>PH9999</w:t>
      </w:r>
    </w:p>
    <w:p w:rsidR="00544DE7" w:rsidRDefault="00D662DB" w:rsidP="00544DE7">
      <w:pPr>
        <w:rPr>
          <w:szCs w:val="24"/>
        </w:rPr>
      </w:pPr>
      <w:r>
        <w:rPr>
          <w:szCs w:val="24"/>
        </w:rPr>
        <w:t xml:space="preserve">        </w:t>
      </w:r>
      <w:r w:rsidR="00544DE7">
        <w:rPr>
          <w:szCs w:val="24"/>
        </w:rPr>
        <w:t>Fall</w:t>
      </w:r>
    </w:p>
    <w:p w:rsidR="00A42879" w:rsidRDefault="00544DE7" w:rsidP="00544DE7">
      <w:pPr>
        <w:rPr>
          <w:szCs w:val="24"/>
        </w:rPr>
      </w:pPr>
      <w:r>
        <w:rPr>
          <w:szCs w:val="24"/>
        </w:rPr>
        <w:t xml:space="preserve">                     </w:t>
      </w:r>
      <w:r w:rsidRPr="000E5FEF">
        <w:rPr>
          <w:szCs w:val="24"/>
        </w:rPr>
        <w:t>Introduction to Genomics and Bioinformatics</w:t>
      </w:r>
      <w:r w:rsidR="00A42879">
        <w:rPr>
          <w:szCs w:val="24"/>
        </w:rPr>
        <w:t>,</w:t>
      </w:r>
      <w:r w:rsidR="00A42879" w:rsidRPr="00A42879">
        <w:rPr>
          <w:szCs w:val="24"/>
        </w:rPr>
        <w:t xml:space="preserve"> </w:t>
      </w:r>
      <w:r w:rsidR="00A42879">
        <w:rPr>
          <w:szCs w:val="24"/>
        </w:rPr>
        <w:t xml:space="preserve">PH1980L, GS110032 </w:t>
      </w:r>
      <w:r w:rsidRPr="000E5FEF">
        <w:rPr>
          <w:szCs w:val="24"/>
        </w:rPr>
        <w:t xml:space="preserve">(Course </w:t>
      </w:r>
    </w:p>
    <w:p w:rsidR="00544DE7" w:rsidRPr="000E5FEF" w:rsidRDefault="00D662DB" w:rsidP="00544DE7">
      <w:pPr>
        <w:rPr>
          <w:szCs w:val="24"/>
        </w:rPr>
      </w:pPr>
      <w:r>
        <w:rPr>
          <w:szCs w:val="24"/>
        </w:rPr>
        <w:t xml:space="preserve"> </w:t>
      </w:r>
      <w:r w:rsidR="00A42879">
        <w:rPr>
          <w:szCs w:val="24"/>
        </w:rPr>
        <w:t xml:space="preserve">                    organizer and </w:t>
      </w:r>
      <w:r w:rsidR="00E02E64">
        <w:rPr>
          <w:szCs w:val="24"/>
        </w:rPr>
        <w:t>Lead Instructor</w:t>
      </w:r>
      <w:r w:rsidR="00544DE7" w:rsidRPr="000E5FEF">
        <w:rPr>
          <w:szCs w:val="24"/>
        </w:rPr>
        <w:t>)</w:t>
      </w:r>
    </w:p>
    <w:p w:rsidR="00544DE7" w:rsidRPr="000E5FEF" w:rsidRDefault="00D662DB" w:rsidP="00544DE7">
      <w:pPr>
        <w:rPr>
          <w:szCs w:val="24"/>
        </w:rPr>
      </w:pPr>
      <w:r>
        <w:rPr>
          <w:szCs w:val="24"/>
        </w:rPr>
        <w:t xml:space="preserve"> </w:t>
      </w:r>
      <w:r w:rsidR="00544DE7" w:rsidRPr="000E5FEF">
        <w:rPr>
          <w:szCs w:val="24"/>
        </w:rPr>
        <w:tab/>
      </w:r>
      <w:r>
        <w:rPr>
          <w:szCs w:val="24"/>
        </w:rPr>
        <w:t xml:space="preserve">    </w:t>
      </w:r>
      <w:r w:rsidR="00544DE7">
        <w:rPr>
          <w:szCs w:val="24"/>
        </w:rPr>
        <w:t xml:space="preserve">     S</w:t>
      </w:r>
      <w:r w:rsidR="00544DE7" w:rsidRPr="000E5FEF">
        <w:rPr>
          <w:szCs w:val="24"/>
        </w:rPr>
        <w:t>tatistical Genetics (Lecturer)</w:t>
      </w:r>
    </w:p>
    <w:p w:rsidR="00544DE7" w:rsidRPr="000E5FEF" w:rsidRDefault="00544DE7" w:rsidP="00544DE7">
      <w:pPr>
        <w:rPr>
          <w:szCs w:val="24"/>
        </w:rPr>
      </w:pPr>
      <w:r w:rsidRPr="000E5FEF">
        <w:rPr>
          <w:szCs w:val="24"/>
        </w:rPr>
        <w:t>2001</w:t>
      </w:r>
      <w:r w:rsidR="00D662DB">
        <w:rPr>
          <w:szCs w:val="24"/>
        </w:rPr>
        <w:t xml:space="preserve"> </w:t>
      </w:r>
      <w:r w:rsidRPr="000E5FEF">
        <w:rPr>
          <w:szCs w:val="24"/>
        </w:rPr>
        <w:t>Spring</w:t>
      </w:r>
      <w:r w:rsidRPr="000E5FEF">
        <w:rPr>
          <w:szCs w:val="24"/>
        </w:rPr>
        <w:tab/>
      </w:r>
    </w:p>
    <w:p w:rsidR="00544DE7" w:rsidRPr="000E5FEF" w:rsidRDefault="00544DE7" w:rsidP="00544DE7">
      <w:pPr>
        <w:rPr>
          <w:szCs w:val="24"/>
        </w:rPr>
      </w:pPr>
      <w:r w:rsidRPr="000E5FEF">
        <w:rPr>
          <w:szCs w:val="24"/>
        </w:rPr>
        <w:tab/>
      </w:r>
      <w:r w:rsidR="00D662DB">
        <w:rPr>
          <w:szCs w:val="24"/>
        </w:rPr>
        <w:t xml:space="preserve">   </w:t>
      </w:r>
      <w:r>
        <w:rPr>
          <w:szCs w:val="24"/>
        </w:rPr>
        <w:t xml:space="preserve">       </w:t>
      </w:r>
      <w:r w:rsidRPr="000E5FEF">
        <w:rPr>
          <w:szCs w:val="24"/>
        </w:rPr>
        <w:t>Population Genetics</w:t>
      </w:r>
      <w:r w:rsidR="0023392C">
        <w:rPr>
          <w:szCs w:val="24"/>
        </w:rPr>
        <w:t xml:space="preserve">, </w:t>
      </w:r>
      <w:r w:rsidR="0023392C">
        <w:rPr>
          <w:bCs/>
          <w:szCs w:val="24"/>
        </w:rPr>
        <w:t>PH1984L, GS110042</w:t>
      </w:r>
      <w:r w:rsidRPr="000E5FEF">
        <w:rPr>
          <w:szCs w:val="24"/>
        </w:rPr>
        <w:t xml:space="preserve"> (Lecturer)</w:t>
      </w:r>
      <w:r w:rsidRPr="000E5FEF">
        <w:rPr>
          <w:szCs w:val="24"/>
        </w:rPr>
        <w:tab/>
      </w:r>
    </w:p>
    <w:p w:rsidR="00544DE7" w:rsidRPr="000E5FEF" w:rsidRDefault="00D662DB" w:rsidP="00544DE7">
      <w:pPr>
        <w:rPr>
          <w:szCs w:val="24"/>
        </w:rPr>
      </w:pPr>
      <w:r>
        <w:rPr>
          <w:szCs w:val="24"/>
        </w:rPr>
        <w:t xml:space="preserve">         </w:t>
      </w:r>
      <w:r w:rsidR="00544DE7" w:rsidRPr="000E5FEF">
        <w:rPr>
          <w:szCs w:val="24"/>
        </w:rPr>
        <w:t>Summer</w:t>
      </w:r>
      <w:r w:rsidR="00544DE7" w:rsidRPr="000E5FEF">
        <w:rPr>
          <w:szCs w:val="24"/>
        </w:rPr>
        <w:tab/>
      </w:r>
    </w:p>
    <w:p w:rsidR="00544DE7" w:rsidRPr="000E5FEF" w:rsidRDefault="00544DE7" w:rsidP="00544DE7">
      <w:pPr>
        <w:rPr>
          <w:szCs w:val="24"/>
        </w:rPr>
      </w:pPr>
      <w:r>
        <w:rPr>
          <w:szCs w:val="24"/>
        </w:rPr>
        <w:tab/>
      </w:r>
      <w:r w:rsidR="00D662DB">
        <w:rPr>
          <w:szCs w:val="24"/>
        </w:rPr>
        <w:t xml:space="preserve">   </w:t>
      </w:r>
      <w:r>
        <w:rPr>
          <w:szCs w:val="24"/>
        </w:rPr>
        <w:t xml:space="preserve">       </w:t>
      </w:r>
      <w:r w:rsidRPr="000E5FEF">
        <w:rPr>
          <w:szCs w:val="24"/>
        </w:rPr>
        <w:t>Methods on Genet Epi</w:t>
      </w:r>
      <w:r>
        <w:rPr>
          <w:szCs w:val="24"/>
        </w:rPr>
        <w:t>demiology</w:t>
      </w:r>
      <w:r w:rsidRPr="000E5FEF">
        <w:rPr>
          <w:szCs w:val="24"/>
        </w:rPr>
        <w:t xml:space="preserve"> and Linkage (Lecturer)</w:t>
      </w:r>
    </w:p>
    <w:p w:rsidR="00544DE7" w:rsidRPr="000E5FEF" w:rsidRDefault="00544DE7" w:rsidP="00544DE7">
      <w:pPr>
        <w:rPr>
          <w:szCs w:val="24"/>
        </w:rPr>
      </w:pPr>
      <w:r w:rsidRPr="000E5FEF">
        <w:rPr>
          <w:szCs w:val="24"/>
        </w:rPr>
        <w:tab/>
      </w:r>
      <w:r w:rsidR="00D662DB">
        <w:rPr>
          <w:szCs w:val="24"/>
        </w:rPr>
        <w:t xml:space="preserve">   </w:t>
      </w:r>
      <w:r>
        <w:rPr>
          <w:szCs w:val="24"/>
        </w:rPr>
        <w:t xml:space="preserve">       </w:t>
      </w:r>
      <w:r w:rsidRPr="000E5FEF">
        <w:rPr>
          <w:szCs w:val="24"/>
        </w:rPr>
        <w:t>Research in Biomedical Science</w:t>
      </w:r>
    </w:p>
    <w:p w:rsidR="00544DE7" w:rsidRDefault="00D662DB" w:rsidP="00544DE7">
      <w:pPr>
        <w:rPr>
          <w:szCs w:val="24"/>
        </w:rPr>
      </w:pPr>
      <w:r>
        <w:rPr>
          <w:szCs w:val="24"/>
        </w:rPr>
        <w:t xml:space="preserve">        </w:t>
      </w:r>
      <w:r w:rsidR="00016150">
        <w:rPr>
          <w:szCs w:val="24"/>
        </w:rPr>
        <w:t xml:space="preserve"> </w:t>
      </w:r>
      <w:r w:rsidR="00544DE7">
        <w:rPr>
          <w:szCs w:val="24"/>
        </w:rPr>
        <w:t>Fall</w:t>
      </w:r>
      <w:r w:rsidR="00544DE7">
        <w:rPr>
          <w:szCs w:val="24"/>
        </w:rPr>
        <w:tab/>
        <w:t xml:space="preserve">       </w:t>
      </w:r>
    </w:p>
    <w:p w:rsidR="00A42879" w:rsidRDefault="00544DE7" w:rsidP="00544DE7">
      <w:pPr>
        <w:rPr>
          <w:szCs w:val="24"/>
        </w:rPr>
      </w:pPr>
      <w:r>
        <w:rPr>
          <w:szCs w:val="24"/>
        </w:rPr>
        <w:t xml:space="preserve">                   </w:t>
      </w:r>
      <w:r w:rsidR="00D662DB">
        <w:rPr>
          <w:szCs w:val="24"/>
        </w:rPr>
        <w:t xml:space="preserve">   </w:t>
      </w:r>
      <w:r w:rsidRPr="000E5FEF">
        <w:rPr>
          <w:szCs w:val="24"/>
        </w:rPr>
        <w:t>Introduction to Genomics and Bioinform</w:t>
      </w:r>
      <w:r>
        <w:rPr>
          <w:szCs w:val="24"/>
        </w:rPr>
        <w:t>atics</w:t>
      </w:r>
      <w:r w:rsidR="00A42879">
        <w:rPr>
          <w:szCs w:val="24"/>
        </w:rPr>
        <w:t>, PH1980L, GS110032</w:t>
      </w:r>
      <w:r>
        <w:rPr>
          <w:szCs w:val="24"/>
        </w:rPr>
        <w:t xml:space="preserve"> (Course </w:t>
      </w:r>
    </w:p>
    <w:p w:rsidR="00544DE7" w:rsidRDefault="00A42879" w:rsidP="00544DE7">
      <w:pPr>
        <w:rPr>
          <w:szCs w:val="24"/>
        </w:rPr>
      </w:pPr>
      <w:r>
        <w:rPr>
          <w:szCs w:val="24"/>
        </w:rPr>
        <w:t xml:space="preserve">                      </w:t>
      </w:r>
      <w:r w:rsidR="00544DE7">
        <w:rPr>
          <w:szCs w:val="24"/>
        </w:rPr>
        <w:t xml:space="preserve">organizer and </w:t>
      </w:r>
      <w:r w:rsidR="00544DE7" w:rsidRPr="000E5FEF">
        <w:rPr>
          <w:szCs w:val="24"/>
        </w:rPr>
        <w:t>Lecturer)</w:t>
      </w:r>
      <w:r w:rsidR="00544DE7">
        <w:rPr>
          <w:szCs w:val="24"/>
        </w:rPr>
        <w:t xml:space="preserve">            </w:t>
      </w:r>
    </w:p>
    <w:p w:rsidR="00544DE7" w:rsidRDefault="00F355E8" w:rsidP="00544DE7">
      <w:pPr>
        <w:rPr>
          <w:szCs w:val="24"/>
        </w:rPr>
      </w:pPr>
      <w:r>
        <w:rPr>
          <w:szCs w:val="24"/>
        </w:rPr>
        <w:t xml:space="preserve">                      </w:t>
      </w:r>
      <w:r w:rsidR="00544DE7" w:rsidRPr="000E5FEF">
        <w:rPr>
          <w:szCs w:val="24"/>
        </w:rPr>
        <w:t>Microarrays and Functional Genomics (Course organizer and lecturer)</w:t>
      </w:r>
      <w:r w:rsidR="00544DE7" w:rsidRPr="000E5FEF">
        <w:rPr>
          <w:szCs w:val="24"/>
        </w:rPr>
        <w:tab/>
      </w:r>
      <w:r w:rsidR="00544DE7" w:rsidRPr="000E5FEF">
        <w:rPr>
          <w:szCs w:val="24"/>
        </w:rPr>
        <w:tab/>
      </w:r>
    </w:p>
    <w:p w:rsidR="00544DE7" w:rsidRDefault="00F355E8" w:rsidP="00544DE7">
      <w:pPr>
        <w:rPr>
          <w:szCs w:val="24"/>
        </w:rPr>
      </w:pPr>
      <w:r>
        <w:rPr>
          <w:szCs w:val="24"/>
        </w:rPr>
        <w:t xml:space="preserve">                      </w:t>
      </w:r>
      <w:r w:rsidR="00544DE7" w:rsidRPr="000E5FEF">
        <w:rPr>
          <w:szCs w:val="24"/>
        </w:rPr>
        <w:t>Research in Biomedical Science</w:t>
      </w:r>
      <w:r>
        <w:rPr>
          <w:szCs w:val="24"/>
        </w:rPr>
        <w:t>, GS000520</w:t>
      </w:r>
      <w:r w:rsidR="00544DE7" w:rsidRPr="000E5FEF">
        <w:rPr>
          <w:szCs w:val="24"/>
        </w:rPr>
        <w:tab/>
      </w:r>
      <w:r w:rsidR="00544DE7" w:rsidRPr="000E5FEF">
        <w:rPr>
          <w:szCs w:val="24"/>
        </w:rPr>
        <w:tab/>
      </w:r>
    </w:p>
    <w:p w:rsidR="00544DE7" w:rsidRPr="000E5FEF" w:rsidRDefault="00F355E8" w:rsidP="00544DE7">
      <w:pPr>
        <w:rPr>
          <w:szCs w:val="24"/>
        </w:rPr>
      </w:pPr>
      <w:r>
        <w:rPr>
          <w:szCs w:val="24"/>
        </w:rPr>
        <w:t xml:space="preserve">                      </w:t>
      </w:r>
      <w:r w:rsidR="00544DE7" w:rsidRPr="000E5FEF">
        <w:rPr>
          <w:szCs w:val="24"/>
        </w:rPr>
        <w:t>Tutorial Research Experience</w:t>
      </w:r>
      <w:r>
        <w:rPr>
          <w:szCs w:val="24"/>
        </w:rPr>
        <w:t>, GS000514</w:t>
      </w:r>
    </w:p>
    <w:p w:rsidR="00544DE7" w:rsidRPr="000E5FEF" w:rsidRDefault="00544DE7" w:rsidP="00544DE7">
      <w:pPr>
        <w:rPr>
          <w:szCs w:val="24"/>
        </w:rPr>
      </w:pPr>
      <w:r w:rsidRPr="000E5FEF">
        <w:rPr>
          <w:szCs w:val="24"/>
        </w:rPr>
        <w:t>2000</w:t>
      </w:r>
      <w:r w:rsidR="00D662DB">
        <w:rPr>
          <w:szCs w:val="24"/>
        </w:rPr>
        <w:t xml:space="preserve"> </w:t>
      </w:r>
      <w:r w:rsidRPr="000E5FEF">
        <w:rPr>
          <w:szCs w:val="24"/>
        </w:rPr>
        <w:t>Spring</w:t>
      </w:r>
      <w:r w:rsidRPr="000E5FEF">
        <w:rPr>
          <w:szCs w:val="24"/>
        </w:rPr>
        <w:tab/>
      </w:r>
    </w:p>
    <w:p w:rsidR="00544DE7" w:rsidRPr="000E5FEF" w:rsidRDefault="00544DE7" w:rsidP="00544DE7">
      <w:pPr>
        <w:rPr>
          <w:szCs w:val="24"/>
        </w:rPr>
      </w:pPr>
      <w:r w:rsidRPr="000E5FEF">
        <w:rPr>
          <w:szCs w:val="24"/>
        </w:rPr>
        <w:tab/>
      </w:r>
      <w:r w:rsidR="00D662DB">
        <w:rPr>
          <w:szCs w:val="24"/>
        </w:rPr>
        <w:t xml:space="preserve">          </w:t>
      </w:r>
      <w:r w:rsidRPr="000E5FEF">
        <w:rPr>
          <w:szCs w:val="24"/>
        </w:rPr>
        <w:t>Population Genetics</w:t>
      </w:r>
      <w:r w:rsidR="0023392C">
        <w:rPr>
          <w:szCs w:val="24"/>
        </w:rPr>
        <w:t xml:space="preserve">, </w:t>
      </w:r>
      <w:r w:rsidR="0023392C">
        <w:rPr>
          <w:bCs/>
          <w:szCs w:val="24"/>
        </w:rPr>
        <w:t>PH1984L, GS110042</w:t>
      </w:r>
      <w:r w:rsidRPr="000E5FEF">
        <w:rPr>
          <w:szCs w:val="24"/>
        </w:rPr>
        <w:t xml:space="preserve"> (Lecturer)</w:t>
      </w:r>
    </w:p>
    <w:p w:rsidR="00544DE7" w:rsidRDefault="00D662DB" w:rsidP="00544DE7">
      <w:pPr>
        <w:rPr>
          <w:szCs w:val="24"/>
        </w:rPr>
      </w:pPr>
      <w:r>
        <w:rPr>
          <w:szCs w:val="24"/>
        </w:rPr>
        <w:t xml:space="preserve">         </w:t>
      </w:r>
      <w:r w:rsidR="00544DE7" w:rsidRPr="000E5FEF">
        <w:rPr>
          <w:szCs w:val="24"/>
        </w:rPr>
        <w:t>Summer</w:t>
      </w:r>
      <w:r w:rsidR="00544DE7" w:rsidRPr="000E5FEF">
        <w:rPr>
          <w:szCs w:val="24"/>
        </w:rPr>
        <w:tab/>
      </w:r>
    </w:p>
    <w:p w:rsidR="00544DE7" w:rsidRPr="000E5FEF" w:rsidRDefault="00544DE7" w:rsidP="00544DE7">
      <w:pPr>
        <w:rPr>
          <w:szCs w:val="24"/>
        </w:rPr>
      </w:pPr>
      <w:r>
        <w:rPr>
          <w:szCs w:val="24"/>
        </w:rPr>
        <w:t xml:space="preserve">                      </w:t>
      </w:r>
      <w:r w:rsidRPr="000E5FEF">
        <w:rPr>
          <w:szCs w:val="24"/>
        </w:rPr>
        <w:t>Research in Biomedical Science</w:t>
      </w:r>
      <w:r w:rsidR="00F355E8">
        <w:rPr>
          <w:szCs w:val="24"/>
        </w:rPr>
        <w:t>, GS000520</w:t>
      </w:r>
    </w:p>
    <w:p w:rsidR="00544DE7" w:rsidRDefault="00D662DB" w:rsidP="00544DE7">
      <w:pPr>
        <w:rPr>
          <w:szCs w:val="24"/>
        </w:rPr>
      </w:pPr>
      <w:r>
        <w:rPr>
          <w:szCs w:val="24"/>
        </w:rPr>
        <w:t xml:space="preserve">        </w:t>
      </w:r>
      <w:r w:rsidR="00396D75">
        <w:rPr>
          <w:szCs w:val="24"/>
        </w:rPr>
        <w:t xml:space="preserve"> </w:t>
      </w:r>
      <w:r w:rsidR="00544DE7" w:rsidRPr="000E5FEF">
        <w:rPr>
          <w:szCs w:val="24"/>
        </w:rPr>
        <w:t xml:space="preserve">Fall </w:t>
      </w:r>
      <w:r w:rsidR="00544DE7" w:rsidRPr="000E5FEF">
        <w:rPr>
          <w:szCs w:val="24"/>
        </w:rPr>
        <w:tab/>
      </w:r>
      <w:r w:rsidR="00544DE7" w:rsidRPr="000E5FEF">
        <w:rPr>
          <w:szCs w:val="24"/>
        </w:rPr>
        <w:tab/>
      </w:r>
    </w:p>
    <w:p w:rsidR="00544DE7" w:rsidRDefault="00544DE7" w:rsidP="00544DE7">
      <w:pPr>
        <w:rPr>
          <w:szCs w:val="24"/>
        </w:rPr>
      </w:pPr>
      <w:r>
        <w:rPr>
          <w:szCs w:val="24"/>
        </w:rPr>
        <w:t xml:space="preserve">                      </w:t>
      </w:r>
      <w:r w:rsidRPr="000E5FEF">
        <w:rPr>
          <w:szCs w:val="24"/>
        </w:rPr>
        <w:t>Introduction to Genomics and Bioi</w:t>
      </w:r>
      <w:r>
        <w:rPr>
          <w:szCs w:val="24"/>
        </w:rPr>
        <w:t>nformatics</w:t>
      </w:r>
      <w:r w:rsidR="00364554">
        <w:rPr>
          <w:szCs w:val="24"/>
        </w:rPr>
        <w:t>, PH1980L</w:t>
      </w:r>
      <w:r w:rsidR="00A42879">
        <w:rPr>
          <w:szCs w:val="24"/>
        </w:rPr>
        <w:t xml:space="preserve">, GS110032 </w:t>
      </w:r>
      <w:r w:rsidR="00B45B81">
        <w:rPr>
          <w:szCs w:val="24"/>
        </w:rPr>
        <w:t>(</w:t>
      </w:r>
      <w:r w:rsidRPr="000E5FEF">
        <w:rPr>
          <w:szCs w:val="24"/>
        </w:rPr>
        <w:t>Lecturer)</w:t>
      </w:r>
      <w:r w:rsidRPr="000E5FEF">
        <w:rPr>
          <w:szCs w:val="24"/>
        </w:rPr>
        <w:tab/>
      </w:r>
      <w:r w:rsidRPr="000E5FEF">
        <w:rPr>
          <w:szCs w:val="24"/>
        </w:rPr>
        <w:tab/>
      </w:r>
    </w:p>
    <w:p w:rsidR="00544DE7" w:rsidRPr="000E5FEF" w:rsidRDefault="00544DE7" w:rsidP="00544DE7">
      <w:pPr>
        <w:rPr>
          <w:szCs w:val="24"/>
        </w:rPr>
      </w:pPr>
      <w:r>
        <w:rPr>
          <w:szCs w:val="24"/>
        </w:rPr>
        <w:t xml:space="preserve">                      </w:t>
      </w:r>
      <w:r w:rsidRPr="000E5FEF">
        <w:rPr>
          <w:szCs w:val="24"/>
        </w:rPr>
        <w:t>Microarrays and Functional Genomics (Course organizer and lecturer)</w:t>
      </w:r>
    </w:p>
    <w:p w:rsidR="00544DE7" w:rsidRDefault="00544DE7" w:rsidP="00544DE7">
      <w:pPr>
        <w:rPr>
          <w:szCs w:val="24"/>
        </w:rPr>
      </w:pPr>
      <w:r w:rsidRPr="000E5FEF">
        <w:rPr>
          <w:szCs w:val="24"/>
        </w:rPr>
        <w:t>1999</w:t>
      </w:r>
      <w:r w:rsidR="00D662DB">
        <w:rPr>
          <w:szCs w:val="24"/>
        </w:rPr>
        <w:t xml:space="preserve"> </w:t>
      </w:r>
      <w:r w:rsidRPr="000E5FEF">
        <w:rPr>
          <w:szCs w:val="24"/>
        </w:rPr>
        <w:t xml:space="preserve">Spring </w:t>
      </w:r>
      <w:r w:rsidRPr="000E5FEF">
        <w:rPr>
          <w:szCs w:val="24"/>
        </w:rPr>
        <w:tab/>
      </w:r>
      <w:r w:rsidRPr="000E5FEF">
        <w:rPr>
          <w:szCs w:val="24"/>
        </w:rPr>
        <w:tab/>
      </w:r>
    </w:p>
    <w:p w:rsidR="00544DE7" w:rsidRPr="000E5FEF" w:rsidRDefault="00544DE7" w:rsidP="00544DE7">
      <w:pPr>
        <w:rPr>
          <w:szCs w:val="24"/>
        </w:rPr>
      </w:pPr>
      <w:r>
        <w:rPr>
          <w:szCs w:val="24"/>
        </w:rPr>
        <w:t xml:space="preserve">                      </w:t>
      </w:r>
      <w:r w:rsidRPr="000E5FEF">
        <w:rPr>
          <w:szCs w:val="24"/>
        </w:rPr>
        <w:t>Population Genetics</w:t>
      </w:r>
      <w:r w:rsidR="0023392C">
        <w:rPr>
          <w:szCs w:val="24"/>
        </w:rPr>
        <w:t xml:space="preserve">, </w:t>
      </w:r>
      <w:r w:rsidR="0023392C">
        <w:rPr>
          <w:bCs/>
          <w:szCs w:val="24"/>
        </w:rPr>
        <w:t>PH1984L, GS110042</w:t>
      </w:r>
      <w:r w:rsidRPr="000E5FEF">
        <w:rPr>
          <w:szCs w:val="24"/>
        </w:rPr>
        <w:t xml:space="preserve"> (Lecturer)</w:t>
      </w:r>
    </w:p>
    <w:p w:rsidR="00544DE7" w:rsidRPr="000E5FEF" w:rsidRDefault="00544DE7" w:rsidP="00544DE7">
      <w:pPr>
        <w:rPr>
          <w:szCs w:val="24"/>
        </w:rPr>
      </w:pPr>
      <w:r w:rsidRPr="000E5FEF">
        <w:rPr>
          <w:szCs w:val="24"/>
        </w:rPr>
        <w:tab/>
      </w:r>
      <w:r w:rsidR="00D662DB">
        <w:rPr>
          <w:szCs w:val="24"/>
        </w:rPr>
        <w:t xml:space="preserve">          </w:t>
      </w:r>
      <w:r w:rsidRPr="000E5FEF">
        <w:rPr>
          <w:szCs w:val="24"/>
        </w:rPr>
        <w:t>Tutorial Research Experience</w:t>
      </w:r>
      <w:r w:rsidR="00F355E8">
        <w:rPr>
          <w:szCs w:val="24"/>
        </w:rPr>
        <w:t>, GS000514</w:t>
      </w:r>
    </w:p>
    <w:p w:rsidR="00544DE7" w:rsidRPr="000E5FEF" w:rsidRDefault="00544DE7" w:rsidP="00544DE7">
      <w:pPr>
        <w:rPr>
          <w:szCs w:val="24"/>
        </w:rPr>
      </w:pPr>
      <w:r w:rsidRPr="000E5FEF">
        <w:rPr>
          <w:szCs w:val="24"/>
        </w:rPr>
        <w:tab/>
      </w:r>
      <w:r w:rsidR="00D662DB">
        <w:rPr>
          <w:szCs w:val="24"/>
        </w:rPr>
        <w:t xml:space="preserve">          </w:t>
      </w:r>
      <w:r w:rsidRPr="000E5FEF">
        <w:rPr>
          <w:szCs w:val="24"/>
        </w:rPr>
        <w:t>Tutorial Research experience</w:t>
      </w:r>
      <w:r w:rsidR="00F355E8">
        <w:rPr>
          <w:szCs w:val="24"/>
        </w:rPr>
        <w:t>, GS000514</w:t>
      </w:r>
    </w:p>
    <w:p w:rsidR="00544DE7" w:rsidRDefault="00D662DB" w:rsidP="00544DE7">
      <w:pPr>
        <w:rPr>
          <w:szCs w:val="24"/>
        </w:rPr>
      </w:pPr>
      <w:r>
        <w:rPr>
          <w:szCs w:val="24"/>
        </w:rPr>
        <w:t xml:space="preserve">         </w:t>
      </w:r>
      <w:r w:rsidR="00544DE7" w:rsidRPr="000E5FEF">
        <w:rPr>
          <w:szCs w:val="24"/>
        </w:rPr>
        <w:t>Summer</w:t>
      </w:r>
      <w:r w:rsidR="00544DE7" w:rsidRPr="000E5FEF">
        <w:rPr>
          <w:szCs w:val="24"/>
        </w:rPr>
        <w:tab/>
      </w:r>
    </w:p>
    <w:p w:rsidR="00544DE7" w:rsidRDefault="00544DE7" w:rsidP="00544DE7">
      <w:pPr>
        <w:rPr>
          <w:szCs w:val="24"/>
        </w:rPr>
      </w:pPr>
      <w:r>
        <w:rPr>
          <w:szCs w:val="24"/>
        </w:rPr>
        <w:t xml:space="preserve">                      </w:t>
      </w:r>
      <w:r w:rsidRPr="000E5FEF">
        <w:rPr>
          <w:szCs w:val="24"/>
        </w:rPr>
        <w:t>Tutorial Research Experience</w:t>
      </w:r>
      <w:r w:rsidRPr="000E5FEF">
        <w:rPr>
          <w:szCs w:val="24"/>
        </w:rPr>
        <w:tab/>
      </w:r>
    </w:p>
    <w:p w:rsidR="00544DE7" w:rsidRPr="000E5FEF" w:rsidRDefault="00544DE7" w:rsidP="00544DE7">
      <w:pPr>
        <w:rPr>
          <w:szCs w:val="24"/>
        </w:rPr>
      </w:pPr>
      <w:r>
        <w:rPr>
          <w:szCs w:val="24"/>
        </w:rPr>
        <w:t xml:space="preserve">                      </w:t>
      </w:r>
      <w:r w:rsidRPr="000E5FEF">
        <w:rPr>
          <w:szCs w:val="24"/>
        </w:rPr>
        <w:t>Research in Biomedical Science</w:t>
      </w:r>
    </w:p>
    <w:p w:rsidR="00544DE7" w:rsidRDefault="00D662DB" w:rsidP="00544DE7">
      <w:pPr>
        <w:rPr>
          <w:szCs w:val="24"/>
        </w:rPr>
      </w:pPr>
      <w:r>
        <w:rPr>
          <w:szCs w:val="24"/>
        </w:rPr>
        <w:t xml:space="preserve">        </w:t>
      </w:r>
      <w:r w:rsidR="00396D75">
        <w:rPr>
          <w:szCs w:val="24"/>
        </w:rPr>
        <w:t xml:space="preserve"> </w:t>
      </w:r>
      <w:r w:rsidR="00544DE7" w:rsidRPr="000E5FEF">
        <w:rPr>
          <w:szCs w:val="24"/>
        </w:rPr>
        <w:t>Fall</w:t>
      </w:r>
      <w:r w:rsidR="00544DE7" w:rsidRPr="000E5FEF">
        <w:rPr>
          <w:szCs w:val="24"/>
        </w:rPr>
        <w:tab/>
      </w:r>
      <w:r w:rsidR="00544DE7" w:rsidRPr="000E5FEF">
        <w:rPr>
          <w:szCs w:val="24"/>
        </w:rPr>
        <w:tab/>
      </w:r>
    </w:p>
    <w:p w:rsidR="00544DE7" w:rsidRDefault="00544DE7" w:rsidP="00544DE7">
      <w:pPr>
        <w:rPr>
          <w:szCs w:val="24"/>
        </w:rPr>
      </w:pPr>
      <w:r>
        <w:rPr>
          <w:szCs w:val="24"/>
        </w:rPr>
        <w:t xml:space="preserve">                      </w:t>
      </w:r>
      <w:r w:rsidRPr="000E5FEF">
        <w:rPr>
          <w:szCs w:val="24"/>
        </w:rPr>
        <w:t>Introduction to Genomics and Bioin</w:t>
      </w:r>
      <w:r>
        <w:rPr>
          <w:szCs w:val="24"/>
        </w:rPr>
        <w:t>formatics</w:t>
      </w:r>
      <w:r w:rsidR="00A42879">
        <w:rPr>
          <w:szCs w:val="24"/>
        </w:rPr>
        <w:t>, PH1980L, GS110032</w:t>
      </w:r>
      <w:r w:rsidR="00B45B81">
        <w:rPr>
          <w:szCs w:val="24"/>
        </w:rPr>
        <w:t xml:space="preserve"> </w:t>
      </w:r>
      <w:r>
        <w:rPr>
          <w:szCs w:val="24"/>
        </w:rPr>
        <w:t>(</w:t>
      </w:r>
      <w:r w:rsidRPr="000E5FEF">
        <w:rPr>
          <w:szCs w:val="24"/>
        </w:rPr>
        <w:t>Lecturer)</w:t>
      </w:r>
      <w:r w:rsidRPr="000E5FEF">
        <w:rPr>
          <w:szCs w:val="24"/>
        </w:rPr>
        <w:tab/>
      </w:r>
    </w:p>
    <w:p w:rsidR="00544DE7" w:rsidRPr="000E5FEF" w:rsidRDefault="00544DE7" w:rsidP="00544DE7">
      <w:pPr>
        <w:rPr>
          <w:szCs w:val="24"/>
        </w:rPr>
      </w:pPr>
      <w:r>
        <w:rPr>
          <w:szCs w:val="24"/>
        </w:rPr>
        <w:t xml:space="preserve">                      </w:t>
      </w:r>
      <w:r w:rsidRPr="000E5FEF">
        <w:rPr>
          <w:szCs w:val="24"/>
        </w:rPr>
        <w:t>Microarrays and Functional Genomics (Course organizer and lecturer)</w:t>
      </w:r>
    </w:p>
    <w:p w:rsidR="00544DE7" w:rsidRPr="000E5FEF" w:rsidRDefault="00544DE7" w:rsidP="00544DE7">
      <w:pPr>
        <w:rPr>
          <w:szCs w:val="24"/>
        </w:rPr>
      </w:pPr>
      <w:r w:rsidRPr="000E5FEF">
        <w:rPr>
          <w:szCs w:val="24"/>
        </w:rPr>
        <w:tab/>
      </w:r>
      <w:r w:rsidR="00B45B81">
        <w:rPr>
          <w:szCs w:val="24"/>
        </w:rPr>
        <w:t xml:space="preserve">         </w:t>
      </w:r>
      <w:r w:rsidRPr="000E5FEF">
        <w:rPr>
          <w:szCs w:val="24"/>
        </w:rPr>
        <w:t>Tutorial Research Experience</w:t>
      </w:r>
      <w:r w:rsidR="00F355E8">
        <w:rPr>
          <w:szCs w:val="24"/>
        </w:rPr>
        <w:t>, GS000514</w:t>
      </w:r>
    </w:p>
    <w:p w:rsidR="00544DE7" w:rsidRDefault="00544DE7" w:rsidP="00544DE7">
      <w:pPr>
        <w:rPr>
          <w:szCs w:val="24"/>
        </w:rPr>
      </w:pPr>
      <w:r w:rsidRPr="000E5FEF">
        <w:rPr>
          <w:szCs w:val="24"/>
        </w:rPr>
        <w:t>1998</w:t>
      </w:r>
      <w:r w:rsidR="00B45B81">
        <w:rPr>
          <w:szCs w:val="24"/>
        </w:rPr>
        <w:t xml:space="preserve"> </w:t>
      </w:r>
      <w:r w:rsidRPr="000E5FEF">
        <w:rPr>
          <w:szCs w:val="24"/>
        </w:rPr>
        <w:t>Fall</w:t>
      </w:r>
      <w:r w:rsidRPr="000E5FEF">
        <w:rPr>
          <w:szCs w:val="24"/>
        </w:rPr>
        <w:tab/>
      </w:r>
      <w:r w:rsidRPr="000E5FEF">
        <w:rPr>
          <w:szCs w:val="24"/>
        </w:rPr>
        <w:tab/>
      </w:r>
    </w:p>
    <w:p w:rsidR="00544DE7" w:rsidRDefault="00544DE7" w:rsidP="00B45B81">
      <w:pPr>
        <w:ind w:left="1308"/>
        <w:rPr>
          <w:szCs w:val="24"/>
        </w:rPr>
      </w:pPr>
      <w:r w:rsidRPr="000E5FEF">
        <w:rPr>
          <w:szCs w:val="24"/>
        </w:rPr>
        <w:lastRenderedPageBreak/>
        <w:t>Introduction to Genomics and Bioin</w:t>
      </w:r>
      <w:r>
        <w:rPr>
          <w:szCs w:val="24"/>
        </w:rPr>
        <w:t>formatics</w:t>
      </w:r>
      <w:r w:rsidR="00A42879">
        <w:rPr>
          <w:szCs w:val="24"/>
        </w:rPr>
        <w:t>, PH1980L, GS110032</w:t>
      </w:r>
      <w:r w:rsidR="00B45B81">
        <w:rPr>
          <w:szCs w:val="24"/>
        </w:rPr>
        <w:t xml:space="preserve"> </w:t>
      </w:r>
      <w:r>
        <w:rPr>
          <w:szCs w:val="24"/>
        </w:rPr>
        <w:t>(</w:t>
      </w:r>
      <w:r w:rsidRPr="000E5FEF">
        <w:rPr>
          <w:szCs w:val="24"/>
        </w:rPr>
        <w:t xml:space="preserve">Lecturer) </w:t>
      </w:r>
      <w:r w:rsidRPr="000E5FEF">
        <w:rPr>
          <w:szCs w:val="24"/>
        </w:rPr>
        <w:tab/>
      </w:r>
      <w:r>
        <w:rPr>
          <w:szCs w:val="24"/>
        </w:rPr>
        <w:t xml:space="preserve">                                    </w:t>
      </w:r>
      <w:r w:rsidRPr="000E5FEF">
        <w:rPr>
          <w:szCs w:val="24"/>
        </w:rPr>
        <w:t>Tutorial Research Experience</w:t>
      </w:r>
      <w:r w:rsidR="00F355E8">
        <w:rPr>
          <w:szCs w:val="24"/>
        </w:rPr>
        <w:t>, GS000514</w:t>
      </w:r>
    </w:p>
    <w:p w:rsidR="00F355E8" w:rsidRPr="000E5FEF" w:rsidRDefault="00F355E8" w:rsidP="00F355E8">
      <w:pPr>
        <w:rPr>
          <w:szCs w:val="24"/>
        </w:rPr>
      </w:pPr>
    </w:p>
    <w:p w:rsidR="00F355E8" w:rsidRPr="000E5FEF" w:rsidRDefault="00F355E8" w:rsidP="00F355E8">
      <w:pPr>
        <w:rPr>
          <w:b/>
          <w:bCs/>
          <w:szCs w:val="24"/>
        </w:rPr>
      </w:pPr>
      <w:r w:rsidRPr="000E5FEF">
        <w:rPr>
          <w:b/>
          <w:bCs/>
          <w:szCs w:val="24"/>
        </w:rPr>
        <w:t>GRADU</w:t>
      </w:r>
      <w:r>
        <w:rPr>
          <w:b/>
          <w:bCs/>
          <w:szCs w:val="24"/>
        </w:rPr>
        <w:t>ATE STUDENTS/POSTDOCTORAL FELLOW SUPERVISED</w:t>
      </w:r>
    </w:p>
    <w:p w:rsidR="00F355E8" w:rsidRPr="00D4758E" w:rsidRDefault="00F355E8" w:rsidP="00F355E8">
      <w:pPr>
        <w:pStyle w:val="Heading1"/>
        <w:widowControl w:val="0"/>
        <w:tabs>
          <w:tab w:val="clear" w:pos="0"/>
          <w:tab w:val="clear" w:pos="1440"/>
          <w:tab w:val="clear" w:pos="2880"/>
        </w:tabs>
        <w:rPr>
          <w:b w:val="0"/>
          <w:bCs/>
          <w:iCs/>
          <w:szCs w:val="24"/>
        </w:rPr>
      </w:pPr>
      <w:r w:rsidRPr="00D4758E">
        <w:rPr>
          <w:b w:val="0"/>
          <w:bCs/>
          <w:iCs/>
          <w:szCs w:val="24"/>
        </w:rPr>
        <w:t>Graduate School of Biome</w:t>
      </w:r>
      <w:r>
        <w:rPr>
          <w:b w:val="0"/>
          <w:bCs/>
          <w:iCs/>
          <w:szCs w:val="24"/>
        </w:rPr>
        <w:t xml:space="preserve">dical Sciences (GSBS) </w:t>
      </w:r>
      <w:r w:rsidRPr="00D4758E">
        <w:rPr>
          <w:b w:val="0"/>
          <w:bCs/>
          <w:iCs/>
          <w:szCs w:val="24"/>
        </w:rPr>
        <w:t>and School of Public Health</w:t>
      </w:r>
    </w:p>
    <w:p w:rsidR="00F355E8" w:rsidRPr="00EF7D60" w:rsidRDefault="00F355E8" w:rsidP="00F355E8">
      <w:pPr>
        <w:pStyle w:val="Header"/>
        <w:tabs>
          <w:tab w:val="clear" w:pos="4320"/>
          <w:tab w:val="clear" w:pos="8640"/>
        </w:tabs>
        <w:rPr>
          <w:bCs/>
          <w:iCs/>
          <w:szCs w:val="24"/>
        </w:rPr>
      </w:pPr>
    </w:p>
    <w:p w:rsidR="00EB0E1C" w:rsidRDefault="00EB0E1C" w:rsidP="00F355E8">
      <w:pPr>
        <w:pStyle w:val="Header"/>
        <w:tabs>
          <w:tab w:val="clear" w:pos="4320"/>
          <w:tab w:val="clear" w:pos="8640"/>
        </w:tabs>
        <w:rPr>
          <w:b/>
          <w:bCs/>
          <w:iCs/>
          <w:szCs w:val="24"/>
        </w:rPr>
      </w:pPr>
      <w:r>
        <w:rPr>
          <w:b/>
          <w:bCs/>
          <w:iCs/>
          <w:szCs w:val="24"/>
        </w:rPr>
        <w:t>Postdoctoral Fellow</w:t>
      </w:r>
    </w:p>
    <w:p w:rsidR="008375F8" w:rsidRDefault="0048338B" w:rsidP="0048338B">
      <w:pPr>
        <w:pStyle w:val="Header"/>
        <w:tabs>
          <w:tab w:val="clear" w:pos="4320"/>
          <w:tab w:val="clear" w:pos="8640"/>
        </w:tabs>
        <w:rPr>
          <w:b/>
          <w:bCs/>
          <w:iCs/>
          <w:szCs w:val="24"/>
        </w:rPr>
      </w:pPr>
      <w:r>
        <w:rPr>
          <w:szCs w:val="24"/>
        </w:rPr>
        <w:t xml:space="preserve">1. </w:t>
      </w:r>
      <w:r w:rsidR="008375F8" w:rsidRPr="00A26A3B">
        <w:rPr>
          <w:szCs w:val="24"/>
        </w:rPr>
        <w:t>Azam Yazdani</w:t>
      </w:r>
      <w:r w:rsidR="008375F8" w:rsidRPr="00696EF7">
        <w:t xml:space="preserve"> </w:t>
      </w:r>
      <w:r w:rsidR="008375F8">
        <w:rPr>
          <w:szCs w:val="24"/>
        </w:rPr>
        <w:t xml:space="preserve"> </w:t>
      </w:r>
      <w:r w:rsidR="008375F8">
        <w:rPr>
          <w:szCs w:val="24"/>
        </w:rPr>
        <w:tab/>
      </w:r>
      <w:r w:rsidR="008375F8">
        <w:rPr>
          <w:szCs w:val="24"/>
        </w:rPr>
        <w:tab/>
      </w:r>
      <w:r w:rsidR="008375F8">
        <w:rPr>
          <w:szCs w:val="24"/>
        </w:rPr>
        <w:tab/>
      </w:r>
      <w:r w:rsidR="008375F8">
        <w:rPr>
          <w:szCs w:val="24"/>
        </w:rPr>
        <w:tab/>
      </w:r>
      <w:r w:rsidR="008375F8">
        <w:rPr>
          <w:szCs w:val="24"/>
        </w:rPr>
        <w:tab/>
      </w:r>
      <w:r w:rsidR="008375F8">
        <w:rPr>
          <w:szCs w:val="24"/>
        </w:rPr>
        <w:tab/>
      </w:r>
      <w:r w:rsidR="007B6535">
        <w:rPr>
          <w:szCs w:val="24"/>
        </w:rPr>
        <w:tab/>
      </w:r>
      <w:r w:rsidR="007B6535">
        <w:rPr>
          <w:szCs w:val="24"/>
        </w:rPr>
        <w:tab/>
      </w:r>
      <w:r w:rsidR="008375F8">
        <w:rPr>
          <w:szCs w:val="24"/>
        </w:rPr>
        <w:t>04/2013-</w:t>
      </w:r>
      <w:r w:rsidR="007B6535">
        <w:rPr>
          <w:szCs w:val="24"/>
        </w:rPr>
        <w:t>05/2014</w:t>
      </w:r>
    </w:p>
    <w:p w:rsidR="00642A07" w:rsidRDefault="0048338B" w:rsidP="00F355E8">
      <w:pPr>
        <w:pStyle w:val="Header"/>
        <w:tabs>
          <w:tab w:val="clear" w:pos="4320"/>
          <w:tab w:val="clear" w:pos="8640"/>
        </w:tabs>
        <w:rPr>
          <w:bCs/>
          <w:iCs/>
          <w:szCs w:val="24"/>
        </w:rPr>
      </w:pPr>
      <w:r>
        <w:rPr>
          <w:bCs/>
          <w:iCs/>
          <w:szCs w:val="24"/>
        </w:rPr>
        <w:t xml:space="preserve">2. </w:t>
      </w:r>
      <w:r w:rsidR="00E42D6C">
        <w:rPr>
          <w:bCs/>
          <w:iCs/>
          <w:szCs w:val="24"/>
        </w:rPr>
        <w:t>Futao Zhang</w:t>
      </w:r>
      <w:r w:rsidR="007B6535">
        <w:rPr>
          <w:bCs/>
          <w:iCs/>
          <w:szCs w:val="24"/>
        </w:rPr>
        <w:t>,   Lecturer,  Dept of Computer Science, Hohai University</w:t>
      </w:r>
      <w:r w:rsidR="00E42D6C">
        <w:rPr>
          <w:bCs/>
          <w:iCs/>
          <w:szCs w:val="24"/>
        </w:rPr>
        <w:tab/>
        <w:t>08</w:t>
      </w:r>
      <w:r w:rsidR="00642A07">
        <w:rPr>
          <w:bCs/>
          <w:iCs/>
          <w:szCs w:val="24"/>
        </w:rPr>
        <w:t>/2012-</w:t>
      </w:r>
      <w:r w:rsidR="007B6535">
        <w:rPr>
          <w:bCs/>
          <w:iCs/>
          <w:szCs w:val="24"/>
        </w:rPr>
        <w:t>12/2013</w:t>
      </w:r>
    </w:p>
    <w:p w:rsidR="00642A07" w:rsidRPr="00642A07" w:rsidRDefault="0048338B" w:rsidP="00F355E8">
      <w:pPr>
        <w:pStyle w:val="Header"/>
        <w:tabs>
          <w:tab w:val="clear" w:pos="4320"/>
          <w:tab w:val="clear" w:pos="8640"/>
        </w:tabs>
        <w:rPr>
          <w:bCs/>
          <w:iCs/>
          <w:szCs w:val="24"/>
        </w:rPr>
      </w:pPr>
      <w:r>
        <w:rPr>
          <w:bCs/>
          <w:iCs/>
          <w:szCs w:val="24"/>
        </w:rPr>
        <w:t xml:space="preserve">3. </w:t>
      </w:r>
      <w:r w:rsidR="00642A07" w:rsidRPr="00642A07">
        <w:rPr>
          <w:bCs/>
          <w:iCs/>
          <w:szCs w:val="24"/>
        </w:rPr>
        <w:t>Dan Xie</w:t>
      </w:r>
      <w:r w:rsidR="007B6535">
        <w:rPr>
          <w:bCs/>
          <w:iCs/>
          <w:szCs w:val="24"/>
        </w:rPr>
        <w:t xml:space="preserve">, Associate Professor, Hubei University of Chinese Medicine  </w:t>
      </w:r>
      <w:r w:rsidR="00404CA8">
        <w:rPr>
          <w:bCs/>
          <w:iCs/>
          <w:szCs w:val="24"/>
        </w:rPr>
        <w:t xml:space="preserve">       </w:t>
      </w:r>
      <w:r w:rsidR="00642A07" w:rsidRPr="00642A07">
        <w:rPr>
          <w:bCs/>
          <w:iCs/>
          <w:szCs w:val="24"/>
        </w:rPr>
        <w:t>04/2011-05/2012</w:t>
      </w:r>
    </w:p>
    <w:p w:rsidR="00404CA8" w:rsidRDefault="0048338B" w:rsidP="00EB0E1C">
      <w:pPr>
        <w:pStyle w:val="Header"/>
        <w:tabs>
          <w:tab w:val="clear" w:pos="4320"/>
          <w:tab w:val="clear" w:pos="8640"/>
        </w:tabs>
        <w:rPr>
          <w:szCs w:val="24"/>
        </w:rPr>
      </w:pPr>
      <w:r>
        <w:rPr>
          <w:szCs w:val="24"/>
        </w:rPr>
        <w:t xml:space="preserve">4. </w:t>
      </w:r>
      <w:r w:rsidR="007874C4">
        <w:rPr>
          <w:szCs w:val="24"/>
        </w:rPr>
        <w:t>Xuesen Wu</w:t>
      </w:r>
      <w:r w:rsidR="00404CA8">
        <w:rPr>
          <w:szCs w:val="24"/>
        </w:rPr>
        <w:tab/>
      </w:r>
      <w:r w:rsidR="00404CA8">
        <w:rPr>
          <w:szCs w:val="24"/>
        </w:rPr>
        <w:tab/>
      </w:r>
      <w:r w:rsidR="00404CA8">
        <w:rPr>
          <w:szCs w:val="24"/>
        </w:rPr>
        <w:tab/>
      </w:r>
      <w:r w:rsidR="00404CA8">
        <w:rPr>
          <w:szCs w:val="24"/>
        </w:rPr>
        <w:tab/>
      </w:r>
      <w:r w:rsidR="00404CA8">
        <w:rPr>
          <w:szCs w:val="24"/>
        </w:rPr>
        <w:tab/>
      </w:r>
      <w:r w:rsidR="00404CA8">
        <w:rPr>
          <w:szCs w:val="24"/>
        </w:rPr>
        <w:tab/>
      </w:r>
      <w:r w:rsidR="00404CA8">
        <w:rPr>
          <w:szCs w:val="24"/>
        </w:rPr>
        <w:tab/>
      </w:r>
      <w:r w:rsidR="00404CA8">
        <w:rPr>
          <w:szCs w:val="24"/>
        </w:rPr>
        <w:tab/>
      </w:r>
      <w:r w:rsidR="00404CA8">
        <w:rPr>
          <w:szCs w:val="24"/>
        </w:rPr>
        <w:tab/>
      </w:r>
      <w:r w:rsidR="00404CA8" w:rsidRPr="00404CA8">
        <w:rPr>
          <w:szCs w:val="24"/>
        </w:rPr>
        <w:t>12/2009-06/30/2010</w:t>
      </w:r>
    </w:p>
    <w:p w:rsidR="00EB0E1C" w:rsidRDefault="00DA3D32" w:rsidP="00EB0E1C">
      <w:pPr>
        <w:pStyle w:val="Header"/>
        <w:tabs>
          <w:tab w:val="clear" w:pos="4320"/>
          <w:tab w:val="clear" w:pos="8640"/>
        </w:tabs>
        <w:rPr>
          <w:szCs w:val="24"/>
        </w:rPr>
      </w:pPr>
      <w:r>
        <w:rPr>
          <w:szCs w:val="24"/>
        </w:rPr>
        <w:t xml:space="preserve">Professor, </w:t>
      </w:r>
      <w:r w:rsidR="00297ED7">
        <w:rPr>
          <w:szCs w:val="24"/>
        </w:rPr>
        <w:t xml:space="preserve">Char of Department of Public Health, </w:t>
      </w:r>
      <w:r w:rsidRPr="00250CF8">
        <w:rPr>
          <w:szCs w:val="24"/>
        </w:rPr>
        <w:t>Bengbu Medical College at Bengbu</w:t>
      </w:r>
      <w:r>
        <w:rPr>
          <w:szCs w:val="24"/>
        </w:rPr>
        <w:tab/>
      </w:r>
    </w:p>
    <w:p w:rsidR="00EB0E1C" w:rsidRDefault="0048338B" w:rsidP="00DA3D32">
      <w:pPr>
        <w:pStyle w:val="Header"/>
        <w:tabs>
          <w:tab w:val="clear" w:pos="4320"/>
          <w:tab w:val="clear" w:pos="8640"/>
        </w:tabs>
        <w:rPr>
          <w:szCs w:val="24"/>
        </w:rPr>
      </w:pPr>
      <w:r>
        <w:rPr>
          <w:szCs w:val="24"/>
        </w:rPr>
        <w:t xml:space="preserve">5. </w:t>
      </w:r>
      <w:r w:rsidR="007874C4">
        <w:rPr>
          <w:szCs w:val="24"/>
        </w:rPr>
        <w:t>Xiangzhong Fang</w:t>
      </w:r>
      <w:r w:rsidR="00DA3D32">
        <w:rPr>
          <w:szCs w:val="24"/>
        </w:rPr>
        <w:t xml:space="preserve">, Professor, </w:t>
      </w:r>
      <w:r w:rsidR="007B6535">
        <w:rPr>
          <w:szCs w:val="24"/>
        </w:rPr>
        <w:t>Chair of</w:t>
      </w:r>
      <w:r w:rsidR="001557D9">
        <w:rPr>
          <w:szCs w:val="24"/>
        </w:rPr>
        <w:t xml:space="preserve"> Dept of Biostatistics, </w:t>
      </w:r>
      <w:r w:rsidR="00DA3D32">
        <w:rPr>
          <w:szCs w:val="24"/>
        </w:rPr>
        <w:t>Beijing University, China</w:t>
      </w:r>
      <w:r w:rsidR="00DA3D32">
        <w:rPr>
          <w:szCs w:val="24"/>
        </w:rPr>
        <w:tab/>
        <w:t xml:space="preserve">01/2008-07/2008 </w:t>
      </w:r>
      <w:r w:rsidR="00DA3D32">
        <w:rPr>
          <w:szCs w:val="24"/>
        </w:rPr>
        <w:tab/>
      </w:r>
      <w:r w:rsidR="00DA3D32">
        <w:rPr>
          <w:szCs w:val="24"/>
        </w:rPr>
        <w:tab/>
      </w:r>
      <w:r w:rsidR="00DA3D32">
        <w:rPr>
          <w:szCs w:val="24"/>
        </w:rPr>
        <w:tab/>
      </w:r>
      <w:r w:rsidR="00DA3D32">
        <w:rPr>
          <w:szCs w:val="24"/>
        </w:rPr>
        <w:tab/>
        <w:t xml:space="preserve">     </w:t>
      </w:r>
      <w:r w:rsidR="00DA3D32">
        <w:rPr>
          <w:szCs w:val="24"/>
        </w:rPr>
        <w:tab/>
      </w:r>
      <w:r w:rsidR="00DA3D32">
        <w:rPr>
          <w:szCs w:val="24"/>
        </w:rPr>
        <w:tab/>
      </w:r>
      <w:r w:rsidR="00DA3D32">
        <w:rPr>
          <w:szCs w:val="24"/>
        </w:rPr>
        <w:tab/>
      </w:r>
      <w:r w:rsidR="00DA3D32">
        <w:rPr>
          <w:szCs w:val="24"/>
        </w:rPr>
        <w:tab/>
      </w:r>
      <w:r w:rsidR="00DA3D32">
        <w:rPr>
          <w:szCs w:val="24"/>
        </w:rPr>
        <w:tab/>
      </w:r>
      <w:r w:rsidR="00DA3D32">
        <w:rPr>
          <w:szCs w:val="24"/>
        </w:rPr>
        <w:tab/>
      </w:r>
      <w:r w:rsidR="00DA3D32">
        <w:rPr>
          <w:szCs w:val="24"/>
        </w:rPr>
        <w:tab/>
      </w:r>
      <w:r w:rsidR="00EB0E1C">
        <w:rPr>
          <w:szCs w:val="24"/>
        </w:rPr>
        <w:t>01/2000-01/2001</w:t>
      </w:r>
    </w:p>
    <w:p w:rsidR="00EB0E1C" w:rsidRDefault="0048338B" w:rsidP="00EB0E1C">
      <w:pPr>
        <w:pStyle w:val="Header"/>
        <w:tabs>
          <w:tab w:val="clear" w:pos="4320"/>
          <w:tab w:val="clear" w:pos="8640"/>
        </w:tabs>
        <w:rPr>
          <w:iCs/>
          <w:szCs w:val="24"/>
        </w:rPr>
      </w:pPr>
      <w:r>
        <w:rPr>
          <w:iCs/>
          <w:szCs w:val="24"/>
        </w:rPr>
        <w:t xml:space="preserve">6. </w:t>
      </w:r>
      <w:r w:rsidR="00EB0E1C">
        <w:rPr>
          <w:iCs/>
          <w:szCs w:val="24"/>
        </w:rPr>
        <w:t xml:space="preserve">Winston Wa Shing Lau  </w:t>
      </w:r>
      <w:r w:rsidR="00EB0E1C">
        <w:rPr>
          <w:iCs/>
          <w:szCs w:val="24"/>
        </w:rPr>
        <w:tab/>
      </w:r>
      <w:r w:rsidR="00EB0E1C">
        <w:rPr>
          <w:iCs/>
          <w:szCs w:val="24"/>
        </w:rPr>
        <w:tab/>
      </w:r>
      <w:r w:rsidR="00EB0E1C">
        <w:rPr>
          <w:iCs/>
          <w:szCs w:val="24"/>
        </w:rPr>
        <w:tab/>
      </w:r>
      <w:r w:rsidR="00EB0E1C">
        <w:rPr>
          <w:iCs/>
          <w:szCs w:val="24"/>
        </w:rPr>
        <w:tab/>
      </w:r>
      <w:r w:rsidR="00EB0E1C">
        <w:rPr>
          <w:iCs/>
          <w:szCs w:val="24"/>
        </w:rPr>
        <w:tab/>
        <w:t>07/2007-10/2007</w:t>
      </w:r>
    </w:p>
    <w:p w:rsidR="00404CA8" w:rsidRDefault="0048338B" w:rsidP="00EB0E1C">
      <w:pPr>
        <w:rPr>
          <w:szCs w:val="24"/>
        </w:rPr>
      </w:pPr>
      <w:r>
        <w:rPr>
          <w:szCs w:val="24"/>
        </w:rPr>
        <w:t xml:space="preserve">7. </w:t>
      </w:r>
      <w:r w:rsidR="00EB0E1C">
        <w:rPr>
          <w:szCs w:val="24"/>
        </w:rPr>
        <w:t>Jinying Zhao</w:t>
      </w:r>
      <w:r w:rsidR="00404CA8">
        <w:rPr>
          <w:szCs w:val="24"/>
        </w:rPr>
        <w:tab/>
      </w:r>
      <w:r w:rsidR="00404CA8">
        <w:rPr>
          <w:szCs w:val="24"/>
        </w:rPr>
        <w:tab/>
      </w:r>
      <w:r w:rsidR="00404CA8">
        <w:rPr>
          <w:szCs w:val="24"/>
        </w:rPr>
        <w:tab/>
      </w:r>
      <w:r w:rsidR="00404CA8">
        <w:rPr>
          <w:szCs w:val="24"/>
        </w:rPr>
        <w:tab/>
      </w:r>
      <w:r w:rsidR="00404CA8">
        <w:rPr>
          <w:szCs w:val="24"/>
        </w:rPr>
        <w:tab/>
      </w:r>
      <w:r w:rsidR="00404CA8">
        <w:rPr>
          <w:szCs w:val="24"/>
        </w:rPr>
        <w:tab/>
      </w:r>
      <w:r w:rsidR="00404CA8">
        <w:rPr>
          <w:szCs w:val="24"/>
        </w:rPr>
        <w:tab/>
      </w:r>
      <w:r w:rsidR="00404CA8" w:rsidRPr="00404CA8">
        <w:rPr>
          <w:szCs w:val="24"/>
        </w:rPr>
        <w:t>05/2005- 12/2005</w:t>
      </w:r>
    </w:p>
    <w:p w:rsidR="00EB0E1C" w:rsidRDefault="007B6535" w:rsidP="00EB0E1C">
      <w:pPr>
        <w:rPr>
          <w:szCs w:val="24"/>
        </w:rPr>
      </w:pPr>
      <w:r>
        <w:rPr>
          <w:szCs w:val="24"/>
        </w:rPr>
        <w:t>Professor, Department of Epidemiology, Tulane</w:t>
      </w:r>
      <w:r w:rsidR="007C3B78">
        <w:rPr>
          <w:szCs w:val="24"/>
        </w:rPr>
        <w:t xml:space="preserve"> University</w:t>
      </w:r>
      <w:r w:rsidR="007C3B78">
        <w:rPr>
          <w:szCs w:val="24"/>
        </w:rPr>
        <w:tab/>
        <w:t xml:space="preserve"> </w:t>
      </w:r>
      <w:r w:rsidR="007C3B78">
        <w:rPr>
          <w:szCs w:val="24"/>
        </w:rPr>
        <w:tab/>
        <w:t xml:space="preserve">           </w:t>
      </w:r>
      <w:r w:rsidR="007C3B78">
        <w:rPr>
          <w:szCs w:val="24"/>
        </w:rPr>
        <w:tab/>
      </w:r>
      <w:r w:rsidR="007C3B78">
        <w:rPr>
          <w:szCs w:val="24"/>
        </w:rPr>
        <w:tab/>
      </w:r>
      <w:r w:rsidR="00DA3D32">
        <w:rPr>
          <w:szCs w:val="24"/>
        </w:rPr>
        <w:tab/>
      </w:r>
      <w:r w:rsidR="00DA3D32">
        <w:rPr>
          <w:szCs w:val="24"/>
        </w:rPr>
        <w:tab/>
      </w:r>
    </w:p>
    <w:p w:rsidR="007C3B78" w:rsidRPr="0048338B" w:rsidRDefault="0048338B" w:rsidP="0048338B">
      <w:r>
        <w:t xml:space="preserve">8. </w:t>
      </w:r>
      <w:r w:rsidR="007C3B78" w:rsidRPr="0048338B">
        <w:t>Jun Li</w:t>
      </w:r>
      <w:r w:rsidR="007C3B78" w:rsidRPr="0048338B">
        <w:tab/>
      </w:r>
      <w:r w:rsidR="007C3B78" w:rsidRPr="0048338B">
        <w:tab/>
      </w:r>
      <w:r w:rsidR="007C3B78" w:rsidRPr="0048338B">
        <w:tab/>
      </w:r>
      <w:r w:rsidR="007C3B78" w:rsidRPr="0048338B">
        <w:tab/>
      </w:r>
      <w:r w:rsidR="007C3B78" w:rsidRPr="0048338B">
        <w:tab/>
      </w:r>
      <w:r w:rsidR="007C3B78" w:rsidRPr="0048338B">
        <w:tab/>
      </w:r>
      <w:r w:rsidR="007C3B78" w:rsidRPr="0048338B">
        <w:tab/>
      </w:r>
      <w:r w:rsidR="007C3B78" w:rsidRPr="0048338B">
        <w:tab/>
        <w:t>01/2001-01/2003</w:t>
      </w:r>
    </w:p>
    <w:p w:rsidR="00EB0E1C" w:rsidRDefault="00EB0E1C" w:rsidP="00F355E8">
      <w:pPr>
        <w:pStyle w:val="Header"/>
        <w:tabs>
          <w:tab w:val="clear" w:pos="4320"/>
          <w:tab w:val="clear" w:pos="8640"/>
        </w:tabs>
        <w:rPr>
          <w:b/>
          <w:bCs/>
          <w:iCs/>
          <w:szCs w:val="24"/>
        </w:rPr>
      </w:pPr>
    </w:p>
    <w:p w:rsidR="00642A07" w:rsidRDefault="00F355E8" w:rsidP="00F355E8">
      <w:pPr>
        <w:pStyle w:val="Header"/>
        <w:tabs>
          <w:tab w:val="clear" w:pos="4320"/>
          <w:tab w:val="clear" w:pos="8640"/>
        </w:tabs>
        <w:rPr>
          <w:b/>
          <w:bCs/>
          <w:iCs/>
          <w:szCs w:val="24"/>
        </w:rPr>
      </w:pPr>
      <w:r>
        <w:rPr>
          <w:b/>
          <w:bCs/>
          <w:iCs/>
          <w:szCs w:val="24"/>
        </w:rPr>
        <w:t xml:space="preserve">Research </w:t>
      </w:r>
      <w:r w:rsidR="00642A07">
        <w:rPr>
          <w:b/>
          <w:bCs/>
          <w:iCs/>
          <w:szCs w:val="24"/>
        </w:rPr>
        <w:t xml:space="preserve"> Fellow</w:t>
      </w:r>
    </w:p>
    <w:p w:rsidR="00233D61" w:rsidRDefault="00233D61" w:rsidP="00F355E8">
      <w:pPr>
        <w:pStyle w:val="Header"/>
        <w:tabs>
          <w:tab w:val="clear" w:pos="4320"/>
          <w:tab w:val="clear" w:pos="8640"/>
        </w:tabs>
        <w:rPr>
          <w:b/>
          <w:bCs/>
          <w:iCs/>
          <w:szCs w:val="24"/>
        </w:rPr>
      </w:pPr>
    </w:p>
    <w:p w:rsidR="00233D61" w:rsidRDefault="0048338B" w:rsidP="0048338B">
      <w:pPr>
        <w:pStyle w:val="Header"/>
        <w:tabs>
          <w:tab w:val="clear" w:pos="4320"/>
          <w:tab w:val="clear" w:pos="8640"/>
        </w:tabs>
        <w:rPr>
          <w:color w:val="333333"/>
          <w:lang w:val="en"/>
        </w:rPr>
      </w:pPr>
      <w:r>
        <w:rPr>
          <w:color w:val="333333"/>
          <w:lang w:val="en"/>
        </w:rPr>
        <w:t xml:space="preserve">1. </w:t>
      </w:r>
      <w:r w:rsidR="00233D61" w:rsidRPr="00233D61">
        <w:rPr>
          <w:color w:val="333333"/>
          <w:lang w:val="en"/>
        </w:rPr>
        <w:t>Shicheng Guo</w:t>
      </w:r>
      <w:r w:rsidR="00233D61">
        <w:rPr>
          <w:color w:val="333333"/>
          <w:lang w:val="en"/>
        </w:rPr>
        <w:tab/>
      </w:r>
      <w:r w:rsidR="00233D61">
        <w:rPr>
          <w:color w:val="333333"/>
          <w:lang w:val="en"/>
        </w:rPr>
        <w:tab/>
      </w:r>
      <w:r w:rsidR="00233D61">
        <w:rPr>
          <w:color w:val="333333"/>
          <w:lang w:val="en"/>
        </w:rPr>
        <w:tab/>
      </w:r>
      <w:r w:rsidR="00233D61">
        <w:rPr>
          <w:color w:val="333333"/>
          <w:lang w:val="en"/>
        </w:rPr>
        <w:tab/>
      </w:r>
      <w:r w:rsidR="00233D61">
        <w:rPr>
          <w:color w:val="333333"/>
          <w:lang w:val="en"/>
        </w:rPr>
        <w:tab/>
      </w:r>
      <w:r w:rsidR="00233D61">
        <w:rPr>
          <w:color w:val="333333"/>
          <w:lang w:val="en"/>
        </w:rPr>
        <w:tab/>
        <w:t>01/2013-Present</w:t>
      </w:r>
    </w:p>
    <w:p w:rsidR="00233D61" w:rsidRDefault="0048338B" w:rsidP="00F355E8">
      <w:pPr>
        <w:pStyle w:val="Header"/>
        <w:tabs>
          <w:tab w:val="clear" w:pos="4320"/>
          <w:tab w:val="clear" w:pos="8640"/>
        </w:tabs>
        <w:rPr>
          <w:color w:val="333333"/>
          <w:lang w:val="en"/>
        </w:rPr>
      </w:pPr>
      <w:r>
        <w:rPr>
          <w:color w:val="333333"/>
          <w:lang w:val="en"/>
        </w:rPr>
        <w:t xml:space="preserve">2. </w:t>
      </w:r>
      <w:r w:rsidR="00233D61">
        <w:rPr>
          <w:color w:val="333333"/>
          <w:lang w:val="en"/>
        </w:rPr>
        <w:t>Keling Xu</w:t>
      </w:r>
      <w:r w:rsidR="00233D61">
        <w:rPr>
          <w:color w:val="333333"/>
          <w:lang w:val="en"/>
        </w:rPr>
        <w:tab/>
      </w:r>
      <w:r w:rsidR="00233D61">
        <w:rPr>
          <w:color w:val="333333"/>
          <w:lang w:val="en"/>
        </w:rPr>
        <w:tab/>
      </w:r>
      <w:r w:rsidR="00233D61">
        <w:rPr>
          <w:color w:val="333333"/>
          <w:lang w:val="en"/>
        </w:rPr>
        <w:tab/>
      </w:r>
      <w:r w:rsidR="00233D61">
        <w:rPr>
          <w:color w:val="333333"/>
          <w:lang w:val="en"/>
        </w:rPr>
        <w:tab/>
      </w:r>
      <w:r w:rsidR="00233D61">
        <w:rPr>
          <w:color w:val="333333"/>
          <w:lang w:val="en"/>
        </w:rPr>
        <w:tab/>
      </w:r>
      <w:r w:rsidR="00233D61">
        <w:rPr>
          <w:color w:val="333333"/>
          <w:lang w:val="en"/>
        </w:rPr>
        <w:tab/>
      </w:r>
      <w:r w:rsidR="00233D61">
        <w:rPr>
          <w:color w:val="333333"/>
          <w:lang w:val="en"/>
        </w:rPr>
        <w:tab/>
        <w:t>08/2014-Present</w:t>
      </w:r>
    </w:p>
    <w:p w:rsidR="00233D61" w:rsidRPr="00233D61" w:rsidRDefault="0048338B" w:rsidP="00F355E8">
      <w:pPr>
        <w:pStyle w:val="Header"/>
        <w:tabs>
          <w:tab w:val="clear" w:pos="4320"/>
          <w:tab w:val="clear" w:pos="8640"/>
        </w:tabs>
        <w:rPr>
          <w:b/>
          <w:bCs/>
          <w:iCs/>
          <w:szCs w:val="24"/>
        </w:rPr>
      </w:pPr>
      <w:r>
        <w:rPr>
          <w:color w:val="333333"/>
          <w:lang w:val="en"/>
        </w:rPr>
        <w:t xml:space="preserve">3. </w:t>
      </w:r>
      <w:r w:rsidR="00233D61">
        <w:rPr>
          <w:color w:val="333333"/>
          <w:lang w:val="en"/>
        </w:rPr>
        <w:t>Panpan Wang</w:t>
      </w:r>
      <w:r w:rsidR="00233D61">
        <w:rPr>
          <w:color w:val="333333"/>
          <w:lang w:val="en"/>
        </w:rPr>
        <w:tab/>
      </w:r>
      <w:r w:rsidR="00233D61">
        <w:rPr>
          <w:color w:val="333333"/>
          <w:lang w:val="en"/>
        </w:rPr>
        <w:tab/>
      </w:r>
      <w:r w:rsidR="00233D61">
        <w:rPr>
          <w:color w:val="333333"/>
          <w:lang w:val="en"/>
        </w:rPr>
        <w:tab/>
      </w:r>
      <w:r w:rsidR="00233D61">
        <w:rPr>
          <w:color w:val="333333"/>
          <w:lang w:val="en"/>
        </w:rPr>
        <w:tab/>
      </w:r>
      <w:r w:rsidR="00233D61">
        <w:rPr>
          <w:color w:val="333333"/>
          <w:lang w:val="en"/>
        </w:rPr>
        <w:tab/>
      </w:r>
      <w:r w:rsidR="00233D61">
        <w:rPr>
          <w:color w:val="333333"/>
          <w:lang w:val="en"/>
        </w:rPr>
        <w:tab/>
        <w:t>09/2013-Present</w:t>
      </w:r>
    </w:p>
    <w:p w:rsidR="00642A07" w:rsidRDefault="0048338B" w:rsidP="00F355E8">
      <w:pPr>
        <w:pStyle w:val="Header"/>
        <w:tabs>
          <w:tab w:val="clear" w:pos="4320"/>
          <w:tab w:val="clear" w:pos="8640"/>
        </w:tabs>
        <w:rPr>
          <w:iCs/>
          <w:szCs w:val="24"/>
        </w:rPr>
      </w:pPr>
      <w:r>
        <w:rPr>
          <w:iCs/>
          <w:szCs w:val="24"/>
        </w:rPr>
        <w:t xml:space="preserve">4. </w:t>
      </w:r>
      <w:r w:rsidR="00642A07" w:rsidRPr="00642A07">
        <w:rPr>
          <w:iCs/>
          <w:szCs w:val="24"/>
        </w:rPr>
        <w:t>Minyi Chen</w:t>
      </w:r>
      <w:r w:rsidR="00642A07">
        <w:rPr>
          <w:iCs/>
          <w:szCs w:val="24"/>
        </w:rPr>
        <w:tab/>
      </w:r>
      <w:r w:rsidR="00642A07">
        <w:rPr>
          <w:iCs/>
          <w:szCs w:val="24"/>
        </w:rPr>
        <w:tab/>
      </w:r>
      <w:r w:rsidR="00642A07">
        <w:rPr>
          <w:iCs/>
          <w:szCs w:val="24"/>
        </w:rPr>
        <w:tab/>
      </w:r>
      <w:r w:rsidR="00642A07">
        <w:rPr>
          <w:iCs/>
          <w:szCs w:val="24"/>
        </w:rPr>
        <w:tab/>
      </w:r>
      <w:r w:rsidR="00642A07">
        <w:rPr>
          <w:iCs/>
          <w:szCs w:val="24"/>
        </w:rPr>
        <w:tab/>
      </w:r>
      <w:r w:rsidR="00642A07">
        <w:rPr>
          <w:iCs/>
          <w:szCs w:val="24"/>
        </w:rPr>
        <w:tab/>
      </w:r>
      <w:r w:rsidR="00642A07">
        <w:rPr>
          <w:iCs/>
          <w:szCs w:val="24"/>
        </w:rPr>
        <w:tab/>
        <w:t>04/2012-</w:t>
      </w:r>
      <w:r w:rsidR="00404CA8">
        <w:rPr>
          <w:iCs/>
          <w:szCs w:val="24"/>
        </w:rPr>
        <w:t>06/2013</w:t>
      </w:r>
    </w:p>
    <w:p w:rsidR="00642A07" w:rsidRDefault="0048338B" w:rsidP="00F355E8">
      <w:pPr>
        <w:pStyle w:val="Header"/>
        <w:tabs>
          <w:tab w:val="clear" w:pos="4320"/>
          <w:tab w:val="clear" w:pos="8640"/>
        </w:tabs>
        <w:rPr>
          <w:iCs/>
          <w:szCs w:val="24"/>
        </w:rPr>
      </w:pPr>
      <w:r>
        <w:rPr>
          <w:iCs/>
          <w:szCs w:val="24"/>
        </w:rPr>
        <w:t xml:space="preserve">5. </w:t>
      </w:r>
      <w:r w:rsidR="00642A07">
        <w:rPr>
          <w:iCs/>
          <w:szCs w:val="24"/>
        </w:rPr>
        <w:t>Yan Cui</w:t>
      </w:r>
      <w:r w:rsidR="00642A07">
        <w:rPr>
          <w:iCs/>
          <w:szCs w:val="24"/>
        </w:rPr>
        <w:tab/>
      </w:r>
      <w:r w:rsidR="00642A07">
        <w:rPr>
          <w:iCs/>
          <w:szCs w:val="24"/>
        </w:rPr>
        <w:tab/>
      </w:r>
      <w:r w:rsidR="00642A07">
        <w:rPr>
          <w:iCs/>
          <w:szCs w:val="24"/>
        </w:rPr>
        <w:tab/>
      </w:r>
      <w:r w:rsidR="00642A07">
        <w:rPr>
          <w:iCs/>
          <w:szCs w:val="24"/>
        </w:rPr>
        <w:tab/>
      </w:r>
      <w:r w:rsidR="00642A07">
        <w:rPr>
          <w:iCs/>
          <w:szCs w:val="24"/>
        </w:rPr>
        <w:tab/>
      </w:r>
      <w:r w:rsidR="00642A07">
        <w:rPr>
          <w:iCs/>
          <w:szCs w:val="24"/>
        </w:rPr>
        <w:tab/>
      </w:r>
      <w:r w:rsidR="00642A07">
        <w:rPr>
          <w:iCs/>
          <w:szCs w:val="24"/>
        </w:rPr>
        <w:tab/>
        <w:t>05/2011-12/2012</w:t>
      </w:r>
    </w:p>
    <w:p w:rsidR="00F355E8" w:rsidRDefault="0048338B" w:rsidP="00F355E8">
      <w:pPr>
        <w:pStyle w:val="Header"/>
        <w:tabs>
          <w:tab w:val="clear" w:pos="4320"/>
          <w:tab w:val="clear" w:pos="8640"/>
        </w:tabs>
        <w:rPr>
          <w:iCs/>
          <w:szCs w:val="24"/>
        </w:rPr>
      </w:pPr>
      <w:r>
        <w:rPr>
          <w:iCs/>
          <w:szCs w:val="24"/>
        </w:rPr>
        <w:t xml:space="preserve">6. </w:t>
      </w:r>
      <w:r w:rsidR="00F355E8">
        <w:rPr>
          <w:iCs/>
          <w:szCs w:val="24"/>
        </w:rPr>
        <w:t>Yun Zhu</w:t>
      </w:r>
      <w:r w:rsidR="00F355E8">
        <w:rPr>
          <w:iCs/>
          <w:szCs w:val="24"/>
        </w:rPr>
        <w:tab/>
      </w:r>
      <w:r w:rsidR="00F355E8">
        <w:rPr>
          <w:iCs/>
          <w:szCs w:val="24"/>
        </w:rPr>
        <w:tab/>
      </w:r>
      <w:r w:rsidR="00F355E8">
        <w:rPr>
          <w:iCs/>
          <w:szCs w:val="24"/>
        </w:rPr>
        <w:tab/>
      </w:r>
      <w:r w:rsidR="00F355E8">
        <w:rPr>
          <w:iCs/>
          <w:szCs w:val="24"/>
        </w:rPr>
        <w:tab/>
      </w:r>
      <w:r w:rsidR="00F355E8">
        <w:rPr>
          <w:iCs/>
          <w:szCs w:val="24"/>
        </w:rPr>
        <w:tab/>
      </w:r>
      <w:r w:rsidR="00F355E8">
        <w:rPr>
          <w:iCs/>
          <w:szCs w:val="24"/>
        </w:rPr>
        <w:tab/>
      </w:r>
      <w:r w:rsidR="00F355E8">
        <w:rPr>
          <w:iCs/>
          <w:szCs w:val="24"/>
        </w:rPr>
        <w:tab/>
      </w:r>
      <w:r w:rsidR="00642A07">
        <w:rPr>
          <w:iCs/>
          <w:szCs w:val="24"/>
        </w:rPr>
        <w:t>12/2009-08/2011</w:t>
      </w:r>
    </w:p>
    <w:p w:rsidR="00404CA8" w:rsidRDefault="00404CA8" w:rsidP="00F355E8">
      <w:pPr>
        <w:pStyle w:val="Header"/>
        <w:tabs>
          <w:tab w:val="clear" w:pos="4320"/>
          <w:tab w:val="clear" w:pos="8640"/>
        </w:tabs>
        <w:rPr>
          <w:iCs/>
          <w:szCs w:val="24"/>
          <w:lang w:eastAsia="zh-CN"/>
        </w:rPr>
      </w:pPr>
      <w:r>
        <w:rPr>
          <w:iCs/>
          <w:szCs w:val="24"/>
        </w:rPr>
        <w:t>Ph. D., Department of Epidemiology, Tulane University</w:t>
      </w:r>
    </w:p>
    <w:p w:rsidR="00404CA8" w:rsidRDefault="0048338B" w:rsidP="0048338B">
      <w:pPr>
        <w:pStyle w:val="Header"/>
        <w:tabs>
          <w:tab w:val="clear" w:pos="4320"/>
          <w:tab w:val="clear" w:pos="8640"/>
        </w:tabs>
        <w:rPr>
          <w:iCs/>
          <w:szCs w:val="24"/>
          <w:lang w:eastAsia="zh-CN"/>
        </w:rPr>
      </w:pPr>
      <w:r>
        <w:rPr>
          <w:iCs/>
          <w:szCs w:val="24"/>
          <w:lang w:eastAsia="zh-CN"/>
        </w:rPr>
        <w:t xml:space="preserve">7. </w:t>
      </w:r>
      <w:r w:rsidR="000F6215" w:rsidRPr="000F6215">
        <w:rPr>
          <w:iCs/>
          <w:szCs w:val="24"/>
          <w:lang w:eastAsia="zh-CN"/>
        </w:rPr>
        <w:t>Shengjun Hong</w:t>
      </w:r>
      <w:r w:rsidR="000F6215">
        <w:rPr>
          <w:rFonts w:hint="eastAsia"/>
          <w:iCs/>
          <w:szCs w:val="24"/>
          <w:lang w:eastAsia="zh-CN"/>
        </w:rPr>
        <w:tab/>
      </w:r>
      <w:r w:rsidR="000F6215">
        <w:rPr>
          <w:rFonts w:hint="eastAsia"/>
          <w:iCs/>
          <w:szCs w:val="24"/>
          <w:lang w:eastAsia="zh-CN"/>
        </w:rPr>
        <w:tab/>
      </w:r>
      <w:r w:rsidR="000F6215">
        <w:rPr>
          <w:rFonts w:hint="eastAsia"/>
          <w:iCs/>
          <w:szCs w:val="24"/>
          <w:lang w:eastAsia="zh-CN"/>
        </w:rPr>
        <w:tab/>
      </w:r>
      <w:r w:rsidR="000F6215">
        <w:rPr>
          <w:rFonts w:hint="eastAsia"/>
          <w:iCs/>
          <w:szCs w:val="24"/>
          <w:lang w:eastAsia="zh-CN"/>
        </w:rPr>
        <w:tab/>
      </w:r>
      <w:r w:rsidR="000F6215">
        <w:rPr>
          <w:rFonts w:hint="eastAsia"/>
          <w:iCs/>
          <w:szCs w:val="24"/>
          <w:lang w:eastAsia="zh-CN"/>
        </w:rPr>
        <w:tab/>
      </w:r>
      <w:r w:rsidR="000F6215">
        <w:rPr>
          <w:rFonts w:hint="eastAsia"/>
          <w:iCs/>
          <w:szCs w:val="24"/>
          <w:lang w:eastAsia="zh-CN"/>
        </w:rPr>
        <w:tab/>
        <w:t>09/2010-08/2012</w:t>
      </w:r>
    </w:p>
    <w:p w:rsidR="00404CA8" w:rsidRPr="000F6215" w:rsidRDefault="00404CA8" w:rsidP="00F355E8">
      <w:pPr>
        <w:pStyle w:val="Header"/>
        <w:tabs>
          <w:tab w:val="clear" w:pos="4320"/>
          <w:tab w:val="clear" w:pos="8640"/>
        </w:tabs>
        <w:rPr>
          <w:iCs/>
          <w:szCs w:val="24"/>
          <w:lang w:eastAsia="zh-CN"/>
        </w:rPr>
      </w:pPr>
      <w:r>
        <w:rPr>
          <w:iCs/>
          <w:szCs w:val="24"/>
          <w:lang w:eastAsia="zh-CN"/>
        </w:rPr>
        <w:t xml:space="preserve">Postdoctoral Fellow, </w:t>
      </w:r>
      <w:r w:rsidRPr="00404CA8">
        <w:rPr>
          <w:iCs/>
          <w:szCs w:val="24"/>
          <w:lang w:eastAsia="zh-CN"/>
        </w:rPr>
        <w:t>CAS-MPG Partner Institute for Computational Biology</w:t>
      </w:r>
    </w:p>
    <w:p w:rsidR="00F355E8" w:rsidRDefault="0048338B" w:rsidP="0048338B">
      <w:pPr>
        <w:pStyle w:val="Header"/>
        <w:tabs>
          <w:tab w:val="clear" w:pos="4320"/>
          <w:tab w:val="clear" w:pos="8640"/>
        </w:tabs>
        <w:rPr>
          <w:iCs/>
          <w:szCs w:val="24"/>
          <w:lang w:eastAsia="zh-CN"/>
        </w:rPr>
      </w:pPr>
      <w:r>
        <w:rPr>
          <w:iCs/>
          <w:szCs w:val="24"/>
        </w:rPr>
        <w:t xml:space="preserve">8. </w:t>
      </w:r>
      <w:r w:rsidR="000F6215">
        <w:rPr>
          <w:iCs/>
          <w:szCs w:val="24"/>
        </w:rPr>
        <w:t>Pengfei Hu</w:t>
      </w:r>
      <w:r w:rsidR="000F6215">
        <w:rPr>
          <w:iCs/>
          <w:szCs w:val="24"/>
        </w:rPr>
        <w:tab/>
      </w:r>
      <w:r w:rsidR="000F6215">
        <w:rPr>
          <w:iCs/>
          <w:szCs w:val="24"/>
        </w:rPr>
        <w:tab/>
      </w:r>
      <w:r w:rsidR="000F6215">
        <w:rPr>
          <w:iCs/>
          <w:szCs w:val="24"/>
        </w:rPr>
        <w:tab/>
      </w:r>
      <w:r w:rsidR="000F6215">
        <w:rPr>
          <w:iCs/>
          <w:szCs w:val="24"/>
        </w:rPr>
        <w:tab/>
      </w:r>
      <w:r w:rsidR="000F6215">
        <w:rPr>
          <w:iCs/>
          <w:szCs w:val="24"/>
        </w:rPr>
        <w:tab/>
      </w:r>
      <w:r w:rsidR="000F6215">
        <w:rPr>
          <w:iCs/>
          <w:szCs w:val="24"/>
        </w:rPr>
        <w:tab/>
      </w:r>
      <w:r w:rsidR="000F6215">
        <w:rPr>
          <w:iCs/>
          <w:szCs w:val="24"/>
        </w:rPr>
        <w:tab/>
        <w:t>09/2009-</w:t>
      </w:r>
      <w:r w:rsidR="000F6215">
        <w:rPr>
          <w:rFonts w:hint="eastAsia"/>
          <w:iCs/>
          <w:szCs w:val="24"/>
          <w:lang w:eastAsia="zh-CN"/>
        </w:rPr>
        <w:t>08/2011</w:t>
      </w:r>
    </w:p>
    <w:p w:rsidR="00404CA8" w:rsidRDefault="00404CA8" w:rsidP="00F355E8">
      <w:pPr>
        <w:pStyle w:val="Header"/>
        <w:tabs>
          <w:tab w:val="clear" w:pos="4320"/>
          <w:tab w:val="clear" w:pos="8640"/>
        </w:tabs>
        <w:rPr>
          <w:iCs/>
          <w:szCs w:val="24"/>
          <w:lang w:eastAsia="zh-CN"/>
        </w:rPr>
      </w:pPr>
      <w:r>
        <w:rPr>
          <w:iCs/>
          <w:szCs w:val="24"/>
          <w:lang w:eastAsia="zh-CN"/>
        </w:rPr>
        <w:t>Research Associate, School of Life Science, Fudan University, China</w:t>
      </w:r>
    </w:p>
    <w:p w:rsidR="00F355E8" w:rsidRDefault="0048338B" w:rsidP="0048338B">
      <w:pPr>
        <w:pStyle w:val="Header"/>
        <w:tabs>
          <w:tab w:val="clear" w:pos="4320"/>
          <w:tab w:val="clear" w:pos="8640"/>
        </w:tabs>
        <w:rPr>
          <w:rFonts w:eastAsiaTheme="minorEastAsia"/>
          <w:szCs w:val="24"/>
          <w:lang w:eastAsia="zh-CN"/>
        </w:rPr>
      </w:pPr>
      <w:r>
        <w:rPr>
          <w:rFonts w:eastAsia="MingLiU"/>
          <w:szCs w:val="24"/>
        </w:rPr>
        <w:t xml:space="preserve">9. </w:t>
      </w:r>
      <w:r w:rsidR="00F355E8" w:rsidRPr="00234DA8">
        <w:rPr>
          <w:rFonts w:eastAsia="MingLiU"/>
          <w:szCs w:val="24"/>
        </w:rPr>
        <w:t>Hoicheong Siu</w:t>
      </w:r>
      <w:r w:rsidR="000F6215">
        <w:rPr>
          <w:rFonts w:eastAsia="MingLiU"/>
          <w:szCs w:val="24"/>
        </w:rPr>
        <w:tab/>
      </w:r>
      <w:r w:rsidR="000F6215">
        <w:rPr>
          <w:rFonts w:eastAsia="MingLiU"/>
          <w:szCs w:val="24"/>
        </w:rPr>
        <w:tab/>
      </w:r>
      <w:r w:rsidR="000F6215">
        <w:rPr>
          <w:rFonts w:eastAsia="MingLiU"/>
          <w:szCs w:val="24"/>
        </w:rPr>
        <w:tab/>
      </w:r>
      <w:r w:rsidR="000F6215">
        <w:rPr>
          <w:rFonts w:eastAsia="MingLiU"/>
          <w:szCs w:val="24"/>
        </w:rPr>
        <w:tab/>
      </w:r>
      <w:r w:rsidR="000F6215">
        <w:rPr>
          <w:rFonts w:eastAsia="MingLiU"/>
          <w:szCs w:val="24"/>
        </w:rPr>
        <w:tab/>
      </w:r>
      <w:r w:rsidR="000F6215">
        <w:rPr>
          <w:rFonts w:eastAsia="MingLiU"/>
          <w:szCs w:val="24"/>
        </w:rPr>
        <w:tab/>
        <w:t>01/2010-</w:t>
      </w:r>
      <w:r w:rsidR="000F6215">
        <w:rPr>
          <w:rFonts w:eastAsiaTheme="minorEastAsia" w:hint="eastAsia"/>
          <w:szCs w:val="24"/>
          <w:lang w:eastAsia="zh-CN"/>
        </w:rPr>
        <w:t>01/2012</w:t>
      </w:r>
    </w:p>
    <w:p w:rsidR="00404CA8" w:rsidRPr="000F6215" w:rsidRDefault="00404CA8" w:rsidP="00F355E8">
      <w:pPr>
        <w:pStyle w:val="Header"/>
        <w:tabs>
          <w:tab w:val="clear" w:pos="4320"/>
          <w:tab w:val="clear" w:pos="8640"/>
        </w:tabs>
        <w:rPr>
          <w:rFonts w:eastAsiaTheme="minorEastAsia"/>
          <w:iCs/>
          <w:szCs w:val="24"/>
          <w:lang w:eastAsia="zh-CN"/>
        </w:rPr>
      </w:pPr>
      <w:r>
        <w:rPr>
          <w:rFonts w:eastAsiaTheme="minorEastAsia"/>
          <w:szCs w:val="24"/>
          <w:lang w:eastAsia="zh-CN"/>
        </w:rPr>
        <w:t>Postdoctoral Fellow, Hong Kong University</w:t>
      </w:r>
    </w:p>
    <w:p w:rsidR="00F355E8" w:rsidRDefault="0048338B" w:rsidP="00F355E8">
      <w:pPr>
        <w:pStyle w:val="Header"/>
        <w:tabs>
          <w:tab w:val="clear" w:pos="4320"/>
          <w:tab w:val="clear" w:pos="8640"/>
        </w:tabs>
        <w:rPr>
          <w:iCs/>
          <w:szCs w:val="24"/>
        </w:rPr>
      </w:pPr>
      <w:r>
        <w:rPr>
          <w:iCs/>
          <w:szCs w:val="24"/>
        </w:rPr>
        <w:t xml:space="preserve">10. </w:t>
      </w:r>
      <w:r w:rsidR="00F355E8">
        <w:rPr>
          <w:iCs/>
          <w:szCs w:val="24"/>
        </w:rPr>
        <w:t>Hua Dong</w:t>
      </w:r>
      <w:r w:rsidR="00F355E8">
        <w:rPr>
          <w:iCs/>
          <w:szCs w:val="24"/>
        </w:rPr>
        <w:tab/>
      </w:r>
      <w:r w:rsidR="00F355E8">
        <w:rPr>
          <w:iCs/>
          <w:szCs w:val="24"/>
        </w:rPr>
        <w:tab/>
      </w:r>
      <w:r w:rsidR="00F355E8">
        <w:rPr>
          <w:iCs/>
          <w:szCs w:val="24"/>
        </w:rPr>
        <w:tab/>
      </w:r>
      <w:r w:rsidR="00F355E8">
        <w:rPr>
          <w:iCs/>
          <w:szCs w:val="24"/>
        </w:rPr>
        <w:tab/>
      </w:r>
      <w:r w:rsidR="00F355E8">
        <w:rPr>
          <w:iCs/>
          <w:szCs w:val="24"/>
        </w:rPr>
        <w:tab/>
      </w:r>
      <w:r w:rsidR="00F355E8">
        <w:rPr>
          <w:iCs/>
          <w:szCs w:val="24"/>
        </w:rPr>
        <w:tab/>
      </w:r>
      <w:r w:rsidR="00F355E8">
        <w:rPr>
          <w:iCs/>
          <w:szCs w:val="24"/>
        </w:rPr>
        <w:tab/>
        <w:t>09/2007-10/2009</w:t>
      </w:r>
    </w:p>
    <w:p w:rsidR="00F355E8" w:rsidRDefault="0048338B" w:rsidP="00F355E8">
      <w:pPr>
        <w:pStyle w:val="Header"/>
        <w:tabs>
          <w:tab w:val="clear" w:pos="4320"/>
          <w:tab w:val="clear" w:pos="8640"/>
        </w:tabs>
        <w:rPr>
          <w:iCs/>
          <w:szCs w:val="24"/>
        </w:rPr>
      </w:pPr>
      <w:r>
        <w:rPr>
          <w:iCs/>
          <w:szCs w:val="24"/>
        </w:rPr>
        <w:t>11.</w:t>
      </w:r>
      <w:r w:rsidR="00F355E8">
        <w:rPr>
          <w:iCs/>
          <w:szCs w:val="24"/>
        </w:rPr>
        <w:t>Xiaodian Sun</w:t>
      </w:r>
      <w:r w:rsidR="00F355E8">
        <w:rPr>
          <w:iCs/>
          <w:szCs w:val="24"/>
        </w:rPr>
        <w:tab/>
      </w:r>
      <w:r w:rsidR="00F355E8">
        <w:rPr>
          <w:iCs/>
          <w:szCs w:val="24"/>
        </w:rPr>
        <w:tab/>
      </w:r>
      <w:r w:rsidR="00F355E8">
        <w:rPr>
          <w:iCs/>
          <w:szCs w:val="24"/>
        </w:rPr>
        <w:tab/>
      </w:r>
      <w:r w:rsidR="00F355E8">
        <w:rPr>
          <w:iCs/>
          <w:szCs w:val="24"/>
        </w:rPr>
        <w:tab/>
      </w:r>
      <w:r w:rsidR="00F355E8">
        <w:rPr>
          <w:iCs/>
          <w:szCs w:val="24"/>
        </w:rPr>
        <w:tab/>
      </w:r>
      <w:r w:rsidR="00F355E8">
        <w:rPr>
          <w:iCs/>
          <w:szCs w:val="24"/>
        </w:rPr>
        <w:tab/>
        <w:t>10/2008-04/2009</w:t>
      </w:r>
    </w:p>
    <w:p w:rsidR="00404CA8" w:rsidRDefault="00404CA8" w:rsidP="00F355E8">
      <w:pPr>
        <w:pStyle w:val="Header"/>
        <w:tabs>
          <w:tab w:val="clear" w:pos="4320"/>
          <w:tab w:val="clear" w:pos="8640"/>
        </w:tabs>
        <w:rPr>
          <w:iCs/>
          <w:szCs w:val="24"/>
        </w:rPr>
      </w:pPr>
      <w:r>
        <w:rPr>
          <w:iCs/>
          <w:szCs w:val="24"/>
        </w:rPr>
        <w:t>Postdoctoral Fellow, Department of Statistics, Penn State University</w:t>
      </w:r>
    </w:p>
    <w:p w:rsidR="00F355E8" w:rsidRPr="000E5FEF" w:rsidRDefault="0048338B" w:rsidP="00F355E8">
      <w:pPr>
        <w:pStyle w:val="Header"/>
        <w:tabs>
          <w:tab w:val="clear" w:pos="4320"/>
          <w:tab w:val="clear" w:pos="8640"/>
        </w:tabs>
        <w:rPr>
          <w:iCs/>
          <w:szCs w:val="24"/>
        </w:rPr>
      </w:pPr>
      <w:r>
        <w:rPr>
          <w:iCs/>
          <w:szCs w:val="24"/>
        </w:rPr>
        <w:t xml:space="preserve">12. </w:t>
      </w:r>
      <w:r w:rsidR="00F355E8">
        <w:rPr>
          <w:iCs/>
          <w:szCs w:val="24"/>
        </w:rPr>
        <w:t xml:space="preserve">Qian Hao       </w:t>
      </w:r>
      <w:r w:rsidR="00F355E8">
        <w:rPr>
          <w:iCs/>
          <w:szCs w:val="24"/>
        </w:rPr>
        <w:tab/>
      </w:r>
      <w:r w:rsidR="00F355E8">
        <w:rPr>
          <w:iCs/>
          <w:szCs w:val="24"/>
        </w:rPr>
        <w:tab/>
      </w:r>
      <w:r w:rsidR="00F355E8">
        <w:rPr>
          <w:iCs/>
          <w:szCs w:val="24"/>
        </w:rPr>
        <w:tab/>
      </w:r>
      <w:r w:rsidR="00F355E8">
        <w:rPr>
          <w:iCs/>
          <w:szCs w:val="24"/>
        </w:rPr>
        <w:tab/>
      </w:r>
      <w:r w:rsidR="00F355E8">
        <w:rPr>
          <w:iCs/>
          <w:szCs w:val="24"/>
        </w:rPr>
        <w:tab/>
      </w:r>
      <w:r w:rsidR="00F355E8">
        <w:rPr>
          <w:iCs/>
          <w:szCs w:val="24"/>
        </w:rPr>
        <w:tab/>
        <w:t>11/2006-06/2007</w:t>
      </w:r>
    </w:p>
    <w:p w:rsidR="00F355E8" w:rsidRDefault="0048338B" w:rsidP="00F355E8">
      <w:pPr>
        <w:rPr>
          <w:szCs w:val="24"/>
        </w:rPr>
      </w:pPr>
      <w:r>
        <w:rPr>
          <w:szCs w:val="24"/>
        </w:rPr>
        <w:t xml:space="preserve">13. </w:t>
      </w:r>
      <w:r w:rsidR="00F355E8">
        <w:rPr>
          <w:szCs w:val="24"/>
        </w:rPr>
        <w:t>Wuju Li</w:t>
      </w:r>
      <w:r w:rsidR="00F355E8">
        <w:rPr>
          <w:szCs w:val="24"/>
        </w:rPr>
        <w:tab/>
      </w:r>
      <w:r w:rsidR="00F355E8">
        <w:rPr>
          <w:szCs w:val="24"/>
        </w:rPr>
        <w:tab/>
      </w:r>
      <w:r w:rsidR="00F355E8">
        <w:rPr>
          <w:szCs w:val="24"/>
        </w:rPr>
        <w:tab/>
      </w:r>
      <w:r w:rsidR="00F355E8">
        <w:rPr>
          <w:szCs w:val="24"/>
        </w:rPr>
        <w:tab/>
      </w:r>
      <w:r w:rsidR="00F355E8">
        <w:rPr>
          <w:szCs w:val="24"/>
        </w:rPr>
        <w:tab/>
      </w:r>
      <w:r w:rsidR="00F355E8">
        <w:rPr>
          <w:szCs w:val="24"/>
        </w:rPr>
        <w:tab/>
      </w:r>
      <w:r w:rsidR="00F355E8">
        <w:rPr>
          <w:szCs w:val="24"/>
        </w:rPr>
        <w:tab/>
      </w:r>
      <w:r w:rsidR="00F355E8" w:rsidRPr="000E5FEF">
        <w:rPr>
          <w:szCs w:val="24"/>
        </w:rPr>
        <w:t>1998-2000</w:t>
      </w:r>
    </w:p>
    <w:p w:rsidR="00404CA8" w:rsidRPr="000E5FEF" w:rsidRDefault="00404CA8" w:rsidP="00F355E8">
      <w:pPr>
        <w:rPr>
          <w:szCs w:val="24"/>
        </w:rPr>
      </w:pPr>
      <w:r>
        <w:rPr>
          <w:szCs w:val="24"/>
        </w:rPr>
        <w:t>Professor, Center of Bioinformatics, Institute of Basic Medical Science, China</w:t>
      </w:r>
    </w:p>
    <w:p w:rsidR="00F355E8" w:rsidRPr="000E5FEF" w:rsidRDefault="00F355E8" w:rsidP="00F355E8">
      <w:pPr>
        <w:pStyle w:val="Header"/>
        <w:tabs>
          <w:tab w:val="clear" w:pos="4320"/>
          <w:tab w:val="clear" w:pos="8640"/>
        </w:tabs>
        <w:rPr>
          <w:iCs/>
          <w:szCs w:val="24"/>
        </w:rPr>
      </w:pPr>
    </w:p>
    <w:p w:rsidR="00F355E8" w:rsidRDefault="00F355E8" w:rsidP="00F355E8">
      <w:pPr>
        <w:pStyle w:val="Header"/>
        <w:tabs>
          <w:tab w:val="clear" w:pos="4320"/>
          <w:tab w:val="clear" w:pos="8640"/>
        </w:tabs>
        <w:rPr>
          <w:b/>
          <w:bCs/>
          <w:iCs/>
          <w:szCs w:val="24"/>
        </w:rPr>
      </w:pPr>
      <w:r w:rsidRPr="000E5FEF">
        <w:rPr>
          <w:b/>
          <w:bCs/>
          <w:iCs/>
          <w:szCs w:val="24"/>
        </w:rPr>
        <w:t xml:space="preserve">Graduate </w:t>
      </w:r>
      <w:r w:rsidR="00B769B8" w:rsidRPr="000E5FEF">
        <w:rPr>
          <w:b/>
          <w:bCs/>
          <w:iCs/>
          <w:szCs w:val="24"/>
        </w:rPr>
        <w:t xml:space="preserve">Student </w:t>
      </w:r>
      <w:r w:rsidR="00B769B8">
        <w:rPr>
          <w:b/>
          <w:bCs/>
          <w:iCs/>
          <w:szCs w:val="24"/>
        </w:rPr>
        <w:t>Advisor</w:t>
      </w:r>
      <w:r w:rsidR="0090092C">
        <w:rPr>
          <w:b/>
          <w:bCs/>
          <w:iCs/>
          <w:szCs w:val="24"/>
        </w:rPr>
        <w:t xml:space="preserve"> and </w:t>
      </w:r>
      <w:r w:rsidRPr="000E5FEF">
        <w:rPr>
          <w:b/>
          <w:bCs/>
          <w:iCs/>
          <w:szCs w:val="24"/>
        </w:rPr>
        <w:t>Committees:</w:t>
      </w:r>
    </w:p>
    <w:p w:rsidR="0090092C" w:rsidRDefault="0090092C" w:rsidP="00F355E8">
      <w:pPr>
        <w:pStyle w:val="Header"/>
        <w:tabs>
          <w:tab w:val="clear" w:pos="4320"/>
          <w:tab w:val="clear" w:pos="8640"/>
        </w:tabs>
        <w:rPr>
          <w:b/>
          <w:bCs/>
          <w:iCs/>
          <w:szCs w:val="24"/>
        </w:rPr>
      </w:pPr>
    </w:p>
    <w:p w:rsidR="00F355E8" w:rsidRDefault="0090092C" w:rsidP="00F355E8">
      <w:pPr>
        <w:pStyle w:val="Header"/>
        <w:tabs>
          <w:tab w:val="clear" w:pos="4320"/>
          <w:tab w:val="clear" w:pos="8640"/>
        </w:tabs>
        <w:rPr>
          <w:b/>
          <w:bCs/>
          <w:iCs/>
          <w:szCs w:val="24"/>
        </w:rPr>
      </w:pPr>
      <w:r>
        <w:rPr>
          <w:b/>
          <w:bCs/>
          <w:iCs/>
          <w:szCs w:val="24"/>
        </w:rPr>
        <w:t>Primary PhD Student A</w:t>
      </w:r>
      <w:r w:rsidRPr="0090092C">
        <w:rPr>
          <w:b/>
          <w:bCs/>
          <w:iCs/>
          <w:szCs w:val="24"/>
        </w:rPr>
        <w:t>dvisor</w:t>
      </w:r>
    </w:p>
    <w:p w:rsidR="0090092C" w:rsidRPr="0090092C" w:rsidRDefault="0090092C" w:rsidP="00F355E8">
      <w:pPr>
        <w:pStyle w:val="Header"/>
        <w:tabs>
          <w:tab w:val="clear" w:pos="4320"/>
          <w:tab w:val="clear" w:pos="8640"/>
        </w:tabs>
        <w:rPr>
          <w:b/>
          <w:bCs/>
          <w:iCs/>
          <w:szCs w:val="24"/>
        </w:rPr>
      </w:pPr>
    </w:p>
    <w:p w:rsidR="00F355E8" w:rsidRDefault="00F355E8" w:rsidP="00F355E8">
      <w:pPr>
        <w:pStyle w:val="Header"/>
        <w:tabs>
          <w:tab w:val="clear" w:pos="4320"/>
          <w:tab w:val="clear" w:pos="8640"/>
        </w:tabs>
        <w:rPr>
          <w:b/>
          <w:i/>
          <w:iCs/>
          <w:szCs w:val="24"/>
          <w:u w:val="single"/>
        </w:rPr>
      </w:pPr>
      <w:r w:rsidRPr="00300829">
        <w:rPr>
          <w:b/>
          <w:i/>
          <w:iCs/>
          <w:szCs w:val="24"/>
          <w:u w:val="single"/>
        </w:rPr>
        <w:lastRenderedPageBreak/>
        <w:t>Name</w:t>
      </w:r>
      <w:r w:rsidRPr="00300829">
        <w:rPr>
          <w:b/>
          <w:i/>
          <w:iCs/>
          <w:szCs w:val="24"/>
        </w:rPr>
        <w:t xml:space="preserve"> </w:t>
      </w:r>
      <w:r w:rsidRPr="00300829">
        <w:rPr>
          <w:b/>
          <w:iCs/>
          <w:szCs w:val="24"/>
        </w:rPr>
        <w:tab/>
      </w:r>
      <w:r w:rsidRPr="00300829">
        <w:rPr>
          <w:b/>
          <w:iCs/>
          <w:szCs w:val="24"/>
        </w:rPr>
        <w:tab/>
      </w:r>
      <w:r w:rsidRPr="00300829">
        <w:rPr>
          <w:b/>
          <w:iCs/>
          <w:szCs w:val="24"/>
        </w:rPr>
        <w:tab/>
      </w:r>
      <w:r w:rsidRPr="00300829">
        <w:rPr>
          <w:b/>
          <w:i/>
          <w:iCs/>
          <w:szCs w:val="24"/>
          <w:u w:val="single"/>
        </w:rPr>
        <w:t>Discipline/Module</w:t>
      </w:r>
      <w:r w:rsidRPr="00300829">
        <w:rPr>
          <w:b/>
          <w:i/>
          <w:iCs/>
          <w:szCs w:val="24"/>
        </w:rPr>
        <w:tab/>
      </w:r>
      <w:r w:rsidRPr="00300829">
        <w:rPr>
          <w:b/>
          <w:i/>
          <w:iCs/>
          <w:szCs w:val="24"/>
          <w:u w:val="single"/>
        </w:rPr>
        <w:t>Degree</w:t>
      </w:r>
      <w:r w:rsidRPr="00300829">
        <w:rPr>
          <w:b/>
          <w:i/>
          <w:iCs/>
          <w:szCs w:val="24"/>
          <w:u w:val="single"/>
        </w:rPr>
        <w:tab/>
      </w:r>
      <w:r w:rsidRPr="00300829">
        <w:rPr>
          <w:b/>
          <w:i/>
          <w:iCs/>
          <w:szCs w:val="24"/>
        </w:rPr>
        <w:tab/>
      </w:r>
      <w:r w:rsidRPr="00300829">
        <w:rPr>
          <w:b/>
          <w:i/>
          <w:iCs/>
          <w:szCs w:val="24"/>
          <w:u w:val="single"/>
        </w:rPr>
        <w:t>Role</w:t>
      </w:r>
      <w:r w:rsidRPr="00300829">
        <w:rPr>
          <w:b/>
          <w:i/>
          <w:iCs/>
          <w:szCs w:val="24"/>
        </w:rPr>
        <w:tab/>
      </w:r>
      <w:r w:rsidRPr="00300829">
        <w:rPr>
          <w:b/>
          <w:i/>
          <w:iCs/>
          <w:szCs w:val="24"/>
        </w:rPr>
        <w:tab/>
        <w:t xml:space="preserve">           </w:t>
      </w:r>
      <w:r w:rsidRPr="00300829">
        <w:rPr>
          <w:b/>
          <w:i/>
          <w:iCs/>
          <w:szCs w:val="24"/>
          <w:u w:val="single"/>
        </w:rPr>
        <w:t>Graduation</w:t>
      </w:r>
    </w:p>
    <w:p w:rsidR="001D4B5A" w:rsidRDefault="001D4B5A" w:rsidP="00F355E8">
      <w:pPr>
        <w:pStyle w:val="Header"/>
        <w:tabs>
          <w:tab w:val="clear" w:pos="4320"/>
          <w:tab w:val="clear" w:pos="8640"/>
        </w:tabs>
        <w:rPr>
          <w:b/>
          <w:i/>
          <w:iCs/>
          <w:szCs w:val="24"/>
          <w:u w:val="single"/>
        </w:rPr>
      </w:pPr>
    </w:p>
    <w:p w:rsidR="001D4B5A" w:rsidRDefault="001D4B5A" w:rsidP="001D4B5A">
      <w:pPr>
        <w:ind w:left="4950" w:hanging="4950"/>
        <w:rPr>
          <w:szCs w:val="24"/>
        </w:rPr>
      </w:pPr>
      <w:r>
        <w:rPr>
          <w:iCs/>
          <w:szCs w:val="24"/>
        </w:rPr>
        <w:t>1.</w:t>
      </w:r>
      <w:r w:rsidRPr="001D4B5A">
        <w:rPr>
          <w:szCs w:val="24"/>
        </w:rPr>
        <w:t xml:space="preserve"> </w:t>
      </w:r>
      <w:r>
        <w:rPr>
          <w:szCs w:val="24"/>
        </w:rPr>
        <w:t xml:space="preserve">Lerong Li                </w:t>
      </w:r>
      <w:r w:rsidRPr="00E220AF">
        <w:rPr>
          <w:szCs w:val="24"/>
        </w:rPr>
        <w:t xml:space="preserve">Biostatistics                Ph. D.  </w:t>
      </w:r>
      <w:r w:rsidRPr="00E220AF">
        <w:rPr>
          <w:szCs w:val="24"/>
        </w:rPr>
        <w:tab/>
        <w:t xml:space="preserve">          </w:t>
      </w:r>
      <w:r>
        <w:rPr>
          <w:szCs w:val="24"/>
        </w:rPr>
        <w:t xml:space="preserve">  Advisor</w:t>
      </w:r>
      <w:r>
        <w:rPr>
          <w:szCs w:val="24"/>
        </w:rPr>
        <w:tab/>
        <w:t xml:space="preserve">       08/2013-12/2014</w:t>
      </w:r>
    </w:p>
    <w:p w:rsidR="00FA2E8F" w:rsidRDefault="001D4B5A" w:rsidP="001D4B5A">
      <w:pPr>
        <w:ind w:left="4950" w:hanging="4950"/>
        <w:rPr>
          <w:szCs w:val="24"/>
        </w:rPr>
      </w:pPr>
      <w:r w:rsidRPr="001D4B5A">
        <w:rPr>
          <w:szCs w:val="24"/>
        </w:rPr>
        <w:t>Dissertation Title:</w:t>
      </w:r>
      <w:r w:rsidR="00FA2E8F">
        <w:rPr>
          <w:szCs w:val="24"/>
        </w:rPr>
        <w:t xml:space="preserve"> </w:t>
      </w:r>
      <w:r>
        <w:rPr>
          <w:szCs w:val="24"/>
        </w:rPr>
        <w:t xml:space="preserve"> </w:t>
      </w:r>
      <w:r w:rsidR="00FA2E8F" w:rsidRPr="00FA2E8F">
        <w:rPr>
          <w:szCs w:val="24"/>
        </w:rPr>
        <w:t xml:space="preserve">Dynamic Model and its Applications to Molecular and Physiological </w:t>
      </w:r>
    </w:p>
    <w:p w:rsidR="001D4B5A" w:rsidRDefault="00FA2E8F" w:rsidP="001D4B5A">
      <w:pPr>
        <w:ind w:left="4950" w:hanging="4950"/>
        <w:rPr>
          <w:szCs w:val="24"/>
        </w:rPr>
      </w:pPr>
      <w:r w:rsidRPr="00FA2E8F">
        <w:rPr>
          <w:szCs w:val="24"/>
        </w:rPr>
        <w:t>Analysis</w:t>
      </w:r>
    </w:p>
    <w:p w:rsidR="001D4B5A" w:rsidRDefault="001D4B5A" w:rsidP="001D4B5A">
      <w:pPr>
        <w:ind w:left="4950" w:hanging="4950"/>
        <w:rPr>
          <w:szCs w:val="24"/>
        </w:rPr>
      </w:pPr>
    </w:p>
    <w:p w:rsidR="001D4B5A" w:rsidRDefault="001D4B5A" w:rsidP="001D4B5A">
      <w:pPr>
        <w:ind w:left="4950" w:hanging="4950"/>
        <w:rPr>
          <w:szCs w:val="24"/>
        </w:rPr>
      </w:pPr>
      <w:r>
        <w:rPr>
          <w:szCs w:val="24"/>
        </w:rPr>
        <w:t xml:space="preserve">2. </w:t>
      </w:r>
      <w:r w:rsidR="00137F25">
        <w:rPr>
          <w:szCs w:val="24"/>
        </w:rPr>
        <w:t xml:space="preserve">Dong-Yang Lee      </w:t>
      </w:r>
      <w:r>
        <w:rPr>
          <w:szCs w:val="24"/>
        </w:rPr>
        <w:t xml:space="preserve">Biostatistics            </w:t>
      </w:r>
      <w:r w:rsidR="00137F25">
        <w:rPr>
          <w:szCs w:val="24"/>
        </w:rPr>
        <w:t xml:space="preserve">   </w:t>
      </w:r>
      <w:r>
        <w:rPr>
          <w:szCs w:val="24"/>
        </w:rPr>
        <w:t xml:space="preserve"> </w:t>
      </w:r>
      <w:r w:rsidRPr="001D4B5A">
        <w:rPr>
          <w:szCs w:val="24"/>
        </w:rPr>
        <w:t xml:space="preserve">Ph. D.             Advisor   </w:t>
      </w:r>
      <w:r>
        <w:rPr>
          <w:szCs w:val="24"/>
        </w:rPr>
        <w:t xml:space="preserve">                02/3013-04/2015</w:t>
      </w:r>
      <w:r w:rsidRPr="001D4B5A">
        <w:rPr>
          <w:szCs w:val="24"/>
        </w:rPr>
        <w:t xml:space="preserve">  </w:t>
      </w:r>
    </w:p>
    <w:p w:rsidR="001D4B5A" w:rsidRDefault="001D4B5A" w:rsidP="001D4B5A">
      <w:pPr>
        <w:ind w:left="4950" w:hanging="4950"/>
        <w:rPr>
          <w:szCs w:val="24"/>
        </w:rPr>
      </w:pPr>
      <w:r>
        <w:rPr>
          <w:szCs w:val="24"/>
        </w:rPr>
        <w:t xml:space="preserve">Dissertation Title: Functional linear model with functional response and predictor for temporal </w:t>
      </w:r>
    </w:p>
    <w:p w:rsidR="001D4B5A" w:rsidRDefault="001D4B5A" w:rsidP="001D4B5A">
      <w:pPr>
        <w:ind w:left="4950" w:hanging="4950"/>
        <w:rPr>
          <w:szCs w:val="24"/>
        </w:rPr>
      </w:pPr>
      <w:r>
        <w:rPr>
          <w:szCs w:val="24"/>
        </w:rPr>
        <w:t>quantitative traits</w:t>
      </w:r>
      <w:r w:rsidR="00137F25">
        <w:rPr>
          <w:szCs w:val="24"/>
        </w:rPr>
        <w:t xml:space="preserve"> in sleep apnea</w:t>
      </w:r>
    </w:p>
    <w:p w:rsidR="00137F25" w:rsidRDefault="00137F25" w:rsidP="001D4B5A">
      <w:pPr>
        <w:ind w:left="4950" w:hanging="4950"/>
        <w:rPr>
          <w:szCs w:val="24"/>
        </w:rPr>
      </w:pPr>
    </w:p>
    <w:p w:rsidR="00137F25" w:rsidRDefault="00137F25" w:rsidP="001D4B5A">
      <w:pPr>
        <w:ind w:left="4950" w:hanging="4950"/>
        <w:rPr>
          <w:szCs w:val="24"/>
        </w:rPr>
      </w:pPr>
      <w:r>
        <w:rPr>
          <w:szCs w:val="24"/>
        </w:rPr>
        <w:t>3. Long Ma                 Biostatistics                Ph. D.             Advisor                   09/2011-04/2015</w:t>
      </w:r>
    </w:p>
    <w:p w:rsidR="00137F25" w:rsidRDefault="00137F25" w:rsidP="001D4B5A">
      <w:pPr>
        <w:ind w:left="4950" w:hanging="4950"/>
        <w:rPr>
          <w:szCs w:val="24"/>
        </w:rPr>
      </w:pPr>
      <w:r>
        <w:rPr>
          <w:szCs w:val="24"/>
        </w:rPr>
        <w:t xml:space="preserve">Dissertation Title: </w:t>
      </w:r>
      <w:r w:rsidRPr="00137F25">
        <w:rPr>
          <w:szCs w:val="24"/>
        </w:rPr>
        <w:t xml:space="preserve">A General Statistic Framework for Identifying Genetic Variants of Clinical </w:t>
      </w:r>
    </w:p>
    <w:p w:rsidR="00137F25" w:rsidRDefault="00137F25" w:rsidP="001D4B5A">
      <w:pPr>
        <w:ind w:left="4950" w:hanging="4950"/>
        <w:rPr>
          <w:szCs w:val="24"/>
        </w:rPr>
      </w:pPr>
      <w:r w:rsidRPr="00137F25">
        <w:rPr>
          <w:szCs w:val="24"/>
        </w:rPr>
        <w:t>Significance</w:t>
      </w:r>
    </w:p>
    <w:p w:rsidR="00137F25" w:rsidRDefault="00137F25" w:rsidP="001D4B5A">
      <w:pPr>
        <w:ind w:left="4950" w:hanging="4950"/>
        <w:rPr>
          <w:szCs w:val="24"/>
        </w:rPr>
      </w:pPr>
    </w:p>
    <w:p w:rsidR="001D4B5A" w:rsidRDefault="007D0945" w:rsidP="001D4B5A">
      <w:pPr>
        <w:ind w:left="4950" w:hanging="4950"/>
        <w:rPr>
          <w:szCs w:val="24"/>
        </w:rPr>
      </w:pPr>
      <w:r>
        <w:rPr>
          <w:szCs w:val="24"/>
        </w:rPr>
        <w:t xml:space="preserve">4. </w:t>
      </w:r>
      <w:r w:rsidR="001D4B5A" w:rsidRPr="00E220AF">
        <w:rPr>
          <w:szCs w:val="24"/>
        </w:rPr>
        <w:t>Mohammad Rahman</w:t>
      </w:r>
      <w:r w:rsidR="001D4B5A">
        <w:rPr>
          <w:szCs w:val="24"/>
        </w:rPr>
        <w:t xml:space="preserve">  Biostatistics            </w:t>
      </w:r>
      <w:r w:rsidR="001D4B5A" w:rsidRPr="00E220AF">
        <w:rPr>
          <w:szCs w:val="24"/>
        </w:rPr>
        <w:t xml:space="preserve">Ph. D.  </w:t>
      </w:r>
      <w:r w:rsidR="001D4B5A" w:rsidRPr="00E220AF">
        <w:rPr>
          <w:szCs w:val="24"/>
        </w:rPr>
        <w:tab/>
      </w:r>
      <w:r w:rsidR="001D4B5A">
        <w:rPr>
          <w:szCs w:val="24"/>
        </w:rPr>
        <w:t xml:space="preserve">            Advisor</w:t>
      </w:r>
      <w:r w:rsidR="001D4B5A">
        <w:rPr>
          <w:szCs w:val="24"/>
        </w:rPr>
        <w:tab/>
        <w:t xml:space="preserve">      </w:t>
      </w:r>
      <w:r w:rsidR="001D4B5A" w:rsidRPr="00E220AF">
        <w:rPr>
          <w:szCs w:val="24"/>
        </w:rPr>
        <w:t xml:space="preserve"> 08/2013-</w:t>
      </w:r>
      <w:r w:rsidR="00693FC9">
        <w:rPr>
          <w:szCs w:val="24"/>
        </w:rPr>
        <w:t>04/2015</w:t>
      </w:r>
    </w:p>
    <w:p w:rsidR="001D4B5A" w:rsidRPr="001D4B5A" w:rsidRDefault="00693FC9" w:rsidP="001D4B5A">
      <w:pPr>
        <w:pStyle w:val="Header"/>
        <w:tabs>
          <w:tab w:val="clear" w:pos="4320"/>
          <w:tab w:val="clear" w:pos="8640"/>
        </w:tabs>
        <w:rPr>
          <w:iCs/>
          <w:szCs w:val="24"/>
        </w:rPr>
      </w:pPr>
      <w:r>
        <w:rPr>
          <w:iCs/>
          <w:szCs w:val="24"/>
        </w:rPr>
        <w:t>Dissertation Title: Sparse structural equation models for genotype-phenotype networks</w:t>
      </w:r>
    </w:p>
    <w:p w:rsidR="00F355E8" w:rsidRPr="00300829" w:rsidRDefault="00F355E8" w:rsidP="00F355E8">
      <w:pPr>
        <w:pStyle w:val="Header"/>
        <w:tabs>
          <w:tab w:val="clear" w:pos="4320"/>
          <w:tab w:val="clear" w:pos="8640"/>
        </w:tabs>
        <w:rPr>
          <w:b/>
          <w:i/>
          <w:iCs/>
          <w:szCs w:val="24"/>
          <w:u w:val="single"/>
        </w:rPr>
      </w:pPr>
    </w:p>
    <w:p w:rsidR="000656B0" w:rsidRPr="0090092C" w:rsidRDefault="00693FC9" w:rsidP="0090092C">
      <w:pPr>
        <w:rPr>
          <w:snapToGrid/>
        </w:rPr>
      </w:pPr>
      <w:r>
        <w:rPr>
          <w:snapToGrid/>
        </w:rPr>
        <w:t>5</w:t>
      </w:r>
      <w:r w:rsidR="0090092C">
        <w:rPr>
          <w:snapToGrid/>
        </w:rPr>
        <w:t xml:space="preserve">. </w:t>
      </w:r>
      <w:r w:rsidR="000656B0" w:rsidRPr="0090092C">
        <w:rPr>
          <w:snapToGrid/>
        </w:rPr>
        <w:t xml:space="preserve">Getie Zewdie          Biostatistics                Ph. D.  </w:t>
      </w:r>
      <w:r w:rsidR="000656B0" w:rsidRPr="0090092C">
        <w:rPr>
          <w:snapToGrid/>
        </w:rPr>
        <w:tab/>
        <w:t xml:space="preserve">            Advisor</w:t>
      </w:r>
      <w:r w:rsidR="000656B0" w:rsidRPr="0090092C">
        <w:rPr>
          <w:snapToGrid/>
        </w:rPr>
        <w:tab/>
        <w:t xml:space="preserve"> </w:t>
      </w:r>
      <w:r w:rsidR="001D4B5A">
        <w:rPr>
          <w:snapToGrid/>
        </w:rPr>
        <w:t xml:space="preserve">     </w:t>
      </w:r>
      <w:r w:rsidR="000656B0" w:rsidRPr="0090092C">
        <w:rPr>
          <w:snapToGrid/>
        </w:rPr>
        <w:t xml:space="preserve"> 05/2013-05/2014</w:t>
      </w:r>
    </w:p>
    <w:p w:rsidR="000656B0" w:rsidRPr="000656B0" w:rsidRDefault="000656B0" w:rsidP="000656B0">
      <w:pPr>
        <w:rPr>
          <w:snapToGrid/>
          <w:szCs w:val="24"/>
          <w:lang w:eastAsia="zh-CN"/>
        </w:rPr>
      </w:pPr>
      <w:r w:rsidRPr="000656B0">
        <w:rPr>
          <w:snapToGrid/>
          <w:szCs w:val="24"/>
          <w:lang w:eastAsia="zh-CN"/>
        </w:rPr>
        <w:t>Dissertation Title: Applied differential equations to classify myocardial infarction disease from electrocardiography (ECG) signals.</w:t>
      </w:r>
    </w:p>
    <w:p w:rsidR="000656B0" w:rsidRDefault="000656B0" w:rsidP="000656B0">
      <w:pPr>
        <w:rPr>
          <w:snapToGrid/>
          <w:szCs w:val="24"/>
          <w:lang w:eastAsia="zh-CN"/>
        </w:rPr>
      </w:pPr>
      <w:r w:rsidRPr="000656B0">
        <w:rPr>
          <w:snapToGrid/>
          <w:szCs w:val="24"/>
          <w:lang w:eastAsia="zh-CN"/>
        </w:rPr>
        <w:t>FDA</w:t>
      </w:r>
      <w:r w:rsidRPr="000656B0">
        <w:rPr>
          <w:snapToGrid/>
          <w:szCs w:val="24"/>
          <w:lang w:eastAsia="zh-CN"/>
        </w:rPr>
        <w:tab/>
      </w:r>
    </w:p>
    <w:p w:rsidR="0090092C" w:rsidRDefault="0090092C" w:rsidP="000656B0">
      <w:pPr>
        <w:rPr>
          <w:snapToGrid/>
          <w:szCs w:val="24"/>
          <w:lang w:eastAsia="zh-CN"/>
        </w:rPr>
      </w:pPr>
    </w:p>
    <w:p w:rsidR="000656B0" w:rsidRDefault="00693FC9" w:rsidP="000656B0">
      <w:pPr>
        <w:rPr>
          <w:snapToGrid/>
          <w:szCs w:val="24"/>
          <w:lang w:eastAsia="zh-CN"/>
        </w:rPr>
      </w:pPr>
      <w:r>
        <w:rPr>
          <w:snapToGrid/>
          <w:szCs w:val="24"/>
          <w:lang w:eastAsia="zh-CN"/>
        </w:rPr>
        <w:t>6</w:t>
      </w:r>
      <w:r w:rsidR="0090092C">
        <w:rPr>
          <w:snapToGrid/>
          <w:szCs w:val="24"/>
          <w:lang w:eastAsia="zh-CN"/>
        </w:rPr>
        <w:t xml:space="preserve">. </w:t>
      </w:r>
      <w:r w:rsidR="001D4B5A">
        <w:rPr>
          <w:snapToGrid/>
          <w:szCs w:val="24"/>
          <w:lang w:eastAsia="zh-CN"/>
        </w:rPr>
        <w:t>Aaya Nassar</w:t>
      </w:r>
      <w:r w:rsidR="001D4B5A">
        <w:rPr>
          <w:snapToGrid/>
          <w:szCs w:val="24"/>
          <w:lang w:eastAsia="zh-CN"/>
        </w:rPr>
        <w:tab/>
      </w:r>
      <w:r w:rsidR="000656B0" w:rsidRPr="000E5FEF">
        <w:rPr>
          <w:snapToGrid/>
          <w:szCs w:val="24"/>
          <w:lang w:eastAsia="zh-CN"/>
        </w:rPr>
        <w:t>Biolo</w:t>
      </w:r>
      <w:r w:rsidR="000656B0">
        <w:rPr>
          <w:snapToGrid/>
          <w:szCs w:val="24"/>
          <w:lang w:eastAsia="zh-CN"/>
        </w:rPr>
        <w:t xml:space="preserve">gical Science     </w:t>
      </w:r>
      <w:r w:rsidR="000656B0">
        <w:rPr>
          <w:snapToGrid/>
          <w:szCs w:val="24"/>
          <w:lang w:eastAsia="zh-CN"/>
        </w:rPr>
        <w:tab/>
        <w:t xml:space="preserve">Ph.D.            </w:t>
      </w:r>
      <w:r w:rsidR="000656B0">
        <w:rPr>
          <w:snapToGrid/>
          <w:szCs w:val="24"/>
          <w:lang w:eastAsia="zh-CN"/>
        </w:rPr>
        <w:tab/>
      </w:r>
      <w:r w:rsidR="000656B0" w:rsidRPr="000E5FEF">
        <w:rPr>
          <w:snapToGrid/>
          <w:szCs w:val="24"/>
          <w:lang w:eastAsia="zh-CN"/>
        </w:rPr>
        <w:t>Advisor</w:t>
      </w:r>
      <w:r w:rsidR="000656B0">
        <w:rPr>
          <w:snapToGrid/>
          <w:szCs w:val="24"/>
          <w:lang w:eastAsia="zh-CN"/>
        </w:rPr>
        <w:tab/>
        <w:t xml:space="preserve">        09/2004-08/2012</w:t>
      </w:r>
    </w:p>
    <w:p w:rsidR="000656B0" w:rsidRDefault="000656B0" w:rsidP="00B94CD0">
      <w:pPr>
        <w:pStyle w:val="Header"/>
        <w:tabs>
          <w:tab w:val="clear" w:pos="4320"/>
          <w:tab w:val="clear" w:pos="8640"/>
        </w:tabs>
        <w:rPr>
          <w:iCs/>
          <w:szCs w:val="24"/>
        </w:rPr>
      </w:pPr>
    </w:p>
    <w:p w:rsidR="00B94CD0" w:rsidRDefault="00693FC9" w:rsidP="00B94CD0">
      <w:pPr>
        <w:pStyle w:val="Header"/>
        <w:tabs>
          <w:tab w:val="clear" w:pos="4320"/>
          <w:tab w:val="clear" w:pos="8640"/>
        </w:tabs>
        <w:rPr>
          <w:iCs/>
          <w:szCs w:val="24"/>
        </w:rPr>
      </w:pPr>
      <w:r>
        <w:rPr>
          <w:iCs/>
          <w:szCs w:val="24"/>
        </w:rPr>
        <w:t>7</w:t>
      </w:r>
      <w:r w:rsidR="001D4B5A">
        <w:rPr>
          <w:iCs/>
          <w:szCs w:val="24"/>
        </w:rPr>
        <w:t xml:space="preserve">. </w:t>
      </w:r>
      <w:r w:rsidR="00B94CD0">
        <w:rPr>
          <w:iCs/>
          <w:szCs w:val="24"/>
        </w:rPr>
        <w:t xml:space="preserve">Li Luo          </w:t>
      </w:r>
      <w:r w:rsidR="00B94CD0">
        <w:rPr>
          <w:iCs/>
          <w:szCs w:val="24"/>
        </w:rPr>
        <w:tab/>
        <w:t xml:space="preserve">Biostatistics                </w:t>
      </w:r>
      <w:r w:rsidR="00B94CD0">
        <w:rPr>
          <w:iCs/>
          <w:szCs w:val="24"/>
        </w:rPr>
        <w:tab/>
        <w:t xml:space="preserve">Ph.D.             </w:t>
      </w:r>
      <w:r w:rsidR="00B94CD0">
        <w:rPr>
          <w:iCs/>
          <w:szCs w:val="24"/>
        </w:rPr>
        <w:tab/>
        <w:t>Advisor                   09/2005-08/10</w:t>
      </w:r>
    </w:p>
    <w:p w:rsidR="00B94CD0" w:rsidRDefault="00B94CD0" w:rsidP="00B94CD0">
      <w:pPr>
        <w:pStyle w:val="BodyText"/>
        <w:rPr>
          <w:sz w:val="24"/>
          <w:szCs w:val="24"/>
        </w:rPr>
      </w:pPr>
      <w:r w:rsidRPr="00317580">
        <w:rPr>
          <w:sz w:val="24"/>
          <w:szCs w:val="24"/>
        </w:rPr>
        <w:t>Dissertation Title: Functional Data Analysis Approaches for genotype-phenotype Association Studies from Next-generation Sequencing</w:t>
      </w:r>
      <w:r>
        <w:rPr>
          <w:sz w:val="24"/>
          <w:szCs w:val="24"/>
        </w:rPr>
        <w:t>.</w:t>
      </w:r>
    </w:p>
    <w:p w:rsidR="00AB2299" w:rsidRDefault="00AB2299" w:rsidP="00B94CD0">
      <w:pPr>
        <w:pStyle w:val="BodyText"/>
        <w:rPr>
          <w:sz w:val="24"/>
          <w:szCs w:val="24"/>
        </w:rPr>
      </w:pPr>
      <w:r>
        <w:rPr>
          <w:sz w:val="24"/>
          <w:szCs w:val="24"/>
        </w:rPr>
        <w:t xml:space="preserve">Assistant Professor, The University of New Mexico </w:t>
      </w:r>
    </w:p>
    <w:p w:rsidR="001D4B5A" w:rsidRPr="00B94CD0" w:rsidRDefault="001D4B5A" w:rsidP="00B94CD0">
      <w:pPr>
        <w:pStyle w:val="BodyText"/>
        <w:rPr>
          <w:sz w:val="24"/>
          <w:szCs w:val="24"/>
        </w:rPr>
      </w:pPr>
    </w:p>
    <w:p w:rsidR="00B94CD0" w:rsidRDefault="00693FC9" w:rsidP="00B94CD0">
      <w:pPr>
        <w:pStyle w:val="Header"/>
        <w:tabs>
          <w:tab w:val="clear" w:pos="4320"/>
          <w:tab w:val="clear" w:pos="8640"/>
        </w:tabs>
        <w:rPr>
          <w:iCs/>
          <w:szCs w:val="24"/>
        </w:rPr>
      </w:pPr>
      <w:r>
        <w:rPr>
          <w:iCs/>
          <w:szCs w:val="24"/>
        </w:rPr>
        <w:t>8</w:t>
      </w:r>
      <w:r w:rsidR="001D4B5A">
        <w:rPr>
          <w:iCs/>
          <w:szCs w:val="24"/>
        </w:rPr>
        <w:t xml:space="preserve">.  </w:t>
      </w:r>
      <w:r w:rsidR="00B94CD0" w:rsidRPr="009E5E56">
        <w:rPr>
          <w:iCs/>
          <w:szCs w:val="24"/>
        </w:rPr>
        <w:t>Shenying Fang</w:t>
      </w:r>
      <w:r w:rsidR="00B94CD0">
        <w:rPr>
          <w:iCs/>
          <w:szCs w:val="24"/>
        </w:rPr>
        <w:tab/>
        <w:t>Biostatistics</w:t>
      </w:r>
      <w:r w:rsidR="00B94CD0">
        <w:rPr>
          <w:iCs/>
          <w:szCs w:val="24"/>
        </w:rPr>
        <w:tab/>
      </w:r>
      <w:r w:rsidR="00B94CD0">
        <w:rPr>
          <w:iCs/>
          <w:szCs w:val="24"/>
        </w:rPr>
        <w:tab/>
        <w:t>Ph.D.</w:t>
      </w:r>
      <w:r w:rsidR="00B94CD0">
        <w:rPr>
          <w:iCs/>
          <w:szCs w:val="24"/>
        </w:rPr>
        <w:tab/>
      </w:r>
      <w:r w:rsidR="00B94CD0">
        <w:rPr>
          <w:rFonts w:hint="eastAsia"/>
          <w:iCs/>
          <w:szCs w:val="24"/>
          <w:lang w:eastAsia="zh-CN"/>
        </w:rPr>
        <w:t xml:space="preserve">           </w:t>
      </w:r>
      <w:r w:rsidR="00B94CD0">
        <w:rPr>
          <w:iCs/>
          <w:szCs w:val="24"/>
        </w:rPr>
        <w:t>Advisor</w:t>
      </w:r>
      <w:r w:rsidR="00B94CD0">
        <w:rPr>
          <w:iCs/>
          <w:szCs w:val="24"/>
        </w:rPr>
        <w:tab/>
        <w:t xml:space="preserve">       </w:t>
      </w:r>
      <w:r w:rsidR="00B45B81">
        <w:rPr>
          <w:iCs/>
          <w:szCs w:val="24"/>
        </w:rPr>
        <w:t xml:space="preserve"> </w:t>
      </w:r>
      <w:r>
        <w:rPr>
          <w:iCs/>
          <w:szCs w:val="24"/>
        </w:rPr>
        <w:t xml:space="preserve"> </w:t>
      </w:r>
      <w:r>
        <w:rPr>
          <w:iCs/>
          <w:szCs w:val="24"/>
        </w:rPr>
        <w:tab/>
      </w:r>
      <w:r>
        <w:rPr>
          <w:iCs/>
          <w:szCs w:val="24"/>
        </w:rPr>
        <w:tab/>
      </w:r>
      <w:r w:rsidR="00B94CD0">
        <w:rPr>
          <w:iCs/>
          <w:szCs w:val="24"/>
        </w:rPr>
        <w:t>01/2007-12/08</w:t>
      </w:r>
    </w:p>
    <w:p w:rsidR="00B94CD0" w:rsidRDefault="00B94CD0" w:rsidP="00B94CD0">
      <w:pPr>
        <w:pStyle w:val="Header"/>
        <w:tabs>
          <w:tab w:val="clear" w:pos="4320"/>
          <w:tab w:val="clear" w:pos="8640"/>
        </w:tabs>
        <w:rPr>
          <w:iCs/>
          <w:szCs w:val="24"/>
        </w:rPr>
      </w:pPr>
      <w:r>
        <w:rPr>
          <w:iCs/>
          <w:szCs w:val="24"/>
        </w:rPr>
        <w:t xml:space="preserve">Dissertation Title: Information Bottleneck Method for Genome Association Studies in Framingham Population and a Collaborative Association Study of Psoriasis </w:t>
      </w:r>
    </w:p>
    <w:p w:rsidR="006B5040" w:rsidRDefault="00DB5D37" w:rsidP="00B94CD0">
      <w:pPr>
        <w:pStyle w:val="Header"/>
        <w:tabs>
          <w:tab w:val="clear" w:pos="4320"/>
          <w:tab w:val="clear" w:pos="8640"/>
        </w:tabs>
        <w:rPr>
          <w:iCs/>
          <w:szCs w:val="24"/>
        </w:rPr>
      </w:pPr>
      <w:r>
        <w:rPr>
          <w:iCs/>
          <w:szCs w:val="24"/>
        </w:rPr>
        <w:t>Assistant Professor</w:t>
      </w:r>
      <w:r w:rsidR="006B5040">
        <w:rPr>
          <w:iCs/>
          <w:szCs w:val="24"/>
        </w:rPr>
        <w:t>, MD Anderson Cancer Center</w:t>
      </w:r>
    </w:p>
    <w:p w:rsidR="001D4B5A" w:rsidRDefault="001D4B5A" w:rsidP="00B94CD0">
      <w:pPr>
        <w:pStyle w:val="Header"/>
        <w:tabs>
          <w:tab w:val="clear" w:pos="4320"/>
          <w:tab w:val="clear" w:pos="8640"/>
        </w:tabs>
        <w:rPr>
          <w:iCs/>
          <w:szCs w:val="24"/>
        </w:rPr>
      </w:pPr>
    </w:p>
    <w:p w:rsidR="00B94CD0" w:rsidRDefault="00693FC9" w:rsidP="00B94CD0">
      <w:pPr>
        <w:pStyle w:val="Header"/>
        <w:tabs>
          <w:tab w:val="clear" w:pos="4320"/>
          <w:tab w:val="clear" w:pos="8640"/>
        </w:tabs>
        <w:rPr>
          <w:szCs w:val="24"/>
        </w:rPr>
      </w:pPr>
      <w:r>
        <w:rPr>
          <w:szCs w:val="24"/>
        </w:rPr>
        <w:t>9</w:t>
      </w:r>
      <w:r w:rsidR="001D4B5A">
        <w:rPr>
          <w:szCs w:val="24"/>
        </w:rPr>
        <w:t xml:space="preserve">. </w:t>
      </w:r>
      <w:r w:rsidR="00B94CD0">
        <w:rPr>
          <w:szCs w:val="24"/>
        </w:rPr>
        <w:t xml:space="preserve">Jinying Zhao            Biological Science      Ph.D.             Advisor                 </w:t>
      </w:r>
      <w:r>
        <w:rPr>
          <w:szCs w:val="24"/>
        </w:rPr>
        <w:tab/>
      </w:r>
      <w:r w:rsidR="00B94CD0">
        <w:rPr>
          <w:szCs w:val="24"/>
        </w:rPr>
        <w:t>09/2000-05/05</w:t>
      </w:r>
    </w:p>
    <w:p w:rsidR="00B94CD0" w:rsidRDefault="00B94CD0" w:rsidP="00B94CD0">
      <w:pPr>
        <w:pStyle w:val="Header"/>
        <w:tabs>
          <w:tab w:val="clear" w:pos="4320"/>
          <w:tab w:val="clear" w:pos="8640"/>
        </w:tabs>
        <w:rPr>
          <w:szCs w:val="24"/>
        </w:rPr>
      </w:pPr>
      <w:r>
        <w:rPr>
          <w:szCs w:val="24"/>
        </w:rPr>
        <w:t>Dissertation Title: Nonlinear Test for Genetic Studies of Complex Disease</w:t>
      </w:r>
    </w:p>
    <w:p w:rsidR="006B5040" w:rsidRDefault="00707067" w:rsidP="00B94CD0">
      <w:pPr>
        <w:pStyle w:val="Header"/>
        <w:tabs>
          <w:tab w:val="clear" w:pos="4320"/>
          <w:tab w:val="clear" w:pos="8640"/>
        </w:tabs>
        <w:rPr>
          <w:szCs w:val="24"/>
        </w:rPr>
      </w:pPr>
      <w:r>
        <w:rPr>
          <w:szCs w:val="24"/>
        </w:rPr>
        <w:t>Professor, Tulane Univrsity</w:t>
      </w:r>
    </w:p>
    <w:p w:rsidR="001D4B5A" w:rsidRDefault="001D4B5A" w:rsidP="00B94CD0">
      <w:pPr>
        <w:pStyle w:val="Header"/>
        <w:tabs>
          <w:tab w:val="clear" w:pos="4320"/>
          <w:tab w:val="clear" w:pos="8640"/>
        </w:tabs>
        <w:rPr>
          <w:szCs w:val="24"/>
        </w:rPr>
      </w:pPr>
    </w:p>
    <w:p w:rsidR="0078725E" w:rsidRDefault="00693FC9" w:rsidP="001D4B5A">
      <w:pPr>
        <w:pStyle w:val="Header"/>
        <w:tabs>
          <w:tab w:val="clear" w:pos="4320"/>
          <w:tab w:val="clear" w:pos="8640"/>
        </w:tabs>
        <w:rPr>
          <w:szCs w:val="24"/>
        </w:rPr>
      </w:pPr>
      <w:r>
        <w:rPr>
          <w:szCs w:val="24"/>
        </w:rPr>
        <w:t>10.</w:t>
      </w:r>
      <w:r w:rsidR="001D4B5A">
        <w:rPr>
          <w:szCs w:val="24"/>
        </w:rPr>
        <w:t>.</w:t>
      </w:r>
      <w:r w:rsidR="001A697B" w:rsidRPr="000E5FEF">
        <w:rPr>
          <w:iCs/>
          <w:szCs w:val="24"/>
        </w:rPr>
        <w:t>A</w:t>
      </w:r>
      <w:r w:rsidR="001A697B">
        <w:rPr>
          <w:iCs/>
          <w:szCs w:val="24"/>
        </w:rPr>
        <w:t xml:space="preserve">key, Joshua,          GSBS                          Ph.D.      </w:t>
      </w:r>
      <w:r w:rsidR="001A697B">
        <w:rPr>
          <w:szCs w:val="24"/>
        </w:rPr>
        <w:t>On-line Supervisor</w:t>
      </w:r>
      <w:r w:rsidR="001D4B5A">
        <w:rPr>
          <w:szCs w:val="24"/>
        </w:rPr>
        <w:t xml:space="preserve">        </w:t>
      </w:r>
      <w:r>
        <w:rPr>
          <w:szCs w:val="24"/>
        </w:rPr>
        <w:tab/>
      </w:r>
      <w:r w:rsidR="001A697B">
        <w:rPr>
          <w:szCs w:val="24"/>
        </w:rPr>
        <w:t>09/1998-12/02</w:t>
      </w:r>
    </w:p>
    <w:p w:rsidR="00D60613" w:rsidRDefault="006B5040" w:rsidP="007C3B78">
      <w:pPr>
        <w:rPr>
          <w:szCs w:val="24"/>
        </w:rPr>
      </w:pPr>
      <w:r>
        <w:rPr>
          <w:szCs w:val="24"/>
        </w:rPr>
        <w:t xml:space="preserve">Professor, </w:t>
      </w:r>
      <w:r w:rsidR="00693FC9">
        <w:rPr>
          <w:szCs w:val="24"/>
        </w:rPr>
        <w:t xml:space="preserve">Department of Genomic Science, </w:t>
      </w:r>
      <w:r>
        <w:rPr>
          <w:szCs w:val="24"/>
        </w:rPr>
        <w:t xml:space="preserve">University of Washington </w:t>
      </w:r>
    </w:p>
    <w:p w:rsidR="0078725E" w:rsidRPr="0078725E" w:rsidRDefault="0078725E" w:rsidP="0078725E">
      <w:pPr>
        <w:pStyle w:val="Header"/>
        <w:tabs>
          <w:tab w:val="clear" w:pos="4320"/>
          <w:tab w:val="clear" w:pos="8640"/>
        </w:tabs>
        <w:rPr>
          <w:iCs/>
          <w:szCs w:val="24"/>
        </w:rPr>
      </w:pPr>
    </w:p>
    <w:p w:rsidR="00AF550D" w:rsidRDefault="00693FC9" w:rsidP="005418FF">
      <w:pPr>
        <w:ind w:left="4950" w:hanging="4950"/>
        <w:rPr>
          <w:iCs/>
          <w:szCs w:val="24"/>
        </w:rPr>
      </w:pPr>
      <w:r>
        <w:rPr>
          <w:iCs/>
          <w:szCs w:val="24"/>
        </w:rPr>
        <w:t xml:space="preserve">11. </w:t>
      </w:r>
      <w:r w:rsidR="00AF550D" w:rsidRPr="003323A0">
        <w:rPr>
          <w:iCs/>
          <w:szCs w:val="24"/>
        </w:rPr>
        <w:t>Xuehan Ren</w:t>
      </w:r>
      <w:r w:rsidR="00AF550D">
        <w:rPr>
          <w:iCs/>
          <w:szCs w:val="24"/>
        </w:rPr>
        <w:t xml:space="preserve">            </w:t>
      </w:r>
      <w:r w:rsidR="00AF550D" w:rsidRPr="00AF550D">
        <w:rPr>
          <w:iCs/>
          <w:szCs w:val="24"/>
        </w:rPr>
        <w:t xml:space="preserve">Biostatistics                Ph. D.  </w:t>
      </w:r>
      <w:r>
        <w:rPr>
          <w:iCs/>
          <w:szCs w:val="24"/>
        </w:rPr>
        <w:tab/>
      </w:r>
      <w:r w:rsidR="00AF550D" w:rsidRPr="00AF550D">
        <w:rPr>
          <w:iCs/>
          <w:szCs w:val="24"/>
        </w:rPr>
        <w:t>Advisor</w:t>
      </w:r>
      <w:r w:rsidR="00AF550D" w:rsidRPr="00AF550D">
        <w:rPr>
          <w:iCs/>
          <w:szCs w:val="24"/>
        </w:rPr>
        <w:tab/>
        <w:t xml:space="preserve">      </w:t>
      </w:r>
      <w:r>
        <w:rPr>
          <w:iCs/>
          <w:szCs w:val="24"/>
        </w:rPr>
        <w:t xml:space="preserve">  </w:t>
      </w:r>
      <w:r w:rsidR="00AF550D" w:rsidRPr="00AF550D">
        <w:rPr>
          <w:iCs/>
          <w:szCs w:val="24"/>
        </w:rPr>
        <w:t xml:space="preserve"> 08/2013-Present</w:t>
      </w:r>
    </w:p>
    <w:p w:rsidR="00693FC9" w:rsidRDefault="00693FC9" w:rsidP="005418FF">
      <w:pPr>
        <w:ind w:left="4950" w:hanging="4950"/>
        <w:rPr>
          <w:szCs w:val="24"/>
        </w:rPr>
      </w:pPr>
    </w:p>
    <w:p w:rsidR="00014967" w:rsidRDefault="00693FC9" w:rsidP="005418FF">
      <w:pPr>
        <w:ind w:left="4950" w:hanging="4950"/>
        <w:rPr>
          <w:szCs w:val="24"/>
        </w:rPr>
      </w:pPr>
      <w:r>
        <w:rPr>
          <w:szCs w:val="24"/>
        </w:rPr>
        <w:t xml:space="preserve">12. </w:t>
      </w:r>
      <w:r w:rsidR="003323A0" w:rsidRPr="003323A0">
        <w:rPr>
          <w:szCs w:val="24"/>
        </w:rPr>
        <w:t>Junhai  Jiang</w:t>
      </w:r>
      <w:r w:rsidR="003323A0">
        <w:rPr>
          <w:szCs w:val="24"/>
        </w:rPr>
        <w:t xml:space="preserve">           Biostatistics           </w:t>
      </w:r>
      <w:r>
        <w:rPr>
          <w:szCs w:val="24"/>
        </w:rPr>
        <w:t xml:space="preserve">     </w:t>
      </w:r>
      <w:r w:rsidR="003323A0">
        <w:rPr>
          <w:szCs w:val="24"/>
        </w:rPr>
        <w:t xml:space="preserve">Ph. D.  </w:t>
      </w:r>
      <w:r w:rsidR="003323A0">
        <w:rPr>
          <w:szCs w:val="24"/>
        </w:rPr>
        <w:tab/>
        <w:t>Advisor</w:t>
      </w:r>
      <w:r w:rsidR="003323A0">
        <w:rPr>
          <w:szCs w:val="24"/>
        </w:rPr>
        <w:tab/>
        <w:t xml:space="preserve">       </w:t>
      </w:r>
      <w:r>
        <w:rPr>
          <w:szCs w:val="24"/>
        </w:rPr>
        <w:t xml:space="preserve">  </w:t>
      </w:r>
      <w:r w:rsidR="003323A0">
        <w:rPr>
          <w:szCs w:val="24"/>
        </w:rPr>
        <w:t>08/2013-</w:t>
      </w:r>
      <w:r w:rsidR="00E220AF">
        <w:rPr>
          <w:szCs w:val="24"/>
        </w:rPr>
        <w:t>Present</w:t>
      </w:r>
    </w:p>
    <w:p w:rsidR="00693FC9" w:rsidRDefault="00693FC9" w:rsidP="005418FF">
      <w:pPr>
        <w:ind w:left="4950" w:hanging="4950"/>
        <w:rPr>
          <w:szCs w:val="24"/>
          <w:lang w:eastAsia="zh-CN"/>
        </w:rPr>
      </w:pPr>
    </w:p>
    <w:p w:rsidR="008375F8" w:rsidRDefault="00693FC9" w:rsidP="001A697B">
      <w:pPr>
        <w:ind w:left="4950" w:hanging="4950"/>
        <w:rPr>
          <w:szCs w:val="24"/>
        </w:rPr>
      </w:pPr>
      <w:r>
        <w:rPr>
          <w:szCs w:val="24"/>
        </w:rPr>
        <w:t xml:space="preserve">13. </w:t>
      </w:r>
      <w:r w:rsidR="008375F8">
        <w:rPr>
          <w:szCs w:val="24"/>
        </w:rPr>
        <w:t xml:space="preserve">Nan Lin                  Biostatistics                Ph. D.             Advisor                  </w:t>
      </w:r>
      <w:r w:rsidR="00E220AF">
        <w:rPr>
          <w:szCs w:val="24"/>
        </w:rPr>
        <w:t xml:space="preserve"> </w:t>
      </w:r>
      <w:r w:rsidR="008375F8">
        <w:rPr>
          <w:szCs w:val="24"/>
        </w:rPr>
        <w:t>05/2013-present</w:t>
      </w:r>
    </w:p>
    <w:p w:rsidR="00FA2E8F" w:rsidRDefault="00FA2E8F" w:rsidP="001A697B">
      <w:pPr>
        <w:ind w:left="4950" w:hanging="4950"/>
        <w:rPr>
          <w:szCs w:val="24"/>
        </w:rPr>
      </w:pPr>
    </w:p>
    <w:p w:rsidR="00F355E8" w:rsidRDefault="00FA2E8F" w:rsidP="00F355E8">
      <w:pPr>
        <w:pStyle w:val="Header"/>
        <w:tabs>
          <w:tab w:val="clear" w:pos="4320"/>
          <w:tab w:val="clear" w:pos="8640"/>
        </w:tabs>
        <w:rPr>
          <w:iCs/>
          <w:szCs w:val="24"/>
        </w:rPr>
      </w:pPr>
      <w:r>
        <w:rPr>
          <w:iCs/>
          <w:szCs w:val="24"/>
        </w:rPr>
        <w:t xml:space="preserve">14. </w:t>
      </w:r>
      <w:r w:rsidR="00C3374F">
        <w:rPr>
          <w:iCs/>
          <w:szCs w:val="24"/>
        </w:rPr>
        <w:t>Lian Lin</w:t>
      </w:r>
      <w:r w:rsidR="00C3374F">
        <w:rPr>
          <w:iCs/>
          <w:szCs w:val="24"/>
        </w:rPr>
        <w:tab/>
      </w:r>
      <w:r w:rsidR="00C3374F">
        <w:rPr>
          <w:iCs/>
          <w:szCs w:val="24"/>
        </w:rPr>
        <w:tab/>
        <w:t xml:space="preserve">Biostatistics      </w:t>
      </w:r>
      <w:r w:rsidR="00F355E8">
        <w:rPr>
          <w:iCs/>
          <w:szCs w:val="24"/>
        </w:rPr>
        <w:tab/>
        <w:t>Ph.D.</w:t>
      </w:r>
      <w:r w:rsidR="00F355E8">
        <w:rPr>
          <w:iCs/>
          <w:szCs w:val="24"/>
        </w:rPr>
        <w:tab/>
      </w:r>
      <w:r w:rsidR="00F355E8">
        <w:rPr>
          <w:iCs/>
          <w:szCs w:val="24"/>
        </w:rPr>
        <w:tab/>
        <w:t>Advisor</w:t>
      </w:r>
      <w:r w:rsidR="00F355E8">
        <w:rPr>
          <w:iCs/>
          <w:szCs w:val="24"/>
        </w:rPr>
        <w:tab/>
        <w:t xml:space="preserve">        08/2009-Present</w:t>
      </w:r>
    </w:p>
    <w:p w:rsidR="002363DC" w:rsidRDefault="002363DC" w:rsidP="00F355E8">
      <w:pPr>
        <w:pStyle w:val="Header"/>
        <w:tabs>
          <w:tab w:val="clear" w:pos="4320"/>
          <w:tab w:val="clear" w:pos="8640"/>
        </w:tabs>
        <w:rPr>
          <w:iCs/>
          <w:szCs w:val="24"/>
        </w:rPr>
      </w:pPr>
      <w:r>
        <w:rPr>
          <w:iCs/>
          <w:szCs w:val="24"/>
        </w:rPr>
        <w:t>15. Pengyi Gu</w:t>
      </w:r>
      <w:r>
        <w:rPr>
          <w:iCs/>
          <w:szCs w:val="24"/>
        </w:rPr>
        <w:tab/>
      </w:r>
      <w:r>
        <w:rPr>
          <w:iCs/>
          <w:szCs w:val="24"/>
        </w:rPr>
        <w:tab/>
        <w:t xml:space="preserve">Biostatistics      </w:t>
      </w:r>
      <w:r>
        <w:rPr>
          <w:iCs/>
          <w:szCs w:val="24"/>
        </w:rPr>
        <w:tab/>
        <w:t>Ph.D.</w:t>
      </w:r>
      <w:r>
        <w:rPr>
          <w:iCs/>
          <w:szCs w:val="24"/>
        </w:rPr>
        <w:tab/>
      </w:r>
      <w:r>
        <w:rPr>
          <w:iCs/>
          <w:szCs w:val="24"/>
        </w:rPr>
        <w:tab/>
        <w:t>Advisor</w:t>
      </w:r>
      <w:r>
        <w:rPr>
          <w:iCs/>
          <w:szCs w:val="24"/>
        </w:rPr>
        <w:tab/>
        <w:t xml:space="preserve">        09/2013-Present</w:t>
      </w:r>
    </w:p>
    <w:p w:rsidR="00F355E8" w:rsidRDefault="004975A9" w:rsidP="00F355E8">
      <w:pPr>
        <w:pStyle w:val="Header"/>
        <w:tabs>
          <w:tab w:val="clear" w:pos="4320"/>
          <w:tab w:val="clear" w:pos="8640"/>
        </w:tabs>
        <w:rPr>
          <w:iCs/>
          <w:szCs w:val="24"/>
          <w:lang w:eastAsia="zh-CN"/>
        </w:rPr>
      </w:pPr>
      <w:r>
        <w:rPr>
          <w:iCs/>
          <w:szCs w:val="24"/>
        </w:rPr>
        <w:t xml:space="preserve">16. </w:t>
      </w:r>
      <w:r w:rsidR="00F355E8">
        <w:rPr>
          <w:iCs/>
          <w:szCs w:val="24"/>
        </w:rPr>
        <w:t>Shi Pu</w:t>
      </w:r>
      <w:r w:rsidR="00F355E8">
        <w:rPr>
          <w:iCs/>
          <w:szCs w:val="24"/>
        </w:rPr>
        <w:tab/>
      </w:r>
      <w:r>
        <w:rPr>
          <w:iCs/>
          <w:szCs w:val="24"/>
        </w:rPr>
        <w:tab/>
      </w:r>
      <w:r w:rsidR="007F24F7">
        <w:rPr>
          <w:iCs/>
          <w:szCs w:val="24"/>
        </w:rPr>
        <w:t>Biostatistics</w:t>
      </w:r>
      <w:r w:rsidR="007F24F7">
        <w:rPr>
          <w:iCs/>
          <w:szCs w:val="24"/>
        </w:rPr>
        <w:tab/>
      </w:r>
      <w:r w:rsidR="007F24F7">
        <w:rPr>
          <w:iCs/>
          <w:szCs w:val="24"/>
        </w:rPr>
        <w:tab/>
      </w:r>
      <w:r w:rsidR="00F355E8">
        <w:rPr>
          <w:iCs/>
          <w:szCs w:val="24"/>
        </w:rPr>
        <w:t>Ph.D.</w:t>
      </w:r>
      <w:r w:rsidR="007F24F7">
        <w:rPr>
          <w:iCs/>
          <w:szCs w:val="24"/>
        </w:rPr>
        <w:tab/>
      </w:r>
      <w:r w:rsidR="007F24F7">
        <w:rPr>
          <w:iCs/>
          <w:szCs w:val="24"/>
        </w:rPr>
        <w:tab/>
      </w:r>
      <w:r w:rsidR="001216A9">
        <w:rPr>
          <w:iCs/>
          <w:szCs w:val="24"/>
        </w:rPr>
        <w:t xml:space="preserve">Advisor     </w:t>
      </w:r>
      <w:r w:rsidR="001216A9">
        <w:rPr>
          <w:iCs/>
          <w:szCs w:val="24"/>
        </w:rPr>
        <w:tab/>
        <w:t xml:space="preserve">        </w:t>
      </w:r>
      <w:r w:rsidR="00F355E8">
        <w:rPr>
          <w:iCs/>
          <w:szCs w:val="24"/>
        </w:rPr>
        <w:t>08/2007</w:t>
      </w:r>
      <w:r w:rsidR="00F355E8">
        <w:rPr>
          <w:rFonts w:hint="eastAsia"/>
          <w:iCs/>
          <w:szCs w:val="24"/>
          <w:lang w:eastAsia="zh-CN"/>
        </w:rPr>
        <w:t>-05/</w:t>
      </w:r>
      <w:r w:rsidR="00FA2E8F">
        <w:rPr>
          <w:iCs/>
          <w:szCs w:val="24"/>
          <w:lang w:eastAsia="zh-CN"/>
        </w:rPr>
        <w:t>20</w:t>
      </w:r>
      <w:r w:rsidR="00F355E8">
        <w:rPr>
          <w:rFonts w:hint="eastAsia"/>
          <w:iCs/>
          <w:szCs w:val="24"/>
          <w:lang w:eastAsia="zh-CN"/>
        </w:rPr>
        <w:t>08</w:t>
      </w:r>
    </w:p>
    <w:p w:rsidR="0037274B" w:rsidRDefault="0037274B" w:rsidP="00F355E8">
      <w:pPr>
        <w:pStyle w:val="Header"/>
        <w:tabs>
          <w:tab w:val="clear" w:pos="4320"/>
          <w:tab w:val="clear" w:pos="8640"/>
        </w:tabs>
        <w:rPr>
          <w:iCs/>
          <w:szCs w:val="24"/>
          <w:lang w:eastAsia="zh-CN"/>
        </w:rPr>
      </w:pPr>
    </w:p>
    <w:p w:rsidR="0037274B" w:rsidRDefault="00D345CC" w:rsidP="00F355E8">
      <w:pPr>
        <w:pStyle w:val="Header"/>
        <w:tabs>
          <w:tab w:val="clear" w:pos="4320"/>
          <w:tab w:val="clear" w:pos="8640"/>
        </w:tabs>
        <w:rPr>
          <w:b/>
          <w:snapToGrid/>
          <w:szCs w:val="24"/>
          <w:lang w:eastAsia="zh-CN"/>
        </w:rPr>
      </w:pPr>
      <w:r w:rsidRPr="00D345CC">
        <w:rPr>
          <w:b/>
          <w:snapToGrid/>
          <w:szCs w:val="24"/>
          <w:lang w:eastAsia="zh-CN"/>
        </w:rPr>
        <w:t>PhD dissertation committee</w:t>
      </w:r>
    </w:p>
    <w:p w:rsidR="00D345CC" w:rsidRPr="00D345CC" w:rsidRDefault="00D345CC" w:rsidP="00F355E8">
      <w:pPr>
        <w:pStyle w:val="Header"/>
        <w:tabs>
          <w:tab w:val="clear" w:pos="4320"/>
          <w:tab w:val="clear" w:pos="8640"/>
        </w:tabs>
        <w:rPr>
          <w:b/>
          <w:iCs/>
          <w:szCs w:val="24"/>
          <w:lang w:eastAsia="zh-CN"/>
        </w:rPr>
      </w:pPr>
    </w:p>
    <w:p w:rsidR="00E42D6C" w:rsidRDefault="00D345CC" w:rsidP="00E42D6C">
      <w:pPr>
        <w:widowControl/>
        <w:rPr>
          <w:rFonts w:eastAsia="Times New Roman"/>
          <w:snapToGrid/>
          <w:color w:val="000000"/>
          <w:szCs w:val="24"/>
          <w:lang w:eastAsia="zh-CN"/>
        </w:rPr>
      </w:pPr>
      <w:r>
        <w:rPr>
          <w:rFonts w:eastAsia="Times New Roman"/>
          <w:snapToGrid/>
          <w:color w:val="000000"/>
          <w:szCs w:val="24"/>
          <w:lang w:eastAsia="zh-CN"/>
        </w:rPr>
        <w:t>1</w:t>
      </w:r>
      <w:r w:rsidRPr="00D345CC">
        <w:rPr>
          <w:rFonts w:eastAsia="Times New Roman"/>
          <w:snapToGrid/>
          <w:color w:val="000000"/>
          <w:szCs w:val="24"/>
          <w:lang w:eastAsia="zh-CN"/>
        </w:rPr>
        <w:t>.</w:t>
      </w:r>
      <w:r w:rsidRPr="00E42D6C">
        <w:rPr>
          <w:rFonts w:eastAsia="Times New Roman"/>
          <w:snapToGrid/>
          <w:color w:val="000000"/>
          <w:szCs w:val="24"/>
          <w:lang w:eastAsia="zh-CN"/>
        </w:rPr>
        <w:t xml:space="preserve"> </w:t>
      </w:r>
      <w:r w:rsidR="00E42D6C" w:rsidRPr="00E42D6C">
        <w:rPr>
          <w:rFonts w:eastAsia="Times New Roman"/>
          <w:snapToGrid/>
          <w:color w:val="000000"/>
          <w:szCs w:val="24"/>
          <w:lang w:eastAsia="zh-CN"/>
        </w:rPr>
        <w:t>Xia Wang</w:t>
      </w:r>
      <w:r w:rsidR="00E42D6C" w:rsidRPr="00E42D6C">
        <w:rPr>
          <w:rFonts w:eastAsia="Times New Roman"/>
          <w:snapToGrid/>
          <w:color w:val="000000"/>
          <w:szCs w:val="24"/>
          <w:lang w:eastAsia="zh-CN"/>
        </w:rPr>
        <w:tab/>
      </w:r>
      <w:r w:rsidR="00E42D6C" w:rsidRPr="00E42D6C">
        <w:rPr>
          <w:rFonts w:eastAsia="Times New Roman"/>
          <w:snapToGrid/>
          <w:color w:val="000000"/>
          <w:szCs w:val="24"/>
          <w:lang w:eastAsia="zh-CN"/>
        </w:rPr>
        <w:tab/>
        <w:t>Baylor College of Medicine, Ph. D</w:t>
      </w:r>
      <w:r w:rsidR="00E42D6C" w:rsidRPr="00E42D6C">
        <w:rPr>
          <w:rFonts w:eastAsia="Times New Roman"/>
          <w:snapToGrid/>
          <w:color w:val="000000"/>
          <w:szCs w:val="24"/>
          <w:lang w:eastAsia="zh-CN"/>
        </w:rPr>
        <w:tab/>
        <w:t xml:space="preserve">Mentor                </w:t>
      </w:r>
      <w:r w:rsidR="003323A0">
        <w:rPr>
          <w:rFonts w:eastAsia="Times New Roman"/>
          <w:snapToGrid/>
          <w:color w:val="000000"/>
          <w:szCs w:val="24"/>
          <w:lang w:eastAsia="zh-CN"/>
        </w:rPr>
        <w:t xml:space="preserve">    </w:t>
      </w:r>
      <w:r w:rsidR="00E42D6C" w:rsidRPr="00E42D6C">
        <w:rPr>
          <w:rFonts w:eastAsia="Times New Roman"/>
          <w:snapToGrid/>
          <w:color w:val="000000"/>
          <w:szCs w:val="24"/>
          <w:lang w:eastAsia="zh-CN"/>
        </w:rPr>
        <w:t>07/2012-</w:t>
      </w:r>
      <w:r w:rsidR="008D260E">
        <w:rPr>
          <w:rFonts w:eastAsia="Times New Roman"/>
          <w:snapToGrid/>
          <w:color w:val="000000"/>
          <w:szCs w:val="24"/>
          <w:lang w:eastAsia="zh-CN"/>
        </w:rPr>
        <w:t>Present</w:t>
      </w:r>
    </w:p>
    <w:p w:rsidR="008D260E" w:rsidRDefault="00BC0B5F" w:rsidP="00E42D6C">
      <w:pPr>
        <w:widowControl/>
        <w:rPr>
          <w:rFonts w:eastAsia="Times New Roman"/>
          <w:snapToGrid/>
          <w:color w:val="000000"/>
          <w:szCs w:val="24"/>
          <w:lang w:eastAsia="zh-CN"/>
        </w:rPr>
      </w:pPr>
      <w:r>
        <w:rPr>
          <w:rFonts w:eastAsia="Times New Roman"/>
          <w:snapToGrid/>
          <w:color w:val="000000"/>
          <w:szCs w:val="24"/>
          <w:lang w:eastAsia="zh-CN"/>
        </w:rPr>
        <w:t xml:space="preserve">2. </w:t>
      </w:r>
      <w:r w:rsidR="008D260E">
        <w:rPr>
          <w:rFonts w:eastAsia="Times New Roman"/>
          <w:snapToGrid/>
          <w:color w:val="000000"/>
          <w:szCs w:val="24"/>
          <w:lang w:eastAsia="zh-CN"/>
        </w:rPr>
        <w:t>Zachry Tore Soens</w:t>
      </w:r>
      <w:r w:rsidR="008D260E">
        <w:rPr>
          <w:rFonts w:eastAsia="Times New Roman"/>
          <w:snapToGrid/>
          <w:color w:val="000000"/>
          <w:szCs w:val="24"/>
          <w:lang w:eastAsia="zh-CN"/>
        </w:rPr>
        <w:tab/>
      </w:r>
      <w:r w:rsidR="008D260E" w:rsidRPr="00E42D6C">
        <w:rPr>
          <w:rFonts w:eastAsia="Times New Roman"/>
          <w:snapToGrid/>
          <w:color w:val="000000"/>
          <w:szCs w:val="24"/>
          <w:lang w:eastAsia="zh-CN"/>
        </w:rPr>
        <w:t>Baylor College of Medicine, Ph. D</w:t>
      </w:r>
      <w:r w:rsidR="008D260E" w:rsidRPr="00E42D6C">
        <w:rPr>
          <w:rFonts w:eastAsia="Times New Roman"/>
          <w:snapToGrid/>
          <w:color w:val="000000"/>
          <w:szCs w:val="24"/>
          <w:lang w:eastAsia="zh-CN"/>
        </w:rPr>
        <w:tab/>
        <w:t xml:space="preserve">Mentor                </w:t>
      </w:r>
      <w:r w:rsidR="008D260E">
        <w:rPr>
          <w:rFonts w:eastAsia="Times New Roman"/>
          <w:snapToGrid/>
          <w:color w:val="000000"/>
          <w:szCs w:val="24"/>
          <w:lang w:eastAsia="zh-CN"/>
        </w:rPr>
        <w:t xml:space="preserve">    09/2014-Present</w:t>
      </w:r>
    </w:p>
    <w:p w:rsidR="00B17DAF" w:rsidRDefault="00BC0B5F" w:rsidP="00E42D6C">
      <w:pPr>
        <w:widowControl/>
        <w:rPr>
          <w:iCs/>
          <w:szCs w:val="24"/>
        </w:rPr>
      </w:pPr>
      <w:r>
        <w:rPr>
          <w:iCs/>
          <w:szCs w:val="24"/>
        </w:rPr>
        <w:t>3.</w:t>
      </w:r>
      <w:r w:rsidR="00B17DAF">
        <w:rPr>
          <w:iCs/>
          <w:szCs w:val="24"/>
        </w:rPr>
        <w:t>Yulun Liu</w:t>
      </w:r>
      <w:r w:rsidR="00B17DAF">
        <w:rPr>
          <w:iCs/>
          <w:szCs w:val="24"/>
        </w:rPr>
        <w:tab/>
      </w:r>
      <w:r w:rsidR="00B17DAF">
        <w:rPr>
          <w:iCs/>
          <w:szCs w:val="24"/>
        </w:rPr>
        <w:tab/>
        <w:t>Biostatistics</w:t>
      </w:r>
      <w:r w:rsidR="00B17DAF">
        <w:rPr>
          <w:iCs/>
          <w:szCs w:val="24"/>
        </w:rPr>
        <w:tab/>
      </w:r>
      <w:r w:rsidR="00B17DAF">
        <w:rPr>
          <w:iCs/>
          <w:szCs w:val="24"/>
        </w:rPr>
        <w:tab/>
        <w:t>Ph.D.</w:t>
      </w:r>
      <w:r w:rsidR="00B17DAF">
        <w:rPr>
          <w:iCs/>
          <w:szCs w:val="24"/>
        </w:rPr>
        <w:tab/>
      </w:r>
      <w:r w:rsidR="00B17DAF">
        <w:rPr>
          <w:iCs/>
          <w:szCs w:val="24"/>
        </w:rPr>
        <w:tab/>
        <w:t>Member                  06/2014-Present</w:t>
      </w:r>
    </w:p>
    <w:p w:rsidR="00F35C7C" w:rsidRPr="00E42D6C" w:rsidRDefault="00BC0B5F" w:rsidP="00E42D6C">
      <w:pPr>
        <w:widowControl/>
        <w:rPr>
          <w:rFonts w:eastAsia="Times New Roman"/>
          <w:snapToGrid/>
          <w:color w:val="000000"/>
          <w:szCs w:val="24"/>
          <w:lang w:eastAsia="zh-CN"/>
        </w:rPr>
      </w:pPr>
      <w:r>
        <w:rPr>
          <w:iCs/>
          <w:szCs w:val="24"/>
        </w:rPr>
        <w:t xml:space="preserve">4. </w:t>
      </w:r>
      <w:r w:rsidR="00F35C7C">
        <w:rPr>
          <w:iCs/>
          <w:szCs w:val="24"/>
        </w:rPr>
        <w:t>Chuan Hong            Biostatistics</w:t>
      </w:r>
      <w:r w:rsidR="00F35C7C">
        <w:rPr>
          <w:iCs/>
          <w:szCs w:val="24"/>
        </w:rPr>
        <w:tab/>
      </w:r>
      <w:r w:rsidR="00F35C7C">
        <w:rPr>
          <w:iCs/>
          <w:szCs w:val="24"/>
        </w:rPr>
        <w:tab/>
        <w:t>Ph.D.</w:t>
      </w:r>
      <w:r w:rsidR="00F35C7C">
        <w:rPr>
          <w:iCs/>
          <w:szCs w:val="24"/>
        </w:rPr>
        <w:tab/>
      </w:r>
      <w:r w:rsidR="00F35C7C">
        <w:rPr>
          <w:iCs/>
          <w:szCs w:val="24"/>
        </w:rPr>
        <w:tab/>
        <w:t>Member</w:t>
      </w:r>
      <w:r w:rsidR="00F35C7C">
        <w:rPr>
          <w:iCs/>
          <w:szCs w:val="24"/>
        </w:rPr>
        <w:tab/>
        <w:t xml:space="preserve">        01/2014-Present</w:t>
      </w:r>
    </w:p>
    <w:p w:rsidR="00D83ADD" w:rsidRDefault="00BC0B5F" w:rsidP="00785A0C">
      <w:pPr>
        <w:pStyle w:val="Header"/>
        <w:tabs>
          <w:tab w:val="clear" w:pos="4320"/>
          <w:tab w:val="clear" w:pos="8640"/>
        </w:tabs>
        <w:rPr>
          <w:iCs/>
          <w:szCs w:val="24"/>
        </w:rPr>
      </w:pPr>
      <w:r>
        <w:rPr>
          <w:iCs/>
          <w:szCs w:val="24"/>
        </w:rPr>
        <w:t>5. Jin Su</w:t>
      </w:r>
      <w:r>
        <w:rPr>
          <w:iCs/>
          <w:szCs w:val="24"/>
        </w:rPr>
        <w:tab/>
        <w:t xml:space="preserve">            </w:t>
      </w:r>
      <w:r w:rsidR="00D83ADD">
        <w:rPr>
          <w:iCs/>
          <w:szCs w:val="24"/>
        </w:rPr>
        <w:t>Biostatistics</w:t>
      </w:r>
      <w:r w:rsidR="00D83ADD">
        <w:rPr>
          <w:iCs/>
          <w:szCs w:val="24"/>
        </w:rPr>
        <w:tab/>
      </w:r>
      <w:r w:rsidR="00D83ADD">
        <w:rPr>
          <w:iCs/>
          <w:szCs w:val="24"/>
        </w:rPr>
        <w:tab/>
        <w:t>Ph.D.</w:t>
      </w:r>
      <w:r w:rsidR="00D83ADD">
        <w:rPr>
          <w:iCs/>
          <w:szCs w:val="24"/>
        </w:rPr>
        <w:tab/>
      </w:r>
      <w:r w:rsidR="00D83ADD">
        <w:rPr>
          <w:iCs/>
          <w:szCs w:val="24"/>
        </w:rPr>
        <w:tab/>
        <w:t>Member</w:t>
      </w:r>
      <w:r w:rsidR="00D83ADD">
        <w:rPr>
          <w:iCs/>
          <w:szCs w:val="24"/>
        </w:rPr>
        <w:tab/>
        <w:t xml:space="preserve">        11/2010-Present</w:t>
      </w:r>
    </w:p>
    <w:p w:rsidR="00D83ADD" w:rsidRDefault="00FF6294" w:rsidP="00785A0C">
      <w:pPr>
        <w:pStyle w:val="Header"/>
        <w:tabs>
          <w:tab w:val="clear" w:pos="4320"/>
          <w:tab w:val="clear" w:pos="8640"/>
        </w:tabs>
        <w:rPr>
          <w:iCs/>
          <w:szCs w:val="24"/>
        </w:rPr>
      </w:pPr>
      <w:r>
        <w:rPr>
          <w:iCs/>
          <w:szCs w:val="24"/>
        </w:rPr>
        <w:t>6</w:t>
      </w:r>
      <w:r w:rsidR="00BC0B5F">
        <w:rPr>
          <w:iCs/>
          <w:szCs w:val="24"/>
        </w:rPr>
        <w:t xml:space="preserve">. </w:t>
      </w:r>
      <w:r w:rsidR="00D83ADD">
        <w:rPr>
          <w:iCs/>
          <w:szCs w:val="24"/>
        </w:rPr>
        <w:t>Hui Peng</w:t>
      </w:r>
      <w:r w:rsidR="00D83ADD">
        <w:rPr>
          <w:iCs/>
          <w:szCs w:val="24"/>
        </w:rPr>
        <w:tab/>
      </w:r>
      <w:r w:rsidR="00D83ADD">
        <w:rPr>
          <w:iCs/>
          <w:szCs w:val="24"/>
        </w:rPr>
        <w:tab/>
        <w:t>Biostatistics</w:t>
      </w:r>
      <w:r w:rsidR="00D83ADD">
        <w:rPr>
          <w:iCs/>
          <w:szCs w:val="24"/>
        </w:rPr>
        <w:tab/>
      </w:r>
      <w:r w:rsidR="00D83ADD">
        <w:rPr>
          <w:iCs/>
          <w:szCs w:val="24"/>
        </w:rPr>
        <w:tab/>
        <w:t>Ph.D.</w:t>
      </w:r>
      <w:r w:rsidR="00D83ADD">
        <w:rPr>
          <w:iCs/>
          <w:szCs w:val="24"/>
        </w:rPr>
        <w:tab/>
      </w:r>
      <w:r w:rsidR="00D83ADD">
        <w:rPr>
          <w:iCs/>
          <w:szCs w:val="24"/>
        </w:rPr>
        <w:tab/>
        <w:t>Member</w:t>
      </w:r>
      <w:r w:rsidR="00D83ADD">
        <w:rPr>
          <w:iCs/>
          <w:szCs w:val="24"/>
        </w:rPr>
        <w:tab/>
        <w:t xml:space="preserve">        11/2010-Present</w:t>
      </w:r>
    </w:p>
    <w:p w:rsidR="00F605AE" w:rsidRPr="00785A0C" w:rsidRDefault="00F605AE" w:rsidP="00785A0C">
      <w:pPr>
        <w:pStyle w:val="Header"/>
        <w:tabs>
          <w:tab w:val="clear" w:pos="4320"/>
          <w:tab w:val="clear" w:pos="8640"/>
        </w:tabs>
        <w:rPr>
          <w:iCs/>
          <w:szCs w:val="24"/>
        </w:rPr>
      </w:pPr>
      <w:r>
        <w:rPr>
          <w:iCs/>
          <w:szCs w:val="24"/>
        </w:rPr>
        <w:t xml:space="preserve">7. </w:t>
      </w:r>
      <w:r w:rsidRPr="00511677">
        <w:rPr>
          <w:rFonts w:ascii="Calibri" w:hAnsi="Calibri"/>
          <w:szCs w:val="21"/>
        </w:rPr>
        <w:t>Xiang Shu</w:t>
      </w:r>
      <w:r>
        <w:rPr>
          <w:rFonts w:ascii="Calibri" w:hAnsi="Calibri"/>
          <w:szCs w:val="21"/>
        </w:rPr>
        <w:tab/>
      </w:r>
      <w:r>
        <w:rPr>
          <w:rFonts w:ascii="Calibri" w:hAnsi="Calibri"/>
          <w:szCs w:val="21"/>
        </w:rPr>
        <w:tab/>
      </w:r>
      <w:r>
        <w:rPr>
          <w:iCs/>
          <w:szCs w:val="24"/>
        </w:rPr>
        <w:t>Biostatistic</w:t>
      </w:r>
      <w:r>
        <w:rPr>
          <w:iCs/>
          <w:szCs w:val="24"/>
        </w:rPr>
        <w:t>s</w:t>
      </w:r>
      <w:r>
        <w:rPr>
          <w:iCs/>
          <w:szCs w:val="24"/>
        </w:rPr>
        <w:tab/>
      </w:r>
      <w:r>
        <w:rPr>
          <w:iCs/>
          <w:szCs w:val="24"/>
        </w:rPr>
        <w:tab/>
        <w:t>Ph.D.</w:t>
      </w:r>
      <w:r>
        <w:rPr>
          <w:iCs/>
          <w:szCs w:val="24"/>
        </w:rPr>
        <w:tab/>
      </w:r>
      <w:r>
        <w:rPr>
          <w:iCs/>
          <w:szCs w:val="24"/>
        </w:rPr>
        <w:tab/>
        <w:t>Member</w:t>
      </w:r>
      <w:r>
        <w:rPr>
          <w:iCs/>
          <w:szCs w:val="24"/>
        </w:rPr>
        <w:tab/>
        <w:t xml:space="preserve">        12/2014</w:t>
      </w:r>
      <w:r>
        <w:rPr>
          <w:iCs/>
          <w:szCs w:val="24"/>
        </w:rPr>
        <w:t>-Present</w:t>
      </w:r>
    </w:p>
    <w:p w:rsidR="00FF6294" w:rsidRDefault="00FF6294" w:rsidP="004D6D94">
      <w:pPr>
        <w:pStyle w:val="Header"/>
        <w:tabs>
          <w:tab w:val="clear" w:pos="4320"/>
          <w:tab w:val="clear" w:pos="8640"/>
        </w:tabs>
        <w:rPr>
          <w:iCs/>
          <w:szCs w:val="24"/>
        </w:rPr>
      </w:pPr>
      <w:r>
        <w:rPr>
          <w:iCs/>
          <w:szCs w:val="24"/>
        </w:rPr>
        <w:t>8</w:t>
      </w:r>
      <w:r w:rsidRPr="00FF6294">
        <w:rPr>
          <w:iCs/>
          <w:szCs w:val="24"/>
        </w:rPr>
        <w:t xml:space="preserve">. </w:t>
      </w:r>
      <w:bookmarkStart w:id="4" w:name="_GoBack"/>
      <w:r w:rsidRPr="00FF6294">
        <w:rPr>
          <w:iCs/>
          <w:szCs w:val="24"/>
        </w:rPr>
        <w:t xml:space="preserve">Xuan Zhang </w:t>
      </w:r>
      <w:bookmarkEnd w:id="4"/>
      <w:r w:rsidRPr="00FF6294">
        <w:rPr>
          <w:iCs/>
          <w:szCs w:val="24"/>
        </w:rPr>
        <w:tab/>
        <w:t>Biostatistics</w:t>
      </w:r>
      <w:r w:rsidRPr="00FF6294">
        <w:rPr>
          <w:iCs/>
          <w:szCs w:val="24"/>
        </w:rPr>
        <w:tab/>
      </w:r>
      <w:r w:rsidRPr="00FF6294">
        <w:rPr>
          <w:iCs/>
          <w:szCs w:val="24"/>
        </w:rPr>
        <w:tab/>
        <w:t>Ph.D.</w:t>
      </w:r>
      <w:r w:rsidRPr="00FF6294">
        <w:rPr>
          <w:iCs/>
          <w:szCs w:val="24"/>
        </w:rPr>
        <w:tab/>
      </w:r>
      <w:r w:rsidRPr="00FF6294">
        <w:rPr>
          <w:iCs/>
          <w:szCs w:val="24"/>
        </w:rPr>
        <w:tab/>
        <w:t>Member                  06/2010-Present</w:t>
      </w:r>
    </w:p>
    <w:p w:rsidR="00FF6294" w:rsidRDefault="00FF6294" w:rsidP="00FF6294">
      <w:pPr>
        <w:pStyle w:val="Header"/>
        <w:tabs>
          <w:tab w:val="clear" w:pos="4320"/>
          <w:tab w:val="clear" w:pos="8640"/>
        </w:tabs>
        <w:rPr>
          <w:iCs/>
          <w:szCs w:val="24"/>
        </w:rPr>
      </w:pPr>
      <w:r>
        <w:rPr>
          <w:iCs/>
          <w:szCs w:val="24"/>
        </w:rPr>
        <w:t>9. Hong Wei Tang</w:t>
      </w:r>
      <w:r>
        <w:rPr>
          <w:iCs/>
          <w:szCs w:val="24"/>
        </w:rPr>
        <w:tab/>
        <w:t>Biostatistics</w:t>
      </w:r>
      <w:r>
        <w:rPr>
          <w:iCs/>
          <w:szCs w:val="24"/>
        </w:rPr>
        <w:tab/>
      </w:r>
      <w:r>
        <w:rPr>
          <w:iCs/>
          <w:szCs w:val="24"/>
        </w:rPr>
        <w:tab/>
        <w:t>Ph.D.</w:t>
      </w:r>
      <w:r>
        <w:rPr>
          <w:iCs/>
          <w:szCs w:val="24"/>
        </w:rPr>
        <w:tab/>
      </w:r>
      <w:r>
        <w:rPr>
          <w:iCs/>
          <w:szCs w:val="24"/>
        </w:rPr>
        <w:tab/>
        <w:t>Member</w:t>
      </w:r>
      <w:r>
        <w:rPr>
          <w:iCs/>
          <w:szCs w:val="24"/>
        </w:rPr>
        <w:tab/>
        <w:t xml:space="preserve">        05/2010-Present</w:t>
      </w:r>
    </w:p>
    <w:p w:rsidR="00FF6294" w:rsidRPr="00FF6294" w:rsidRDefault="00FF6294" w:rsidP="004D6D94">
      <w:pPr>
        <w:pStyle w:val="Header"/>
        <w:tabs>
          <w:tab w:val="clear" w:pos="4320"/>
          <w:tab w:val="clear" w:pos="8640"/>
        </w:tabs>
        <w:rPr>
          <w:lang w:eastAsia="zh-CN"/>
        </w:rPr>
      </w:pPr>
      <w:r>
        <w:rPr>
          <w:lang w:eastAsia="zh-CN"/>
        </w:rPr>
        <w:t>10.Caimiao Wei</w:t>
      </w:r>
      <w:r>
        <w:rPr>
          <w:lang w:eastAsia="zh-CN"/>
        </w:rPr>
        <w:tab/>
        <w:t>Biostatistics</w:t>
      </w:r>
      <w:r>
        <w:rPr>
          <w:lang w:eastAsia="zh-CN"/>
        </w:rPr>
        <w:tab/>
      </w:r>
      <w:r>
        <w:rPr>
          <w:lang w:eastAsia="zh-CN"/>
        </w:rPr>
        <w:tab/>
        <w:t>Ph.D.</w:t>
      </w:r>
      <w:r>
        <w:rPr>
          <w:lang w:eastAsia="zh-CN"/>
        </w:rPr>
        <w:tab/>
      </w:r>
      <w:r>
        <w:rPr>
          <w:lang w:eastAsia="zh-CN"/>
        </w:rPr>
        <w:tab/>
        <w:t>Member</w:t>
      </w:r>
      <w:r>
        <w:rPr>
          <w:lang w:eastAsia="zh-CN"/>
        </w:rPr>
        <w:tab/>
        <w:t xml:space="preserve">        09/2008-Present</w:t>
      </w:r>
    </w:p>
    <w:p w:rsidR="00D83ADD" w:rsidRDefault="00FF6294" w:rsidP="004D6D94">
      <w:pPr>
        <w:pStyle w:val="Header"/>
        <w:tabs>
          <w:tab w:val="clear" w:pos="4320"/>
          <w:tab w:val="clear" w:pos="8640"/>
        </w:tabs>
        <w:rPr>
          <w:iCs/>
          <w:szCs w:val="24"/>
        </w:rPr>
      </w:pPr>
      <w:r>
        <w:rPr>
          <w:iCs/>
          <w:szCs w:val="24"/>
        </w:rPr>
        <w:t>11</w:t>
      </w:r>
      <w:r w:rsidR="00BC0B5F">
        <w:rPr>
          <w:iCs/>
          <w:szCs w:val="24"/>
        </w:rPr>
        <w:t>.</w:t>
      </w:r>
      <w:r>
        <w:rPr>
          <w:iCs/>
          <w:szCs w:val="24"/>
        </w:rPr>
        <w:t xml:space="preserve"> </w:t>
      </w:r>
      <w:r w:rsidR="00D83ADD">
        <w:rPr>
          <w:iCs/>
          <w:szCs w:val="24"/>
        </w:rPr>
        <w:t xml:space="preserve">E Lin </w:t>
      </w:r>
      <w:r w:rsidR="00D83ADD">
        <w:rPr>
          <w:iCs/>
          <w:szCs w:val="24"/>
        </w:rPr>
        <w:tab/>
      </w:r>
      <w:r w:rsidR="00D83ADD">
        <w:rPr>
          <w:iCs/>
          <w:szCs w:val="24"/>
        </w:rPr>
        <w:tab/>
        <w:t>Biostatistics</w:t>
      </w:r>
      <w:r w:rsidR="00D83ADD">
        <w:rPr>
          <w:iCs/>
          <w:szCs w:val="24"/>
        </w:rPr>
        <w:tab/>
      </w:r>
      <w:r w:rsidR="00D83ADD">
        <w:rPr>
          <w:iCs/>
          <w:szCs w:val="24"/>
        </w:rPr>
        <w:tab/>
        <w:t>Ph.D.</w:t>
      </w:r>
      <w:r w:rsidR="00D83ADD">
        <w:rPr>
          <w:iCs/>
          <w:szCs w:val="24"/>
        </w:rPr>
        <w:tab/>
      </w:r>
      <w:r w:rsidR="00D83ADD">
        <w:rPr>
          <w:iCs/>
          <w:szCs w:val="24"/>
        </w:rPr>
        <w:tab/>
        <w:t>Member</w:t>
      </w:r>
      <w:r w:rsidR="00D83ADD">
        <w:rPr>
          <w:iCs/>
          <w:szCs w:val="24"/>
        </w:rPr>
        <w:tab/>
        <w:t xml:space="preserve">        </w:t>
      </w:r>
      <w:r w:rsidR="009B4508">
        <w:rPr>
          <w:iCs/>
          <w:szCs w:val="24"/>
        </w:rPr>
        <w:t>10/2010-11/2014</w:t>
      </w:r>
    </w:p>
    <w:p w:rsidR="00FF6294" w:rsidRDefault="002363DC" w:rsidP="004D6D94">
      <w:pPr>
        <w:pStyle w:val="Header"/>
        <w:tabs>
          <w:tab w:val="clear" w:pos="4320"/>
          <w:tab w:val="clear" w:pos="8640"/>
        </w:tabs>
        <w:rPr>
          <w:iCs/>
          <w:szCs w:val="24"/>
        </w:rPr>
      </w:pPr>
      <w:r>
        <w:rPr>
          <w:iCs/>
          <w:szCs w:val="24"/>
        </w:rPr>
        <w:t>12</w:t>
      </w:r>
      <w:r w:rsidR="00FF6294">
        <w:rPr>
          <w:iCs/>
          <w:szCs w:val="24"/>
        </w:rPr>
        <w:t xml:space="preserve">. </w:t>
      </w:r>
      <w:r w:rsidR="00FF6294" w:rsidRPr="00FF6294">
        <w:rPr>
          <w:iCs/>
          <w:szCs w:val="24"/>
        </w:rPr>
        <w:t>Taebeom</w:t>
      </w:r>
      <w:r w:rsidR="00FF6294">
        <w:rPr>
          <w:iCs/>
          <w:szCs w:val="24"/>
        </w:rPr>
        <w:t xml:space="preserve"> Kim       Biostatistics</w:t>
      </w:r>
      <w:r w:rsidR="00FF6294">
        <w:rPr>
          <w:iCs/>
          <w:szCs w:val="24"/>
        </w:rPr>
        <w:tab/>
      </w:r>
      <w:r w:rsidR="00FF6294">
        <w:rPr>
          <w:iCs/>
          <w:szCs w:val="24"/>
        </w:rPr>
        <w:tab/>
        <w:t>Ph.D.</w:t>
      </w:r>
      <w:r w:rsidR="00FF6294">
        <w:rPr>
          <w:iCs/>
          <w:szCs w:val="24"/>
        </w:rPr>
        <w:tab/>
      </w:r>
      <w:r w:rsidR="00FF6294">
        <w:rPr>
          <w:iCs/>
          <w:szCs w:val="24"/>
        </w:rPr>
        <w:tab/>
        <w:t>Member</w:t>
      </w:r>
      <w:r w:rsidR="00FF6294">
        <w:rPr>
          <w:iCs/>
          <w:szCs w:val="24"/>
        </w:rPr>
        <w:tab/>
        <w:t xml:space="preserve">        10/2012-11/2014</w:t>
      </w:r>
    </w:p>
    <w:p w:rsidR="00FF6294" w:rsidRDefault="002363DC" w:rsidP="00FF6294">
      <w:pPr>
        <w:pStyle w:val="Header"/>
        <w:tabs>
          <w:tab w:val="clear" w:pos="4320"/>
          <w:tab w:val="clear" w:pos="8640"/>
        </w:tabs>
        <w:rPr>
          <w:iCs/>
          <w:szCs w:val="24"/>
        </w:rPr>
      </w:pPr>
      <w:r>
        <w:rPr>
          <w:iCs/>
          <w:szCs w:val="24"/>
        </w:rPr>
        <w:t>13</w:t>
      </w:r>
      <w:r w:rsidR="00FF6294">
        <w:rPr>
          <w:iCs/>
          <w:szCs w:val="24"/>
        </w:rPr>
        <w:t>.Wei Qiao</w:t>
      </w:r>
      <w:r w:rsidR="00FF6294">
        <w:rPr>
          <w:iCs/>
          <w:szCs w:val="24"/>
        </w:rPr>
        <w:tab/>
      </w:r>
      <w:r w:rsidR="00FF6294">
        <w:rPr>
          <w:iCs/>
          <w:szCs w:val="24"/>
        </w:rPr>
        <w:tab/>
        <w:t>Biostatistics</w:t>
      </w:r>
      <w:r w:rsidR="00FF6294">
        <w:rPr>
          <w:iCs/>
          <w:szCs w:val="24"/>
        </w:rPr>
        <w:tab/>
      </w:r>
      <w:r w:rsidR="00FF6294">
        <w:rPr>
          <w:iCs/>
          <w:szCs w:val="24"/>
        </w:rPr>
        <w:tab/>
        <w:t>Ph.D.</w:t>
      </w:r>
      <w:r w:rsidR="00FF6294">
        <w:rPr>
          <w:iCs/>
          <w:szCs w:val="24"/>
        </w:rPr>
        <w:tab/>
      </w:r>
      <w:r w:rsidR="00FF6294">
        <w:rPr>
          <w:iCs/>
          <w:szCs w:val="24"/>
        </w:rPr>
        <w:tab/>
        <w:t>Member</w:t>
      </w:r>
      <w:r w:rsidR="00FF6294">
        <w:rPr>
          <w:iCs/>
          <w:szCs w:val="24"/>
        </w:rPr>
        <w:tab/>
        <w:t xml:space="preserve">        05/2010-11/2014</w:t>
      </w:r>
    </w:p>
    <w:p w:rsidR="00FF6294" w:rsidRDefault="002363DC" w:rsidP="004D6D94">
      <w:pPr>
        <w:pStyle w:val="Header"/>
        <w:tabs>
          <w:tab w:val="clear" w:pos="4320"/>
          <w:tab w:val="clear" w:pos="8640"/>
        </w:tabs>
        <w:rPr>
          <w:iCs/>
          <w:szCs w:val="24"/>
        </w:rPr>
      </w:pPr>
      <w:r>
        <w:rPr>
          <w:iCs/>
          <w:szCs w:val="24"/>
        </w:rPr>
        <w:t>14</w:t>
      </w:r>
      <w:r w:rsidR="00FF6294" w:rsidRPr="00FF6294">
        <w:rPr>
          <w:iCs/>
          <w:szCs w:val="24"/>
        </w:rPr>
        <w:t>. Renke Zhou</w:t>
      </w:r>
      <w:r w:rsidR="00FF6294" w:rsidRPr="00FF6294">
        <w:rPr>
          <w:iCs/>
          <w:szCs w:val="24"/>
        </w:rPr>
        <w:tab/>
        <w:t>Biostatistics</w:t>
      </w:r>
      <w:r w:rsidR="00FF6294" w:rsidRPr="00FF6294">
        <w:rPr>
          <w:iCs/>
          <w:szCs w:val="24"/>
        </w:rPr>
        <w:tab/>
      </w:r>
      <w:r w:rsidR="00FF6294" w:rsidRPr="00FF6294">
        <w:rPr>
          <w:iCs/>
          <w:szCs w:val="24"/>
        </w:rPr>
        <w:tab/>
        <w:t>Ph. D.</w:t>
      </w:r>
      <w:r w:rsidR="00FF6294" w:rsidRPr="00FF6294">
        <w:rPr>
          <w:iCs/>
          <w:szCs w:val="24"/>
        </w:rPr>
        <w:tab/>
      </w:r>
      <w:r w:rsidR="00FF6294" w:rsidRPr="00FF6294">
        <w:rPr>
          <w:iCs/>
          <w:szCs w:val="24"/>
        </w:rPr>
        <w:tab/>
        <w:t>Member</w:t>
      </w:r>
      <w:r w:rsidR="00FF6294" w:rsidRPr="00FF6294">
        <w:rPr>
          <w:iCs/>
          <w:szCs w:val="24"/>
        </w:rPr>
        <w:tab/>
        <w:t xml:space="preserve">        10/2008-12/2014</w:t>
      </w:r>
    </w:p>
    <w:p w:rsidR="00F44163" w:rsidRDefault="00F44163" w:rsidP="004D6D94">
      <w:pPr>
        <w:pStyle w:val="Header"/>
        <w:tabs>
          <w:tab w:val="clear" w:pos="4320"/>
          <w:tab w:val="clear" w:pos="8640"/>
        </w:tabs>
        <w:rPr>
          <w:iCs/>
          <w:szCs w:val="24"/>
        </w:rPr>
      </w:pPr>
      <w:r>
        <w:rPr>
          <w:iCs/>
          <w:szCs w:val="24"/>
        </w:rPr>
        <w:t>15.</w:t>
      </w:r>
      <w:r w:rsidRPr="00F44163">
        <w:rPr>
          <w:iCs/>
          <w:szCs w:val="24"/>
        </w:rPr>
        <w:t>Vineetkumar</w:t>
      </w:r>
      <w:r>
        <w:rPr>
          <w:iCs/>
          <w:szCs w:val="24"/>
        </w:rPr>
        <w:t xml:space="preserve"> Kharat Epidemiology</w:t>
      </w:r>
      <w:r>
        <w:rPr>
          <w:iCs/>
          <w:szCs w:val="24"/>
        </w:rPr>
        <w:tab/>
        <w:t>Ph.D.</w:t>
      </w:r>
      <w:r>
        <w:rPr>
          <w:iCs/>
          <w:szCs w:val="24"/>
        </w:rPr>
        <w:tab/>
      </w:r>
      <w:r>
        <w:rPr>
          <w:iCs/>
          <w:szCs w:val="24"/>
        </w:rPr>
        <w:tab/>
        <w:t>Member</w:t>
      </w:r>
      <w:r>
        <w:rPr>
          <w:iCs/>
          <w:szCs w:val="24"/>
        </w:rPr>
        <w:tab/>
        <w:t xml:space="preserve">        03/2013-05/2014</w:t>
      </w:r>
    </w:p>
    <w:p w:rsidR="00385B5D" w:rsidRPr="004D6D94" w:rsidRDefault="00385B5D" w:rsidP="004D6D94">
      <w:pPr>
        <w:pStyle w:val="Header"/>
        <w:tabs>
          <w:tab w:val="clear" w:pos="4320"/>
          <w:tab w:val="clear" w:pos="8640"/>
        </w:tabs>
        <w:rPr>
          <w:iCs/>
          <w:szCs w:val="24"/>
        </w:rPr>
      </w:pPr>
      <w:r>
        <w:rPr>
          <w:iCs/>
          <w:szCs w:val="24"/>
        </w:rPr>
        <w:t xml:space="preserve">16. </w:t>
      </w:r>
      <w:r w:rsidRPr="00385B5D">
        <w:rPr>
          <w:iCs/>
          <w:szCs w:val="24"/>
        </w:rPr>
        <w:t>Manandhar, Pratik</w:t>
      </w:r>
      <w:r>
        <w:rPr>
          <w:iCs/>
          <w:szCs w:val="24"/>
        </w:rPr>
        <w:t xml:space="preserve"> </w:t>
      </w:r>
      <w:r w:rsidRPr="00385B5D">
        <w:rPr>
          <w:iCs/>
          <w:szCs w:val="24"/>
        </w:rPr>
        <w:t>Biostatistics</w:t>
      </w:r>
      <w:r w:rsidRPr="00385B5D">
        <w:rPr>
          <w:iCs/>
          <w:szCs w:val="24"/>
        </w:rPr>
        <w:tab/>
      </w:r>
      <w:r w:rsidRPr="00385B5D">
        <w:rPr>
          <w:iCs/>
          <w:szCs w:val="24"/>
        </w:rPr>
        <w:tab/>
        <w:t>Ph.D.</w:t>
      </w:r>
      <w:r w:rsidRPr="00385B5D">
        <w:rPr>
          <w:iCs/>
          <w:szCs w:val="24"/>
        </w:rPr>
        <w:tab/>
      </w:r>
      <w:r w:rsidRPr="00385B5D">
        <w:rPr>
          <w:iCs/>
          <w:szCs w:val="24"/>
        </w:rPr>
        <w:tab/>
        <w:t>Member</w:t>
      </w:r>
      <w:r>
        <w:rPr>
          <w:iCs/>
          <w:szCs w:val="24"/>
        </w:rPr>
        <w:tab/>
        <w:t xml:space="preserve">        09/2013-05/2014</w:t>
      </w:r>
    </w:p>
    <w:p w:rsidR="00DF4A41" w:rsidRDefault="002363DC" w:rsidP="00F355E8">
      <w:pPr>
        <w:pStyle w:val="Header"/>
        <w:tabs>
          <w:tab w:val="clear" w:pos="4320"/>
          <w:tab w:val="clear" w:pos="8640"/>
        </w:tabs>
        <w:rPr>
          <w:iCs/>
          <w:szCs w:val="24"/>
        </w:rPr>
      </w:pPr>
      <w:r>
        <w:rPr>
          <w:iCs/>
          <w:szCs w:val="24"/>
        </w:rPr>
        <w:t>15</w:t>
      </w:r>
      <w:r w:rsidR="00BC0B5F">
        <w:rPr>
          <w:iCs/>
          <w:szCs w:val="24"/>
        </w:rPr>
        <w:t>.</w:t>
      </w:r>
      <w:r w:rsidR="00FF6294">
        <w:rPr>
          <w:iCs/>
          <w:szCs w:val="24"/>
        </w:rPr>
        <w:t xml:space="preserve"> </w:t>
      </w:r>
      <w:r w:rsidR="00BC0B5F">
        <w:rPr>
          <w:iCs/>
          <w:szCs w:val="24"/>
        </w:rPr>
        <w:t xml:space="preserve"> </w:t>
      </w:r>
      <w:r w:rsidR="00DF4A41">
        <w:rPr>
          <w:iCs/>
          <w:szCs w:val="24"/>
        </w:rPr>
        <w:t>Nianxiang Zhang</w:t>
      </w:r>
      <w:r w:rsidR="00DF4A41">
        <w:rPr>
          <w:iCs/>
          <w:szCs w:val="24"/>
        </w:rPr>
        <w:tab/>
        <w:t>Biostatistics</w:t>
      </w:r>
      <w:r w:rsidR="00DF4A41">
        <w:rPr>
          <w:iCs/>
          <w:szCs w:val="24"/>
        </w:rPr>
        <w:tab/>
      </w:r>
      <w:r w:rsidR="00DF4A41">
        <w:rPr>
          <w:iCs/>
          <w:szCs w:val="24"/>
        </w:rPr>
        <w:tab/>
        <w:t>Ph.D.</w:t>
      </w:r>
      <w:r w:rsidR="00DF4A41">
        <w:rPr>
          <w:iCs/>
          <w:szCs w:val="24"/>
        </w:rPr>
        <w:tab/>
      </w:r>
      <w:r w:rsidR="00DF4A41">
        <w:rPr>
          <w:iCs/>
          <w:szCs w:val="24"/>
        </w:rPr>
        <w:tab/>
        <w:t>Member</w:t>
      </w:r>
      <w:r w:rsidR="00DF4A41">
        <w:rPr>
          <w:iCs/>
          <w:szCs w:val="24"/>
        </w:rPr>
        <w:tab/>
        <w:t xml:space="preserve">        08/2010-</w:t>
      </w:r>
      <w:r w:rsidR="00BC0B5F">
        <w:rPr>
          <w:iCs/>
          <w:szCs w:val="24"/>
        </w:rPr>
        <w:t>08/2013</w:t>
      </w:r>
    </w:p>
    <w:p w:rsidR="00F355E8" w:rsidRDefault="002363DC" w:rsidP="00F355E8">
      <w:pPr>
        <w:pStyle w:val="Header"/>
        <w:tabs>
          <w:tab w:val="clear" w:pos="4320"/>
          <w:tab w:val="clear" w:pos="8640"/>
        </w:tabs>
        <w:rPr>
          <w:lang w:eastAsia="zh-CN"/>
        </w:rPr>
      </w:pPr>
      <w:r>
        <w:rPr>
          <w:lang w:eastAsia="zh-CN"/>
        </w:rPr>
        <w:t>16</w:t>
      </w:r>
      <w:r w:rsidR="00BC0B5F">
        <w:rPr>
          <w:lang w:eastAsia="zh-CN"/>
        </w:rPr>
        <w:t xml:space="preserve">. </w:t>
      </w:r>
      <w:r w:rsidR="00F355E8">
        <w:rPr>
          <w:lang w:eastAsia="zh-CN"/>
        </w:rPr>
        <w:t>Suyu Liu</w:t>
      </w:r>
      <w:r w:rsidR="00F355E8">
        <w:rPr>
          <w:lang w:eastAsia="zh-CN"/>
        </w:rPr>
        <w:tab/>
      </w:r>
      <w:r w:rsidR="00F355E8">
        <w:rPr>
          <w:lang w:eastAsia="zh-CN"/>
        </w:rPr>
        <w:tab/>
        <w:t>Biostatistics</w:t>
      </w:r>
      <w:r w:rsidR="00F355E8">
        <w:rPr>
          <w:lang w:eastAsia="zh-CN"/>
        </w:rPr>
        <w:tab/>
      </w:r>
      <w:r w:rsidR="00F355E8">
        <w:rPr>
          <w:lang w:eastAsia="zh-CN"/>
        </w:rPr>
        <w:tab/>
        <w:t>Ph</w:t>
      </w:r>
      <w:r w:rsidR="007F24F7">
        <w:rPr>
          <w:lang w:eastAsia="zh-CN"/>
        </w:rPr>
        <w:t>.</w:t>
      </w:r>
      <w:r w:rsidR="00F355E8">
        <w:rPr>
          <w:lang w:eastAsia="zh-CN"/>
        </w:rPr>
        <w:t>D</w:t>
      </w:r>
      <w:r w:rsidR="00F7533A">
        <w:rPr>
          <w:lang w:eastAsia="zh-CN"/>
        </w:rPr>
        <w:t xml:space="preserve">. </w:t>
      </w:r>
      <w:r w:rsidR="00F7533A">
        <w:rPr>
          <w:lang w:eastAsia="zh-CN"/>
        </w:rPr>
        <w:tab/>
      </w:r>
      <w:r w:rsidR="00F7533A">
        <w:rPr>
          <w:lang w:eastAsia="zh-CN"/>
        </w:rPr>
        <w:tab/>
        <w:t xml:space="preserve">Member            </w:t>
      </w:r>
      <w:r w:rsidR="00BC0B5F">
        <w:rPr>
          <w:lang w:eastAsia="zh-CN"/>
        </w:rPr>
        <w:t xml:space="preserve">     </w:t>
      </w:r>
      <w:r w:rsidR="001216A9">
        <w:rPr>
          <w:lang w:eastAsia="zh-CN"/>
        </w:rPr>
        <w:t xml:space="preserve"> </w:t>
      </w:r>
      <w:r w:rsidR="00F355E8">
        <w:rPr>
          <w:lang w:eastAsia="zh-CN"/>
        </w:rPr>
        <w:t>09/2009-</w:t>
      </w:r>
      <w:r w:rsidR="00BC0B5F">
        <w:rPr>
          <w:lang w:eastAsia="zh-CN"/>
        </w:rPr>
        <w:t>08/2013</w:t>
      </w:r>
    </w:p>
    <w:p w:rsidR="00E579A2" w:rsidRDefault="002363DC" w:rsidP="00F355E8">
      <w:pPr>
        <w:pStyle w:val="Header"/>
        <w:tabs>
          <w:tab w:val="clear" w:pos="4320"/>
          <w:tab w:val="clear" w:pos="8640"/>
        </w:tabs>
        <w:rPr>
          <w:lang w:eastAsia="zh-CN"/>
        </w:rPr>
      </w:pPr>
      <w:r>
        <w:rPr>
          <w:lang w:eastAsia="zh-CN"/>
        </w:rPr>
        <w:t>17</w:t>
      </w:r>
      <w:r w:rsidR="00BC0B5F">
        <w:rPr>
          <w:lang w:eastAsia="zh-CN"/>
        </w:rPr>
        <w:t>. Yi-Ju Chiang</w:t>
      </w:r>
      <w:r w:rsidR="00BC0B5F">
        <w:rPr>
          <w:lang w:eastAsia="zh-CN"/>
        </w:rPr>
        <w:tab/>
      </w:r>
      <w:r w:rsidR="007F24F7">
        <w:rPr>
          <w:lang w:eastAsia="zh-CN"/>
        </w:rPr>
        <w:t>Biostatistics</w:t>
      </w:r>
      <w:r w:rsidR="007F24F7">
        <w:rPr>
          <w:lang w:eastAsia="zh-CN"/>
        </w:rPr>
        <w:tab/>
      </w:r>
      <w:r w:rsidR="007F24F7">
        <w:rPr>
          <w:lang w:eastAsia="zh-CN"/>
        </w:rPr>
        <w:tab/>
      </w:r>
      <w:r w:rsidR="00E579A2">
        <w:rPr>
          <w:lang w:eastAsia="zh-CN"/>
        </w:rPr>
        <w:t>Ph.</w:t>
      </w:r>
      <w:r w:rsidR="007F24F7">
        <w:rPr>
          <w:lang w:eastAsia="zh-CN"/>
        </w:rPr>
        <w:t>D.</w:t>
      </w:r>
      <w:r w:rsidR="007F24F7">
        <w:rPr>
          <w:lang w:eastAsia="zh-CN"/>
        </w:rPr>
        <w:tab/>
      </w:r>
      <w:r w:rsidR="007F24F7">
        <w:rPr>
          <w:lang w:eastAsia="zh-CN"/>
        </w:rPr>
        <w:tab/>
      </w:r>
      <w:r w:rsidR="00E579A2">
        <w:rPr>
          <w:lang w:eastAsia="zh-CN"/>
        </w:rPr>
        <w:t>Member</w:t>
      </w:r>
      <w:r w:rsidR="00E579A2">
        <w:rPr>
          <w:lang w:eastAsia="zh-CN"/>
        </w:rPr>
        <w:tab/>
        <w:t xml:space="preserve">        </w:t>
      </w:r>
      <w:r w:rsidR="00BC0B5F">
        <w:rPr>
          <w:lang w:eastAsia="zh-CN"/>
        </w:rPr>
        <w:t>09/2009-08/2013</w:t>
      </w:r>
    </w:p>
    <w:p w:rsidR="00F355E8" w:rsidRDefault="002363DC" w:rsidP="00F355E8">
      <w:pPr>
        <w:pStyle w:val="Header"/>
        <w:tabs>
          <w:tab w:val="clear" w:pos="4320"/>
          <w:tab w:val="clear" w:pos="8640"/>
        </w:tabs>
        <w:rPr>
          <w:lang w:eastAsia="zh-CN"/>
        </w:rPr>
      </w:pPr>
      <w:r>
        <w:rPr>
          <w:lang w:eastAsia="zh-CN"/>
        </w:rPr>
        <w:t>18</w:t>
      </w:r>
      <w:r w:rsidR="00B71740">
        <w:rPr>
          <w:lang w:eastAsia="zh-CN"/>
        </w:rPr>
        <w:t>. Min Yi</w:t>
      </w:r>
      <w:r w:rsidR="00B71740">
        <w:rPr>
          <w:lang w:eastAsia="zh-CN"/>
        </w:rPr>
        <w:tab/>
      </w:r>
      <w:r w:rsidR="00B71740">
        <w:rPr>
          <w:lang w:eastAsia="zh-CN"/>
        </w:rPr>
        <w:tab/>
      </w:r>
      <w:r w:rsidR="00F355E8">
        <w:rPr>
          <w:lang w:eastAsia="zh-CN"/>
        </w:rPr>
        <w:t xml:space="preserve">Biostatistics </w:t>
      </w:r>
      <w:r w:rsidR="00F355E8">
        <w:rPr>
          <w:lang w:eastAsia="zh-CN"/>
        </w:rPr>
        <w:tab/>
      </w:r>
      <w:r w:rsidR="00F355E8">
        <w:rPr>
          <w:lang w:eastAsia="zh-CN"/>
        </w:rPr>
        <w:tab/>
        <w:t>Ph.D.</w:t>
      </w:r>
      <w:r w:rsidR="00F355E8">
        <w:rPr>
          <w:lang w:eastAsia="zh-CN"/>
        </w:rPr>
        <w:tab/>
      </w:r>
      <w:r w:rsidR="00F355E8">
        <w:rPr>
          <w:lang w:eastAsia="zh-CN"/>
        </w:rPr>
        <w:tab/>
        <w:t>Member</w:t>
      </w:r>
      <w:r w:rsidR="00F355E8">
        <w:rPr>
          <w:lang w:eastAsia="zh-CN"/>
        </w:rPr>
        <w:tab/>
        <w:t xml:space="preserve">        09/2009-</w:t>
      </w:r>
      <w:r w:rsidR="00B71740">
        <w:rPr>
          <w:lang w:eastAsia="zh-CN"/>
        </w:rPr>
        <w:t>08/2012</w:t>
      </w:r>
      <w:r w:rsidR="00F355E8">
        <w:rPr>
          <w:lang w:eastAsia="zh-CN"/>
        </w:rPr>
        <w:tab/>
        <w:t xml:space="preserve">   </w:t>
      </w:r>
    </w:p>
    <w:p w:rsidR="00F355E8" w:rsidRPr="00F370C0" w:rsidRDefault="002363DC" w:rsidP="00F355E8">
      <w:pPr>
        <w:pStyle w:val="Header"/>
        <w:tabs>
          <w:tab w:val="clear" w:pos="4320"/>
          <w:tab w:val="clear" w:pos="8640"/>
        </w:tabs>
        <w:rPr>
          <w:iCs/>
          <w:szCs w:val="24"/>
          <w:lang w:eastAsia="zh-CN"/>
        </w:rPr>
      </w:pPr>
      <w:r>
        <w:rPr>
          <w:lang w:eastAsia="zh-CN"/>
        </w:rPr>
        <w:t>19</w:t>
      </w:r>
      <w:r w:rsidR="00B71740">
        <w:rPr>
          <w:lang w:eastAsia="zh-CN"/>
        </w:rPr>
        <w:t xml:space="preserve">. </w:t>
      </w:r>
      <w:r w:rsidR="00F355E8">
        <w:rPr>
          <w:lang w:eastAsia="zh-CN"/>
        </w:rPr>
        <w:t>Shangying Liang</w:t>
      </w:r>
      <w:r w:rsidR="00F355E8">
        <w:rPr>
          <w:lang w:eastAsia="zh-CN"/>
        </w:rPr>
        <w:tab/>
        <w:t>Biostatistics</w:t>
      </w:r>
      <w:r w:rsidR="00F355E8">
        <w:rPr>
          <w:lang w:eastAsia="zh-CN"/>
        </w:rPr>
        <w:tab/>
      </w:r>
      <w:r w:rsidR="00F355E8">
        <w:rPr>
          <w:lang w:eastAsia="zh-CN"/>
        </w:rPr>
        <w:tab/>
        <w:t>Ph.D.</w:t>
      </w:r>
      <w:r w:rsidR="00F355E8">
        <w:rPr>
          <w:lang w:eastAsia="zh-CN"/>
        </w:rPr>
        <w:tab/>
      </w:r>
      <w:r w:rsidR="00F355E8">
        <w:rPr>
          <w:lang w:eastAsia="zh-CN"/>
        </w:rPr>
        <w:tab/>
        <w:t>Member</w:t>
      </w:r>
      <w:r w:rsidR="00F355E8">
        <w:rPr>
          <w:lang w:eastAsia="zh-CN"/>
        </w:rPr>
        <w:tab/>
        <w:t xml:space="preserve">        </w:t>
      </w:r>
      <w:r w:rsidR="00B71740">
        <w:rPr>
          <w:lang w:eastAsia="zh-CN"/>
        </w:rPr>
        <w:t>10/2009-08/2013</w:t>
      </w:r>
    </w:p>
    <w:p w:rsidR="00F355E8" w:rsidRDefault="00B71740" w:rsidP="00F355E8">
      <w:pPr>
        <w:pStyle w:val="Header"/>
        <w:tabs>
          <w:tab w:val="clear" w:pos="4320"/>
          <w:tab w:val="clear" w:pos="8640"/>
        </w:tabs>
        <w:rPr>
          <w:lang w:eastAsia="zh-CN"/>
        </w:rPr>
      </w:pPr>
      <w:r>
        <w:rPr>
          <w:lang w:eastAsia="zh-CN"/>
        </w:rPr>
        <w:t xml:space="preserve">20. </w:t>
      </w:r>
      <w:r w:rsidR="00F355E8">
        <w:rPr>
          <w:rFonts w:hint="eastAsia"/>
          <w:lang w:eastAsia="zh-CN"/>
        </w:rPr>
        <w:t>Yung Fei Wang</w:t>
      </w:r>
      <w:r w:rsidR="007F24F7">
        <w:rPr>
          <w:lang w:eastAsia="zh-CN"/>
        </w:rPr>
        <w:tab/>
      </w:r>
      <w:r w:rsidR="007F24F7">
        <w:rPr>
          <w:rFonts w:hint="eastAsia"/>
          <w:lang w:eastAsia="zh-CN"/>
        </w:rPr>
        <w:t>Biostatistics</w:t>
      </w:r>
      <w:r w:rsidR="007F24F7">
        <w:rPr>
          <w:lang w:eastAsia="zh-CN"/>
        </w:rPr>
        <w:tab/>
      </w:r>
      <w:r w:rsidR="007F24F7">
        <w:rPr>
          <w:lang w:eastAsia="zh-CN"/>
        </w:rPr>
        <w:tab/>
      </w:r>
      <w:r w:rsidR="00F355E8">
        <w:rPr>
          <w:rFonts w:hint="eastAsia"/>
          <w:lang w:eastAsia="zh-CN"/>
        </w:rPr>
        <w:t>Ph.</w:t>
      </w:r>
      <w:r w:rsidR="007F24F7">
        <w:rPr>
          <w:rFonts w:hint="eastAsia"/>
          <w:lang w:eastAsia="zh-CN"/>
        </w:rPr>
        <w:t>D.</w:t>
      </w:r>
      <w:r w:rsidR="007F24F7">
        <w:rPr>
          <w:lang w:eastAsia="zh-CN"/>
        </w:rPr>
        <w:tab/>
      </w:r>
      <w:r w:rsidR="007F24F7">
        <w:rPr>
          <w:lang w:eastAsia="zh-CN"/>
        </w:rPr>
        <w:tab/>
      </w:r>
      <w:r w:rsidR="00F355E8">
        <w:rPr>
          <w:rFonts w:hint="eastAsia"/>
          <w:lang w:eastAsia="zh-CN"/>
        </w:rPr>
        <w:t>Member                  10/2008-</w:t>
      </w:r>
      <w:r>
        <w:rPr>
          <w:lang w:eastAsia="zh-CN"/>
        </w:rPr>
        <w:t>08/2012</w:t>
      </w:r>
    </w:p>
    <w:p w:rsidR="00F355E8" w:rsidRDefault="00B71740" w:rsidP="00F355E8">
      <w:pPr>
        <w:pStyle w:val="Header"/>
        <w:tabs>
          <w:tab w:val="clear" w:pos="4320"/>
          <w:tab w:val="clear" w:pos="8640"/>
        </w:tabs>
        <w:rPr>
          <w:lang w:eastAsia="zh-CN"/>
        </w:rPr>
      </w:pPr>
      <w:r>
        <w:rPr>
          <w:lang w:eastAsia="zh-CN"/>
        </w:rPr>
        <w:t xml:space="preserve">21. </w:t>
      </w:r>
      <w:r w:rsidR="00F355E8">
        <w:rPr>
          <w:rFonts w:hint="eastAsia"/>
          <w:lang w:eastAsia="zh-CN"/>
        </w:rPr>
        <w:t>Lin Huo</w:t>
      </w:r>
      <w:r w:rsidR="007F24F7">
        <w:rPr>
          <w:rFonts w:hint="eastAsia"/>
          <w:lang w:eastAsia="zh-CN"/>
        </w:rPr>
        <w:tab/>
      </w:r>
      <w:r w:rsidR="007F24F7">
        <w:rPr>
          <w:rFonts w:hint="eastAsia"/>
          <w:lang w:eastAsia="zh-CN"/>
        </w:rPr>
        <w:tab/>
        <w:t>Biostatistics</w:t>
      </w:r>
      <w:r w:rsidR="007F24F7">
        <w:rPr>
          <w:lang w:eastAsia="zh-CN"/>
        </w:rPr>
        <w:tab/>
      </w:r>
      <w:r w:rsidR="007F24F7">
        <w:rPr>
          <w:lang w:eastAsia="zh-CN"/>
        </w:rPr>
        <w:tab/>
      </w:r>
      <w:r w:rsidR="00F355E8">
        <w:rPr>
          <w:rFonts w:hint="eastAsia"/>
          <w:lang w:eastAsia="zh-CN"/>
        </w:rPr>
        <w:t>Ph.</w:t>
      </w:r>
      <w:r w:rsidR="007F24F7">
        <w:rPr>
          <w:rFonts w:hint="eastAsia"/>
          <w:lang w:eastAsia="zh-CN"/>
        </w:rPr>
        <w:t>D.</w:t>
      </w:r>
      <w:r w:rsidR="007F24F7">
        <w:rPr>
          <w:lang w:eastAsia="zh-CN"/>
        </w:rPr>
        <w:tab/>
      </w:r>
      <w:r w:rsidR="007F24F7">
        <w:rPr>
          <w:lang w:eastAsia="zh-CN"/>
        </w:rPr>
        <w:tab/>
      </w:r>
      <w:r w:rsidR="00F355E8">
        <w:rPr>
          <w:rFonts w:hint="eastAsia"/>
          <w:lang w:eastAsia="zh-CN"/>
        </w:rPr>
        <w:t>Member                  10/2008-</w:t>
      </w:r>
      <w:r w:rsidR="004463A6">
        <w:rPr>
          <w:lang w:eastAsia="zh-CN"/>
        </w:rPr>
        <w:t>02/2009</w:t>
      </w:r>
    </w:p>
    <w:p w:rsidR="00F355E8" w:rsidRDefault="00B71740" w:rsidP="00F355E8">
      <w:pPr>
        <w:pStyle w:val="Header"/>
        <w:tabs>
          <w:tab w:val="clear" w:pos="4320"/>
          <w:tab w:val="clear" w:pos="8640"/>
        </w:tabs>
        <w:rPr>
          <w:lang w:eastAsia="zh-CN"/>
        </w:rPr>
      </w:pPr>
      <w:r>
        <w:rPr>
          <w:lang w:eastAsia="zh-CN"/>
        </w:rPr>
        <w:t xml:space="preserve">22. </w:t>
      </w:r>
      <w:r w:rsidR="00F355E8">
        <w:rPr>
          <w:lang w:eastAsia="zh-CN"/>
        </w:rPr>
        <w:t>Jun Liu</w:t>
      </w:r>
      <w:r w:rsidR="00F355E8">
        <w:rPr>
          <w:lang w:eastAsia="zh-CN"/>
        </w:rPr>
        <w:tab/>
      </w:r>
      <w:r w:rsidR="00F355E8">
        <w:rPr>
          <w:lang w:eastAsia="zh-CN"/>
        </w:rPr>
        <w:tab/>
        <w:t xml:space="preserve">Biostatistics              </w:t>
      </w:r>
      <w:r w:rsidR="00F355E8">
        <w:rPr>
          <w:lang w:eastAsia="zh-CN"/>
        </w:rPr>
        <w:tab/>
        <w:t>Ph. D.</w:t>
      </w:r>
      <w:r w:rsidR="00F355E8">
        <w:rPr>
          <w:lang w:eastAsia="zh-CN"/>
        </w:rPr>
        <w:tab/>
      </w:r>
      <w:r w:rsidR="00F355E8">
        <w:rPr>
          <w:lang w:eastAsia="zh-CN"/>
        </w:rPr>
        <w:tab/>
        <w:t>Member</w:t>
      </w:r>
      <w:r w:rsidR="00F355E8">
        <w:rPr>
          <w:lang w:eastAsia="zh-CN"/>
        </w:rPr>
        <w:tab/>
        <w:t xml:space="preserve">        10/2008-</w:t>
      </w:r>
      <w:r>
        <w:rPr>
          <w:lang w:eastAsia="zh-CN"/>
        </w:rPr>
        <w:t>04/2012</w:t>
      </w:r>
    </w:p>
    <w:p w:rsidR="00F355E8" w:rsidRDefault="002363DC" w:rsidP="00F355E8">
      <w:pPr>
        <w:pStyle w:val="Header"/>
        <w:tabs>
          <w:tab w:val="clear" w:pos="4320"/>
          <w:tab w:val="clear" w:pos="8640"/>
        </w:tabs>
        <w:rPr>
          <w:iCs/>
          <w:szCs w:val="24"/>
        </w:rPr>
      </w:pPr>
      <w:r>
        <w:rPr>
          <w:iCs/>
          <w:szCs w:val="24"/>
        </w:rPr>
        <w:t>23</w:t>
      </w:r>
      <w:r w:rsidR="00B71740">
        <w:rPr>
          <w:iCs/>
          <w:szCs w:val="24"/>
        </w:rPr>
        <w:t xml:space="preserve">. Yu-Li Ling </w:t>
      </w:r>
      <w:r w:rsidR="00B71740">
        <w:rPr>
          <w:iCs/>
          <w:szCs w:val="24"/>
        </w:rPr>
        <w:tab/>
      </w:r>
      <w:r w:rsidR="00F355E8">
        <w:rPr>
          <w:iCs/>
          <w:szCs w:val="24"/>
        </w:rPr>
        <w:t>Biostatistics</w:t>
      </w:r>
      <w:r w:rsidR="007F24F7">
        <w:rPr>
          <w:iCs/>
          <w:szCs w:val="24"/>
        </w:rPr>
        <w:tab/>
      </w:r>
      <w:r w:rsidR="007F24F7">
        <w:rPr>
          <w:iCs/>
          <w:szCs w:val="24"/>
        </w:rPr>
        <w:tab/>
        <w:t>Ph.D.</w:t>
      </w:r>
      <w:r w:rsidR="007F24F7">
        <w:rPr>
          <w:iCs/>
          <w:szCs w:val="24"/>
        </w:rPr>
        <w:tab/>
      </w:r>
      <w:r w:rsidR="007F24F7">
        <w:rPr>
          <w:iCs/>
          <w:szCs w:val="24"/>
        </w:rPr>
        <w:tab/>
      </w:r>
      <w:r w:rsidR="00F355E8">
        <w:rPr>
          <w:iCs/>
          <w:szCs w:val="24"/>
        </w:rPr>
        <w:t>Member</w:t>
      </w:r>
      <w:r w:rsidR="00B71740">
        <w:rPr>
          <w:iCs/>
          <w:szCs w:val="24"/>
        </w:rPr>
        <w:t xml:space="preserve">                 </w:t>
      </w:r>
      <w:r w:rsidR="00F355E8">
        <w:rPr>
          <w:iCs/>
          <w:szCs w:val="24"/>
        </w:rPr>
        <w:t xml:space="preserve"> 07/200</w:t>
      </w:r>
      <w:r w:rsidR="00B71740">
        <w:rPr>
          <w:iCs/>
          <w:szCs w:val="24"/>
        </w:rPr>
        <w:t>8-04/2012</w:t>
      </w:r>
    </w:p>
    <w:p w:rsidR="00F355E8" w:rsidRDefault="002363DC" w:rsidP="00F355E8">
      <w:pPr>
        <w:pStyle w:val="Header"/>
        <w:tabs>
          <w:tab w:val="clear" w:pos="4320"/>
          <w:tab w:val="clear" w:pos="8640"/>
        </w:tabs>
        <w:rPr>
          <w:iCs/>
          <w:szCs w:val="24"/>
        </w:rPr>
      </w:pPr>
      <w:r>
        <w:rPr>
          <w:iCs/>
          <w:szCs w:val="24"/>
        </w:rPr>
        <w:t>24</w:t>
      </w:r>
      <w:r w:rsidR="00B71740">
        <w:rPr>
          <w:iCs/>
          <w:szCs w:val="24"/>
        </w:rPr>
        <w:t>. Furong Huang</w:t>
      </w:r>
      <w:r w:rsidR="00B71740">
        <w:rPr>
          <w:iCs/>
          <w:szCs w:val="24"/>
        </w:rPr>
        <w:tab/>
      </w:r>
      <w:r w:rsidR="00F355E8">
        <w:rPr>
          <w:iCs/>
          <w:szCs w:val="24"/>
        </w:rPr>
        <w:t>Biostatistics</w:t>
      </w:r>
      <w:r w:rsidR="00F355E8">
        <w:rPr>
          <w:iCs/>
          <w:szCs w:val="24"/>
        </w:rPr>
        <w:tab/>
      </w:r>
      <w:r w:rsidR="00F355E8">
        <w:rPr>
          <w:iCs/>
          <w:szCs w:val="24"/>
        </w:rPr>
        <w:tab/>
        <w:t xml:space="preserve">Ph.D. </w:t>
      </w:r>
      <w:r w:rsidR="00F355E8">
        <w:rPr>
          <w:iCs/>
          <w:szCs w:val="24"/>
        </w:rPr>
        <w:tab/>
      </w:r>
      <w:r w:rsidR="00F355E8">
        <w:rPr>
          <w:iCs/>
          <w:szCs w:val="24"/>
        </w:rPr>
        <w:tab/>
        <w:t>Member</w:t>
      </w:r>
      <w:r w:rsidR="00F355E8">
        <w:rPr>
          <w:iCs/>
          <w:szCs w:val="24"/>
        </w:rPr>
        <w:tab/>
        <w:t xml:space="preserve">        </w:t>
      </w:r>
      <w:r w:rsidR="00B71740">
        <w:rPr>
          <w:iCs/>
          <w:szCs w:val="24"/>
        </w:rPr>
        <w:t>09/2006-08/2012</w:t>
      </w:r>
    </w:p>
    <w:p w:rsidR="00F355E8" w:rsidRDefault="002363DC" w:rsidP="00F355E8">
      <w:pPr>
        <w:pStyle w:val="Header"/>
        <w:tabs>
          <w:tab w:val="clear" w:pos="4320"/>
          <w:tab w:val="clear" w:pos="8640"/>
        </w:tabs>
        <w:rPr>
          <w:szCs w:val="24"/>
        </w:rPr>
      </w:pPr>
      <w:r>
        <w:rPr>
          <w:bCs/>
        </w:rPr>
        <w:t>25</w:t>
      </w:r>
      <w:r w:rsidR="00B71740">
        <w:rPr>
          <w:bCs/>
        </w:rPr>
        <w:t xml:space="preserve">. </w:t>
      </w:r>
      <w:r w:rsidR="00F355E8" w:rsidRPr="007A0332">
        <w:rPr>
          <w:bCs/>
        </w:rPr>
        <w:t>Jacy Crosby</w:t>
      </w:r>
      <w:r w:rsidR="00B71740">
        <w:rPr>
          <w:bCs/>
        </w:rPr>
        <w:tab/>
      </w:r>
      <w:r w:rsidR="00F355E8">
        <w:rPr>
          <w:iCs/>
          <w:szCs w:val="24"/>
        </w:rPr>
        <w:t>Biostatistics (GSBS)</w:t>
      </w:r>
      <w:r w:rsidR="007F24F7">
        <w:rPr>
          <w:iCs/>
          <w:szCs w:val="24"/>
        </w:rPr>
        <w:tab/>
      </w:r>
      <w:r w:rsidR="00B71740">
        <w:rPr>
          <w:iCs/>
          <w:szCs w:val="24"/>
        </w:rPr>
        <w:t>Ph.D.</w:t>
      </w:r>
      <w:r w:rsidR="00B71740">
        <w:rPr>
          <w:iCs/>
          <w:szCs w:val="24"/>
        </w:rPr>
        <w:tab/>
      </w:r>
      <w:r w:rsidR="00B71740">
        <w:rPr>
          <w:iCs/>
          <w:szCs w:val="24"/>
        </w:rPr>
        <w:tab/>
        <w:t xml:space="preserve">Member  </w:t>
      </w:r>
      <w:r w:rsidR="00F355E8">
        <w:rPr>
          <w:szCs w:val="24"/>
        </w:rPr>
        <w:tab/>
        <w:t xml:space="preserve">        </w:t>
      </w:r>
      <w:r w:rsidR="00D345CC">
        <w:rPr>
          <w:szCs w:val="24"/>
        </w:rPr>
        <w:t>06/2008-09/2010</w:t>
      </w:r>
    </w:p>
    <w:p w:rsidR="00D345CC" w:rsidRDefault="002363DC" w:rsidP="00D345CC">
      <w:pPr>
        <w:pStyle w:val="Header"/>
        <w:tabs>
          <w:tab w:val="clear" w:pos="4320"/>
          <w:tab w:val="clear" w:pos="8640"/>
        </w:tabs>
        <w:rPr>
          <w:iCs/>
          <w:szCs w:val="24"/>
          <w:lang w:eastAsia="zh-CN"/>
        </w:rPr>
      </w:pPr>
      <w:r>
        <w:rPr>
          <w:iCs/>
          <w:szCs w:val="24"/>
        </w:rPr>
        <w:t>26</w:t>
      </w:r>
      <w:r w:rsidR="00B71740">
        <w:rPr>
          <w:iCs/>
          <w:szCs w:val="24"/>
        </w:rPr>
        <w:t>. Bo He</w:t>
      </w:r>
      <w:r w:rsidR="00B71740">
        <w:rPr>
          <w:iCs/>
          <w:szCs w:val="24"/>
        </w:rPr>
        <w:tab/>
      </w:r>
      <w:r w:rsidR="00B71740">
        <w:rPr>
          <w:iCs/>
          <w:szCs w:val="24"/>
        </w:rPr>
        <w:tab/>
      </w:r>
      <w:r w:rsidR="00D345CC">
        <w:rPr>
          <w:iCs/>
          <w:szCs w:val="24"/>
        </w:rPr>
        <w:t>Biostatistics</w:t>
      </w:r>
      <w:r w:rsidR="00D345CC">
        <w:rPr>
          <w:iCs/>
          <w:szCs w:val="24"/>
        </w:rPr>
        <w:tab/>
      </w:r>
      <w:r w:rsidR="00D345CC">
        <w:rPr>
          <w:iCs/>
          <w:szCs w:val="24"/>
        </w:rPr>
        <w:tab/>
        <w:t>Ph.D.</w:t>
      </w:r>
      <w:r w:rsidR="00D345CC">
        <w:rPr>
          <w:iCs/>
          <w:szCs w:val="24"/>
        </w:rPr>
        <w:tab/>
      </w:r>
      <w:r w:rsidR="00D345CC">
        <w:rPr>
          <w:iCs/>
          <w:szCs w:val="24"/>
        </w:rPr>
        <w:tab/>
        <w:t>Member</w:t>
      </w:r>
      <w:r w:rsidR="00D345CC">
        <w:rPr>
          <w:iCs/>
          <w:szCs w:val="24"/>
        </w:rPr>
        <w:tab/>
        <w:t xml:space="preserve">        09/2008-08/2013</w:t>
      </w:r>
    </w:p>
    <w:p w:rsidR="00D345CC" w:rsidRPr="00D345CC" w:rsidRDefault="00540425" w:rsidP="00F355E8">
      <w:pPr>
        <w:pStyle w:val="Header"/>
        <w:tabs>
          <w:tab w:val="clear" w:pos="4320"/>
          <w:tab w:val="clear" w:pos="8640"/>
        </w:tabs>
        <w:rPr>
          <w:lang w:eastAsia="zh-CN"/>
        </w:rPr>
      </w:pPr>
      <w:r>
        <w:t>27</w:t>
      </w:r>
      <w:r w:rsidR="00B71740">
        <w:t xml:space="preserve">. </w:t>
      </w:r>
      <w:r w:rsidR="00D345CC">
        <w:t>Ho, Chung-Han</w:t>
      </w:r>
      <w:r w:rsidR="00D345CC">
        <w:rPr>
          <w:rFonts w:hint="eastAsia"/>
          <w:lang w:eastAsia="zh-CN"/>
        </w:rPr>
        <w:t xml:space="preserve">  </w:t>
      </w:r>
      <w:r w:rsidR="00D345CC">
        <w:rPr>
          <w:lang w:eastAsia="zh-CN"/>
        </w:rPr>
        <w:tab/>
      </w:r>
      <w:r w:rsidR="00D345CC">
        <w:rPr>
          <w:rFonts w:hint="eastAsia"/>
          <w:lang w:eastAsia="zh-CN"/>
        </w:rPr>
        <w:t>Biostatistics</w:t>
      </w:r>
      <w:r w:rsidR="00D345CC">
        <w:rPr>
          <w:lang w:eastAsia="zh-CN"/>
        </w:rPr>
        <w:tab/>
      </w:r>
      <w:r w:rsidR="00D345CC">
        <w:rPr>
          <w:lang w:eastAsia="zh-CN"/>
        </w:rPr>
        <w:tab/>
      </w:r>
      <w:r w:rsidR="00D345CC">
        <w:rPr>
          <w:rFonts w:hint="eastAsia"/>
          <w:lang w:eastAsia="zh-CN"/>
        </w:rPr>
        <w:t>Ph.D.</w:t>
      </w:r>
      <w:r w:rsidR="00D345CC">
        <w:rPr>
          <w:lang w:eastAsia="zh-CN"/>
        </w:rPr>
        <w:tab/>
      </w:r>
      <w:r w:rsidR="00D345CC">
        <w:rPr>
          <w:lang w:eastAsia="zh-CN"/>
        </w:rPr>
        <w:tab/>
      </w:r>
      <w:r w:rsidR="00D345CC">
        <w:rPr>
          <w:rFonts w:hint="eastAsia"/>
          <w:lang w:eastAsia="zh-CN"/>
        </w:rPr>
        <w:t>Member                  10/2008-</w:t>
      </w:r>
      <w:r w:rsidR="00D345CC">
        <w:rPr>
          <w:lang w:eastAsia="zh-CN"/>
        </w:rPr>
        <w:t>08/2013</w:t>
      </w:r>
    </w:p>
    <w:p w:rsidR="00D345CC" w:rsidRDefault="00540425" w:rsidP="00F355E8">
      <w:pPr>
        <w:pStyle w:val="Header"/>
        <w:tabs>
          <w:tab w:val="clear" w:pos="4320"/>
          <w:tab w:val="clear" w:pos="8640"/>
        </w:tabs>
        <w:rPr>
          <w:szCs w:val="24"/>
        </w:rPr>
      </w:pPr>
      <w:r>
        <w:rPr>
          <w:szCs w:val="24"/>
        </w:rPr>
        <w:t>28</w:t>
      </w:r>
      <w:r w:rsidR="00B71740">
        <w:rPr>
          <w:szCs w:val="24"/>
        </w:rPr>
        <w:t>. Xuemin Gu</w:t>
      </w:r>
      <w:r w:rsidR="00B71740">
        <w:rPr>
          <w:szCs w:val="24"/>
        </w:rPr>
        <w:tab/>
      </w:r>
      <w:r w:rsidR="00D345CC" w:rsidRPr="00D345CC">
        <w:rPr>
          <w:szCs w:val="24"/>
        </w:rPr>
        <w:t>Biostatistics</w:t>
      </w:r>
      <w:r w:rsidR="00D345CC" w:rsidRPr="00D345CC">
        <w:rPr>
          <w:szCs w:val="24"/>
        </w:rPr>
        <w:tab/>
      </w:r>
      <w:r w:rsidR="00D345CC" w:rsidRPr="00D345CC">
        <w:rPr>
          <w:szCs w:val="24"/>
        </w:rPr>
        <w:tab/>
        <w:t>Ph.D.</w:t>
      </w:r>
      <w:r w:rsidR="00D345CC" w:rsidRPr="00D345CC">
        <w:rPr>
          <w:szCs w:val="24"/>
        </w:rPr>
        <w:tab/>
      </w:r>
      <w:r w:rsidR="00D345CC" w:rsidRPr="00D345CC">
        <w:rPr>
          <w:szCs w:val="24"/>
        </w:rPr>
        <w:tab/>
        <w:t>Member</w:t>
      </w:r>
      <w:r w:rsidR="00D345CC" w:rsidRPr="00D345CC">
        <w:rPr>
          <w:szCs w:val="24"/>
        </w:rPr>
        <w:tab/>
        <w:t xml:space="preserve">        09/2009-08/2012</w:t>
      </w:r>
    </w:p>
    <w:p w:rsidR="00BC0B5F" w:rsidRPr="00BC0B5F" w:rsidRDefault="00540425" w:rsidP="00F355E8">
      <w:pPr>
        <w:pStyle w:val="Header"/>
        <w:tabs>
          <w:tab w:val="clear" w:pos="4320"/>
          <w:tab w:val="clear" w:pos="8640"/>
        </w:tabs>
        <w:rPr>
          <w:lang w:eastAsia="zh-CN"/>
        </w:rPr>
      </w:pPr>
      <w:r>
        <w:rPr>
          <w:lang w:eastAsia="zh-CN"/>
        </w:rPr>
        <w:t>29</w:t>
      </w:r>
      <w:r w:rsidR="00B71740">
        <w:rPr>
          <w:lang w:eastAsia="zh-CN"/>
        </w:rPr>
        <w:t>. Jang H Yun</w:t>
      </w:r>
      <w:r w:rsidR="00B71740">
        <w:rPr>
          <w:lang w:eastAsia="zh-CN"/>
        </w:rPr>
        <w:tab/>
      </w:r>
      <w:r w:rsidR="00BC0B5F">
        <w:rPr>
          <w:lang w:eastAsia="zh-CN"/>
        </w:rPr>
        <w:t>Biostatistics</w:t>
      </w:r>
      <w:r w:rsidR="00BC0B5F">
        <w:rPr>
          <w:lang w:eastAsia="zh-CN"/>
        </w:rPr>
        <w:tab/>
      </w:r>
      <w:r w:rsidR="00BC0B5F">
        <w:rPr>
          <w:lang w:eastAsia="zh-CN"/>
        </w:rPr>
        <w:tab/>
        <w:t>Ph.D.</w:t>
      </w:r>
      <w:r w:rsidR="00BC0B5F">
        <w:rPr>
          <w:lang w:eastAsia="zh-CN"/>
        </w:rPr>
        <w:tab/>
      </w:r>
      <w:r w:rsidR="00BC0B5F">
        <w:rPr>
          <w:lang w:eastAsia="zh-CN"/>
        </w:rPr>
        <w:tab/>
        <w:t>Member                  06/2008-08/2013</w:t>
      </w:r>
    </w:p>
    <w:p w:rsidR="00BC0B5F" w:rsidRPr="00B71740" w:rsidRDefault="00540425" w:rsidP="00F355E8">
      <w:pPr>
        <w:pStyle w:val="Header"/>
        <w:tabs>
          <w:tab w:val="clear" w:pos="4320"/>
          <w:tab w:val="clear" w:pos="8640"/>
        </w:tabs>
        <w:rPr>
          <w:szCs w:val="24"/>
        </w:rPr>
      </w:pPr>
      <w:r>
        <w:rPr>
          <w:szCs w:val="24"/>
        </w:rPr>
        <w:t>30</w:t>
      </w:r>
      <w:r w:rsidR="00B71740">
        <w:rPr>
          <w:szCs w:val="24"/>
        </w:rPr>
        <w:t>.</w:t>
      </w:r>
      <w:r w:rsidR="00301127">
        <w:rPr>
          <w:szCs w:val="24"/>
        </w:rPr>
        <w:t>Yaji Xu</w:t>
      </w:r>
      <w:r w:rsidR="007F24F7">
        <w:rPr>
          <w:szCs w:val="24"/>
        </w:rPr>
        <w:tab/>
      </w:r>
      <w:r w:rsidR="007F24F7">
        <w:rPr>
          <w:szCs w:val="24"/>
        </w:rPr>
        <w:tab/>
      </w:r>
      <w:r w:rsidR="00301127">
        <w:rPr>
          <w:szCs w:val="24"/>
        </w:rPr>
        <w:t>Biostatistics</w:t>
      </w:r>
      <w:r w:rsidR="007F24F7">
        <w:rPr>
          <w:szCs w:val="24"/>
        </w:rPr>
        <w:tab/>
      </w:r>
      <w:r w:rsidR="007F24F7">
        <w:rPr>
          <w:szCs w:val="24"/>
        </w:rPr>
        <w:tab/>
      </w:r>
      <w:r w:rsidR="00301127">
        <w:rPr>
          <w:szCs w:val="24"/>
        </w:rPr>
        <w:t>Ph.D.</w:t>
      </w:r>
      <w:r w:rsidR="007F24F7">
        <w:rPr>
          <w:szCs w:val="24"/>
        </w:rPr>
        <w:tab/>
      </w:r>
      <w:r w:rsidR="007F24F7">
        <w:rPr>
          <w:szCs w:val="24"/>
        </w:rPr>
        <w:tab/>
      </w:r>
      <w:r w:rsidR="00301127">
        <w:rPr>
          <w:szCs w:val="24"/>
        </w:rPr>
        <w:t>Member                  09/2005-05/</w:t>
      </w:r>
      <w:r w:rsidR="00B71740">
        <w:rPr>
          <w:szCs w:val="24"/>
        </w:rPr>
        <w:t>2010</w:t>
      </w:r>
    </w:p>
    <w:p w:rsidR="00BC0B5F" w:rsidRPr="00B71740" w:rsidRDefault="00540425" w:rsidP="00F355E8">
      <w:pPr>
        <w:pStyle w:val="Header"/>
        <w:tabs>
          <w:tab w:val="clear" w:pos="4320"/>
          <w:tab w:val="clear" w:pos="8640"/>
        </w:tabs>
        <w:rPr>
          <w:lang w:eastAsia="zh-CN"/>
        </w:rPr>
      </w:pPr>
      <w:r>
        <w:rPr>
          <w:lang w:eastAsia="zh-CN"/>
        </w:rPr>
        <w:t>31</w:t>
      </w:r>
      <w:r w:rsidR="00B71740">
        <w:rPr>
          <w:lang w:eastAsia="zh-CN"/>
        </w:rPr>
        <w:t xml:space="preserve">. </w:t>
      </w:r>
      <w:r w:rsidR="00BC0B5F">
        <w:rPr>
          <w:lang w:eastAsia="zh-CN"/>
        </w:rPr>
        <w:t xml:space="preserve">Ping Liu </w:t>
      </w:r>
      <w:r w:rsidR="00BC0B5F">
        <w:rPr>
          <w:lang w:eastAsia="zh-CN"/>
        </w:rPr>
        <w:tab/>
      </w:r>
      <w:r w:rsidR="00BC0B5F">
        <w:rPr>
          <w:lang w:eastAsia="zh-CN"/>
        </w:rPr>
        <w:tab/>
        <w:t>Biostatistics</w:t>
      </w:r>
      <w:r w:rsidR="00BC0B5F">
        <w:rPr>
          <w:lang w:eastAsia="zh-CN"/>
        </w:rPr>
        <w:tab/>
      </w:r>
      <w:r w:rsidR="00BC0B5F">
        <w:rPr>
          <w:lang w:eastAsia="zh-CN"/>
        </w:rPr>
        <w:tab/>
        <w:t>Ph.D.</w:t>
      </w:r>
      <w:r w:rsidR="00BC0B5F">
        <w:rPr>
          <w:lang w:eastAsia="zh-CN"/>
        </w:rPr>
        <w:tab/>
      </w:r>
      <w:r w:rsidR="00BC0B5F">
        <w:rPr>
          <w:lang w:eastAsia="zh-CN"/>
        </w:rPr>
        <w:tab/>
        <w:t>Member                  09/2009-08/2012</w:t>
      </w:r>
    </w:p>
    <w:p w:rsidR="00B71740" w:rsidRDefault="00540425" w:rsidP="00F355E8">
      <w:r>
        <w:t>32</w:t>
      </w:r>
      <w:r w:rsidR="00B71740">
        <w:t xml:space="preserve">. </w:t>
      </w:r>
      <w:r w:rsidR="00F355E8">
        <w:t>Sijin Wen</w:t>
      </w:r>
      <w:r w:rsidR="007F24F7">
        <w:tab/>
      </w:r>
      <w:r w:rsidR="007F24F7">
        <w:tab/>
      </w:r>
      <w:r w:rsidR="00F355E8">
        <w:t>Biostatistics</w:t>
      </w:r>
      <w:r w:rsidR="007F24F7">
        <w:tab/>
      </w:r>
      <w:r w:rsidR="007F24F7">
        <w:tab/>
      </w:r>
      <w:r w:rsidR="00F355E8">
        <w:t>Ph.D</w:t>
      </w:r>
      <w:r w:rsidR="007F24F7">
        <w:t>.</w:t>
      </w:r>
      <w:r w:rsidR="007F24F7">
        <w:tab/>
      </w:r>
      <w:r w:rsidR="007F24F7">
        <w:tab/>
      </w:r>
      <w:r w:rsidR="00B71740">
        <w:rPr>
          <w:snapToGrid/>
          <w:szCs w:val="24"/>
          <w:lang w:eastAsia="zh-CN"/>
        </w:rPr>
        <w:t xml:space="preserve">Member </w:t>
      </w:r>
      <w:r w:rsidR="00B71740">
        <w:t xml:space="preserve">          </w:t>
      </w:r>
      <w:r w:rsidR="006F2D38">
        <w:t xml:space="preserve">       2005-05/09</w:t>
      </w:r>
      <w:r w:rsidR="006F2D38">
        <w:tab/>
      </w:r>
      <w:r w:rsidR="00F355E8">
        <w:t xml:space="preserve">                                                                                               </w:t>
      </w:r>
    </w:p>
    <w:p w:rsidR="00F355E8" w:rsidRDefault="00540425" w:rsidP="00F355E8">
      <w:pPr>
        <w:rPr>
          <w:snapToGrid/>
          <w:szCs w:val="24"/>
          <w:lang w:eastAsia="zh-CN"/>
        </w:rPr>
      </w:pPr>
      <w:r>
        <w:rPr>
          <w:snapToGrid/>
          <w:szCs w:val="24"/>
          <w:lang w:eastAsia="zh-CN"/>
        </w:rPr>
        <w:t>33</w:t>
      </w:r>
      <w:r w:rsidR="00B71740">
        <w:rPr>
          <w:snapToGrid/>
          <w:szCs w:val="24"/>
          <w:lang w:eastAsia="zh-CN"/>
        </w:rPr>
        <w:t xml:space="preserve">.Qing Zhang </w:t>
      </w:r>
      <w:r w:rsidR="00B71740">
        <w:rPr>
          <w:snapToGrid/>
          <w:szCs w:val="24"/>
          <w:lang w:eastAsia="zh-CN"/>
        </w:rPr>
        <w:tab/>
      </w:r>
      <w:r w:rsidR="00F355E8">
        <w:rPr>
          <w:snapToGrid/>
          <w:szCs w:val="24"/>
          <w:lang w:eastAsia="zh-CN"/>
        </w:rPr>
        <w:t>Biostatistics</w:t>
      </w:r>
      <w:r w:rsidR="00F355E8">
        <w:rPr>
          <w:snapToGrid/>
          <w:szCs w:val="24"/>
          <w:lang w:eastAsia="zh-CN"/>
        </w:rPr>
        <w:tab/>
      </w:r>
      <w:r w:rsidR="00F355E8">
        <w:rPr>
          <w:snapToGrid/>
          <w:szCs w:val="24"/>
          <w:lang w:eastAsia="zh-CN"/>
        </w:rPr>
        <w:tab/>
        <w:t>Ph.D.</w:t>
      </w:r>
      <w:r w:rsidR="00F355E8">
        <w:rPr>
          <w:snapToGrid/>
          <w:szCs w:val="24"/>
          <w:lang w:eastAsia="zh-CN"/>
        </w:rPr>
        <w:tab/>
      </w:r>
      <w:r w:rsidR="007F24F7">
        <w:rPr>
          <w:snapToGrid/>
          <w:szCs w:val="24"/>
          <w:lang w:eastAsia="zh-CN"/>
        </w:rPr>
        <w:tab/>
      </w:r>
      <w:r w:rsidR="00AA5B60">
        <w:rPr>
          <w:snapToGrid/>
          <w:szCs w:val="24"/>
          <w:lang w:eastAsia="zh-CN"/>
        </w:rPr>
        <w:t xml:space="preserve">Member </w:t>
      </w:r>
      <w:r w:rsidR="00AA5B60">
        <w:rPr>
          <w:snapToGrid/>
          <w:szCs w:val="24"/>
          <w:lang w:eastAsia="zh-CN"/>
        </w:rPr>
        <w:tab/>
        <w:t xml:space="preserve">        </w:t>
      </w:r>
      <w:r w:rsidR="006F2D38">
        <w:rPr>
          <w:snapToGrid/>
          <w:szCs w:val="24"/>
          <w:lang w:eastAsia="zh-CN"/>
        </w:rPr>
        <w:t>2000-05/09</w:t>
      </w:r>
    </w:p>
    <w:p w:rsidR="00F355E8" w:rsidRDefault="00540425" w:rsidP="00F355E8">
      <w:pPr>
        <w:rPr>
          <w:snapToGrid/>
          <w:szCs w:val="24"/>
          <w:lang w:eastAsia="zh-CN"/>
        </w:rPr>
      </w:pPr>
      <w:r>
        <w:rPr>
          <w:snapToGrid/>
          <w:szCs w:val="24"/>
          <w:lang w:eastAsia="zh-CN"/>
        </w:rPr>
        <w:t>34</w:t>
      </w:r>
      <w:r w:rsidR="00B71740">
        <w:rPr>
          <w:snapToGrid/>
          <w:szCs w:val="24"/>
          <w:lang w:eastAsia="zh-CN"/>
        </w:rPr>
        <w:t xml:space="preserve">. </w:t>
      </w:r>
      <w:r w:rsidR="00F355E8">
        <w:rPr>
          <w:snapToGrid/>
          <w:szCs w:val="24"/>
          <w:lang w:eastAsia="zh-CN"/>
        </w:rPr>
        <w:t>Hui Zhao</w:t>
      </w:r>
      <w:r w:rsidR="00F355E8">
        <w:rPr>
          <w:snapToGrid/>
          <w:szCs w:val="24"/>
          <w:lang w:eastAsia="zh-CN"/>
        </w:rPr>
        <w:tab/>
      </w:r>
      <w:r w:rsidR="00F355E8">
        <w:rPr>
          <w:snapToGrid/>
          <w:szCs w:val="24"/>
          <w:lang w:eastAsia="zh-CN"/>
        </w:rPr>
        <w:tab/>
        <w:t>Biostatistics</w:t>
      </w:r>
      <w:r w:rsidR="00F355E8">
        <w:rPr>
          <w:snapToGrid/>
          <w:szCs w:val="24"/>
          <w:lang w:eastAsia="zh-CN"/>
        </w:rPr>
        <w:tab/>
      </w:r>
      <w:r w:rsidR="00F355E8">
        <w:rPr>
          <w:snapToGrid/>
          <w:szCs w:val="24"/>
          <w:lang w:eastAsia="zh-CN"/>
        </w:rPr>
        <w:tab/>
        <w:t>Ph.D.</w:t>
      </w:r>
      <w:r w:rsidR="007F24F7">
        <w:rPr>
          <w:snapToGrid/>
          <w:szCs w:val="24"/>
          <w:lang w:eastAsia="zh-CN"/>
        </w:rPr>
        <w:tab/>
      </w:r>
      <w:r w:rsidR="007F24F7">
        <w:rPr>
          <w:snapToGrid/>
          <w:szCs w:val="24"/>
          <w:lang w:eastAsia="zh-CN"/>
        </w:rPr>
        <w:tab/>
      </w:r>
      <w:r w:rsidR="00AA5B60">
        <w:rPr>
          <w:snapToGrid/>
          <w:szCs w:val="24"/>
          <w:lang w:eastAsia="zh-CN"/>
        </w:rPr>
        <w:t xml:space="preserve">Member </w:t>
      </w:r>
      <w:r w:rsidR="00AA5B60">
        <w:rPr>
          <w:snapToGrid/>
          <w:szCs w:val="24"/>
          <w:lang w:eastAsia="zh-CN"/>
        </w:rPr>
        <w:tab/>
        <w:t xml:space="preserve">        </w:t>
      </w:r>
      <w:r w:rsidR="006F2D38">
        <w:rPr>
          <w:snapToGrid/>
          <w:szCs w:val="24"/>
          <w:lang w:eastAsia="zh-CN"/>
        </w:rPr>
        <w:t>2003-05/2007</w:t>
      </w:r>
    </w:p>
    <w:p w:rsidR="00F355E8" w:rsidRPr="000E5FEF" w:rsidRDefault="00B71740" w:rsidP="00F355E8">
      <w:pPr>
        <w:rPr>
          <w:snapToGrid/>
          <w:szCs w:val="24"/>
          <w:lang w:eastAsia="zh-CN"/>
        </w:rPr>
      </w:pPr>
      <w:r>
        <w:rPr>
          <w:snapToGrid/>
          <w:szCs w:val="24"/>
          <w:lang w:eastAsia="zh-CN"/>
        </w:rPr>
        <w:t>36. Yiqun Zhang</w:t>
      </w:r>
      <w:r>
        <w:rPr>
          <w:snapToGrid/>
          <w:szCs w:val="24"/>
          <w:lang w:eastAsia="zh-CN"/>
        </w:rPr>
        <w:tab/>
      </w:r>
      <w:r w:rsidR="00F355E8">
        <w:rPr>
          <w:snapToGrid/>
          <w:szCs w:val="24"/>
          <w:lang w:eastAsia="zh-CN"/>
        </w:rPr>
        <w:t>Biostatistics</w:t>
      </w:r>
      <w:r w:rsidR="00F355E8">
        <w:rPr>
          <w:snapToGrid/>
          <w:szCs w:val="24"/>
          <w:lang w:eastAsia="zh-CN"/>
        </w:rPr>
        <w:tab/>
      </w:r>
      <w:r w:rsidR="00F355E8">
        <w:rPr>
          <w:snapToGrid/>
          <w:szCs w:val="24"/>
          <w:lang w:eastAsia="zh-CN"/>
        </w:rPr>
        <w:tab/>
        <w:t>Ph.D</w:t>
      </w:r>
      <w:r w:rsidR="006F2D38">
        <w:rPr>
          <w:snapToGrid/>
          <w:szCs w:val="24"/>
          <w:lang w:eastAsia="zh-CN"/>
        </w:rPr>
        <w:t>.</w:t>
      </w:r>
      <w:r w:rsidR="00AA5B60">
        <w:rPr>
          <w:snapToGrid/>
          <w:szCs w:val="24"/>
          <w:lang w:eastAsia="zh-CN"/>
        </w:rPr>
        <w:tab/>
      </w:r>
      <w:r w:rsidR="00AA5B60">
        <w:rPr>
          <w:snapToGrid/>
          <w:szCs w:val="24"/>
          <w:lang w:eastAsia="zh-CN"/>
        </w:rPr>
        <w:tab/>
        <w:t>Member</w:t>
      </w:r>
      <w:r w:rsidR="00AA5B60">
        <w:rPr>
          <w:snapToGrid/>
          <w:szCs w:val="24"/>
          <w:lang w:eastAsia="zh-CN"/>
        </w:rPr>
        <w:tab/>
        <w:t xml:space="preserve">        </w:t>
      </w:r>
      <w:r w:rsidR="00FA0008">
        <w:rPr>
          <w:snapToGrid/>
          <w:szCs w:val="24"/>
          <w:lang w:eastAsia="zh-CN"/>
        </w:rPr>
        <w:t>2004-2011</w:t>
      </w:r>
    </w:p>
    <w:p w:rsidR="00F355E8" w:rsidRDefault="00B71740" w:rsidP="007F24F7">
      <w:pPr>
        <w:ind w:left="-720" w:firstLine="720"/>
        <w:rPr>
          <w:szCs w:val="24"/>
        </w:rPr>
      </w:pPr>
      <w:r>
        <w:rPr>
          <w:iCs/>
          <w:szCs w:val="24"/>
        </w:rPr>
        <w:t xml:space="preserve">37. </w:t>
      </w:r>
      <w:r w:rsidR="00F355E8">
        <w:rPr>
          <w:iCs/>
          <w:szCs w:val="24"/>
        </w:rPr>
        <w:t xml:space="preserve">Liu, </w:t>
      </w:r>
      <w:r w:rsidR="00EC4B62">
        <w:rPr>
          <w:iCs/>
          <w:szCs w:val="24"/>
        </w:rPr>
        <w:t>Xiaoming</w:t>
      </w:r>
      <w:r w:rsidR="007F24F7">
        <w:rPr>
          <w:iCs/>
          <w:szCs w:val="24"/>
        </w:rPr>
        <w:tab/>
      </w:r>
      <w:r w:rsidR="00F355E8">
        <w:rPr>
          <w:iCs/>
          <w:szCs w:val="24"/>
        </w:rPr>
        <w:t>GSBS</w:t>
      </w:r>
      <w:r w:rsidR="00F355E8">
        <w:rPr>
          <w:iCs/>
          <w:szCs w:val="24"/>
        </w:rPr>
        <w:tab/>
      </w:r>
      <w:r w:rsidR="00F355E8">
        <w:rPr>
          <w:iCs/>
          <w:szCs w:val="24"/>
        </w:rPr>
        <w:tab/>
      </w:r>
      <w:r w:rsidR="00F355E8">
        <w:rPr>
          <w:iCs/>
          <w:szCs w:val="24"/>
        </w:rPr>
        <w:tab/>
        <w:t>Ph.D.</w:t>
      </w:r>
      <w:r w:rsidR="00F355E8">
        <w:rPr>
          <w:iCs/>
          <w:szCs w:val="24"/>
        </w:rPr>
        <w:tab/>
      </w:r>
      <w:r w:rsidR="007F24F7">
        <w:rPr>
          <w:iCs/>
          <w:szCs w:val="24"/>
        </w:rPr>
        <w:tab/>
      </w:r>
      <w:r w:rsidR="00EC4B62">
        <w:rPr>
          <w:iCs/>
          <w:szCs w:val="24"/>
        </w:rPr>
        <w:t xml:space="preserve">Member </w:t>
      </w:r>
      <w:r w:rsidR="00F355E8" w:rsidRPr="000E5FEF">
        <w:rPr>
          <w:szCs w:val="24"/>
        </w:rPr>
        <w:t xml:space="preserve"> </w:t>
      </w:r>
      <w:r w:rsidR="00F355E8">
        <w:rPr>
          <w:szCs w:val="24"/>
        </w:rPr>
        <w:t xml:space="preserve">       </w:t>
      </w:r>
      <w:r w:rsidR="00EC4B62">
        <w:rPr>
          <w:szCs w:val="24"/>
        </w:rPr>
        <w:t xml:space="preserve">       </w:t>
      </w:r>
      <w:r w:rsidR="006F2D38">
        <w:rPr>
          <w:szCs w:val="24"/>
        </w:rPr>
        <w:t xml:space="preserve"> </w:t>
      </w:r>
      <w:r w:rsidR="009150F2">
        <w:rPr>
          <w:szCs w:val="24"/>
        </w:rPr>
        <w:t>0</w:t>
      </w:r>
      <w:r w:rsidR="00EC4B62">
        <w:rPr>
          <w:szCs w:val="24"/>
        </w:rPr>
        <w:t>9/2002-08/</w:t>
      </w:r>
      <w:r w:rsidR="00F355E8">
        <w:rPr>
          <w:szCs w:val="24"/>
        </w:rPr>
        <w:t>06</w:t>
      </w:r>
    </w:p>
    <w:p w:rsidR="006B5040" w:rsidRPr="000E5FEF" w:rsidRDefault="006B5040" w:rsidP="007F24F7">
      <w:pPr>
        <w:ind w:left="-720" w:firstLine="720"/>
        <w:rPr>
          <w:iCs/>
          <w:szCs w:val="24"/>
        </w:rPr>
      </w:pPr>
      <w:r>
        <w:rPr>
          <w:szCs w:val="24"/>
        </w:rPr>
        <w:t>Assistant Professor, SPH</w:t>
      </w:r>
    </w:p>
    <w:p w:rsidR="00F355E8" w:rsidRPr="000E5FEF" w:rsidRDefault="00B71740" w:rsidP="007F24F7">
      <w:pPr>
        <w:ind w:left="4950" w:hanging="4950"/>
        <w:rPr>
          <w:iCs/>
          <w:szCs w:val="24"/>
        </w:rPr>
      </w:pPr>
      <w:r>
        <w:rPr>
          <w:iCs/>
          <w:szCs w:val="24"/>
        </w:rPr>
        <w:lastRenderedPageBreak/>
        <w:t xml:space="preserve">38. </w:t>
      </w:r>
      <w:r w:rsidR="00F355E8" w:rsidRPr="000E5FEF">
        <w:rPr>
          <w:iCs/>
          <w:szCs w:val="24"/>
        </w:rPr>
        <w:t>Mak, So</w:t>
      </w:r>
      <w:r w:rsidR="00EC4B62">
        <w:rPr>
          <w:iCs/>
          <w:szCs w:val="24"/>
        </w:rPr>
        <w:t>lida</w:t>
      </w:r>
      <w:r w:rsidR="007F24F7">
        <w:rPr>
          <w:iCs/>
          <w:szCs w:val="24"/>
        </w:rPr>
        <w:t xml:space="preserve">          </w:t>
      </w:r>
      <w:r w:rsidR="00EC4B62">
        <w:rPr>
          <w:iCs/>
          <w:szCs w:val="24"/>
        </w:rPr>
        <w:t>GSBS</w:t>
      </w:r>
      <w:r w:rsidR="00606ECD">
        <w:rPr>
          <w:iCs/>
          <w:szCs w:val="24"/>
        </w:rPr>
        <w:t xml:space="preserve"> </w:t>
      </w:r>
      <w:r w:rsidR="007F24F7">
        <w:rPr>
          <w:iCs/>
          <w:szCs w:val="24"/>
        </w:rPr>
        <w:t xml:space="preserve">                         </w:t>
      </w:r>
      <w:r w:rsidR="00EC4B62">
        <w:rPr>
          <w:iCs/>
          <w:szCs w:val="24"/>
        </w:rPr>
        <w:t xml:space="preserve">Ph.D.  </w:t>
      </w:r>
      <w:r w:rsidR="007F24F7">
        <w:rPr>
          <w:iCs/>
          <w:szCs w:val="24"/>
        </w:rPr>
        <w:t xml:space="preserve">   </w:t>
      </w:r>
      <w:r w:rsidR="00EC4B62">
        <w:rPr>
          <w:iCs/>
          <w:szCs w:val="24"/>
        </w:rPr>
        <w:t xml:space="preserve">           Member </w:t>
      </w:r>
      <w:r w:rsidR="00F355E8" w:rsidRPr="000E5FEF">
        <w:rPr>
          <w:iCs/>
          <w:szCs w:val="24"/>
        </w:rPr>
        <w:tab/>
        <w:t xml:space="preserve">  </w:t>
      </w:r>
      <w:r w:rsidR="00F355E8">
        <w:rPr>
          <w:iCs/>
          <w:szCs w:val="24"/>
        </w:rPr>
        <w:t xml:space="preserve">     </w:t>
      </w:r>
      <w:r w:rsidR="006F2D38">
        <w:rPr>
          <w:iCs/>
          <w:szCs w:val="24"/>
        </w:rPr>
        <w:t>0</w:t>
      </w:r>
      <w:r w:rsidR="00EC4B62">
        <w:rPr>
          <w:iCs/>
          <w:szCs w:val="24"/>
        </w:rPr>
        <w:t>9/2003-06/08</w:t>
      </w:r>
    </w:p>
    <w:p w:rsidR="00606ECD" w:rsidRPr="000E5FEF" w:rsidRDefault="00B71740" w:rsidP="007F24F7">
      <w:pPr>
        <w:ind w:left="4950" w:hanging="4950"/>
        <w:rPr>
          <w:szCs w:val="24"/>
          <w:lang w:eastAsia="zh-CN"/>
        </w:rPr>
      </w:pPr>
      <w:r>
        <w:rPr>
          <w:iCs/>
          <w:szCs w:val="24"/>
        </w:rPr>
        <w:t xml:space="preserve">39. </w:t>
      </w:r>
      <w:r w:rsidR="00606ECD">
        <w:rPr>
          <w:iCs/>
          <w:szCs w:val="24"/>
        </w:rPr>
        <w:t xml:space="preserve">Chung, Charles    </w:t>
      </w:r>
      <w:r w:rsidR="007F24F7">
        <w:rPr>
          <w:iCs/>
          <w:szCs w:val="24"/>
        </w:rPr>
        <w:t xml:space="preserve"> </w:t>
      </w:r>
      <w:r w:rsidR="00606ECD">
        <w:rPr>
          <w:iCs/>
          <w:szCs w:val="24"/>
        </w:rPr>
        <w:t xml:space="preserve">GSBS                          </w:t>
      </w:r>
      <w:r w:rsidR="00F355E8" w:rsidRPr="000E5FEF">
        <w:rPr>
          <w:iCs/>
          <w:szCs w:val="24"/>
        </w:rPr>
        <w:t xml:space="preserve">Ph.D.  </w:t>
      </w:r>
      <w:r w:rsidR="00606ECD">
        <w:rPr>
          <w:iCs/>
          <w:szCs w:val="24"/>
        </w:rPr>
        <w:t xml:space="preserve">     </w:t>
      </w:r>
      <w:r w:rsidR="00606ECD">
        <w:rPr>
          <w:iCs/>
          <w:szCs w:val="24"/>
        </w:rPr>
        <w:tab/>
        <w:t xml:space="preserve">Member </w:t>
      </w:r>
      <w:r w:rsidR="00F355E8">
        <w:rPr>
          <w:iCs/>
          <w:szCs w:val="24"/>
        </w:rPr>
        <w:tab/>
        <w:t xml:space="preserve">       09/2003</w:t>
      </w:r>
      <w:r w:rsidR="00606ECD">
        <w:rPr>
          <w:iCs/>
          <w:szCs w:val="24"/>
        </w:rPr>
        <w:t>-05/07</w:t>
      </w:r>
    </w:p>
    <w:p w:rsidR="00F355E8" w:rsidRPr="000E5FEF" w:rsidRDefault="00B71740" w:rsidP="00F355E8">
      <w:pPr>
        <w:rPr>
          <w:szCs w:val="24"/>
        </w:rPr>
      </w:pPr>
      <w:r>
        <w:rPr>
          <w:iCs/>
          <w:szCs w:val="24"/>
        </w:rPr>
        <w:t>40. Dayna Tirpak</w:t>
      </w:r>
      <w:r>
        <w:rPr>
          <w:iCs/>
          <w:szCs w:val="24"/>
        </w:rPr>
        <w:tab/>
      </w:r>
      <w:r w:rsidR="00F355E8" w:rsidRPr="000E5FEF">
        <w:rPr>
          <w:iCs/>
          <w:szCs w:val="24"/>
        </w:rPr>
        <w:t>GSBS</w:t>
      </w:r>
      <w:r w:rsidR="00F355E8" w:rsidRPr="000E5FEF">
        <w:rPr>
          <w:iCs/>
          <w:szCs w:val="24"/>
        </w:rPr>
        <w:tab/>
      </w:r>
      <w:r w:rsidR="00F355E8" w:rsidRPr="000E5FEF">
        <w:rPr>
          <w:iCs/>
          <w:szCs w:val="24"/>
        </w:rPr>
        <w:tab/>
      </w:r>
      <w:r w:rsidR="00F355E8" w:rsidRPr="000E5FEF">
        <w:rPr>
          <w:iCs/>
          <w:szCs w:val="24"/>
        </w:rPr>
        <w:tab/>
        <w:t xml:space="preserve">Ph.D.   </w:t>
      </w:r>
      <w:r w:rsidR="009150F2">
        <w:rPr>
          <w:iCs/>
          <w:szCs w:val="24"/>
        </w:rPr>
        <w:t xml:space="preserve">            </w:t>
      </w:r>
      <w:r w:rsidR="009150F2">
        <w:rPr>
          <w:szCs w:val="24"/>
        </w:rPr>
        <w:t xml:space="preserve">Member </w:t>
      </w:r>
      <w:r w:rsidR="009150F2">
        <w:rPr>
          <w:szCs w:val="24"/>
        </w:rPr>
        <w:tab/>
        <w:t xml:space="preserve">       09/1998-12/02</w:t>
      </w:r>
    </w:p>
    <w:p w:rsidR="00F355E8" w:rsidRDefault="00E66F29" w:rsidP="009150F2">
      <w:pPr>
        <w:rPr>
          <w:szCs w:val="24"/>
        </w:rPr>
      </w:pPr>
      <w:r>
        <w:rPr>
          <w:szCs w:val="24"/>
        </w:rPr>
        <w:t>41.</w:t>
      </w:r>
      <w:r w:rsidR="00F355E8" w:rsidRPr="000E5FEF">
        <w:rPr>
          <w:szCs w:val="24"/>
        </w:rPr>
        <w:t>Kun Zhang</w:t>
      </w:r>
      <w:r w:rsidR="00F355E8" w:rsidRPr="000E5FEF">
        <w:rPr>
          <w:szCs w:val="24"/>
        </w:rPr>
        <w:tab/>
      </w:r>
      <w:r w:rsidR="00F355E8" w:rsidRPr="000E5FEF">
        <w:rPr>
          <w:szCs w:val="24"/>
        </w:rPr>
        <w:tab/>
        <w:t>GS</w:t>
      </w:r>
      <w:r w:rsidR="009150F2">
        <w:rPr>
          <w:szCs w:val="24"/>
        </w:rPr>
        <w:t>BS</w:t>
      </w:r>
      <w:r w:rsidR="009150F2">
        <w:rPr>
          <w:szCs w:val="24"/>
        </w:rPr>
        <w:tab/>
      </w:r>
      <w:r w:rsidR="009150F2">
        <w:rPr>
          <w:szCs w:val="24"/>
        </w:rPr>
        <w:tab/>
      </w:r>
      <w:r w:rsidR="009150F2">
        <w:rPr>
          <w:szCs w:val="24"/>
        </w:rPr>
        <w:tab/>
        <w:t xml:space="preserve">Ph.D.             </w:t>
      </w:r>
      <w:r w:rsidR="00332701">
        <w:rPr>
          <w:szCs w:val="24"/>
        </w:rPr>
        <w:t xml:space="preserve"> </w:t>
      </w:r>
      <w:r w:rsidR="009150F2">
        <w:rPr>
          <w:szCs w:val="24"/>
        </w:rPr>
        <w:t xml:space="preserve"> Member               </w:t>
      </w:r>
      <w:r w:rsidR="006F2D38">
        <w:rPr>
          <w:szCs w:val="24"/>
        </w:rPr>
        <w:t xml:space="preserve">  </w:t>
      </w:r>
      <w:r w:rsidR="009150F2">
        <w:rPr>
          <w:szCs w:val="24"/>
        </w:rPr>
        <w:t>09/1999-05/03</w:t>
      </w:r>
    </w:p>
    <w:p w:rsidR="006B5040" w:rsidRPr="000E5FEF" w:rsidRDefault="00E66F29" w:rsidP="009150F2">
      <w:pPr>
        <w:rPr>
          <w:szCs w:val="24"/>
        </w:rPr>
      </w:pPr>
      <w:r>
        <w:rPr>
          <w:szCs w:val="24"/>
        </w:rPr>
        <w:t>Associate</w:t>
      </w:r>
      <w:r w:rsidR="006B5040">
        <w:rPr>
          <w:szCs w:val="24"/>
        </w:rPr>
        <w:t xml:space="preserve"> Professor, University of California at San Diego</w:t>
      </w:r>
    </w:p>
    <w:p w:rsidR="00F355E8" w:rsidRDefault="00E66F29" w:rsidP="00E66F29">
      <w:pPr>
        <w:rPr>
          <w:szCs w:val="24"/>
        </w:rPr>
      </w:pPr>
      <w:r>
        <w:rPr>
          <w:iCs/>
          <w:szCs w:val="24"/>
        </w:rPr>
        <w:t xml:space="preserve">42. </w:t>
      </w:r>
      <w:r w:rsidR="00F355E8" w:rsidRPr="000E5FEF">
        <w:rPr>
          <w:iCs/>
          <w:szCs w:val="24"/>
        </w:rPr>
        <w:t>Alanna Morrison</w:t>
      </w:r>
      <w:r w:rsidR="009150F2">
        <w:rPr>
          <w:szCs w:val="24"/>
        </w:rPr>
        <w:tab/>
        <w:t>GSBS</w:t>
      </w:r>
      <w:r w:rsidR="009150F2">
        <w:rPr>
          <w:szCs w:val="24"/>
        </w:rPr>
        <w:tab/>
      </w:r>
      <w:r w:rsidR="009150F2">
        <w:rPr>
          <w:szCs w:val="24"/>
        </w:rPr>
        <w:tab/>
      </w:r>
      <w:r w:rsidR="009150F2">
        <w:rPr>
          <w:szCs w:val="24"/>
        </w:rPr>
        <w:tab/>
        <w:t>Ph.D.</w:t>
      </w:r>
      <w:r w:rsidR="009150F2">
        <w:rPr>
          <w:szCs w:val="24"/>
        </w:rPr>
        <w:tab/>
      </w:r>
      <w:r w:rsidR="006F2D38">
        <w:rPr>
          <w:szCs w:val="24"/>
        </w:rPr>
        <w:tab/>
      </w:r>
      <w:r w:rsidR="009150F2">
        <w:rPr>
          <w:szCs w:val="24"/>
        </w:rPr>
        <w:t>Member</w:t>
      </w:r>
      <w:r w:rsidR="00F355E8" w:rsidRPr="000E5FEF">
        <w:rPr>
          <w:szCs w:val="24"/>
        </w:rPr>
        <w:t xml:space="preserve"> </w:t>
      </w:r>
      <w:r w:rsidR="006F2D38">
        <w:rPr>
          <w:szCs w:val="24"/>
        </w:rPr>
        <w:t xml:space="preserve">        </w:t>
      </w:r>
      <w:r w:rsidR="009150F2">
        <w:rPr>
          <w:szCs w:val="24"/>
        </w:rPr>
        <w:t xml:space="preserve">      </w:t>
      </w:r>
      <w:r w:rsidR="006F2D38">
        <w:rPr>
          <w:szCs w:val="24"/>
        </w:rPr>
        <w:t xml:space="preserve">  </w:t>
      </w:r>
      <w:r w:rsidR="009150F2">
        <w:rPr>
          <w:szCs w:val="24"/>
        </w:rPr>
        <w:t>09/1997-05/</w:t>
      </w:r>
      <w:r w:rsidR="00F355E8" w:rsidRPr="000E5FEF">
        <w:rPr>
          <w:szCs w:val="24"/>
        </w:rPr>
        <w:t>01</w:t>
      </w:r>
    </w:p>
    <w:p w:rsidR="00E66F29" w:rsidRPr="000E5FEF" w:rsidRDefault="00E66F29" w:rsidP="00E66F29">
      <w:pPr>
        <w:rPr>
          <w:szCs w:val="24"/>
        </w:rPr>
      </w:pPr>
      <w:r>
        <w:rPr>
          <w:szCs w:val="24"/>
        </w:rPr>
        <w:t>Professor, UTSPH</w:t>
      </w:r>
    </w:p>
    <w:p w:rsidR="00F56895" w:rsidRDefault="00E66F29" w:rsidP="00AA5B60">
      <w:pPr>
        <w:rPr>
          <w:szCs w:val="24"/>
        </w:rPr>
      </w:pPr>
      <w:r>
        <w:rPr>
          <w:iCs/>
          <w:szCs w:val="24"/>
        </w:rPr>
        <w:t xml:space="preserve">43. </w:t>
      </w:r>
      <w:r w:rsidR="00F355E8" w:rsidRPr="000E5FEF">
        <w:rPr>
          <w:iCs/>
          <w:szCs w:val="24"/>
        </w:rPr>
        <w:t>Zhongming Zhao</w:t>
      </w:r>
      <w:r w:rsidR="00F355E8" w:rsidRPr="000E5FEF">
        <w:rPr>
          <w:iCs/>
          <w:szCs w:val="24"/>
        </w:rPr>
        <w:tab/>
        <w:t>GSBS</w:t>
      </w:r>
      <w:r w:rsidR="00F355E8" w:rsidRPr="000E5FEF">
        <w:rPr>
          <w:iCs/>
          <w:szCs w:val="24"/>
        </w:rPr>
        <w:tab/>
      </w:r>
      <w:r w:rsidR="00F355E8" w:rsidRPr="000E5FEF">
        <w:rPr>
          <w:iCs/>
          <w:szCs w:val="24"/>
        </w:rPr>
        <w:tab/>
      </w:r>
      <w:r w:rsidR="00F355E8" w:rsidRPr="000E5FEF">
        <w:rPr>
          <w:iCs/>
          <w:szCs w:val="24"/>
        </w:rPr>
        <w:tab/>
        <w:t>Ph.D.</w:t>
      </w:r>
      <w:r w:rsidR="00F355E8" w:rsidRPr="000E5FEF">
        <w:rPr>
          <w:iCs/>
          <w:szCs w:val="24"/>
        </w:rPr>
        <w:tab/>
      </w:r>
      <w:r w:rsidR="006F2D38">
        <w:rPr>
          <w:iCs/>
          <w:szCs w:val="24"/>
        </w:rPr>
        <w:tab/>
      </w:r>
      <w:r w:rsidR="00AA5B60">
        <w:rPr>
          <w:szCs w:val="24"/>
        </w:rPr>
        <w:t xml:space="preserve">Member </w:t>
      </w:r>
      <w:r w:rsidR="00F355E8" w:rsidRPr="000E5FEF">
        <w:rPr>
          <w:szCs w:val="24"/>
        </w:rPr>
        <w:t xml:space="preserve"> </w:t>
      </w:r>
      <w:r w:rsidR="00F355E8" w:rsidRPr="000E5FEF">
        <w:rPr>
          <w:szCs w:val="24"/>
        </w:rPr>
        <w:tab/>
      </w:r>
      <w:r w:rsidR="006F2D38">
        <w:rPr>
          <w:szCs w:val="24"/>
        </w:rPr>
        <w:t xml:space="preserve">      </w:t>
      </w:r>
      <w:r w:rsidR="00F56895">
        <w:rPr>
          <w:szCs w:val="24"/>
          <w:lang w:eastAsia="zh-CN"/>
        </w:rPr>
        <w:t xml:space="preserve"> 2000 </w:t>
      </w:r>
    </w:p>
    <w:p w:rsidR="00AA5B60" w:rsidRPr="00F56895" w:rsidRDefault="00F56895" w:rsidP="00AA5B60">
      <w:pPr>
        <w:rPr>
          <w:szCs w:val="24"/>
          <w:lang w:eastAsia="zh-CN"/>
        </w:rPr>
      </w:pPr>
      <w:r>
        <w:rPr>
          <w:szCs w:val="24"/>
          <w:lang w:eastAsia="zh-CN"/>
        </w:rPr>
        <w:t xml:space="preserve">Associate Professor, Vanderbilt University.   </w:t>
      </w:r>
      <w:r>
        <w:rPr>
          <w:iCs/>
          <w:szCs w:val="24"/>
        </w:rPr>
        <w:t xml:space="preserve">                        </w:t>
      </w:r>
    </w:p>
    <w:p w:rsidR="00F355E8" w:rsidRPr="000E5FEF" w:rsidRDefault="00E66F29" w:rsidP="003A3032">
      <w:pPr>
        <w:rPr>
          <w:szCs w:val="24"/>
        </w:rPr>
      </w:pPr>
      <w:r>
        <w:rPr>
          <w:szCs w:val="24"/>
        </w:rPr>
        <w:t xml:space="preserve">44. </w:t>
      </w:r>
      <w:r w:rsidR="002363DC">
        <w:rPr>
          <w:szCs w:val="24"/>
        </w:rPr>
        <w:t xml:space="preserve">Andrei Rodin   </w:t>
      </w:r>
      <w:r w:rsidR="002363DC">
        <w:rPr>
          <w:szCs w:val="24"/>
        </w:rPr>
        <w:tab/>
        <w:t>GSBS</w:t>
      </w:r>
      <w:r w:rsidR="002363DC">
        <w:rPr>
          <w:szCs w:val="24"/>
        </w:rPr>
        <w:tab/>
      </w:r>
      <w:r w:rsidR="002363DC">
        <w:rPr>
          <w:szCs w:val="24"/>
        </w:rPr>
        <w:tab/>
        <w:t xml:space="preserve">         </w:t>
      </w:r>
      <w:r w:rsidR="002363DC">
        <w:rPr>
          <w:szCs w:val="24"/>
        </w:rPr>
        <w:tab/>
      </w:r>
      <w:r w:rsidR="00F355E8" w:rsidRPr="000E5FEF">
        <w:rPr>
          <w:szCs w:val="24"/>
        </w:rPr>
        <w:t>Ph.D.</w:t>
      </w:r>
      <w:r w:rsidR="00332701">
        <w:rPr>
          <w:szCs w:val="24"/>
        </w:rPr>
        <w:tab/>
      </w:r>
      <w:r w:rsidR="00332701">
        <w:rPr>
          <w:szCs w:val="24"/>
        </w:rPr>
        <w:tab/>
      </w:r>
      <w:r w:rsidR="003A3032">
        <w:rPr>
          <w:szCs w:val="24"/>
        </w:rPr>
        <w:t xml:space="preserve">Member </w:t>
      </w:r>
      <w:r w:rsidR="003A3032">
        <w:rPr>
          <w:szCs w:val="24"/>
        </w:rPr>
        <w:tab/>
        <w:t xml:space="preserve">       </w:t>
      </w:r>
      <w:r w:rsidR="00332701">
        <w:rPr>
          <w:szCs w:val="24"/>
          <w:lang w:eastAsia="zh-CN"/>
        </w:rPr>
        <w:t xml:space="preserve">Fall, 1999 </w:t>
      </w:r>
      <w:r w:rsidR="00332701">
        <w:rPr>
          <w:szCs w:val="24"/>
          <w:lang w:eastAsia="zh-CN"/>
        </w:rPr>
        <w:tab/>
      </w:r>
    </w:p>
    <w:p w:rsidR="00F56895" w:rsidRDefault="00E66F29" w:rsidP="00332701">
      <w:pPr>
        <w:rPr>
          <w:szCs w:val="24"/>
        </w:rPr>
      </w:pPr>
      <w:r>
        <w:rPr>
          <w:szCs w:val="24"/>
        </w:rPr>
        <w:t xml:space="preserve">45. </w:t>
      </w:r>
      <w:r w:rsidR="003A3032">
        <w:rPr>
          <w:szCs w:val="24"/>
        </w:rPr>
        <w:t>Grier P. Page</w:t>
      </w:r>
      <w:r w:rsidR="003A3032">
        <w:rPr>
          <w:szCs w:val="24"/>
        </w:rPr>
        <w:tab/>
      </w:r>
      <w:r w:rsidR="00F355E8" w:rsidRPr="000E5FEF">
        <w:rPr>
          <w:szCs w:val="24"/>
        </w:rPr>
        <w:t>GSBS</w:t>
      </w:r>
      <w:r w:rsidR="00F355E8" w:rsidRPr="000E5FEF">
        <w:rPr>
          <w:szCs w:val="24"/>
        </w:rPr>
        <w:tab/>
      </w:r>
      <w:r w:rsidR="00F355E8" w:rsidRPr="000E5FEF">
        <w:rPr>
          <w:szCs w:val="24"/>
        </w:rPr>
        <w:tab/>
      </w:r>
      <w:r w:rsidR="00F355E8" w:rsidRPr="000E5FEF">
        <w:rPr>
          <w:szCs w:val="24"/>
        </w:rPr>
        <w:tab/>
        <w:t>Ph.D.</w:t>
      </w:r>
      <w:r w:rsidR="00F355E8" w:rsidRPr="000E5FEF">
        <w:rPr>
          <w:szCs w:val="24"/>
        </w:rPr>
        <w:tab/>
      </w:r>
      <w:r w:rsidR="00332701">
        <w:rPr>
          <w:szCs w:val="24"/>
        </w:rPr>
        <w:tab/>
      </w:r>
      <w:r w:rsidR="003A3032">
        <w:rPr>
          <w:szCs w:val="24"/>
        </w:rPr>
        <w:t xml:space="preserve">Member </w:t>
      </w:r>
      <w:r w:rsidR="003A3032">
        <w:rPr>
          <w:szCs w:val="24"/>
        </w:rPr>
        <w:tab/>
        <w:t xml:space="preserve">       Fall, 1998</w:t>
      </w:r>
      <w:r w:rsidR="00F56895">
        <w:rPr>
          <w:szCs w:val="24"/>
        </w:rPr>
        <w:t xml:space="preserve"> </w:t>
      </w:r>
      <w:r w:rsidR="00F56895">
        <w:rPr>
          <w:szCs w:val="24"/>
        </w:rPr>
        <w:tab/>
      </w:r>
    </w:p>
    <w:p w:rsidR="00F355E8" w:rsidRPr="000E5FEF" w:rsidRDefault="00E66F29" w:rsidP="003A3032">
      <w:pPr>
        <w:rPr>
          <w:szCs w:val="24"/>
          <w:lang w:eastAsia="zh-CN"/>
        </w:rPr>
      </w:pPr>
      <w:r>
        <w:rPr>
          <w:szCs w:val="24"/>
        </w:rPr>
        <w:t>Associate</w:t>
      </w:r>
      <w:r w:rsidR="00F56895">
        <w:rPr>
          <w:szCs w:val="24"/>
        </w:rPr>
        <w:t xml:space="preserve"> Professor, University  of Alabama </w:t>
      </w:r>
      <w:r w:rsidR="00F56895">
        <w:rPr>
          <w:szCs w:val="24"/>
        </w:rPr>
        <w:tab/>
      </w:r>
      <w:r w:rsidR="00F56895">
        <w:rPr>
          <w:szCs w:val="24"/>
        </w:rPr>
        <w:tab/>
      </w:r>
      <w:r w:rsidR="00F56895">
        <w:rPr>
          <w:szCs w:val="24"/>
        </w:rPr>
        <w:tab/>
      </w:r>
    </w:p>
    <w:p w:rsidR="00F355E8" w:rsidRPr="000E5FEF" w:rsidRDefault="00E66F29" w:rsidP="00F355E8">
      <w:pPr>
        <w:rPr>
          <w:szCs w:val="24"/>
        </w:rPr>
      </w:pPr>
      <w:r>
        <w:rPr>
          <w:szCs w:val="24"/>
        </w:rPr>
        <w:t xml:space="preserve">46. </w:t>
      </w:r>
      <w:r w:rsidR="00F355E8">
        <w:rPr>
          <w:szCs w:val="24"/>
        </w:rPr>
        <w:t>Hong Yan</w:t>
      </w:r>
      <w:r w:rsidR="003A3032">
        <w:rPr>
          <w:szCs w:val="24"/>
        </w:rPr>
        <w:t xml:space="preserve"> Xu</w:t>
      </w:r>
      <w:r w:rsidR="003A3032">
        <w:rPr>
          <w:szCs w:val="24"/>
        </w:rPr>
        <w:tab/>
      </w:r>
      <w:r w:rsidR="00F355E8" w:rsidRPr="000E5FEF">
        <w:rPr>
          <w:szCs w:val="24"/>
        </w:rPr>
        <w:t>GSBS</w:t>
      </w:r>
      <w:r w:rsidR="00F355E8" w:rsidRPr="000E5FEF">
        <w:rPr>
          <w:szCs w:val="24"/>
        </w:rPr>
        <w:tab/>
      </w:r>
      <w:r w:rsidR="00F355E8" w:rsidRPr="000E5FEF">
        <w:rPr>
          <w:szCs w:val="24"/>
        </w:rPr>
        <w:tab/>
      </w:r>
      <w:r w:rsidR="00F355E8" w:rsidRPr="000E5FEF">
        <w:rPr>
          <w:szCs w:val="24"/>
        </w:rPr>
        <w:tab/>
        <w:t>Ph.D.</w:t>
      </w:r>
      <w:r w:rsidR="00332701">
        <w:rPr>
          <w:szCs w:val="24"/>
        </w:rPr>
        <w:t xml:space="preserve"> </w:t>
      </w:r>
      <w:r w:rsidR="00F355E8" w:rsidRPr="000E5FEF">
        <w:rPr>
          <w:szCs w:val="24"/>
        </w:rPr>
        <w:t xml:space="preserve">  </w:t>
      </w:r>
      <w:r w:rsidR="00332701">
        <w:rPr>
          <w:szCs w:val="24"/>
        </w:rPr>
        <w:tab/>
      </w:r>
      <w:r w:rsidR="00354D3A">
        <w:rPr>
          <w:szCs w:val="24"/>
        </w:rPr>
        <w:t xml:space="preserve">Member </w:t>
      </w:r>
      <w:r w:rsidR="00354D3A">
        <w:rPr>
          <w:szCs w:val="24"/>
        </w:rPr>
        <w:tab/>
        <w:t xml:space="preserve">       2001-2003</w:t>
      </w:r>
      <w:r w:rsidR="00F355E8">
        <w:rPr>
          <w:szCs w:val="24"/>
        </w:rPr>
        <w:t xml:space="preserve">      </w:t>
      </w:r>
    </w:p>
    <w:p w:rsidR="00F355E8" w:rsidRPr="000E5FEF" w:rsidRDefault="00F56895" w:rsidP="00950D36">
      <w:pPr>
        <w:rPr>
          <w:szCs w:val="24"/>
          <w:lang w:eastAsia="zh-CN"/>
        </w:rPr>
      </w:pPr>
      <w:r>
        <w:rPr>
          <w:szCs w:val="24"/>
        </w:rPr>
        <w:t xml:space="preserve">Associate Professor, Georgia Medical College                      </w:t>
      </w:r>
    </w:p>
    <w:p w:rsidR="00F355E8" w:rsidRPr="000E5FEF" w:rsidRDefault="00E66F29" w:rsidP="00F355E8">
      <w:pPr>
        <w:rPr>
          <w:szCs w:val="24"/>
        </w:rPr>
      </w:pPr>
      <w:r>
        <w:rPr>
          <w:iCs/>
          <w:szCs w:val="24"/>
        </w:rPr>
        <w:t xml:space="preserve">47. </w:t>
      </w:r>
      <w:r w:rsidR="00950D36">
        <w:rPr>
          <w:iCs/>
          <w:szCs w:val="24"/>
        </w:rPr>
        <w:t>Qiqing Wang</w:t>
      </w:r>
      <w:r w:rsidR="00950D36">
        <w:rPr>
          <w:iCs/>
          <w:szCs w:val="24"/>
        </w:rPr>
        <w:tab/>
      </w:r>
      <w:r w:rsidR="00F355E8" w:rsidRPr="000E5FEF">
        <w:rPr>
          <w:iCs/>
          <w:szCs w:val="24"/>
        </w:rPr>
        <w:t>GSBS</w:t>
      </w:r>
      <w:r w:rsidR="00F355E8" w:rsidRPr="000E5FEF">
        <w:rPr>
          <w:iCs/>
          <w:szCs w:val="24"/>
        </w:rPr>
        <w:tab/>
      </w:r>
      <w:r w:rsidR="00F355E8" w:rsidRPr="000E5FEF">
        <w:rPr>
          <w:iCs/>
          <w:szCs w:val="24"/>
        </w:rPr>
        <w:tab/>
      </w:r>
      <w:r w:rsidR="00F355E8" w:rsidRPr="000E5FEF">
        <w:rPr>
          <w:iCs/>
          <w:szCs w:val="24"/>
        </w:rPr>
        <w:tab/>
        <w:t>Ph.D.</w:t>
      </w:r>
      <w:r w:rsidR="00F355E8" w:rsidRPr="000E5FEF">
        <w:rPr>
          <w:iCs/>
          <w:szCs w:val="24"/>
        </w:rPr>
        <w:tab/>
      </w:r>
      <w:r w:rsidR="00332701">
        <w:rPr>
          <w:iCs/>
          <w:szCs w:val="24"/>
        </w:rPr>
        <w:tab/>
      </w:r>
      <w:r w:rsidR="00950D36">
        <w:rPr>
          <w:szCs w:val="24"/>
        </w:rPr>
        <w:t xml:space="preserve">Member </w:t>
      </w:r>
      <w:r w:rsidR="00950D36">
        <w:rPr>
          <w:szCs w:val="24"/>
        </w:rPr>
        <w:tab/>
        <w:t xml:space="preserve">       2001-2003 </w:t>
      </w:r>
      <w:r w:rsidR="00332701">
        <w:rPr>
          <w:szCs w:val="24"/>
        </w:rPr>
        <w:tab/>
      </w:r>
    </w:p>
    <w:p w:rsidR="00F355E8" w:rsidRPr="000E5FEF" w:rsidRDefault="00E66F29" w:rsidP="00F355E8">
      <w:pPr>
        <w:rPr>
          <w:szCs w:val="24"/>
        </w:rPr>
      </w:pPr>
      <w:r>
        <w:rPr>
          <w:szCs w:val="24"/>
        </w:rPr>
        <w:t xml:space="preserve">48. </w:t>
      </w:r>
      <w:r w:rsidR="00F355E8" w:rsidRPr="000E5FEF">
        <w:rPr>
          <w:szCs w:val="24"/>
        </w:rPr>
        <w:t>Xi Zhou</w:t>
      </w:r>
      <w:r w:rsidR="00F355E8" w:rsidRPr="000E5FEF">
        <w:rPr>
          <w:szCs w:val="24"/>
        </w:rPr>
        <w:tab/>
      </w:r>
      <w:r w:rsidR="00F355E8" w:rsidRPr="000E5FEF">
        <w:rPr>
          <w:szCs w:val="24"/>
        </w:rPr>
        <w:tab/>
        <w:t>GSBS</w:t>
      </w:r>
      <w:r w:rsidR="00F355E8" w:rsidRPr="000E5FEF">
        <w:rPr>
          <w:szCs w:val="24"/>
        </w:rPr>
        <w:tab/>
      </w:r>
      <w:r w:rsidR="00F355E8" w:rsidRPr="000E5FEF">
        <w:rPr>
          <w:szCs w:val="24"/>
        </w:rPr>
        <w:tab/>
      </w:r>
      <w:r w:rsidR="00F355E8" w:rsidRPr="000E5FEF">
        <w:rPr>
          <w:szCs w:val="24"/>
        </w:rPr>
        <w:tab/>
        <w:t>Ph.D.</w:t>
      </w:r>
      <w:r w:rsidR="00F355E8" w:rsidRPr="000E5FEF">
        <w:rPr>
          <w:szCs w:val="24"/>
        </w:rPr>
        <w:tab/>
      </w:r>
      <w:r w:rsidR="00332701">
        <w:rPr>
          <w:szCs w:val="24"/>
        </w:rPr>
        <w:tab/>
      </w:r>
      <w:r w:rsidR="00950D36">
        <w:rPr>
          <w:szCs w:val="24"/>
        </w:rPr>
        <w:t xml:space="preserve">Member </w:t>
      </w:r>
      <w:r w:rsidR="00950D36">
        <w:rPr>
          <w:szCs w:val="24"/>
        </w:rPr>
        <w:tab/>
        <w:t xml:space="preserve">       2001-2003</w:t>
      </w:r>
      <w:r w:rsidR="00F355E8" w:rsidRPr="000E5FEF">
        <w:rPr>
          <w:szCs w:val="24"/>
        </w:rPr>
        <w:t xml:space="preserve"> </w:t>
      </w:r>
    </w:p>
    <w:p w:rsidR="00F355E8" w:rsidRPr="000E5FEF" w:rsidRDefault="00E66F29" w:rsidP="00F355E8">
      <w:pPr>
        <w:rPr>
          <w:szCs w:val="24"/>
        </w:rPr>
      </w:pPr>
      <w:r>
        <w:rPr>
          <w:bCs/>
          <w:szCs w:val="24"/>
        </w:rPr>
        <w:t xml:space="preserve">49. </w:t>
      </w:r>
      <w:r w:rsidR="00F355E8" w:rsidRPr="000E5FEF">
        <w:rPr>
          <w:bCs/>
          <w:szCs w:val="24"/>
        </w:rPr>
        <w:t>John C. Huber J</w:t>
      </w:r>
      <w:r w:rsidR="00332701">
        <w:rPr>
          <w:bCs/>
          <w:szCs w:val="24"/>
        </w:rPr>
        <w:t>r.</w:t>
      </w:r>
      <w:r w:rsidR="00F355E8" w:rsidRPr="000E5FEF">
        <w:rPr>
          <w:bCs/>
          <w:szCs w:val="24"/>
        </w:rPr>
        <w:tab/>
        <w:t xml:space="preserve">Biological Science  </w:t>
      </w:r>
      <w:r w:rsidR="00F355E8" w:rsidRPr="000E5FEF">
        <w:rPr>
          <w:bCs/>
          <w:szCs w:val="24"/>
        </w:rPr>
        <w:tab/>
        <w:t xml:space="preserve">Ph.D. </w:t>
      </w:r>
      <w:r w:rsidR="00332701">
        <w:rPr>
          <w:bCs/>
          <w:szCs w:val="24"/>
        </w:rPr>
        <w:tab/>
      </w:r>
      <w:r w:rsidR="00332701">
        <w:rPr>
          <w:bCs/>
          <w:szCs w:val="24"/>
        </w:rPr>
        <w:tab/>
      </w:r>
      <w:r w:rsidR="00950D36">
        <w:rPr>
          <w:szCs w:val="24"/>
        </w:rPr>
        <w:t xml:space="preserve">Member </w:t>
      </w:r>
      <w:r w:rsidR="00950D36">
        <w:rPr>
          <w:szCs w:val="24"/>
        </w:rPr>
        <w:tab/>
        <w:t xml:space="preserve">       2000-2004</w:t>
      </w:r>
    </w:p>
    <w:p w:rsidR="00FA2E8F" w:rsidRDefault="00E66F29" w:rsidP="00F56895">
      <w:pPr>
        <w:rPr>
          <w:szCs w:val="24"/>
        </w:rPr>
      </w:pPr>
      <w:r>
        <w:rPr>
          <w:szCs w:val="24"/>
        </w:rPr>
        <w:t>Associate</w:t>
      </w:r>
      <w:r w:rsidR="00F56895">
        <w:rPr>
          <w:szCs w:val="24"/>
        </w:rPr>
        <w:t xml:space="preserve"> Professor, Texas A&amp;M University                         </w:t>
      </w:r>
    </w:p>
    <w:p w:rsidR="00950D36" w:rsidRDefault="00950D36" w:rsidP="00F56895">
      <w:pPr>
        <w:rPr>
          <w:szCs w:val="24"/>
        </w:rPr>
      </w:pPr>
    </w:p>
    <w:p w:rsidR="0090092C" w:rsidRDefault="00FA2E8F" w:rsidP="00F56895">
      <w:pPr>
        <w:rPr>
          <w:b/>
          <w:szCs w:val="24"/>
        </w:rPr>
      </w:pPr>
      <w:r w:rsidRPr="00FA2E8F">
        <w:rPr>
          <w:b/>
          <w:szCs w:val="24"/>
        </w:rPr>
        <w:t>Primary MS thesis advisor</w:t>
      </w:r>
    </w:p>
    <w:p w:rsidR="00FA2E8F" w:rsidRPr="00FA2E8F" w:rsidRDefault="00FA2E8F" w:rsidP="00F56895">
      <w:pPr>
        <w:rPr>
          <w:b/>
          <w:szCs w:val="24"/>
        </w:rPr>
      </w:pPr>
    </w:p>
    <w:p w:rsidR="00FA2E8F" w:rsidRPr="00FA2E8F" w:rsidRDefault="00FA2E8F" w:rsidP="00FA2E8F">
      <w:pPr>
        <w:rPr>
          <w:snapToGrid/>
        </w:rPr>
      </w:pPr>
      <w:r>
        <w:rPr>
          <w:snapToGrid/>
        </w:rPr>
        <w:t>1. Jin Yu</w:t>
      </w:r>
      <w:r>
        <w:rPr>
          <w:snapToGrid/>
        </w:rPr>
        <w:tab/>
      </w:r>
      <w:r>
        <w:rPr>
          <w:snapToGrid/>
        </w:rPr>
        <w:tab/>
      </w:r>
      <w:r w:rsidRPr="00FA2E8F">
        <w:rPr>
          <w:snapToGrid/>
        </w:rPr>
        <w:t xml:space="preserve">Biostatistics                M.S.                 Advisor                   </w:t>
      </w:r>
      <w:r w:rsidR="003748F1">
        <w:rPr>
          <w:snapToGrid/>
        </w:rPr>
        <w:t>08/2013-Present</w:t>
      </w:r>
    </w:p>
    <w:p w:rsidR="00FA2E8F" w:rsidRDefault="00FA2E8F" w:rsidP="00693FC9">
      <w:pPr>
        <w:rPr>
          <w:snapToGrid/>
          <w:szCs w:val="24"/>
          <w:lang w:eastAsia="zh-CN"/>
        </w:rPr>
      </w:pPr>
      <w:r>
        <w:rPr>
          <w:snapToGrid/>
          <w:szCs w:val="24"/>
          <w:lang w:eastAsia="zh-CN"/>
        </w:rPr>
        <w:t>Thesis Title: Construct gene correlation network with NGS by cloud computing</w:t>
      </w:r>
    </w:p>
    <w:p w:rsidR="003F0788" w:rsidRDefault="003F0788" w:rsidP="00693FC9">
      <w:pPr>
        <w:rPr>
          <w:snapToGrid/>
          <w:szCs w:val="24"/>
          <w:lang w:eastAsia="zh-CN"/>
        </w:rPr>
      </w:pPr>
    </w:p>
    <w:p w:rsidR="003F0788" w:rsidRDefault="003F0788" w:rsidP="00693FC9">
      <w:pPr>
        <w:rPr>
          <w:snapToGrid/>
          <w:szCs w:val="24"/>
          <w:lang w:eastAsia="zh-CN"/>
        </w:rPr>
      </w:pPr>
      <w:r>
        <w:rPr>
          <w:snapToGrid/>
          <w:szCs w:val="24"/>
          <w:lang w:eastAsia="zh-CN"/>
        </w:rPr>
        <w:t>2. Ruling Liu</w:t>
      </w:r>
      <w:r>
        <w:rPr>
          <w:snapToGrid/>
          <w:szCs w:val="24"/>
          <w:lang w:eastAsia="zh-CN"/>
        </w:rPr>
        <w:tab/>
      </w:r>
      <w:r>
        <w:rPr>
          <w:snapToGrid/>
          <w:szCs w:val="24"/>
          <w:lang w:eastAsia="zh-CN"/>
        </w:rPr>
        <w:tab/>
      </w:r>
      <w:r w:rsidRPr="003F0788">
        <w:rPr>
          <w:snapToGrid/>
          <w:szCs w:val="24"/>
          <w:lang w:eastAsia="zh-CN"/>
        </w:rPr>
        <w:t>Biostatistics                M.S.                 A</w:t>
      </w:r>
      <w:r>
        <w:rPr>
          <w:snapToGrid/>
          <w:szCs w:val="24"/>
          <w:lang w:eastAsia="zh-CN"/>
        </w:rPr>
        <w:t>dvisor                   08/2012</w:t>
      </w:r>
      <w:r w:rsidR="003748F1">
        <w:rPr>
          <w:snapToGrid/>
          <w:szCs w:val="24"/>
          <w:lang w:eastAsia="zh-CN"/>
        </w:rPr>
        <w:t>-Present</w:t>
      </w:r>
    </w:p>
    <w:p w:rsidR="00D80706" w:rsidRDefault="00D80706" w:rsidP="00693FC9">
      <w:pPr>
        <w:rPr>
          <w:snapToGrid/>
          <w:szCs w:val="24"/>
          <w:lang w:eastAsia="zh-CN"/>
        </w:rPr>
      </w:pPr>
    </w:p>
    <w:p w:rsidR="00D80706" w:rsidRPr="00D80706" w:rsidRDefault="00D80706" w:rsidP="00D80706">
      <w:pPr>
        <w:rPr>
          <w:snapToGrid/>
          <w:szCs w:val="24"/>
          <w:lang w:eastAsia="zh-CN"/>
        </w:rPr>
      </w:pPr>
      <w:r>
        <w:rPr>
          <w:snapToGrid/>
          <w:szCs w:val="24"/>
          <w:lang w:eastAsia="zh-CN"/>
        </w:rPr>
        <w:t>3</w:t>
      </w:r>
      <w:r w:rsidRPr="00D80706">
        <w:rPr>
          <w:snapToGrid/>
          <w:szCs w:val="24"/>
          <w:lang w:eastAsia="zh-CN"/>
        </w:rPr>
        <w:t>. Jialing Zhu</w:t>
      </w:r>
      <w:r w:rsidRPr="00D80706">
        <w:rPr>
          <w:snapToGrid/>
          <w:szCs w:val="24"/>
          <w:lang w:eastAsia="zh-CN"/>
        </w:rPr>
        <w:tab/>
      </w:r>
      <w:r w:rsidRPr="00D80706">
        <w:rPr>
          <w:snapToGrid/>
          <w:szCs w:val="24"/>
          <w:lang w:eastAsia="zh-CN"/>
        </w:rPr>
        <w:tab/>
        <w:t>Biostatistics</w:t>
      </w:r>
      <w:r w:rsidRPr="00D80706">
        <w:rPr>
          <w:snapToGrid/>
          <w:szCs w:val="24"/>
          <w:lang w:eastAsia="zh-CN"/>
        </w:rPr>
        <w:tab/>
      </w:r>
      <w:r w:rsidRPr="00D80706">
        <w:rPr>
          <w:snapToGrid/>
          <w:szCs w:val="24"/>
          <w:lang w:eastAsia="zh-CN"/>
        </w:rPr>
        <w:tab/>
        <w:t>M.S.        Research Supervisor       01/2011-07/2014</w:t>
      </w:r>
    </w:p>
    <w:p w:rsidR="00FA2E8F" w:rsidRDefault="00D80706" w:rsidP="00D80706">
      <w:pPr>
        <w:rPr>
          <w:snapToGrid/>
          <w:szCs w:val="24"/>
          <w:lang w:eastAsia="zh-CN"/>
        </w:rPr>
      </w:pPr>
      <w:r w:rsidRPr="00D80706">
        <w:rPr>
          <w:snapToGrid/>
          <w:szCs w:val="24"/>
          <w:lang w:eastAsia="zh-CN"/>
        </w:rPr>
        <w:t>Thesis Title: GIS mapping and gene-environment interaction.</w:t>
      </w:r>
    </w:p>
    <w:p w:rsidR="00D80706" w:rsidRDefault="00D80706" w:rsidP="00D80706">
      <w:pPr>
        <w:rPr>
          <w:snapToGrid/>
          <w:szCs w:val="24"/>
          <w:lang w:eastAsia="zh-CN"/>
        </w:rPr>
      </w:pPr>
    </w:p>
    <w:p w:rsidR="00693FC9" w:rsidRDefault="00D80706" w:rsidP="00693FC9">
      <w:pPr>
        <w:rPr>
          <w:snapToGrid/>
          <w:szCs w:val="24"/>
          <w:lang w:eastAsia="zh-CN"/>
        </w:rPr>
      </w:pPr>
      <w:r>
        <w:rPr>
          <w:snapToGrid/>
          <w:szCs w:val="24"/>
          <w:lang w:eastAsia="zh-CN"/>
        </w:rPr>
        <w:t>4</w:t>
      </w:r>
      <w:r w:rsidR="003F0788">
        <w:rPr>
          <w:snapToGrid/>
          <w:szCs w:val="24"/>
          <w:lang w:eastAsia="zh-CN"/>
        </w:rPr>
        <w:t>. Jin Li</w:t>
      </w:r>
      <w:r w:rsidR="003F0788">
        <w:rPr>
          <w:snapToGrid/>
          <w:szCs w:val="24"/>
          <w:lang w:eastAsia="zh-CN"/>
        </w:rPr>
        <w:tab/>
      </w:r>
      <w:r w:rsidR="003F0788">
        <w:rPr>
          <w:snapToGrid/>
          <w:szCs w:val="24"/>
          <w:lang w:eastAsia="zh-CN"/>
        </w:rPr>
        <w:tab/>
      </w:r>
      <w:r w:rsidR="00693FC9" w:rsidRPr="00693FC9">
        <w:rPr>
          <w:snapToGrid/>
          <w:szCs w:val="24"/>
          <w:lang w:eastAsia="zh-CN"/>
        </w:rPr>
        <w:t>Biostatistics</w:t>
      </w:r>
      <w:r w:rsidR="00693FC9" w:rsidRPr="00693FC9">
        <w:rPr>
          <w:snapToGrid/>
          <w:szCs w:val="24"/>
          <w:lang w:eastAsia="zh-CN"/>
        </w:rPr>
        <w:tab/>
      </w:r>
      <w:r w:rsidR="00693FC9" w:rsidRPr="00693FC9">
        <w:rPr>
          <w:snapToGrid/>
          <w:szCs w:val="24"/>
          <w:lang w:eastAsia="zh-CN"/>
        </w:rPr>
        <w:tab/>
        <w:t>M.S.</w:t>
      </w:r>
      <w:r w:rsidR="00693FC9" w:rsidRPr="00693FC9">
        <w:rPr>
          <w:snapToGrid/>
          <w:szCs w:val="24"/>
          <w:lang w:eastAsia="zh-CN"/>
        </w:rPr>
        <w:tab/>
      </w:r>
      <w:r w:rsidR="00693FC9" w:rsidRPr="00693FC9">
        <w:rPr>
          <w:snapToGrid/>
          <w:szCs w:val="24"/>
          <w:lang w:eastAsia="zh-CN"/>
        </w:rPr>
        <w:tab/>
        <w:t>Advisor</w:t>
      </w:r>
      <w:r w:rsidR="00693FC9" w:rsidRPr="00693FC9">
        <w:rPr>
          <w:snapToGrid/>
          <w:szCs w:val="24"/>
          <w:lang w:eastAsia="zh-CN"/>
        </w:rPr>
        <w:tab/>
        <w:t xml:space="preserve">        11/2010-12/2012</w:t>
      </w:r>
    </w:p>
    <w:p w:rsidR="00D80706" w:rsidRDefault="00D80706" w:rsidP="00693FC9">
      <w:pPr>
        <w:rPr>
          <w:snapToGrid/>
          <w:szCs w:val="24"/>
          <w:lang w:eastAsia="zh-CN"/>
        </w:rPr>
      </w:pPr>
    </w:p>
    <w:p w:rsidR="0090092C" w:rsidRDefault="00D80706" w:rsidP="0090092C">
      <w:pPr>
        <w:rPr>
          <w:snapToGrid/>
          <w:szCs w:val="24"/>
          <w:lang w:eastAsia="zh-CN"/>
        </w:rPr>
      </w:pPr>
      <w:r>
        <w:rPr>
          <w:snapToGrid/>
          <w:szCs w:val="24"/>
          <w:lang w:eastAsia="zh-CN"/>
        </w:rPr>
        <w:t xml:space="preserve">5. </w:t>
      </w:r>
      <w:r w:rsidR="0090092C" w:rsidRPr="00715FC6">
        <w:rPr>
          <w:snapToGrid/>
          <w:szCs w:val="24"/>
          <w:lang w:eastAsia="zh-CN"/>
        </w:rPr>
        <w:t>Yang Han</w:t>
      </w:r>
      <w:r w:rsidR="0090092C" w:rsidRPr="00715FC6">
        <w:rPr>
          <w:snapToGrid/>
          <w:szCs w:val="24"/>
          <w:lang w:eastAsia="zh-CN"/>
        </w:rPr>
        <w:tab/>
      </w:r>
      <w:r w:rsidR="0090092C" w:rsidRPr="00715FC6">
        <w:rPr>
          <w:snapToGrid/>
          <w:szCs w:val="24"/>
          <w:lang w:eastAsia="zh-CN"/>
        </w:rPr>
        <w:tab/>
        <w:t>Biostatistics</w:t>
      </w:r>
      <w:r w:rsidR="0090092C" w:rsidRPr="00715FC6">
        <w:rPr>
          <w:snapToGrid/>
          <w:szCs w:val="24"/>
          <w:lang w:eastAsia="zh-CN"/>
        </w:rPr>
        <w:tab/>
      </w:r>
      <w:r w:rsidR="0090092C" w:rsidRPr="00715FC6">
        <w:rPr>
          <w:snapToGrid/>
          <w:szCs w:val="24"/>
          <w:lang w:eastAsia="zh-CN"/>
        </w:rPr>
        <w:tab/>
        <w:t>M.S.</w:t>
      </w:r>
      <w:r w:rsidR="0090092C" w:rsidRPr="00715FC6">
        <w:rPr>
          <w:snapToGrid/>
          <w:szCs w:val="24"/>
          <w:lang w:eastAsia="zh-CN"/>
        </w:rPr>
        <w:tab/>
      </w:r>
      <w:r w:rsidR="0090092C" w:rsidRPr="00715FC6">
        <w:rPr>
          <w:snapToGrid/>
          <w:szCs w:val="24"/>
          <w:lang w:eastAsia="zh-CN"/>
        </w:rPr>
        <w:tab/>
        <w:t>Advisor</w:t>
      </w:r>
      <w:r w:rsidR="0090092C" w:rsidRPr="00715FC6">
        <w:rPr>
          <w:snapToGrid/>
          <w:szCs w:val="24"/>
          <w:lang w:eastAsia="zh-CN"/>
        </w:rPr>
        <w:tab/>
        <w:t xml:space="preserve">        08/2010-12/2012</w:t>
      </w:r>
    </w:p>
    <w:p w:rsidR="0090092C" w:rsidRDefault="0090092C" w:rsidP="0090092C">
      <w:pPr>
        <w:rPr>
          <w:snapToGrid/>
          <w:szCs w:val="24"/>
          <w:lang w:eastAsia="zh-CN"/>
        </w:rPr>
      </w:pPr>
      <w:r>
        <w:rPr>
          <w:snapToGrid/>
          <w:szCs w:val="24"/>
          <w:lang w:eastAsia="zh-CN"/>
        </w:rPr>
        <w:t>Thesis Title: Identification of genes associated with quantitative traits involved in cardiovascular disease and lipoprotein metabolism.</w:t>
      </w:r>
    </w:p>
    <w:p w:rsidR="00D80706" w:rsidRPr="00707067" w:rsidRDefault="00D80706" w:rsidP="0090092C">
      <w:pPr>
        <w:rPr>
          <w:snapToGrid/>
          <w:szCs w:val="24"/>
          <w:lang w:eastAsia="zh-CN"/>
        </w:rPr>
      </w:pPr>
    </w:p>
    <w:p w:rsidR="0090092C" w:rsidRDefault="00D80706" w:rsidP="0090092C">
      <w:pPr>
        <w:rPr>
          <w:szCs w:val="24"/>
        </w:rPr>
      </w:pPr>
      <w:r>
        <w:rPr>
          <w:szCs w:val="24"/>
        </w:rPr>
        <w:t xml:space="preserve">6. </w:t>
      </w:r>
      <w:r w:rsidR="0090092C">
        <w:rPr>
          <w:szCs w:val="24"/>
        </w:rPr>
        <w:t>Yue Liao</w:t>
      </w:r>
      <w:r w:rsidR="0090092C">
        <w:rPr>
          <w:szCs w:val="24"/>
        </w:rPr>
        <w:tab/>
      </w:r>
      <w:r w:rsidR="0090092C">
        <w:rPr>
          <w:szCs w:val="24"/>
        </w:rPr>
        <w:tab/>
        <w:t>Biostatistics</w:t>
      </w:r>
      <w:r w:rsidR="0090092C">
        <w:rPr>
          <w:szCs w:val="24"/>
        </w:rPr>
        <w:tab/>
      </w:r>
      <w:r w:rsidR="0090092C">
        <w:rPr>
          <w:szCs w:val="24"/>
        </w:rPr>
        <w:tab/>
        <w:t>MPHBST</w:t>
      </w:r>
      <w:r w:rsidR="0090092C">
        <w:rPr>
          <w:szCs w:val="24"/>
        </w:rPr>
        <w:tab/>
        <w:t>Advisor                   09/2007-05/</w:t>
      </w:r>
      <w:r w:rsidR="00422EE9">
        <w:rPr>
          <w:szCs w:val="24"/>
        </w:rPr>
        <w:t>20</w:t>
      </w:r>
      <w:r w:rsidR="0090092C">
        <w:rPr>
          <w:szCs w:val="24"/>
        </w:rPr>
        <w:t>09</w:t>
      </w:r>
    </w:p>
    <w:p w:rsidR="0090092C" w:rsidRDefault="0090092C" w:rsidP="0090092C">
      <w:pPr>
        <w:pStyle w:val="BodyText"/>
        <w:rPr>
          <w:sz w:val="24"/>
          <w:szCs w:val="24"/>
        </w:rPr>
      </w:pPr>
      <w:r w:rsidRPr="00EC4B62">
        <w:rPr>
          <w:bCs/>
          <w:sz w:val="24"/>
          <w:szCs w:val="24"/>
        </w:rPr>
        <w:t>Thesis Title:</w:t>
      </w:r>
      <w:r w:rsidRPr="00EC4B62">
        <w:rPr>
          <w:sz w:val="24"/>
          <w:szCs w:val="24"/>
        </w:rPr>
        <w:t xml:space="preserve">  Genome-wide Gene-Gene Interaction Analysis for Cardiovascular Disease</w:t>
      </w:r>
    </w:p>
    <w:p w:rsidR="0090092C" w:rsidRDefault="0090092C" w:rsidP="0090092C">
      <w:pPr>
        <w:pStyle w:val="BodyText"/>
        <w:rPr>
          <w:sz w:val="24"/>
          <w:szCs w:val="24"/>
        </w:rPr>
      </w:pPr>
      <w:r>
        <w:rPr>
          <w:sz w:val="24"/>
          <w:szCs w:val="24"/>
        </w:rPr>
        <w:t xml:space="preserve">Ph. D student in University of Southern California. </w:t>
      </w:r>
    </w:p>
    <w:p w:rsidR="0037274B" w:rsidRDefault="0037274B" w:rsidP="0090092C">
      <w:pPr>
        <w:pStyle w:val="BodyText"/>
        <w:rPr>
          <w:sz w:val="24"/>
          <w:szCs w:val="24"/>
        </w:rPr>
      </w:pPr>
    </w:p>
    <w:p w:rsidR="0037274B" w:rsidRDefault="0037274B" w:rsidP="0037274B">
      <w:pPr>
        <w:pStyle w:val="BodyText"/>
        <w:rPr>
          <w:sz w:val="24"/>
          <w:szCs w:val="24"/>
        </w:rPr>
      </w:pPr>
      <w:r>
        <w:rPr>
          <w:sz w:val="24"/>
          <w:szCs w:val="24"/>
        </w:rPr>
        <w:t xml:space="preserve">7. </w:t>
      </w:r>
      <w:r w:rsidRPr="0037274B">
        <w:rPr>
          <w:sz w:val="24"/>
          <w:szCs w:val="24"/>
        </w:rPr>
        <w:t>Yun Zhu</w:t>
      </w:r>
      <w:r w:rsidRPr="0037274B">
        <w:rPr>
          <w:sz w:val="24"/>
          <w:szCs w:val="24"/>
        </w:rPr>
        <w:tab/>
      </w:r>
      <w:r w:rsidRPr="0037274B">
        <w:rPr>
          <w:sz w:val="24"/>
          <w:szCs w:val="24"/>
        </w:rPr>
        <w:tab/>
        <w:t>Biostatistics</w:t>
      </w:r>
      <w:r w:rsidRPr="0037274B">
        <w:rPr>
          <w:sz w:val="24"/>
          <w:szCs w:val="24"/>
        </w:rPr>
        <w:tab/>
      </w:r>
      <w:r w:rsidRPr="0037274B">
        <w:rPr>
          <w:sz w:val="24"/>
          <w:szCs w:val="24"/>
        </w:rPr>
        <w:tab/>
        <w:t>M.S.</w:t>
      </w:r>
      <w:r w:rsidRPr="0037274B">
        <w:rPr>
          <w:sz w:val="24"/>
          <w:szCs w:val="24"/>
        </w:rPr>
        <w:tab/>
      </w:r>
      <w:r w:rsidRPr="0037274B">
        <w:rPr>
          <w:sz w:val="24"/>
          <w:szCs w:val="24"/>
        </w:rPr>
        <w:tab/>
        <w:t>Advisor                   08/2010-12/2011</w:t>
      </w:r>
    </w:p>
    <w:p w:rsidR="00BC0B5F" w:rsidRDefault="00BC0B5F" w:rsidP="0037274B">
      <w:pPr>
        <w:pStyle w:val="BodyText"/>
        <w:rPr>
          <w:sz w:val="24"/>
          <w:szCs w:val="24"/>
        </w:rPr>
      </w:pPr>
    </w:p>
    <w:p w:rsidR="00BC0B5F" w:rsidRDefault="00BC0B5F" w:rsidP="0037274B">
      <w:pPr>
        <w:pStyle w:val="BodyText"/>
        <w:rPr>
          <w:b/>
          <w:snapToGrid/>
          <w:sz w:val="24"/>
          <w:szCs w:val="24"/>
          <w:lang w:eastAsia="zh-CN"/>
        </w:rPr>
      </w:pPr>
      <w:r w:rsidRPr="00BC0B5F">
        <w:rPr>
          <w:b/>
          <w:snapToGrid/>
          <w:sz w:val="24"/>
          <w:szCs w:val="24"/>
          <w:lang w:eastAsia="zh-CN"/>
        </w:rPr>
        <w:t>MS students thesis committee</w:t>
      </w:r>
    </w:p>
    <w:p w:rsidR="00BC0B5F" w:rsidRDefault="00BC0B5F" w:rsidP="0037274B">
      <w:pPr>
        <w:pStyle w:val="BodyText"/>
        <w:rPr>
          <w:b/>
          <w:snapToGrid/>
          <w:sz w:val="24"/>
          <w:szCs w:val="24"/>
          <w:lang w:eastAsia="zh-CN"/>
        </w:rPr>
      </w:pPr>
    </w:p>
    <w:p w:rsidR="00BC0B5F" w:rsidRDefault="00E66F29" w:rsidP="00E66F29">
      <w:pPr>
        <w:pStyle w:val="Header"/>
        <w:tabs>
          <w:tab w:val="clear" w:pos="4320"/>
          <w:tab w:val="clear" w:pos="8640"/>
        </w:tabs>
        <w:rPr>
          <w:szCs w:val="24"/>
        </w:rPr>
      </w:pPr>
      <w:r>
        <w:rPr>
          <w:szCs w:val="24"/>
        </w:rPr>
        <w:t xml:space="preserve">1. </w:t>
      </w:r>
      <w:r w:rsidR="00BC0B5F">
        <w:rPr>
          <w:szCs w:val="24"/>
        </w:rPr>
        <w:t>Bing Yu</w:t>
      </w:r>
      <w:r w:rsidR="00BC0B5F">
        <w:rPr>
          <w:szCs w:val="24"/>
        </w:rPr>
        <w:tab/>
      </w:r>
      <w:r w:rsidR="00BC0B5F">
        <w:rPr>
          <w:szCs w:val="24"/>
        </w:rPr>
        <w:tab/>
        <w:t>Epidemiology</w:t>
      </w:r>
      <w:r w:rsidR="00BC0B5F">
        <w:rPr>
          <w:szCs w:val="24"/>
        </w:rPr>
        <w:tab/>
      </w:r>
      <w:r w:rsidR="00BC0B5F">
        <w:rPr>
          <w:szCs w:val="24"/>
        </w:rPr>
        <w:tab/>
        <w:t>M.S.</w:t>
      </w:r>
      <w:r w:rsidR="00BC0B5F">
        <w:rPr>
          <w:szCs w:val="24"/>
        </w:rPr>
        <w:tab/>
      </w:r>
      <w:r w:rsidR="00BC0B5F">
        <w:rPr>
          <w:szCs w:val="24"/>
        </w:rPr>
        <w:tab/>
        <w:t>Member</w:t>
      </w:r>
      <w:r w:rsidR="00BC0B5F">
        <w:rPr>
          <w:szCs w:val="24"/>
        </w:rPr>
        <w:tab/>
        <w:t xml:space="preserve">        09/2009-08/2011</w:t>
      </w:r>
    </w:p>
    <w:p w:rsidR="00BC0B5F" w:rsidRDefault="00E66F29" w:rsidP="00BC0B5F">
      <w:pPr>
        <w:pStyle w:val="Header"/>
        <w:tabs>
          <w:tab w:val="clear" w:pos="4320"/>
          <w:tab w:val="clear" w:pos="8640"/>
        </w:tabs>
        <w:rPr>
          <w:lang w:eastAsia="zh-CN"/>
        </w:rPr>
      </w:pPr>
      <w:r>
        <w:rPr>
          <w:szCs w:val="24"/>
        </w:rPr>
        <w:t xml:space="preserve">2. Henry Xingzhi Song  </w:t>
      </w:r>
      <w:r w:rsidR="00BC0B5F">
        <w:rPr>
          <w:lang w:eastAsia="zh-CN"/>
        </w:rPr>
        <w:t>Biostatistics</w:t>
      </w:r>
      <w:r w:rsidR="00BC0B5F">
        <w:rPr>
          <w:lang w:eastAsia="zh-CN"/>
        </w:rPr>
        <w:tab/>
      </w:r>
      <w:r w:rsidR="00BC0B5F">
        <w:rPr>
          <w:lang w:eastAsia="zh-CN"/>
        </w:rPr>
        <w:tab/>
        <w:t>M.S.</w:t>
      </w:r>
      <w:r w:rsidR="00BC0B5F">
        <w:rPr>
          <w:lang w:eastAsia="zh-CN"/>
        </w:rPr>
        <w:tab/>
      </w:r>
      <w:r w:rsidR="00BC0B5F">
        <w:rPr>
          <w:lang w:eastAsia="zh-CN"/>
        </w:rPr>
        <w:tab/>
        <w:t xml:space="preserve">Member </w:t>
      </w:r>
      <w:r w:rsidR="00BC0B5F">
        <w:rPr>
          <w:lang w:eastAsia="zh-CN"/>
        </w:rPr>
        <w:tab/>
        <w:t xml:space="preserve">        11/2010-08/2012</w:t>
      </w:r>
    </w:p>
    <w:p w:rsidR="00BC0B5F" w:rsidRPr="000E5FEF" w:rsidRDefault="00E66F29" w:rsidP="00BC0B5F">
      <w:pPr>
        <w:rPr>
          <w:szCs w:val="24"/>
        </w:rPr>
      </w:pPr>
      <w:r>
        <w:rPr>
          <w:szCs w:val="24"/>
        </w:rPr>
        <w:t>3. Leslie Rogers</w:t>
      </w:r>
      <w:r>
        <w:rPr>
          <w:szCs w:val="24"/>
        </w:rPr>
        <w:tab/>
      </w:r>
      <w:r w:rsidR="00BC0B5F" w:rsidRPr="000E5FEF">
        <w:rPr>
          <w:szCs w:val="24"/>
        </w:rPr>
        <w:t>GSBS</w:t>
      </w:r>
      <w:r w:rsidR="00BC0B5F" w:rsidRPr="000E5FEF">
        <w:rPr>
          <w:szCs w:val="24"/>
        </w:rPr>
        <w:tab/>
      </w:r>
      <w:r w:rsidR="00BC0B5F" w:rsidRPr="000E5FEF">
        <w:rPr>
          <w:szCs w:val="24"/>
        </w:rPr>
        <w:tab/>
      </w:r>
      <w:r w:rsidR="00BC0B5F" w:rsidRPr="000E5FEF">
        <w:rPr>
          <w:szCs w:val="24"/>
        </w:rPr>
        <w:tab/>
        <w:t xml:space="preserve">M.S.   </w:t>
      </w:r>
      <w:r w:rsidR="00BC0B5F">
        <w:rPr>
          <w:szCs w:val="24"/>
        </w:rPr>
        <w:tab/>
      </w:r>
      <w:r w:rsidR="00BC0B5F">
        <w:rPr>
          <w:szCs w:val="24"/>
        </w:rPr>
        <w:tab/>
        <w:t xml:space="preserve">Member </w:t>
      </w:r>
      <w:r w:rsidR="00BC0B5F" w:rsidRPr="000E5FEF">
        <w:rPr>
          <w:szCs w:val="24"/>
        </w:rPr>
        <w:tab/>
      </w:r>
      <w:r w:rsidR="00BC0B5F">
        <w:rPr>
          <w:szCs w:val="24"/>
        </w:rPr>
        <w:t xml:space="preserve">         2000</w:t>
      </w:r>
    </w:p>
    <w:p w:rsidR="00BC0B5F" w:rsidRDefault="00E66F29" w:rsidP="00BC0B5F">
      <w:pPr>
        <w:pStyle w:val="Header"/>
        <w:tabs>
          <w:tab w:val="clear" w:pos="4320"/>
          <w:tab w:val="clear" w:pos="8640"/>
        </w:tabs>
        <w:rPr>
          <w:lang w:eastAsia="zh-CN"/>
        </w:rPr>
      </w:pPr>
      <w:r>
        <w:rPr>
          <w:lang w:eastAsia="zh-CN"/>
        </w:rPr>
        <w:lastRenderedPageBreak/>
        <w:t>4.</w:t>
      </w:r>
      <w:r w:rsidR="00BC0B5F">
        <w:rPr>
          <w:lang w:eastAsia="zh-CN"/>
        </w:rPr>
        <w:t>Yu-li Lin</w:t>
      </w:r>
      <w:r w:rsidR="00BC0B5F">
        <w:rPr>
          <w:lang w:eastAsia="zh-CN"/>
        </w:rPr>
        <w:tab/>
      </w:r>
      <w:r w:rsidR="00BC0B5F">
        <w:rPr>
          <w:lang w:eastAsia="zh-CN"/>
        </w:rPr>
        <w:tab/>
        <w:t>Biostatistics</w:t>
      </w:r>
      <w:r w:rsidR="00BC0B5F">
        <w:rPr>
          <w:lang w:eastAsia="zh-CN"/>
        </w:rPr>
        <w:tab/>
      </w:r>
      <w:r w:rsidR="00BC0B5F">
        <w:rPr>
          <w:lang w:eastAsia="zh-CN"/>
        </w:rPr>
        <w:tab/>
        <w:t>M.S.</w:t>
      </w:r>
      <w:r w:rsidR="00BC0B5F">
        <w:rPr>
          <w:lang w:eastAsia="zh-CN"/>
        </w:rPr>
        <w:tab/>
      </w:r>
      <w:r w:rsidR="00BC0B5F">
        <w:rPr>
          <w:lang w:eastAsia="zh-CN"/>
        </w:rPr>
        <w:tab/>
        <w:t>Member</w:t>
      </w:r>
      <w:r w:rsidR="00BC0B5F">
        <w:rPr>
          <w:lang w:eastAsia="zh-CN"/>
        </w:rPr>
        <w:tab/>
        <w:t xml:space="preserve">        10/2007-08/10</w:t>
      </w:r>
    </w:p>
    <w:p w:rsidR="00BC0B5F" w:rsidRDefault="00E66F29" w:rsidP="00BC0B5F">
      <w:pPr>
        <w:pStyle w:val="Header"/>
        <w:tabs>
          <w:tab w:val="clear" w:pos="4320"/>
          <w:tab w:val="clear" w:pos="8640"/>
        </w:tabs>
        <w:rPr>
          <w:lang w:eastAsia="zh-CN"/>
        </w:rPr>
      </w:pPr>
      <w:r>
        <w:rPr>
          <w:lang w:eastAsia="zh-CN"/>
        </w:rPr>
        <w:t xml:space="preserve">5. </w:t>
      </w:r>
      <w:r w:rsidR="00BC0B5F">
        <w:rPr>
          <w:lang w:eastAsia="zh-CN"/>
        </w:rPr>
        <w:t>Fei Jiang</w:t>
      </w:r>
      <w:r w:rsidR="00BC0B5F">
        <w:rPr>
          <w:lang w:eastAsia="zh-CN"/>
        </w:rPr>
        <w:tab/>
      </w:r>
      <w:r w:rsidR="00BC0B5F">
        <w:rPr>
          <w:lang w:eastAsia="zh-CN"/>
        </w:rPr>
        <w:tab/>
        <w:t>Biostatistics</w:t>
      </w:r>
      <w:r w:rsidR="00BC0B5F">
        <w:rPr>
          <w:lang w:eastAsia="zh-CN"/>
        </w:rPr>
        <w:tab/>
      </w:r>
      <w:r w:rsidR="00BC0B5F">
        <w:rPr>
          <w:lang w:eastAsia="zh-CN"/>
        </w:rPr>
        <w:tab/>
        <w:t>M.S.</w:t>
      </w:r>
      <w:r w:rsidR="00BC0B5F">
        <w:rPr>
          <w:lang w:eastAsia="zh-CN"/>
        </w:rPr>
        <w:tab/>
      </w:r>
      <w:r w:rsidR="00BC0B5F">
        <w:rPr>
          <w:lang w:eastAsia="zh-CN"/>
        </w:rPr>
        <w:tab/>
        <w:t xml:space="preserve">Member </w:t>
      </w:r>
      <w:r w:rsidR="00BC0B5F">
        <w:rPr>
          <w:lang w:eastAsia="zh-CN"/>
        </w:rPr>
        <w:tab/>
        <w:t xml:space="preserve">        11/2008-05/10</w:t>
      </w:r>
    </w:p>
    <w:p w:rsidR="00BC0B5F" w:rsidRDefault="00E66F29" w:rsidP="00BC0B5F">
      <w:pPr>
        <w:pStyle w:val="Header"/>
        <w:tabs>
          <w:tab w:val="clear" w:pos="4320"/>
          <w:tab w:val="clear" w:pos="8640"/>
        </w:tabs>
        <w:rPr>
          <w:iCs/>
          <w:szCs w:val="24"/>
        </w:rPr>
      </w:pPr>
      <w:r>
        <w:rPr>
          <w:iCs/>
          <w:szCs w:val="24"/>
        </w:rPr>
        <w:t xml:space="preserve">6. </w:t>
      </w:r>
      <w:r w:rsidR="00BC0B5F">
        <w:rPr>
          <w:iCs/>
          <w:szCs w:val="24"/>
        </w:rPr>
        <w:t>Lihong Long</w:t>
      </w:r>
      <w:r>
        <w:rPr>
          <w:iCs/>
          <w:szCs w:val="24"/>
        </w:rPr>
        <w:tab/>
      </w:r>
      <w:r w:rsidR="00BC0B5F">
        <w:rPr>
          <w:iCs/>
          <w:szCs w:val="24"/>
        </w:rPr>
        <w:t>Epidemiology</w:t>
      </w:r>
      <w:r w:rsidR="00BC0B5F">
        <w:rPr>
          <w:iCs/>
          <w:szCs w:val="24"/>
        </w:rPr>
        <w:tab/>
      </w:r>
      <w:r w:rsidR="00BC0B5F">
        <w:rPr>
          <w:iCs/>
          <w:szCs w:val="24"/>
        </w:rPr>
        <w:tab/>
        <w:t>M.S.</w:t>
      </w:r>
      <w:r w:rsidR="00BC0B5F">
        <w:rPr>
          <w:iCs/>
          <w:szCs w:val="24"/>
        </w:rPr>
        <w:tab/>
      </w:r>
      <w:r w:rsidR="00BC0B5F">
        <w:rPr>
          <w:iCs/>
          <w:szCs w:val="24"/>
        </w:rPr>
        <w:tab/>
        <w:t xml:space="preserve">Member                  09/2007-08/2009 </w:t>
      </w:r>
    </w:p>
    <w:p w:rsidR="00BC0B5F" w:rsidRDefault="00E66F29" w:rsidP="00BC0B5F">
      <w:pPr>
        <w:pStyle w:val="Header"/>
        <w:tabs>
          <w:tab w:val="clear" w:pos="4320"/>
          <w:tab w:val="clear" w:pos="8640"/>
        </w:tabs>
        <w:rPr>
          <w:iCs/>
          <w:szCs w:val="24"/>
        </w:rPr>
      </w:pPr>
      <w:r>
        <w:rPr>
          <w:iCs/>
          <w:szCs w:val="24"/>
        </w:rPr>
        <w:t xml:space="preserve">7. </w:t>
      </w:r>
      <w:r w:rsidR="00BC0B5F">
        <w:rPr>
          <w:iCs/>
          <w:szCs w:val="24"/>
        </w:rPr>
        <w:t>Kaiyan Jing</w:t>
      </w:r>
      <w:r w:rsidR="00BC0B5F">
        <w:rPr>
          <w:iCs/>
          <w:szCs w:val="24"/>
        </w:rPr>
        <w:tab/>
      </w:r>
      <w:r w:rsidR="00BC0B5F">
        <w:rPr>
          <w:iCs/>
          <w:szCs w:val="24"/>
        </w:rPr>
        <w:tab/>
        <w:t>Biostatistics</w:t>
      </w:r>
      <w:r w:rsidR="00BC0B5F">
        <w:rPr>
          <w:iCs/>
          <w:szCs w:val="24"/>
        </w:rPr>
        <w:tab/>
      </w:r>
      <w:r w:rsidR="00BC0B5F">
        <w:rPr>
          <w:iCs/>
          <w:szCs w:val="24"/>
        </w:rPr>
        <w:tab/>
        <w:t>M.S.</w:t>
      </w:r>
      <w:r w:rsidR="00BC0B5F">
        <w:rPr>
          <w:iCs/>
          <w:szCs w:val="24"/>
        </w:rPr>
        <w:tab/>
      </w:r>
      <w:r w:rsidR="00BC0B5F">
        <w:rPr>
          <w:iCs/>
          <w:szCs w:val="24"/>
        </w:rPr>
        <w:tab/>
        <w:t>Member</w:t>
      </w:r>
      <w:r w:rsidR="00BC0B5F">
        <w:rPr>
          <w:iCs/>
          <w:szCs w:val="24"/>
        </w:rPr>
        <w:tab/>
        <w:t xml:space="preserve">        09/2007-04/09</w:t>
      </w:r>
    </w:p>
    <w:p w:rsidR="00BC0B5F" w:rsidRDefault="00E66F29" w:rsidP="00BC0B5F">
      <w:pPr>
        <w:pStyle w:val="Header"/>
        <w:tabs>
          <w:tab w:val="clear" w:pos="4320"/>
          <w:tab w:val="clear" w:pos="8640"/>
        </w:tabs>
        <w:rPr>
          <w:iCs/>
          <w:szCs w:val="24"/>
        </w:rPr>
      </w:pPr>
      <w:r>
        <w:rPr>
          <w:iCs/>
          <w:szCs w:val="24"/>
        </w:rPr>
        <w:t>8. Jiangong Niu</w:t>
      </w:r>
      <w:r>
        <w:rPr>
          <w:iCs/>
          <w:szCs w:val="24"/>
        </w:rPr>
        <w:tab/>
      </w:r>
      <w:r w:rsidR="00BC0B5F">
        <w:rPr>
          <w:iCs/>
          <w:szCs w:val="24"/>
        </w:rPr>
        <w:t>Biostatistics</w:t>
      </w:r>
      <w:r w:rsidR="00BC0B5F">
        <w:rPr>
          <w:iCs/>
          <w:szCs w:val="24"/>
        </w:rPr>
        <w:tab/>
      </w:r>
      <w:r w:rsidR="00BC0B5F">
        <w:rPr>
          <w:iCs/>
          <w:szCs w:val="24"/>
        </w:rPr>
        <w:tab/>
        <w:t>M.S.</w:t>
      </w:r>
      <w:r w:rsidR="00BC0B5F">
        <w:rPr>
          <w:iCs/>
          <w:szCs w:val="24"/>
        </w:rPr>
        <w:tab/>
      </w:r>
      <w:r w:rsidR="00BC0B5F">
        <w:rPr>
          <w:iCs/>
          <w:szCs w:val="24"/>
        </w:rPr>
        <w:tab/>
        <w:t>Member</w:t>
      </w:r>
      <w:r w:rsidR="00BC0B5F">
        <w:rPr>
          <w:iCs/>
          <w:szCs w:val="24"/>
        </w:rPr>
        <w:tab/>
        <w:t xml:space="preserve">        05/2010-04/2012</w:t>
      </w:r>
    </w:p>
    <w:p w:rsidR="00BC0B5F" w:rsidRPr="009E5E56" w:rsidRDefault="00E66F29" w:rsidP="00BC0B5F">
      <w:pPr>
        <w:pStyle w:val="Header"/>
        <w:tabs>
          <w:tab w:val="clear" w:pos="4320"/>
          <w:tab w:val="clear" w:pos="8640"/>
        </w:tabs>
        <w:rPr>
          <w:iCs/>
          <w:szCs w:val="24"/>
        </w:rPr>
      </w:pPr>
      <w:r>
        <w:rPr>
          <w:iCs/>
          <w:szCs w:val="24"/>
        </w:rPr>
        <w:t xml:space="preserve">9. </w:t>
      </w:r>
      <w:r w:rsidR="00BC0B5F">
        <w:rPr>
          <w:iCs/>
          <w:szCs w:val="24"/>
        </w:rPr>
        <w:t>Yun Gong</w:t>
      </w:r>
      <w:r w:rsidR="00BC0B5F">
        <w:rPr>
          <w:iCs/>
          <w:szCs w:val="24"/>
        </w:rPr>
        <w:tab/>
      </w:r>
      <w:r w:rsidR="00BC0B5F">
        <w:rPr>
          <w:iCs/>
          <w:szCs w:val="24"/>
        </w:rPr>
        <w:tab/>
        <w:t>Biostatistics</w:t>
      </w:r>
      <w:r w:rsidR="00BC0B5F">
        <w:rPr>
          <w:iCs/>
          <w:szCs w:val="24"/>
        </w:rPr>
        <w:tab/>
      </w:r>
      <w:r w:rsidR="00BC0B5F">
        <w:rPr>
          <w:iCs/>
          <w:szCs w:val="24"/>
        </w:rPr>
        <w:tab/>
        <w:t>M.S.</w:t>
      </w:r>
      <w:r w:rsidR="00BC0B5F">
        <w:rPr>
          <w:iCs/>
          <w:szCs w:val="24"/>
        </w:rPr>
        <w:tab/>
      </w:r>
      <w:r w:rsidR="00BC0B5F">
        <w:rPr>
          <w:iCs/>
          <w:szCs w:val="24"/>
        </w:rPr>
        <w:tab/>
        <w:t>Member</w:t>
      </w:r>
      <w:r w:rsidR="00BC0B5F">
        <w:rPr>
          <w:iCs/>
          <w:szCs w:val="24"/>
        </w:rPr>
        <w:tab/>
        <w:t xml:space="preserve">        05/2010-04/2012</w:t>
      </w:r>
    </w:p>
    <w:p w:rsidR="00B71740" w:rsidRDefault="00E66F29" w:rsidP="00BC0B5F">
      <w:pPr>
        <w:pStyle w:val="Header"/>
        <w:tabs>
          <w:tab w:val="clear" w:pos="4320"/>
          <w:tab w:val="clear" w:pos="8640"/>
        </w:tabs>
        <w:rPr>
          <w:iCs/>
          <w:szCs w:val="24"/>
        </w:rPr>
      </w:pPr>
      <w:r>
        <w:rPr>
          <w:iCs/>
          <w:szCs w:val="24"/>
        </w:rPr>
        <w:t>10. Melissa Lee</w:t>
      </w:r>
      <w:r>
        <w:rPr>
          <w:iCs/>
          <w:szCs w:val="24"/>
        </w:rPr>
        <w:tab/>
      </w:r>
      <w:r w:rsidR="00BC0B5F">
        <w:rPr>
          <w:iCs/>
          <w:szCs w:val="24"/>
        </w:rPr>
        <w:t xml:space="preserve">Epidemiology   </w:t>
      </w:r>
      <w:r w:rsidR="00BC0B5F">
        <w:rPr>
          <w:iCs/>
          <w:szCs w:val="24"/>
        </w:rPr>
        <w:tab/>
        <w:t>M.S.</w:t>
      </w:r>
      <w:r w:rsidR="00BC0B5F">
        <w:rPr>
          <w:iCs/>
          <w:szCs w:val="24"/>
        </w:rPr>
        <w:tab/>
      </w:r>
      <w:r w:rsidR="00BC0B5F">
        <w:rPr>
          <w:iCs/>
          <w:szCs w:val="24"/>
        </w:rPr>
        <w:tab/>
        <w:t>Member</w:t>
      </w:r>
      <w:r w:rsidR="00BC0B5F">
        <w:rPr>
          <w:iCs/>
          <w:szCs w:val="24"/>
        </w:rPr>
        <w:tab/>
        <w:t xml:space="preserve">        05/2007-04/2009   </w:t>
      </w:r>
    </w:p>
    <w:p w:rsidR="00B71740" w:rsidRDefault="00E66F29" w:rsidP="00BC0B5F">
      <w:pPr>
        <w:pStyle w:val="Header"/>
        <w:tabs>
          <w:tab w:val="clear" w:pos="4320"/>
          <w:tab w:val="clear" w:pos="8640"/>
        </w:tabs>
        <w:rPr>
          <w:iCs/>
          <w:szCs w:val="24"/>
        </w:rPr>
      </w:pPr>
      <w:r>
        <w:t xml:space="preserve">11. </w:t>
      </w:r>
      <w:r w:rsidR="00B71740">
        <w:t>Yong Quan Dong</w:t>
      </w:r>
      <w:r w:rsidR="00B71740">
        <w:tab/>
        <w:t>Biostatistics</w:t>
      </w:r>
      <w:r w:rsidR="00B71740">
        <w:tab/>
      </w:r>
      <w:r w:rsidR="00B71740">
        <w:tab/>
        <w:t>M.S.</w:t>
      </w:r>
      <w:r w:rsidR="00B71740">
        <w:tab/>
      </w:r>
      <w:r w:rsidR="00B71740">
        <w:tab/>
        <w:t>M</w:t>
      </w:r>
      <w:r w:rsidR="00B71740">
        <w:rPr>
          <w:snapToGrid/>
          <w:szCs w:val="24"/>
          <w:lang w:eastAsia="zh-CN"/>
        </w:rPr>
        <w:t xml:space="preserve">ember </w:t>
      </w:r>
      <w:r w:rsidR="00B71740">
        <w:rPr>
          <w:snapToGrid/>
          <w:szCs w:val="24"/>
          <w:lang w:eastAsia="zh-CN"/>
        </w:rPr>
        <w:tab/>
        <w:t xml:space="preserve">        </w:t>
      </w:r>
      <w:r w:rsidR="00B71740" w:rsidRPr="00B71740">
        <w:rPr>
          <w:snapToGrid/>
          <w:szCs w:val="24"/>
          <w:lang w:eastAsia="zh-CN"/>
        </w:rPr>
        <w:t>2005-05/07</w:t>
      </w:r>
      <w:r w:rsidR="00B71740">
        <w:rPr>
          <w:snapToGrid/>
          <w:szCs w:val="24"/>
          <w:lang w:eastAsia="zh-CN"/>
        </w:rPr>
        <w:t xml:space="preserve"> </w:t>
      </w:r>
      <w:r w:rsidR="00BC0B5F">
        <w:rPr>
          <w:iCs/>
          <w:szCs w:val="24"/>
        </w:rPr>
        <w:t xml:space="preserve">             </w:t>
      </w:r>
      <w:r w:rsidR="00B71740">
        <w:rPr>
          <w:iCs/>
          <w:szCs w:val="24"/>
        </w:rPr>
        <w:t xml:space="preserve">         </w:t>
      </w:r>
    </w:p>
    <w:p w:rsidR="00BC0B5F" w:rsidRDefault="00E66F29" w:rsidP="00BC0B5F">
      <w:pPr>
        <w:pStyle w:val="Header"/>
        <w:tabs>
          <w:tab w:val="clear" w:pos="4320"/>
          <w:tab w:val="clear" w:pos="8640"/>
        </w:tabs>
        <w:rPr>
          <w:iCs/>
          <w:szCs w:val="24"/>
        </w:rPr>
      </w:pPr>
      <w:r>
        <w:rPr>
          <w:iCs/>
          <w:szCs w:val="24"/>
        </w:rPr>
        <w:t>12. Xuemin Gu</w:t>
      </w:r>
      <w:r>
        <w:rPr>
          <w:iCs/>
          <w:szCs w:val="24"/>
        </w:rPr>
        <w:tab/>
      </w:r>
      <w:r w:rsidR="00BC0B5F">
        <w:rPr>
          <w:iCs/>
          <w:szCs w:val="24"/>
        </w:rPr>
        <w:t>Biostatistics</w:t>
      </w:r>
      <w:r w:rsidR="00BC0B5F">
        <w:rPr>
          <w:iCs/>
          <w:szCs w:val="24"/>
        </w:rPr>
        <w:tab/>
      </w:r>
      <w:r w:rsidR="00BC0B5F">
        <w:rPr>
          <w:iCs/>
          <w:szCs w:val="24"/>
        </w:rPr>
        <w:tab/>
        <w:t>M.S.</w:t>
      </w:r>
      <w:r w:rsidR="00BC0B5F">
        <w:rPr>
          <w:iCs/>
          <w:szCs w:val="24"/>
        </w:rPr>
        <w:tab/>
      </w:r>
      <w:r w:rsidR="00BC0B5F">
        <w:rPr>
          <w:iCs/>
          <w:szCs w:val="24"/>
        </w:rPr>
        <w:tab/>
        <w:t xml:space="preserve">Member     </w:t>
      </w:r>
      <w:r>
        <w:rPr>
          <w:iCs/>
          <w:szCs w:val="24"/>
        </w:rPr>
        <w:tab/>
        <w:t xml:space="preserve">        </w:t>
      </w:r>
      <w:r w:rsidR="00BC0B5F">
        <w:rPr>
          <w:iCs/>
          <w:szCs w:val="24"/>
        </w:rPr>
        <w:t>08/2007-05/09</w:t>
      </w:r>
    </w:p>
    <w:p w:rsidR="00BC0B5F" w:rsidRPr="0089220B" w:rsidRDefault="00E66F29" w:rsidP="00BC0B5F">
      <w:pPr>
        <w:pStyle w:val="Header"/>
        <w:tabs>
          <w:tab w:val="clear" w:pos="4320"/>
          <w:tab w:val="clear" w:pos="8640"/>
        </w:tabs>
        <w:rPr>
          <w:szCs w:val="24"/>
        </w:rPr>
      </w:pPr>
      <w:r>
        <w:rPr>
          <w:szCs w:val="24"/>
        </w:rPr>
        <w:t xml:space="preserve">13. </w:t>
      </w:r>
      <w:r w:rsidR="00BC0B5F">
        <w:rPr>
          <w:szCs w:val="24"/>
        </w:rPr>
        <w:t>Y</w:t>
      </w:r>
      <w:r>
        <w:rPr>
          <w:szCs w:val="24"/>
        </w:rPr>
        <w:t>ong Dong</w:t>
      </w:r>
      <w:r>
        <w:rPr>
          <w:szCs w:val="24"/>
        </w:rPr>
        <w:tab/>
      </w:r>
      <w:r w:rsidR="00BC0B5F">
        <w:rPr>
          <w:szCs w:val="24"/>
        </w:rPr>
        <w:t>Biostatistics</w:t>
      </w:r>
      <w:r w:rsidR="00BC0B5F">
        <w:rPr>
          <w:szCs w:val="24"/>
        </w:rPr>
        <w:tab/>
      </w:r>
      <w:r w:rsidR="00BC0B5F">
        <w:rPr>
          <w:szCs w:val="24"/>
        </w:rPr>
        <w:tab/>
        <w:t>M.S.</w:t>
      </w:r>
      <w:r w:rsidR="00BC0B5F">
        <w:rPr>
          <w:szCs w:val="24"/>
        </w:rPr>
        <w:tab/>
      </w:r>
      <w:r w:rsidR="00BC0B5F">
        <w:rPr>
          <w:szCs w:val="24"/>
        </w:rPr>
        <w:tab/>
        <w:t>Member</w:t>
      </w:r>
      <w:r w:rsidR="00BC0B5F">
        <w:rPr>
          <w:szCs w:val="24"/>
        </w:rPr>
        <w:tab/>
        <w:t xml:space="preserve">        09/2005-12/07</w:t>
      </w:r>
    </w:p>
    <w:p w:rsidR="00BC0B5F" w:rsidRPr="00BC0B5F" w:rsidRDefault="00BC0B5F" w:rsidP="00BC0B5F">
      <w:pPr>
        <w:pStyle w:val="BodyText"/>
        <w:rPr>
          <w:b/>
          <w:sz w:val="24"/>
          <w:szCs w:val="24"/>
        </w:rPr>
      </w:pPr>
      <w:r>
        <w:rPr>
          <w:szCs w:val="24"/>
        </w:rPr>
        <w:tab/>
      </w:r>
    </w:p>
    <w:p w:rsidR="00F355E8" w:rsidRDefault="00E66F29" w:rsidP="00E66F29">
      <w:pPr>
        <w:rPr>
          <w:b/>
          <w:szCs w:val="24"/>
        </w:rPr>
      </w:pPr>
      <w:r>
        <w:rPr>
          <w:b/>
          <w:szCs w:val="24"/>
        </w:rPr>
        <w:t>MPH Advisor</w:t>
      </w:r>
    </w:p>
    <w:p w:rsidR="00E66F29" w:rsidRPr="000E5FEF" w:rsidRDefault="00E66F29" w:rsidP="00E66F29">
      <w:pPr>
        <w:rPr>
          <w:szCs w:val="24"/>
        </w:rPr>
      </w:pPr>
    </w:p>
    <w:p w:rsidR="00F355E8" w:rsidRPr="00E66F29" w:rsidRDefault="00E66F29" w:rsidP="00E66F29">
      <w:r>
        <w:t xml:space="preserve">1. </w:t>
      </w:r>
      <w:r w:rsidR="00F355E8" w:rsidRPr="00E66F29">
        <w:t>Amit Jain</w:t>
      </w:r>
      <w:r w:rsidR="00F355E8" w:rsidRPr="00E66F29">
        <w:tab/>
      </w:r>
      <w:r w:rsidR="00F355E8" w:rsidRPr="00E66F29">
        <w:tab/>
      </w:r>
      <w:r w:rsidR="00F355E8" w:rsidRPr="00E66F29">
        <w:tab/>
      </w:r>
      <w:r w:rsidR="00F355E8" w:rsidRPr="00E66F29">
        <w:tab/>
      </w:r>
      <w:r w:rsidR="00F355E8" w:rsidRPr="00E66F29">
        <w:tab/>
        <w:t>MPH</w:t>
      </w:r>
      <w:r w:rsidR="00F355E8" w:rsidRPr="00E66F29">
        <w:tab/>
      </w:r>
      <w:r w:rsidR="00F355E8" w:rsidRPr="00E66F29">
        <w:tab/>
        <w:t>Advisor</w:t>
      </w:r>
    </w:p>
    <w:p w:rsidR="00F355E8" w:rsidRDefault="00E66F29" w:rsidP="00F355E8">
      <w:pPr>
        <w:rPr>
          <w:szCs w:val="24"/>
        </w:rPr>
      </w:pPr>
      <w:r>
        <w:rPr>
          <w:szCs w:val="24"/>
        </w:rPr>
        <w:t xml:space="preserve">2. </w:t>
      </w:r>
      <w:r w:rsidR="00F355E8" w:rsidRPr="000E5FEF">
        <w:rPr>
          <w:szCs w:val="24"/>
        </w:rPr>
        <w:t>Vivekananda Varma Datla</w:t>
      </w:r>
      <w:r w:rsidR="00F355E8" w:rsidRPr="000E5FEF">
        <w:rPr>
          <w:szCs w:val="24"/>
        </w:rPr>
        <w:tab/>
      </w:r>
      <w:r w:rsidR="00F355E8" w:rsidRPr="000E5FEF">
        <w:rPr>
          <w:szCs w:val="24"/>
        </w:rPr>
        <w:tab/>
      </w:r>
      <w:r w:rsidR="00F355E8" w:rsidRPr="000E5FEF">
        <w:rPr>
          <w:szCs w:val="24"/>
        </w:rPr>
        <w:tab/>
        <w:t>MPH</w:t>
      </w:r>
      <w:r w:rsidR="00F355E8" w:rsidRPr="000E5FEF">
        <w:rPr>
          <w:szCs w:val="24"/>
        </w:rPr>
        <w:tab/>
      </w:r>
      <w:r w:rsidR="00F355E8" w:rsidRPr="000E5FEF">
        <w:rPr>
          <w:szCs w:val="24"/>
        </w:rPr>
        <w:tab/>
        <w:t>Advisor</w:t>
      </w:r>
    </w:p>
    <w:p w:rsidR="00E66F29" w:rsidRDefault="00E66F29" w:rsidP="00F355E8">
      <w:pPr>
        <w:rPr>
          <w:szCs w:val="24"/>
        </w:rPr>
      </w:pPr>
    </w:p>
    <w:p w:rsidR="00E66F29" w:rsidRDefault="00E66F29" w:rsidP="00F355E8">
      <w:pPr>
        <w:rPr>
          <w:b/>
          <w:szCs w:val="24"/>
        </w:rPr>
      </w:pPr>
      <w:r w:rsidRPr="00E66F29">
        <w:rPr>
          <w:b/>
          <w:szCs w:val="24"/>
        </w:rPr>
        <w:t>MPH students committee</w:t>
      </w:r>
    </w:p>
    <w:p w:rsidR="00E66F29" w:rsidRPr="00E66F29" w:rsidRDefault="00E66F29" w:rsidP="00F355E8">
      <w:pPr>
        <w:rPr>
          <w:b/>
          <w:szCs w:val="24"/>
        </w:rPr>
      </w:pPr>
    </w:p>
    <w:p w:rsidR="00F355E8" w:rsidRPr="00E66F29" w:rsidRDefault="00E66F29" w:rsidP="00E66F29">
      <w:r>
        <w:t xml:space="preserve">1. </w:t>
      </w:r>
      <w:r w:rsidR="00F355E8" w:rsidRPr="00E66F29">
        <w:t xml:space="preserve">Kala Yogesh Kamdar                    </w:t>
      </w:r>
      <w:r w:rsidR="00F355E8" w:rsidRPr="00E66F29">
        <w:tab/>
      </w:r>
      <w:r w:rsidR="00F355E8" w:rsidRPr="00E66F29">
        <w:tab/>
        <w:t>MSEPIM         Member</w:t>
      </w:r>
    </w:p>
    <w:p w:rsidR="00F355E8" w:rsidRDefault="00E66F29" w:rsidP="00F355E8">
      <w:pPr>
        <w:rPr>
          <w:szCs w:val="24"/>
        </w:rPr>
      </w:pPr>
      <w:r>
        <w:rPr>
          <w:szCs w:val="24"/>
        </w:rPr>
        <w:t xml:space="preserve">2. </w:t>
      </w:r>
      <w:r w:rsidR="00F355E8">
        <w:rPr>
          <w:szCs w:val="24"/>
        </w:rPr>
        <w:t>Maximea Erasmea Vigilant</w:t>
      </w:r>
      <w:r w:rsidR="00F355E8">
        <w:rPr>
          <w:szCs w:val="24"/>
        </w:rPr>
        <w:tab/>
      </w:r>
      <w:r w:rsidR="00F355E8">
        <w:rPr>
          <w:szCs w:val="24"/>
        </w:rPr>
        <w:tab/>
      </w:r>
      <w:r w:rsidR="00F355E8">
        <w:rPr>
          <w:szCs w:val="24"/>
        </w:rPr>
        <w:tab/>
        <w:t>MPHOCN</w:t>
      </w:r>
      <w:r w:rsidR="00F355E8">
        <w:rPr>
          <w:szCs w:val="24"/>
        </w:rPr>
        <w:tab/>
        <w:t>Member</w:t>
      </w:r>
    </w:p>
    <w:p w:rsidR="00F355E8" w:rsidRDefault="00E66F29" w:rsidP="00F355E8">
      <w:pPr>
        <w:rPr>
          <w:szCs w:val="24"/>
        </w:rPr>
      </w:pPr>
      <w:r>
        <w:rPr>
          <w:szCs w:val="24"/>
        </w:rPr>
        <w:t>3. Shyam Mohan reddy Teegala</w:t>
      </w:r>
      <w:r>
        <w:rPr>
          <w:szCs w:val="24"/>
        </w:rPr>
        <w:tab/>
      </w:r>
      <w:r>
        <w:rPr>
          <w:szCs w:val="24"/>
        </w:rPr>
        <w:tab/>
      </w:r>
      <w:r w:rsidR="00F355E8">
        <w:rPr>
          <w:szCs w:val="24"/>
        </w:rPr>
        <w:t>MPHHLP</w:t>
      </w:r>
      <w:r w:rsidR="00F355E8">
        <w:rPr>
          <w:szCs w:val="24"/>
        </w:rPr>
        <w:tab/>
        <w:t>Member</w:t>
      </w:r>
    </w:p>
    <w:p w:rsidR="00F355E8" w:rsidRDefault="00E66F29" w:rsidP="00F355E8">
      <w:pPr>
        <w:rPr>
          <w:szCs w:val="24"/>
        </w:rPr>
      </w:pPr>
      <w:r>
        <w:rPr>
          <w:szCs w:val="24"/>
        </w:rPr>
        <w:t xml:space="preserve">4. </w:t>
      </w:r>
      <w:r w:rsidR="00F355E8">
        <w:rPr>
          <w:szCs w:val="24"/>
        </w:rPr>
        <w:t>Erin Renee Steinkamp</w:t>
      </w:r>
      <w:r w:rsidR="00F355E8">
        <w:rPr>
          <w:szCs w:val="24"/>
        </w:rPr>
        <w:tab/>
      </w:r>
      <w:r w:rsidR="00F355E8">
        <w:rPr>
          <w:szCs w:val="24"/>
        </w:rPr>
        <w:tab/>
      </w:r>
      <w:r w:rsidR="00F355E8">
        <w:rPr>
          <w:szCs w:val="24"/>
        </w:rPr>
        <w:tab/>
        <w:t>MPHHLP</w:t>
      </w:r>
      <w:r w:rsidR="00F355E8">
        <w:rPr>
          <w:szCs w:val="24"/>
        </w:rPr>
        <w:tab/>
        <w:t>Member</w:t>
      </w:r>
    </w:p>
    <w:p w:rsidR="00F355E8" w:rsidRPr="001104C2" w:rsidRDefault="00E66F29" w:rsidP="00F355E8">
      <w:pPr>
        <w:rPr>
          <w:szCs w:val="24"/>
        </w:rPr>
      </w:pPr>
      <w:r>
        <w:rPr>
          <w:szCs w:val="24"/>
        </w:rPr>
        <w:t xml:space="preserve">5. </w:t>
      </w:r>
      <w:r w:rsidR="00F355E8">
        <w:rPr>
          <w:szCs w:val="24"/>
        </w:rPr>
        <w:t>Melissa Anne Lee</w:t>
      </w:r>
      <w:r w:rsidR="00F355E8">
        <w:rPr>
          <w:szCs w:val="24"/>
        </w:rPr>
        <w:tab/>
      </w:r>
      <w:r w:rsidR="00F355E8">
        <w:rPr>
          <w:szCs w:val="24"/>
        </w:rPr>
        <w:tab/>
      </w:r>
      <w:r w:rsidR="00F355E8">
        <w:rPr>
          <w:szCs w:val="24"/>
        </w:rPr>
        <w:tab/>
      </w:r>
      <w:r w:rsidR="00F355E8">
        <w:rPr>
          <w:szCs w:val="24"/>
        </w:rPr>
        <w:tab/>
        <w:t>MSEPIM</w:t>
      </w:r>
      <w:r w:rsidR="00F355E8">
        <w:rPr>
          <w:szCs w:val="24"/>
        </w:rPr>
        <w:tab/>
        <w:t>Member</w:t>
      </w:r>
    </w:p>
    <w:p w:rsidR="00F355E8" w:rsidRDefault="00E66F29" w:rsidP="00F355E8">
      <w:pPr>
        <w:rPr>
          <w:szCs w:val="24"/>
        </w:rPr>
      </w:pPr>
      <w:r>
        <w:rPr>
          <w:szCs w:val="24"/>
        </w:rPr>
        <w:t xml:space="preserve">6. </w:t>
      </w:r>
      <w:r w:rsidR="00F355E8">
        <w:rPr>
          <w:szCs w:val="24"/>
        </w:rPr>
        <w:t>Jennifer Diane Torres</w:t>
      </w:r>
      <w:r w:rsidR="00F355E8">
        <w:rPr>
          <w:szCs w:val="24"/>
        </w:rPr>
        <w:tab/>
      </w:r>
      <w:r w:rsidR="00F355E8">
        <w:rPr>
          <w:szCs w:val="24"/>
        </w:rPr>
        <w:tab/>
      </w:r>
      <w:r w:rsidR="00F355E8">
        <w:rPr>
          <w:szCs w:val="24"/>
        </w:rPr>
        <w:tab/>
        <w:t>MPHHLP</w:t>
      </w:r>
      <w:r w:rsidR="00F355E8">
        <w:rPr>
          <w:szCs w:val="24"/>
        </w:rPr>
        <w:tab/>
        <w:t>Member</w:t>
      </w:r>
    </w:p>
    <w:p w:rsidR="00F355E8" w:rsidRDefault="00E66F29" w:rsidP="00F355E8">
      <w:pPr>
        <w:rPr>
          <w:szCs w:val="24"/>
        </w:rPr>
      </w:pPr>
      <w:r>
        <w:rPr>
          <w:szCs w:val="24"/>
        </w:rPr>
        <w:t>7. Shyam Mohan reddy Teegala</w:t>
      </w:r>
      <w:r>
        <w:rPr>
          <w:szCs w:val="24"/>
        </w:rPr>
        <w:tab/>
      </w:r>
      <w:r>
        <w:rPr>
          <w:szCs w:val="24"/>
        </w:rPr>
        <w:tab/>
      </w:r>
      <w:r w:rsidR="00F355E8">
        <w:rPr>
          <w:szCs w:val="24"/>
        </w:rPr>
        <w:t>MPHHLP</w:t>
      </w:r>
      <w:r w:rsidR="00F355E8">
        <w:rPr>
          <w:szCs w:val="24"/>
        </w:rPr>
        <w:tab/>
        <w:t>Member</w:t>
      </w:r>
    </w:p>
    <w:p w:rsidR="00F355E8" w:rsidRPr="005C3190" w:rsidRDefault="00E66F29" w:rsidP="00F355E8">
      <w:pPr>
        <w:rPr>
          <w:szCs w:val="24"/>
        </w:rPr>
      </w:pPr>
      <w:r>
        <w:rPr>
          <w:szCs w:val="24"/>
        </w:rPr>
        <w:t xml:space="preserve">8. </w:t>
      </w:r>
      <w:r w:rsidR="00F355E8">
        <w:rPr>
          <w:szCs w:val="24"/>
        </w:rPr>
        <w:t>Carl Daniel Tapia</w:t>
      </w:r>
      <w:r w:rsidR="00F355E8">
        <w:rPr>
          <w:szCs w:val="24"/>
        </w:rPr>
        <w:tab/>
      </w:r>
      <w:r w:rsidR="00F355E8">
        <w:rPr>
          <w:szCs w:val="24"/>
        </w:rPr>
        <w:tab/>
      </w:r>
      <w:r w:rsidR="00F355E8">
        <w:rPr>
          <w:szCs w:val="24"/>
        </w:rPr>
        <w:tab/>
      </w:r>
      <w:r w:rsidR="00F355E8">
        <w:rPr>
          <w:szCs w:val="24"/>
        </w:rPr>
        <w:tab/>
        <w:t>MPHHSR</w:t>
      </w:r>
      <w:r w:rsidR="00F355E8">
        <w:rPr>
          <w:szCs w:val="24"/>
        </w:rPr>
        <w:tab/>
        <w:t>Member</w:t>
      </w:r>
    </w:p>
    <w:p w:rsidR="00F355E8" w:rsidRPr="000E5FEF" w:rsidRDefault="00E66F29" w:rsidP="00F355E8">
      <w:pPr>
        <w:pStyle w:val="Header"/>
        <w:tabs>
          <w:tab w:val="clear" w:pos="4320"/>
          <w:tab w:val="clear" w:pos="8640"/>
        </w:tabs>
        <w:rPr>
          <w:iCs/>
          <w:szCs w:val="24"/>
        </w:rPr>
      </w:pPr>
      <w:r>
        <w:rPr>
          <w:iCs/>
          <w:szCs w:val="24"/>
        </w:rPr>
        <w:t xml:space="preserve">9. </w:t>
      </w:r>
      <w:r w:rsidR="00F355E8">
        <w:rPr>
          <w:iCs/>
          <w:szCs w:val="24"/>
        </w:rPr>
        <w:t>Sayed O Abdul-kadder</w:t>
      </w:r>
      <w:r w:rsidR="00F355E8">
        <w:rPr>
          <w:iCs/>
          <w:szCs w:val="24"/>
        </w:rPr>
        <w:tab/>
      </w:r>
      <w:r w:rsidR="00F355E8">
        <w:rPr>
          <w:iCs/>
          <w:szCs w:val="24"/>
        </w:rPr>
        <w:tab/>
      </w:r>
      <w:r w:rsidR="00F355E8">
        <w:rPr>
          <w:iCs/>
          <w:szCs w:val="24"/>
        </w:rPr>
        <w:tab/>
      </w:r>
      <w:r w:rsidR="00F355E8" w:rsidRPr="000E5FEF">
        <w:rPr>
          <w:iCs/>
          <w:szCs w:val="24"/>
        </w:rPr>
        <w:t xml:space="preserve">MPHHPR   </w:t>
      </w:r>
      <w:r w:rsidR="00F355E8" w:rsidRPr="000E5FEF">
        <w:rPr>
          <w:iCs/>
          <w:szCs w:val="24"/>
        </w:rPr>
        <w:tab/>
        <w:t xml:space="preserve">Member </w:t>
      </w:r>
    </w:p>
    <w:p w:rsidR="00F355E8" w:rsidRPr="000E5FEF" w:rsidRDefault="00E66F29" w:rsidP="00F355E8">
      <w:pPr>
        <w:pStyle w:val="Header"/>
        <w:tabs>
          <w:tab w:val="clear" w:pos="4320"/>
          <w:tab w:val="clear" w:pos="8640"/>
        </w:tabs>
        <w:rPr>
          <w:iCs/>
          <w:szCs w:val="24"/>
        </w:rPr>
      </w:pPr>
      <w:r>
        <w:rPr>
          <w:iCs/>
          <w:szCs w:val="24"/>
        </w:rPr>
        <w:t xml:space="preserve">10. </w:t>
      </w:r>
      <w:r w:rsidR="00F355E8">
        <w:rPr>
          <w:iCs/>
          <w:szCs w:val="24"/>
        </w:rPr>
        <w:t>Jennifer M Bennett</w:t>
      </w:r>
      <w:r w:rsidR="00F355E8">
        <w:rPr>
          <w:iCs/>
          <w:szCs w:val="24"/>
        </w:rPr>
        <w:tab/>
      </w:r>
      <w:r w:rsidR="00F355E8">
        <w:rPr>
          <w:iCs/>
          <w:szCs w:val="24"/>
        </w:rPr>
        <w:tab/>
      </w:r>
      <w:r w:rsidR="00F355E8">
        <w:rPr>
          <w:iCs/>
          <w:szCs w:val="24"/>
        </w:rPr>
        <w:tab/>
      </w:r>
      <w:r w:rsidR="00F355E8" w:rsidRPr="000E5FEF">
        <w:rPr>
          <w:iCs/>
          <w:szCs w:val="24"/>
        </w:rPr>
        <w:t>MPHHSO</w:t>
      </w:r>
      <w:r w:rsidR="00F355E8" w:rsidRPr="000E5FEF">
        <w:rPr>
          <w:iCs/>
          <w:szCs w:val="24"/>
        </w:rPr>
        <w:tab/>
        <w:t>Member</w:t>
      </w:r>
    </w:p>
    <w:p w:rsidR="00F355E8" w:rsidRPr="000E5FEF" w:rsidRDefault="00E66F29" w:rsidP="00F355E8">
      <w:pPr>
        <w:rPr>
          <w:iCs/>
          <w:szCs w:val="24"/>
        </w:rPr>
      </w:pPr>
      <w:r>
        <w:rPr>
          <w:iCs/>
          <w:szCs w:val="24"/>
        </w:rPr>
        <w:t xml:space="preserve">11. </w:t>
      </w:r>
      <w:r w:rsidR="00F355E8">
        <w:rPr>
          <w:iCs/>
          <w:szCs w:val="24"/>
        </w:rPr>
        <w:t>Andrea Katherine Moore</w:t>
      </w:r>
      <w:r w:rsidR="00F355E8">
        <w:rPr>
          <w:iCs/>
          <w:szCs w:val="24"/>
        </w:rPr>
        <w:tab/>
      </w:r>
      <w:r w:rsidR="00F355E8">
        <w:rPr>
          <w:iCs/>
          <w:szCs w:val="24"/>
        </w:rPr>
        <w:tab/>
      </w:r>
      <w:r w:rsidR="00F355E8">
        <w:rPr>
          <w:iCs/>
          <w:szCs w:val="24"/>
        </w:rPr>
        <w:tab/>
      </w:r>
      <w:r w:rsidR="00F355E8" w:rsidRPr="000E5FEF">
        <w:rPr>
          <w:iCs/>
          <w:szCs w:val="24"/>
        </w:rPr>
        <w:t>MPHHPR</w:t>
      </w:r>
      <w:r w:rsidR="00F355E8" w:rsidRPr="000E5FEF">
        <w:rPr>
          <w:iCs/>
          <w:szCs w:val="24"/>
        </w:rPr>
        <w:tab/>
        <w:t>Member</w:t>
      </w:r>
    </w:p>
    <w:p w:rsidR="00F355E8" w:rsidRPr="000E5FEF" w:rsidRDefault="00E66F29" w:rsidP="00F355E8">
      <w:pPr>
        <w:rPr>
          <w:iCs/>
          <w:szCs w:val="24"/>
        </w:rPr>
      </w:pPr>
      <w:r>
        <w:rPr>
          <w:iCs/>
          <w:szCs w:val="24"/>
        </w:rPr>
        <w:t xml:space="preserve">12. </w:t>
      </w:r>
      <w:r w:rsidR="00F355E8">
        <w:rPr>
          <w:iCs/>
          <w:szCs w:val="24"/>
        </w:rPr>
        <w:t>Lupita Morgan</w:t>
      </w:r>
      <w:r w:rsidR="00F355E8">
        <w:rPr>
          <w:iCs/>
          <w:szCs w:val="24"/>
        </w:rPr>
        <w:tab/>
      </w:r>
      <w:r w:rsidR="00F355E8">
        <w:rPr>
          <w:iCs/>
          <w:szCs w:val="24"/>
        </w:rPr>
        <w:tab/>
      </w:r>
      <w:r w:rsidR="00F355E8">
        <w:rPr>
          <w:iCs/>
          <w:szCs w:val="24"/>
        </w:rPr>
        <w:tab/>
      </w:r>
      <w:r w:rsidR="00F355E8">
        <w:rPr>
          <w:iCs/>
          <w:szCs w:val="24"/>
        </w:rPr>
        <w:tab/>
      </w:r>
      <w:r w:rsidR="00F355E8" w:rsidRPr="000E5FEF">
        <w:rPr>
          <w:iCs/>
          <w:szCs w:val="24"/>
        </w:rPr>
        <w:t>MPHHPR</w:t>
      </w:r>
      <w:r w:rsidR="00F355E8" w:rsidRPr="000E5FEF">
        <w:rPr>
          <w:iCs/>
          <w:szCs w:val="24"/>
        </w:rPr>
        <w:tab/>
        <w:t>Member</w:t>
      </w:r>
    </w:p>
    <w:p w:rsidR="00F355E8" w:rsidRPr="000E5FEF" w:rsidRDefault="00E66F29" w:rsidP="00F355E8">
      <w:pPr>
        <w:rPr>
          <w:iCs/>
          <w:szCs w:val="24"/>
        </w:rPr>
      </w:pPr>
      <w:r>
        <w:rPr>
          <w:iCs/>
          <w:szCs w:val="24"/>
        </w:rPr>
        <w:t xml:space="preserve">13. </w:t>
      </w:r>
      <w:r w:rsidR="00F355E8" w:rsidRPr="000E5FEF">
        <w:rPr>
          <w:iCs/>
          <w:szCs w:val="24"/>
        </w:rPr>
        <w:t xml:space="preserve">Edith N </w:t>
      </w:r>
      <w:r w:rsidR="00F355E8">
        <w:rPr>
          <w:iCs/>
          <w:szCs w:val="24"/>
        </w:rPr>
        <w:t>Napoleon</w:t>
      </w:r>
      <w:r w:rsidR="00F355E8">
        <w:rPr>
          <w:iCs/>
          <w:szCs w:val="24"/>
        </w:rPr>
        <w:tab/>
      </w:r>
      <w:r w:rsidR="00F355E8">
        <w:rPr>
          <w:iCs/>
          <w:szCs w:val="24"/>
        </w:rPr>
        <w:tab/>
      </w:r>
      <w:r w:rsidR="00F355E8">
        <w:rPr>
          <w:iCs/>
          <w:szCs w:val="24"/>
        </w:rPr>
        <w:tab/>
      </w:r>
      <w:r w:rsidR="00F355E8">
        <w:rPr>
          <w:iCs/>
          <w:szCs w:val="24"/>
        </w:rPr>
        <w:tab/>
      </w:r>
      <w:r w:rsidR="00F355E8" w:rsidRPr="000E5FEF">
        <w:rPr>
          <w:iCs/>
          <w:szCs w:val="24"/>
        </w:rPr>
        <w:t>MPHINF</w:t>
      </w:r>
      <w:r w:rsidR="00F355E8" w:rsidRPr="000E5FEF">
        <w:rPr>
          <w:iCs/>
          <w:szCs w:val="24"/>
        </w:rPr>
        <w:tab/>
        <w:t>Member</w:t>
      </w:r>
    </w:p>
    <w:p w:rsidR="00F355E8" w:rsidRPr="000E5FEF" w:rsidRDefault="00E66F29" w:rsidP="00F355E8">
      <w:pPr>
        <w:rPr>
          <w:iCs/>
          <w:szCs w:val="24"/>
        </w:rPr>
      </w:pPr>
      <w:r>
        <w:rPr>
          <w:iCs/>
          <w:szCs w:val="24"/>
        </w:rPr>
        <w:t xml:space="preserve">14. </w:t>
      </w:r>
      <w:r w:rsidR="00F355E8">
        <w:rPr>
          <w:iCs/>
          <w:szCs w:val="24"/>
        </w:rPr>
        <w:t xml:space="preserve">Jane D Nguyen </w:t>
      </w:r>
      <w:r w:rsidR="00F355E8">
        <w:rPr>
          <w:iCs/>
          <w:szCs w:val="24"/>
        </w:rPr>
        <w:tab/>
      </w:r>
      <w:r w:rsidR="00F355E8">
        <w:rPr>
          <w:iCs/>
          <w:szCs w:val="24"/>
        </w:rPr>
        <w:tab/>
      </w:r>
      <w:r w:rsidR="00F355E8">
        <w:rPr>
          <w:iCs/>
          <w:szCs w:val="24"/>
        </w:rPr>
        <w:tab/>
      </w:r>
      <w:r w:rsidR="00F355E8">
        <w:rPr>
          <w:iCs/>
          <w:szCs w:val="24"/>
        </w:rPr>
        <w:tab/>
      </w:r>
      <w:r w:rsidR="00F355E8" w:rsidRPr="000E5FEF">
        <w:rPr>
          <w:iCs/>
          <w:szCs w:val="24"/>
        </w:rPr>
        <w:t>MPHHSO</w:t>
      </w:r>
      <w:r w:rsidR="00F355E8" w:rsidRPr="000E5FEF">
        <w:rPr>
          <w:iCs/>
          <w:szCs w:val="24"/>
        </w:rPr>
        <w:tab/>
        <w:t>Member</w:t>
      </w:r>
    </w:p>
    <w:p w:rsidR="00F355E8" w:rsidRPr="000E5FEF" w:rsidRDefault="00E66F29" w:rsidP="00F355E8">
      <w:pPr>
        <w:rPr>
          <w:iCs/>
          <w:szCs w:val="24"/>
        </w:rPr>
      </w:pPr>
      <w:r>
        <w:rPr>
          <w:iCs/>
          <w:szCs w:val="24"/>
        </w:rPr>
        <w:t xml:space="preserve">15. </w:t>
      </w:r>
      <w:r w:rsidR="00F355E8">
        <w:rPr>
          <w:iCs/>
          <w:szCs w:val="24"/>
        </w:rPr>
        <w:t>Susan Renee Ninan</w:t>
      </w:r>
      <w:r w:rsidR="00F355E8">
        <w:rPr>
          <w:iCs/>
          <w:szCs w:val="24"/>
        </w:rPr>
        <w:tab/>
      </w:r>
      <w:r w:rsidR="00F355E8">
        <w:rPr>
          <w:iCs/>
          <w:szCs w:val="24"/>
        </w:rPr>
        <w:tab/>
      </w:r>
      <w:r w:rsidR="00F355E8">
        <w:rPr>
          <w:iCs/>
          <w:szCs w:val="24"/>
        </w:rPr>
        <w:tab/>
      </w:r>
      <w:r w:rsidR="00F355E8" w:rsidRPr="000E5FEF">
        <w:rPr>
          <w:iCs/>
          <w:szCs w:val="24"/>
        </w:rPr>
        <w:t>MPHHSO</w:t>
      </w:r>
      <w:r w:rsidR="00F355E8" w:rsidRPr="000E5FEF">
        <w:rPr>
          <w:iCs/>
          <w:szCs w:val="24"/>
        </w:rPr>
        <w:tab/>
        <w:t>Member</w:t>
      </w:r>
    </w:p>
    <w:p w:rsidR="00F355E8" w:rsidRPr="000E5FEF" w:rsidRDefault="00E66F29" w:rsidP="00F355E8">
      <w:pPr>
        <w:rPr>
          <w:iCs/>
          <w:szCs w:val="24"/>
        </w:rPr>
      </w:pPr>
      <w:r>
        <w:rPr>
          <w:iCs/>
          <w:szCs w:val="24"/>
        </w:rPr>
        <w:t>16. Karen Stewart Stephenson</w:t>
      </w:r>
      <w:r>
        <w:rPr>
          <w:iCs/>
          <w:szCs w:val="24"/>
        </w:rPr>
        <w:tab/>
      </w:r>
      <w:r>
        <w:rPr>
          <w:iCs/>
          <w:szCs w:val="24"/>
        </w:rPr>
        <w:tab/>
      </w:r>
      <w:r w:rsidR="00F355E8" w:rsidRPr="000E5FEF">
        <w:rPr>
          <w:iCs/>
          <w:szCs w:val="24"/>
        </w:rPr>
        <w:t>MPHHPR</w:t>
      </w:r>
      <w:r w:rsidR="00F355E8" w:rsidRPr="000E5FEF">
        <w:rPr>
          <w:iCs/>
          <w:szCs w:val="24"/>
        </w:rPr>
        <w:tab/>
        <w:t>Member</w:t>
      </w:r>
    </w:p>
    <w:p w:rsidR="00F355E8" w:rsidRPr="000E5FEF" w:rsidRDefault="00E66F29" w:rsidP="00F355E8">
      <w:pPr>
        <w:rPr>
          <w:iCs/>
          <w:szCs w:val="24"/>
        </w:rPr>
      </w:pPr>
      <w:r>
        <w:rPr>
          <w:iCs/>
          <w:szCs w:val="24"/>
        </w:rPr>
        <w:t xml:space="preserve">17. </w:t>
      </w:r>
      <w:r w:rsidR="00F355E8">
        <w:rPr>
          <w:iCs/>
          <w:szCs w:val="24"/>
        </w:rPr>
        <w:t>Deepa Vasudevan</w:t>
      </w:r>
      <w:r w:rsidR="00F355E8">
        <w:rPr>
          <w:iCs/>
          <w:szCs w:val="24"/>
        </w:rPr>
        <w:tab/>
      </w:r>
      <w:r w:rsidR="00F355E8">
        <w:rPr>
          <w:iCs/>
          <w:szCs w:val="24"/>
        </w:rPr>
        <w:tab/>
      </w:r>
      <w:r w:rsidR="00F355E8">
        <w:rPr>
          <w:iCs/>
          <w:szCs w:val="24"/>
        </w:rPr>
        <w:tab/>
      </w:r>
      <w:r w:rsidR="00F355E8">
        <w:rPr>
          <w:iCs/>
          <w:szCs w:val="24"/>
        </w:rPr>
        <w:tab/>
      </w:r>
      <w:r w:rsidR="00F355E8" w:rsidRPr="000E5FEF">
        <w:rPr>
          <w:iCs/>
          <w:szCs w:val="24"/>
        </w:rPr>
        <w:t>MPHHPR</w:t>
      </w:r>
      <w:r w:rsidR="00F355E8" w:rsidRPr="000E5FEF">
        <w:rPr>
          <w:iCs/>
          <w:szCs w:val="24"/>
        </w:rPr>
        <w:tab/>
        <w:t>Member</w:t>
      </w:r>
    </w:p>
    <w:p w:rsidR="00F355E8" w:rsidRPr="000E5FEF" w:rsidRDefault="00E66F29" w:rsidP="00F355E8">
      <w:pPr>
        <w:rPr>
          <w:szCs w:val="24"/>
        </w:rPr>
      </w:pPr>
      <w:r>
        <w:rPr>
          <w:szCs w:val="24"/>
        </w:rPr>
        <w:t xml:space="preserve">18. </w:t>
      </w:r>
      <w:r w:rsidR="00F355E8" w:rsidRPr="000E5FEF">
        <w:rPr>
          <w:szCs w:val="24"/>
        </w:rPr>
        <w:t>Ibrahima Gning</w:t>
      </w:r>
      <w:r w:rsidR="00F355E8" w:rsidRPr="000E5FEF">
        <w:rPr>
          <w:i/>
          <w:szCs w:val="24"/>
        </w:rPr>
        <w:t xml:space="preserve">, </w:t>
      </w:r>
      <w:r w:rsidR="00F355E8">
        <w:rPr>
          <w:szCs w:val="24"/>
        </w:rPr>
        <w:tab/>
      </w:r>
      <w:r w:rsidR="00F355E8">
        <w:rPr>
          <w:szCs w:val="24"/>
        </w:rPr>
        <w:tab/>
      </w:r>
      <w:r w:rsidR="00F355E8">
        <w:rPr>
          <w:szCs w:val="24"/>
        </w:rPr>
        <w:tab/>
      </w:r>
      <w:r w:rsidR="00F355E8">
        <w:rPr>
          <w:szCs w:val="24"/>
        </w:rPr>
        <w:tab/>
      </w:r>
      <w:r w:rsidR="00F355E8" w:rsidRPr="000E5FEF">
        <w:rPr>
          <w:szCs w:val="24"/>
        </w:rPr>
        <w:t>MPHHSO</w:t>
      </w:r>
      <w:r w:rsidR="00F355E8" w:rsidRPr="000E5FEF">
        <w:rPr>
          <w:szCs w:val="24"/>
        </w:rPr>
        <w:tab/>
        <w:t>Member</w:t>
      </w:r>
    </w:p>
    <w:p w:rsidR="00F355E8" w:rsidRPr="000E5FEF" w:rsidRDefault="00E66F29" w:rsidP="00F355E8">
      <w:pPr>
        <w:rPr>
          <w:szCs w:val="24"/>
        </w:rPr>
      </w:pPr>
      <w:r>
        <w:rPr>
          <w:szCs w:val="24"/>
        </w:rPr>
        <w:t xml:space="preserve">19. </w:t>
      </w:r>
      <w:r w:rsidR="00F355E8" w:rsidRPr="000E5FEF">
        <w:rPr>
          <w:szCs w:val="24"/>
        </w:rPr>
        <w:t>Robert Ryan Holmes</w:t>
      </w:r>
      <w:r w:rsidR="00F355E8" w:rsidRPr="000E5FEF">
        <w:rPr>
          <w:i/>
          <w:szCs w:val="24"/>
        </w:rPr>
        <w:tab/>
      </w:r>
      <w:r w:rsidR="00F355E8" w:rsidRPr="000E5FEF">
        <w:rPr>
          <w:i/>
          <w:szCs w:val="24"/>
        </w:rPr>
        <w:tab/>
      </w:r>
      <w:r w:rsidR="00F355E8" w:rsidRPr="000E5FEF">
        <w:rPr>
          <w:i/>
          <w:szCs w:val="24"/>
        </w:rPr>
        <w:tab/>
      </w:r>
      <w:r w:rsidR="00F355E8" w:rsidRPr="000E5FEF">
        <w:rPr>
          <w:szCs w:val="24"/>
        </w:rPr>
        <w:t>MPHINF</w:t>
      </w:r>
      <w:r w:rsidR="00F355E8" w:rsidRPr="000E5FEF">
        <w:rPr>
          <w:szCs w:val="24"/>
        </w:rPr>
        <w:tab/>
        <w:t>Member</w:t>
      </w:r>
    </w:p>
    <w:p w:rsidR="00F355E8" w:rsidRPr="000E5FEF" w:rsidRDefault="00E66F29" w:rsidP="00F355E8">
      <w:pPr>
        <w:rPr>
          <w:szCs w:val="24"/>
        </w:rPr>
      </w:pPr>
      <w:r>
        <w:rPr>
          <w:szCs w:val="24"/>
        </w:rPr>
        <w:t xml:space="preserve">20. </w:t>
      </w:r>
      <w:r w:rsidR="00F355E8" w:rsidRPr="000E5FEF">
        <w:rPr>
          <w:szCs w:val="24"/>
        </w:rPr>
        <w:t>Trial P</w:t>
      </w:r>
      <w:r w:rsidR="00F355E8">
        <w:rPr>
          <w:szCs w:val="24"/>
        </w:rPr>
        <w:t>unsalan</w:t>
      </w:r>
      <w:r w:rsidR="00F355E8">
        <w:rPr>
          <w:szCs w:val="24"/>
        </w:rPr>
        <w:tab/>
      </w:r>
      <w:r w:rsidR="00F355E8">
        <w:rPr>
          <w:szCs w:val="24"/>
        </w:rPr>
        <w:tab/>
      </w:r>
      <w:r w:rsidR="00F355E8">
        <w:rPr>
          <w:szCs w:val="24"/>
        </w:rPr>
        <w:tab/>
      </w:r>
      <w:r w:rsidR="00F355E8">
        <w:rPr>
          <w:szCs w:val="24"/>
        </w:rPr>
        <w:tab/>
      </w:r>
      <w:r w:rsidR="00F355E8" w:rsidRPr="000E5FEF">
        <w:rPr>
          <w:szCs w:val="24"/>
        </w:rPr>
        <w:t>MPHINF</w:t>
      </w:r>
      <w:r w:rsidR="00F355E8" w:rsidRPr="000E5FEF">
        <w:rPr>
          <w:szCs w:val="24"/>
        </w:rPr>
        <w:tab/>
        <w:t>Member</w:t>
      </w:r>
    </w:p>
    <w:p w:rsidR="00F355E8" w:rsidRPr="000E5FEF" w:rsidRDefault="00E66F29" w:rsidP="00F355E8">
      <w:pPr>
        <w:rPr>
          <w:szCs w:val="24"/>
        </w:rPr>
      </w:pPr>
      <w:r>
        <w:rPr>
          <w:szCs w:val="24"/>
        </w:rPr>
        <w:t xml:space="preserve">21. </w:t>
      </w:r>
      <w:r w:rsidR="00F355E8">
        <w:rPr>
          <w:szCs w:val="24"/>
        </w:rPr>
        <w:t>Gulshan Ara Ralman</w:t>
      </w:r>
      <w:r w:rsidR="00F355E8">
        <w:rPr>
          <w:szCs w:val="24"/>
        </w:rPr>
        <w:tab/>
      </w:r>
      <w:r w:rsidR="00F355E8">
        <w:rPr>
          <w:szCs w:val="24"/>
        </w:rPr>
        <w:tab/>
      </w:r>
      <w:r w:rsidR="00F355E8">
        <w:rPr>
          <w:szCs w:val="24"/>
        </w:rPr>
        <w:tab/>
      </w:r>
      <w:r w:rsidR="00F355E8" w:rsidRPr="000E5FEF">
        <w:rPr>
          <w:szCs w:val="24"/>
        </w:rPr>
        <w:t>MPHINF</w:t>
      </w:r>
      <w:r w:rsidR="00F355E8" w:rsidRPr="000E5FEF">
        <w:rPr>
          <w:szCs w:val="24"/>
        </w:rPr>
        <w:tab/>
        <w:t>Member</w:t>
      </w:r>
    </w:p>
    <w:p w:rsidR="00F355E8" w:rsidRPr="000E5FEF" w:rsidRDefault="00E66F29" w:rsidP="00F355E8">
      <w:pPr>
        <w:rPr>
          <w:szCs w:val="24"/>
        </w:rPr>
      </w:pPr>
      <w:r>
        <w:rPr>
          <w:szCs w:val="24"/>
        </w:rPr>
        <w:t xml:space="preserve">22. </w:t>
      </w:r>
      <w:r w:rsidR="00F355E8">
        <w:rPr>
          <w:szCs w:val="24"/>
        </w:rPr>
        <w:t>Dea Michelle Taylo</w:t>
      </w:r>
      <w:r w:rsidR="00F355E8">
        <w:rPr>
          <w:szCs w:val="24"/>
        </w:rPr>
        <w:tab/>
      </w:r>
      <w:r w:rsidR="00F355E8">
        <w:rPr>
          <w:szCs w:val="24"/>
        </w:rPr>
        <w:tab/>
      </w:r>
      <w:r w:rsidR="00F355E8">
        <w:rPr>
          <w:szCs w:val="24"/>
        </w:rPr>
        <w:tab/>
      </w:r>
      <w:r w:rsidR="00F355E8" w:rsidRPr="000E5FEF">
        <w:rPr>
          <w:szCs w:val="24"/>
        </w:rPr>
        <w:t>MPHINF</w:t>
      </w:r>
      <w:r w:rsidR="00F355E8" w:rsidRPr="000E5FEF">
        <w:rPr>
          <w:szCs w:val="24"/>
        </w:rPr>
        <w:tab/>
        <w:t>Member</w:t>
      </w:r>
    </w:p>
    <w:p w:rsidR="00F355E8" w:rsidRPr="000E5FEF" w:rsidRDefault="00E66F29" w:rsidP="00F355E8">
      <w:pPr>
        <w:rPr>
          <w:szCs w:val="24"/>
          <w:u w:val="single"/>
        </w:rPr>
      </w:pPr>
      <w:r>
        <w:rPr>
          <w:szCs w:val="24"/>
        </w:rPr>
        <w:t xml:space="preserve">23. </w:t>
      </w:r>
      <w:r w:rsidR="00F355E8">
        <w:rPr>
          <w:szCs w:val="24"/>
        </w:rPr>
        <w:t>Rodrigo Erana</w:t>
      </w:r>
      <w:r w:rsidR="00F355E8">
        <w:rPr>
          <w:szCs w:val="24"/>
        </w:rPr>
        <w:tab/>
        <w:t xml:space="preserve">  </w:t>
      </w:r>
      <w:r w:rsidR="00F355E8">
        <w:rPr>
          <w:szCs w:val="24"/>
        </w:rPr>
        <w:tab/>
      </w:r>
      <w:r w:rsidR="00F355E8">
        <w:rPr>
          <w:szCs w:val="24"/>
        </w:rPr>
        <w:tab/>
      </w:r>
      <w:r w:rsidR="00F355E8">
        <w:rPr>
          <w:szCs w:val="24"/>
        </w:rPr>
        <w:tab/>
      </w:r>
      <w:r w:rsidR="00F355E8" w:rsidRPr="000E5FEF">
        <w:rPr>
          <w:szCs w:val="24"/>
        </w:rPr>
        <w:t>MPHINF</w:t>
      </w:r>
      <w:r w:rsidR="00F355E8" w:rsidRPr="000E5FEF">
        <w:rPr>
          <w:szCs w:val="24"/>
        </w:rPr>
        <w:tab/>
        <w:t>Member</w:t>
      </w:r>
    </w:p>
    <w:p w:rsidR="00F355E8" w:rsidRPr="000E5FEF" w:rsidRDefault="00E66F29" w:rsidP="00F355E8">
      <w:pPr>
        <w:rPr>
          <w:szCs w:val="24"/>
        </w:rPr>
      </w:pPr>
      <w:r>
        <w:rPr>
          <w:szCs w:val="24"/>
        </w:rPr>
        <w:t xml:space="preserve">24. </w:t>
      </w:r>
      <w:r w:rsidR="00F355E8">
        <w:rPr>
          <w:szCs w:val="24"/>
        </w:rPr>
        <w:t>Robert Bruce Warburton</w:t>
      </w:r>
      <w:r w:rsidR="00F355E8">
        <w:rPr>
          <w:szCs w:val="24"/>
        </w:rPr>
        <w:tab/>
      </w:r>
      <w:r w:rsidR="00F355E8">
        <w:rPr>
          <w:szCs w:val="24"/>
        </w:rPr>
        <w:tab/>
      </w:r>
      <w:r w:rsidR="00F355E8">
        <w:rPr>
          <w:szCs w:val="24"/>
        </w:rPr>
        <w:tab/>
      </w:r>
      <w:r w:rsidR="00F355E8" w:rsidRPr="000E5FEF">
        <w:rPr>
          <w:szCs w:val="24"/>
        </w:rPr>
        <w:t>MPHINF</w:t>
      </w:r>
      <w:r w:rsidR="00F355E8" w:rsidRPr="000E5FEF">
        <w:rPr>
          <w:szCs w:val="24"/>
        </w:rPr>
        <w:tab/>
        <w:t>Member</w:t>
      </w:r>
    </w:p>
    <w:p w:rsidR="00F355E8" w:rsidRPr="000E5FEF" w:rsidRDefault="00E66F29" w:rsidP="00F355E8">
      <w:pPr>
        <w:rPr>
          <w:szCs w:val="24"/>
        </w:rPr>
      </w:pPr>
      <w:r>
        <w:rPr>
          <w:szCs w:val="24"/>
        </w:rPr>
        <w:t xml:space="preserve">25. </w:t>
      </w:r>
      <w:r w:rsidR="00F355E8">
        <w:rPr>
          <w:szCs w:val="24"/>
        </w:rPr>
        <w:t>Julieana Nichols</w:t>
      </w:r>
      <w:r w:rsidR="00F355E8">
        <w:rPr>
          <w:szCs w:val="24"/>
        </w:rPr>
        <w:tab/>
      </w:r>
      <w:r w:rsidR="00F355E8">
        <w:rPr>
          <w:szCs w:val="24"/>
        </w:rPr>
        <w:tab/>
      </w:r>
      <w:r w:rsidR="00F355E8">
        <w:rPr>
          <w:szCs w:val="24"/>
        </w:rPr>
        <w:tab/>
      </w:r>
      <w:r w:rsidR="00F355E8">
        <w:rPr>
          <w:szCs w:val="24"/>
        </w:rPr>
        <w:tab/>
      </w:r>
      <w:r w:rsidR="00F355E8" w:rsidRPr="000E5FEF">
        <w:rPr>
          <w:szCs w:val="24"/>
        </w:rPr>
        <w:t>MPHCOM</w:t>
      </w:r>
      <w:r w:rsidR="00F355E8" w:rsidRPr="000E5FEF">
        <w:rPr>
          <w:szCs w:val="24"/>
        </w:rPr>
        <w:tab/>
        <w:t>Member</w:t>
      </w:r>
    </w:p>
    <w:p w:rsidR="00F355E8" w:rsidRPr="000E5FEF" w:rsidRDefault="00E66F29" w:rsidP="00F355E8">
      <w:pPr>
        <w:rPr>
          <w:szCs w:val="24"/>
        </w:rPr>
      </w:pPr>
      <w:r>
        <w:rPr>
          <w:szCs w:val="24"/>
        </w:rPr>
        <w:t xml:space="preserve">26. </w:t>
      </w:r>
      <w:r w:rsidR="00F355E8">
        <w:rPr>
          <w:szCs w:val="24"/>
        </w:rPr>
        <w:t>Mary Ann Livoti</w:t>
      </w:r>
      <w:r w:rsidR="00F355E8">
        <w:rPr>
          <w:szCs w:val="24"/>
        </w:rPr>
        <w:tab/>
      </w:r>
      <w:r w:rsidR="00F355E8">
        <w:rPr>
          <w:szCs w:val="24"/>
        </w:rPr>
        <w:tab/>
      </w:r>
      <w:r w:rsidR="00F355E8">
        <w:rPr>
          <w:szCs w:val="24"/>
        </w:rPr>
        <w:tab/>
      </w:r>
      <w:r w:rsidR="00F355E8">
        <w:rPr>
          <w:szCs w:val="24"/>
        </w:rPr>
        <w:tab/>
      </w:r>
      <w:r w:rsidR="00F355E8" w:rsidRPr="000E5FEF">
        <w:rPr>
          <w:szCs w:val="24"/>
        </w:rPr>
        <w:t xml:space="preserve">MPHINF </w:t>
      </w:r>
      <w:r w:rsidR="00F355E8" w:rsidRPr="000E5FEF">
        <w:rPr>
          <w:szCs w:val="24"/>
        </w:rPr>
        <w:tab/>
        <w:t>Member</w:t>
      </w:r>
    </w:p>
    <w:p w:rsidR="00F355E8" w:rsidRPr="000E5FEF" w:rsidRDefault="00E66F29" w:rsidP="00F355E8">
      <w:pPr>
        <w:rPr>
          <w:szCs w:val="24"/>
        </w:rPr>
      </w:pPr>
      <w:r>
        <w:rPr>
          <w:szCs w:val="24"/>
        </w:rPr>
        <w:t xml:space="preserve">27. </w:t>
      </w:r>
      <w:r w:rsidR="00F355E8" w:rsidRPr="000E5FEF">
        <w:rPr>
          <w:szCs w:val="24"/>
        </w:rPr>
        <w:t>Ann Nicole</w:t>
      </w:r>
      <w:r w:rsidR="00F355E8">
        <w:rPr>
          <w:szCs w:val="24"/>
        </w:rPr>
        <w:t xml:space="preserve"> Knox</w:t>
      </w:r>
      <w:r w:rsidR="00F355E8">
        <w:rPr>
          <w:szCs w:val="24"/>
        </w:rPr>
        <w:tab/>
      </w:r>
      <w:r w:rsidR="00F355E8">
        <w:rPr>
          <w:szCs w:val="24"/>
        </w:rPr>
        <w:tab/>
      </w:r>
      <w:r w:rsidR="00F355E8">
        <w:rPr>
          <w:szCs w:val="24"/>
        </w:rPr>
        <w:tab/>
      </w:r>
      <w:r w:rsidR="00F355E8">
        <w:rPr>
          <w:szCs w:val="24"/>
        </w:rPr>
        <w:tab/>
      </w:r>
      <w:r w:rsidR="00F355E8" w:rsidRPr="000E5FEF">
        <w:rPr>
          <w:szCs w:val="24"/>
        </w:rPr>
        <w:t>MPHCOM</w:t>
      </w:r>
      <w:r w:rsidR="00F355E8" w:rsidRPr="000E5FEF">
        <w:rPr>
          <w:szCs w:val="24"/>
        </w:rPr>
        <w:tab/>
        <w:t>Member</w:t>
      </w:r>
    </w:p>
    <w:p w:rsidR="00F355E8" w:rsidRPr="000E5FEF" w:rsidRDefault="00F355E8" w:rsidP="00F355E8">
      <w:pPr>
        <w:rPr>
          <w:szCs w:val="24"/>
        </w:rPr>
      </w:pPr>
    </w:p>
    <w:p w:rsidR="0080011C" w:rsidRDefault="0080011C" w:rsidP="0080011C">
      <w:pPr>
        <w:rPr>
          <w:b/>
          <w:szCs w:val="24"/>
        </w:rPr>
      </w:pPr>
      <w:r>
        <w:rPr>
          <w:b/>
          <w:szCs w:val="24"/>
        </w:rPr>
        <w:lastRenderedPageBreak/>
        <w:t>SERVICE INFORMATION</w:t>
      </w:r>
    </w:p>
    <w:p w:rsidR="0080011C" w:rsidRPr="00FB05AE" w:rsidRDefault="0080011C" w:rsidP="0080011C">
      <w:pPr>
        <w:rPr>
          <w:b/>
          <w:szCs w:val="24"/>
        </w:rPr>
      </w:pPr>
    </w:p>
    <w:p w:rsidR="0080011C" w:rsidRPr="00FB05AE" w:rsidRDefault="0080011C" w:rsidP="0080011C">
      <w:pPr>
        <w:rPr>
          <w:b/>
          <w:szCs w:val="24"/>
        </w:rPr>
      </w:pPr>
      <w:r w:rsidRPr="00FB05AE">
        <w:rPr>
          <w:b/>
          <w:szCs w:val="24"/>
        </w:rPr>
        <w:t>PEER REVIEW ACTIVITIES</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
          <w:bCs/>
        </w:rPr>
      </w:pPr>
      <w:r>
        <w:rPr>
          <w:rFonts w:ascii="Times New Roman" w:hAnsi="Times New Roman"/>
          <w:b/>
          <w:bCs/>
        </w:rPr>
        <w:t>Grant R</w:t>
      </w:r>
      <w:r w:rsidRPr="00FB05AE">
        <w:rPr>
          <w:rFonts w:ascii="Times New Roman" w:hAnsi="Times New Roman"/>
          <w:b/>
          <w:bCs/>
        </w:rPr>
        <w:t>eviewer</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
          <w:bCs/>
        </w:rPr>
      </w:pPr>
    </w:p>
    <w:p w:rsidR="00BF377D" w:rsidRDefault="00BF377D"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sidRPr="00BF377D">
        <w:rPr>
          <w:rFonts w:ascii="Times New Roman" w:hAnsi="Times New Roman"/>
          <w:snapToGrid w:val="0"/>
          <w:szCs w:val="20"/>
        </w:rPr>
        <w:t>Estonian Research Council</w:t>
      </w:r>
      <w:r>
        <w:rPr>
          <w:rFonts w:ascii="Times New Roman" w:hAnsi="Times New Roman"/>
          <w:snapToGrid w:val="0"/>
          <w:szCs w:val="20"/>
        </w:rPr>
        <w:t xml:space="preserve"> (2014)</w:t>
      </w:r>
    </w:p>
    <w:p w:rsidR="00905BAC" w:rsidRDefault="00905BA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sidRPr="00905BAC">
        <w:rPr>
          <w:rFonts w:ascii="Times New Roman" w:hAnsi="Times New Roman"/>
          <w:snapToGrid w:val="0"/>
          <w:szCs w:val="20"/>
        </w:rPr>
        <w:t>Center for Scientific Review/NIH</w:t>
      </w:r>
      <w:r w:rsidR="0078709C">
        <w:rPr>
          <w:rFonts w:ascii="Times New Roman" w:hAnsi="Times New Roman"/>
          <w:snapToGrid w:val="0"/>
          <w:szCs w:val="20"/>
        </w:rPr>
        <w:t xml:space="preserve"> (</w:t>
      </w:r>
      <w:r w:rsidR="0078709C" w:rsidRPr="0078709C">
        <w:rPr>
          <w:rFonts w:ascii="Times New Roman" w:hAnsi="Times New Roman"/>
          <w:snapToGrid w:val="0"/>
          <w:szCs w:val="20"/>
        </w:rPr>
        <w:t>ZRG1 AARR-G 02 M</w:t>
      </w:r>
      <w:r w:rsidR="0078709C">
        <w:rPr>
          <w:rFonts w:ascii="Times New Roman" w:hAnsi="Times New Roman"/>
          <w:snapToGrid w:val="0"/>
          <w:szCs w:val="20"/>
        </w:rPr>
        <w:t>)</w:t>
      </w:r>
      <w:r>
        <w:rPr>
          <w:rFonts w:ascii="Times New Roman" w:hAnsi="Times New Roman"/>
          <w:snapToGrid w:val="0"/>
          <w:szCs w:val="20"/>
        </w:rPr>
        <w:t xml:space="preserve"> (2014)</w:t>
      </w:r>
    </w:p>
    <w:p w:rsidR="00D84FA6" w:rsidRPr="007C3B78" w:rsidRDefault="00D84FA6"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rPr>
      </w:pPr>
      <w:r w:rsidRPr="007C3B78">
        <w:rPr>
          <w:rFonts w:ascii="Times New Roman" w:hAnsi="Times New Roman"/>
          <w:snapToGrid w:val="0"/>
          <w:color w:val="000000"/>
        </w:rPr>
        <w:t>Clinical Neuroscience and Neurodegeneration (CNN) study section/NIH (2014)</w:t>
      </w:r>
    </w:p>
    <w:p w:rsidR="00AF550D" w:rsidRDefault="00AF550D"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sidRPr="00AF550D">
        <w:rPr>
          <w:rFonts w:ascii="Times New Roman" w:hAnsi="Times New Roman"/>
          <w:snapToGrid w:val="0"/>
          <w:szCs w:val="20"/>
        </w:rPr>
        <w:t xml:space="preserve">The Research Grants </w:t>
      </w:r>
      <w:r>
        <w:rPr>
          <w:rFonts w:ascii="Times New Roman" w:hAnsi="Times New Roman"/>
          <w:snapToGrid w:val="0"/>
          <w:szCs w:val="20"/>
        </w:rPr>
        <w:t>Council (RGC) of Hong Kong (2014</w:t>
      </w:r>
      <w:r w:rsidRPr="00AF550D">
        <w:rPr>
          <w:rFonts w:ascii="Times New Roman" w:hAnsi="Times New Roman"/>
          <w:snapToGrid w:val="0"/>
          <w:szCs w:val="20"/>
        </w:rPr>
        <w:t>)</w:t>
      </w:r>
    </w:p>
    <w:p w:rsidR="00CA564E" w:rsidRDefault="00CA564E"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sidRPr="00CA564E">
        <w:rPr>
          <w:rFonts w:ascii="Times New Roman" w:hAnsi="Times New Roman"/>
          <w:snapToGrid w:val="0"/>
          <w:szCs w:val="20"/>
        </w:rPr>
        <w:t xml:space="preserve">the </w:t>
      </w:r>
      <w:r>
        <w:rPr>
          <w:rFonts w:ascii="Times New Roman" w:hAnsi="Times New Roman"/>
          <w:snapToGrid w:val="0"/>
          <w:szCs w:val="20"/>
        </w:rPr>
        <w:t>Israel Science Foundation (ISF) (2013)</w:t>
      </w:r>
    </w:p>
    <w:p w:rsidR="007421BD" w:rsidRPr="00CA564E" w:rsidRDefault="007421BD"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Pr>
          <w:rFonts w:ascii="Times New Roman" w:hAnsi="Times New Roman"/>
          <w:bCs/>
        </w:rPr>
        <w:t>CNSF Grant Review (2013</w:t>
      </w:r>
      <w:r w:rsidRPr="007421BD">
        <w:rPr>
          <w:rFonts w:ascii="Times New Roman" w:hAnsi="Times New Roman"/>
          <w:bCs/>
        </w:rPr>
        <w:t>)</w:t>
      </w:r>
    </w:p>
    <w:p w:rsidR="00F125F6" w:rsidRDefault="00F125F6" w:rsidP="00E34611">
      <w:pPr>
        <w:spacing w:before="20" w:after="20"/>
        <w:ind w:right="-1520"/>
        <w:rPr>
          <w:bCs/>
          <w:snapToGrid/>
          <w:color w:val="000000"/>
          <w:szCs w:val="24"/>
          <w:lang w:eastAsia="zh-CN"/>
        </w:rPr>
      </w:pPr>
      <w:r w:rsidRPr="00116265">
        <w:rPr>
          <w:bCs/>
          <w:snapToGrid/>
          <w:color w:val="000000"/>
          <w:szCs w:val="24"/>
          <w:lang w:eastAsia="zh-CN"/>
        </w:rPr>
        <w:t xml:space="preserve">The Research Grants </w:t>
      </w:r>
      <w:r>
        <w:rPr>
          <w:bCs/>
          <w:snapToGrid/>
          <w:color w:val="000000"/>
          <w:szCs w:val="24"/>
          <w:lang w:eastAsia="zh-CN"/>
        </w:rPr>
        <w:t>Council (RGC) of Hong Kong (2013</w:t>
      </w:r>
      <w:r w:rsidRPr="00116265">
        <w:rPr>
          <w:bCs/>
          <w:snapToGrid/>
          <w:color w:val="000000"/>
          <w:szCs w:val="24"/>
          <w:lang w:eastAsia="zh-CN"/>
        </w:rPr>
        <w:t>)</w:t>
      </w:r>
    </w:p>
    <w:p w:rsidR="00780AB6" w:rsidRDefault="00780AB6" w:rsidP="00E34611">
      <w:pPr>
        <w:spacing w:before="20" w:after="20"/>
        <w:ind w:right="-1520"/>
        <w:rPr>
          <w:bCs/>
          <w:snapToGrid/>
          <w:color w:val="000000"/>
          <w:szCs w:val="24"/>
          <w:lang w:eastAsia="zh-CN"/>
        </w:rPr>
      </w:pPr>
      <w:r w:rsidRPr="00780AB6">
        <w:rPr>
          <w:bCs/>
          <w:snapToGrid/>
          <w:color w:val="000000"/>
          <w:szCs w:val="24"/>
          <w:lang w:eastAsia="zh-CN"/>
        </w:rPr>
        <w:t>Dutch</w:t>
      </w:r>
      <w:r>
        <w:rPr>
          <w:bCs/>
          <w:snapToGrid/>
          <w:color w:val="000000"/>
          <w:szCs w:val="24"/>
          <w:lang w:eastAsia="zh-CN"/>
        </w:rPr>
        <w:t xml:space="preserve"> NOW</w:t>
      </w:r>
      <w:r w:rsidR="009638D3" w:rsidRPr="009638D3">
        <w:t xml:space="preserve"> </w:t>
      </w:r>
      <w:r w:rsidR="009638D3" w:rsidRPr="009638D3">
        <w:rPr>
          <w:bCs/>
          <w:snapToGrid/>
          <w:color w:val="000000"/>
          <w:szCs w:val="24"/>
          <w:lang w:eastAsia="zh-CN"/>
        </w:rPr>
        <w:t xml:space="preserve">Innovational Research Incentives Scheme </w:t>
      </w:r>
      <w:r>
        <w:rPr>
          <w:bCs/>
          <w:snapToGrid/>
          <w:color w:val="000000"/>
          <w:szCs w:val="24"/>
          <w:lang w:eastAsia="zh-CN"/>
        </w:rPr>
        <w:t xml:space="preserve"> Grant Review (2013)</w:t>
      </w:r>
    </w:p>
    <w:p w:rsidR="00116265" w:rsidRDefault="00116265" w:rsidP="00E34611">
      <w:pPr>
        <w:spacing w:before="20" w:after="20"/>
        <w:ind w:right="-1520"/>
        <w:rPr>
          <w:bCs/>
          <w:snapToGrid/>
          <w:color w:val="000000"/>
          <w:szCs w:val="24"/>
          <w:lang w:eastAsia="zh-CN"/>
        </w:rPr>
      </w:pPr>
      <w:r w:rsidRPr="00116265">
        <w:rPr>
          <w:bCs/>
          <w:snapToGrid/>
          <w:color w:val="000000"/>
          <w:szCs w:val="24"/>
          <w:lang w:eastAsia="zh-CN"/>
        </w:rPr>
        <w:t xml:space="preserve">The Research Grants </w:t>
      </w:r>
      <w:r>
        <w:rPr>
          <w:bCs/>
          <w:snapToGrid/>
          <w:color w:val="000000"/>
          <w:szCs w:val="24"/>
          <w:lang w:eastAsia="zh-CN"/>
        </w:rPr>
        <w:t>Council (RGC) of Hong Kong (2012</w:t>
      </w:r>
      <w:r w:rsidRPr="00116265">
        <w:rPr>
          <w:bCs/>
          <w:snapToGrid/>
          <w:color w:val="000000"/>
          <w:szCs w:val="24"/>
          <w:lang w:eastAsia="zh-CN"/>
        </w:rPr>
        <w:t>)</w:t>
      </w:r>
    </w:p>
    <w:p w:rsidR="004A4144" w:rsidRDefault="00116265" w:rsidP="00E34611">
      <w:pPr>
        <w:spacing w:before="20" w:after="20"/>
        <w:ind w:right="-1520"/>
        <w:rPr>
          <w:bCs/>
          <w:snapToGrid/>
          <w:color w:val="000000"/>
          <w:szCs w:val="24"/>
          <w:lang w:eastAsia="zh-CN"/>
        </w:rPr>
      </w:pPr>
      <w:r>
        <w:rPr>
          <w:bCs/>
          <w:snapToGrid/>
          <w:color w:val="000000"/>
          <w:szCs w:val="24"/>
          <w:lang w:eastAsia="zh-CN"/>
        </w:rPr>
        <w:t>CNSF Grant Review (2012</w:t>
      </w:r>
      <w:r w:rsidRPr="00116265">
        <w:rPr>
          <w:bCs/>
          <w:snapToGrid/>
          <w:color w:val="000000"/>
          <w:szCs w:val="24"/>
          <w:lang w:eastAsia="zh-CN"/>
        </w:rPr>
        <w:t>)</w:t>
      </w:r>
      <w:r w:rsidR="009A3B46">
        <w:rPr>
          <w:bCs/>
          <w:snapToGrid/>
          <w:color w:val="000000"/>
          <w:szCs w:val="24"/>
          <w:lang w:eastAsia="zh-CN"/>
        </w:rPr>
        <w:t xml:space="preserve"> </w:t>
      </w:r>
    </w:p>
    <w:p w:rsidR="002750DF" w:rsidRPr="00843210" w:rsidRDefault="002750DF" w:rsidP="00E34611">
      <w:pPr>
        <w:spacing w:before="20" w:after="20"/>
        <w:ind w:right="-1520"/>
        <w:rPr>
          <w:color w:val="000000"/>
          <w:szCs w:val="24"/>
        </w:rPr>
      </w:pPr>
      <w:r w:rsidRPr="00843210">
        <w:rPr>
          <w:bCs/>
          <w:snapToGrid/>
          <w:color w:val="000000"/>
          <w:szCs w:val="24"/>
          <w:lang w:eastAsia="zh-CN"/>
        </w:rPr>
        <w:t>NIH 201201 ZRG1 GGG M50 Review (2011)</w:t>
      </w:r>
    </w:p>
    <w:p w:rsidR="00E34611" w:rsidRPr="00843210" w:rsidRDefault="00E34611" w:rsidP="00E34611">
      <w:pPr>
        <w:spacing w:before="20" w:after="20"/>
        <w:ind w:right="-1520"/>
        <w:rPr>
          <w:color w:val="000000"/>
          <w:szCs w:val="24"/>
        </w:rPr>
      </w:pPr>
      <w:r w:rsidRPr="00843210">
        <w:rPr>
          <w:color w:val="000000"/>
          <w:szCs w:val="24"/>
        </w:rPr>
        <w:t>NIH/CSR (2011)</w:t>
      </w:r>
    </w:p>
    <w:p w:rsidR="00E34611" w:rsidRPr="00843210" w:rsidRDefault="00E34611" w:rsidP="00E34611">
      <w:pPr>
        <w:outlineLvl w:val="0"/>
        <w:rPr>
          <w:szCs w:val="24"/>
        </w:rPr>
      </w:pPr>
      <w:r w:rsidRPr="00843210">
        <w:rPr>
          <w:szCs w:val="24"/>
        </w:rPr>
        <w:t>NIH review - biostatistics - GWAS/epigenomics - ZRG1 GGG-M(50)</w:t>
      </w:r>
      <w:r w:rsidR="00843210" w:rsidRPr="00843210">
        <w:rPr>
          <w:szCs w:val="24"/>
        </w:rPr>
        <w:t xml:space="preserve"> (2011)</w:t>
      </w:r>
    </w:p>
    <w:p w:rsidR="002600BE" w:rsidRPr="00E34611" w:rsidRDefault="002600BE" w:rsidP="00E34611">
      <w:pPr>
        <w:outlineLvl w:val="0"/>
        <w:rPr>
          <w:szCs w:val="24"/>
        </w:rPr>
      </w:pPr>
      <w:r>
        <w:rPr>
          <w:szCs w:val="24"/>
        </w:rPr>
        <w:t>CNSF Grant Review (2011)</w:t>
      </w:r>
    </w:p>
    <w:p w:rsidR="00060255"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rPr>
      </w:pPr>
      <w:r w:rsidRPr="007719DA">
        <w:rPr>
          <w:rFonts w:ascii="Times New Roman" w:hAnsi="Times New Roman"/>
          <w:bCs/>
        </w:rPr>
        <w:t xml:space="preserve">NIH/CSR, </w:t>
      </w:r>
      <w:r w:rsidRPr="007719DA">
        <w:rPr>
          <w:rFonts w:ascii="Times New Roman" w:hAnsi="Times New Roman"/>
        </w:rPr>
        <w:t xml:space="preserve">the Genomics and Computational Biology ZRG1 GGG-M(91)Special Emphasis Panel </w:t>
      </w:r>
    </w:p>
    <w:p w:rsidR="0080011C" w:rsidRPr="007719DA" w:rsidRDefault="0006025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rPr>
      </w:pPr>
      <w:r>
        <w:rPr>
          <w:rFonts w:ascii="Times New Roman" w:hAnsi="Times New Roman"/>
        </w:rPr>
        <w:t xml:space="preserve">  </w:t>
      </w:r>
      <w:r w:rsidR="0080011C" w:rsidRPr="007719DA">
        <w:rPr>
          <w:rFonts w:ascii="Times New Roman" w:hAnsi="Times New Roman"/>
        </w:rPr>
        <w:t>( March 25 - 26, 2010)</w:t>
      </w:r>
    </w:p>
    <w:p w:rsidR="00060255"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eastAsia="Times New Roman" w:hAnsi="Times New Roman"/>
          <w:color w:val="000000"/>
          <w:lang w:eastAsia="zh-CN"/>
        </w:rPr>
      </w:pPr>
      <w:r w:rsidRPr="007719DA">
        <w:rPr>
          <w:rFonts w:ascii="Times New Roman" w:hAnsi="Times New Roman"/>
        </w:rPr>
        <w:t xml:space="preserve">NIH/CSR, </w:t>
      </w:r>
      <w:r w:rsidRPr="007719DA">
        <w:rPr>
          <w:rFonts w:ascii="Times New Roman" w:eastAsia="Times New Roman" w:hAnsi="Times New Roman"/>
          <w:color w:val="000000"/>
          <w:lang w:eastAsia="zh-CN"/>
        </w:rPr>
        <w:t xml:space="preserve">Special Emphasis Panel/Scientific Review Group 2010/05 ZRG1 GGG-A (52) R </w:t>
      </w:r>
    </w:p>
    <w:p w:rsidR="0080011C" w:rsidRPr="007719DA" w:rsidRDefault="0006025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Pr>
          <w:rFonts w:ascii="Times New Roman" w:eastAsia="Times New Roman" w:hAnsi="Times New Roman"/>
          <w:color w:val="000000"/>
          <w:lang w:eastAsia="zh-CN"/>
        </w:rPr>
        <w:t xml:space="preserve">  </w:t>
      </w:r>
      <w:r w:rsidR="0080011C" w:rsidRPr="007719DA">
        <w:rPr>
          <w:rFonts w:ascii="Times New Roman" w:eastAsia="Times New Roman" w:hAnsi="Times New Roman"/>
          <w:color w:val="000000"/>
          <w:lang w:eastAsia="zh-CN"/>
        </w:rPr>
        <w:t>(01/15/2010-01/25/2010)</w:t>
      </w:r>
    </w:p>
    <w:p w:rsidR="0080011C" w:rsidRPr="00C94535"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Pr>
          <w:rFonts w:ascii="Times New Roman" w:hAnsi="Times New Roman"/>
          <w:bCs/>
        </w:rPr>
        <w:t>Medical Research Council (UK) (2010)</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Pr>
          <w:rFonts w:ascii="Times New Roman" w:hAnsi="Times New Roman"/>
          <w:bCs/>
        </w:rPr>
        <w:t>Baylor University (2010)</w:t>
      </w:r>
    </w:p>
    <w:p w:rsidR="008B72C9" w:rsidRPr="008B72C9" w:rsidRDefault="008B72C9"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eastAsia="Times New Roman" w:hAnsi="Times New Roman"/>
        </w:rPr>
      </w:pPr>
      <w:r w:rsidRPr="00F17634">
        <w:rPr>
          <w:rFonts w:ascii="Times New Roman" w:eastAsia="Times New Roman" w:hAnsi="Times New Roman"/>
        </w:rPr>
        <w:t>The Research Grants Council (RGC) of Hong Kong</w:t>
      </w:r>
      <w:r>
        <w:rPr>
          <w:rFonts w:ascii="Times New Roman" w:eastAsia="Times New Roman" w:hAnsi="Times New Roman"/>
        </w:rPr>
        <w:t xml:space="preserve"> (2010)</w:t>
      </w:r>
    </w:p>
    <w:p w:rsidR="0080011C" w:rsidRPr="00AD23AF"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Pr>
          <w:rFonts w:ascii="Times New Roman" w:hAnsi="Times New Roman"/>
          <w:bCs/>
        </w:rPr>
        <w:t xml:space="preserve">Member of the </w:t>
      </w:r>
      <w:r w:rsidRPr="00AD23AF">
        <w:rPr>
          <w:rFonts w:ascii="Times New Roman" w:hAnsi="Times New Roman"/>
          <w:bCs/>
        </w:rPr>
        <w:t>CDC Grants for Public Health Research Dissertation, PAR07-231</w:t>
      </w:r>
      <w:r>
        <w:rPr>
          <w:rFonts w:ascii="Times New Roman" w:hAnsi="Times New Roman"/>
          <w:bCs/>
        </w:rPr>
        <w:t xml:space="preserve"> (Panel C” Special Emphasis panel</w:t>
      </w:r>
      <w:r w:rsidRPr="00AD23AF">
        <w:rPr>
          <w:rFonts w:ascii="Times New Roman" w:hAnsi="Times New Roman"/>
          <w:bCs/>
        </w:rPr>
        <w:t xml:space="preserve"> (2009)</w:t>
      </w:r>
    </w:p>
    <w:p w:rsidR="0080011C" w:rsidRPr="004A4EF4"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eastAsia="Times New Roman" w:hAnsi="Times New Roman"/>
        </w:rPr>
      </w:pPr>
      <w:r w:rsidRPr="00F17634">
        <w:rPr>
          <w:rFonts w:ascii="Times New Roman" w:eastAsia="Times New Roman" w:hAnsi="Times New Roman"/>
        </w:rPr>
        <w:t>The Research Grants Council (RGC) of Hong Kong</w:t>
      </w:r>
      <w:r>
        <w:rPr>
          <w:rFonts w:ascii="Times New Roman" w:eastAsia="Times New Roman" w:hAnsi="Times New Roman"/>
        </w:rPr>
        <w:t xml:space="preserve"> (2009)</w:t>
      </w:r>
    </w:p>
    <w:p w:rsidR="0080011C" w:rsidRDefault="00A0735F"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rPr>
      </w:pPr>
      <w:r>
        <w:rPr>
          <w:rFonts w:ascii="Times New Roman" w:hAnsi="Times New Roman"/>
        </w:rPr>
        <w:t xml:space="preserve">NIH/NIMH, </w:t>
      </w:r>
      <w:r w:rsidR="0080011C">
        <w:rPr>
          <w:rFonts w:ascii="Times New Roman" w:hAnsi="Times New Roman"/>
        </w:rPr>
        <w:t xml:space="preserve"> </w:t>
      </w:r>
      <w:r>
        <w:rPr>
          <w:rFonts w:ascii="Times New Roman" w:hAnsi="Times New Roman"/>
        </w:rPr>
        <w:t>Special Emphasis Panel/Scientific Review Group</w:t>
      </w:r>
      <w:r w:rsidRPr="00A0735F">
        <w:rPr>
          <w:rFonts w:ascii="Calibri" w:eastAsia="Times New Roman" w:hAnsi="Calibri" w:cs="Calibri"/>
          <w:color w:val="000000"/>
          <w:sz w:val="22"/>
          <w:szCs w:val="22"/>
          <w:lang w:eastAsia="zh-CN"/>
        </w:rPr>
        <w:t>2008/08 ZMH1 ERB-S (06) S</w:t>
      </w:r>
      <w:r>
        <w:rPr>
          <w:rFonts w:ascii="Times New Roman" w:hAnsi="Times New Roman"/>
        </w:rPr>
        <w:t xml:space="preserve"> </w:t>
      </w:r>
      <w:r w:rsidR="0080011C">
        <w:rPr>
          <w:rFonts w:ascii="Times New Roman" w:hAnsi="Times New Roman"/>
        </w:rPr>
        <w:t xml:space="preserve"> (2008)</w:t>
      </w:r>
    </w:p>
    <w:p w:rsidR="00A0735F" w:rsidRDefault="0006025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rPr>
      </w:pPr>
      <w:r>
        <w:rPr>
          <w:rFonts w:ascii="Times New Roman" w:hAnsi="Times New Roman"/>
        </w:rPr>
        <w:t xml:space="preserve">  </w:t>
      </w:r>
      <w:r w:rsidR="00A0735F">
        <w:rPr>
          <w:rFonts w:ascii="Times New Roman" w:hAnsi="Times New Roman"/>
        </w:rPr>
        <w:t>(07/01/2008-07/01/2008)</w:t>
      </w:r>
    </w:p>
    <w:p w:rsidR="00A0735F" w:rsidRDefault="0080011C" w:rsidP="00A0735F">
      <w:r>
        <w:t xml:space="preserve">NIH/NHLBI Grant Review, </w:t>
      </w:r>
      <w:r w:rsidRPr="0080011C">
        <w:t>the RFA Special Emphasis Panel</w:t>
      </w:r>
      <w:r w:rsidR="00A0735F">
        <w:t xml:space="preserve"> (ZHL1 CSR-W S1) (2008)</w:t>
      </w:r>
    </w:p>
    <w:p w:rsidR="00A0735F" w:rsidRDefault="00060255" w:rsidP="00A0735F">
      <w:r>
        <w:t xml:space="preserve">  </w:t>
      </w:r>
      <w:r w:rsidR="00A0735F">
        <w:t>(06/20/2008-06/20/2008)</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rPr>
      </w:pPr>
      <w:r>
        <w:rPr>
          <w:rFonts w:ascii="Times New Roman" w:hAnsi="Times New Roman"/>
        </w:rPr>
        <w:t>Grant Review for Florida Centers of Excellence (2008)</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eastAsia="Times New Roman" w:hAnsi="Times New Roman"/>
        </w:rPr>
      </w:pPr>
      <w:r w:rsidRPr="00F17634">
        <w:rPr>
          <w:rFonts w:ascii="Times New Roman" w:eastAsia="Times New Roman" w:hAnsi="Times New Roman"/>
        </w:rPr>
        <w:t>The Research Grants Council (RGC) of Hong Kong</w:t>
      </w:r>
      <w:r>
        <w:rPr>
          <w:rFonts w:ascii="Times New Roman" w:eastAsia="Times New Roman" w:hAnsi="Times New Roman"/>
        </w:rPr>
        <w:t xml:space="preserve"> (2008)</w:t>
      </w:r>
    </w:p>
    <w:p w:rsidR="0080011C" w:rsidRPr="00D24516"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
          <w:bCs/>
          <w:i/>
        </w:rPr>
      </w:pPr>
      <w:r w:rsidRPr="00D24516">
        <w:rPr>
          <w:rFonts w:ascii="Times New Roman" w:hAnsi="Times New Roman"/>
        </w:rPr>
        <w:t>NIH/NIAMS Grant Review</w:t>
      </w:r>
      <w:r>
        <w:rPr>
          <w:rFonts w:ascii="Times New Roman" w:hAnsi="Times New Roman"/>
        </w:rPr>
        <w:t xml:space="preserve"> (2007)</w:t>
      </w:r>
    </w:p>
    <w:p w:rsidR="0080011C" w:rsidRDefault="0080011C" w:rsidP="0080011C">
      <w:pPr>
        <w:rPr>
          <w:snapToGrid/>
          <w:color w:val="000000"/>
          <w:szCs w:val="24"/>
          <w:lang w:eastAsia="zh-CN"/>
        </w:rPr>
      </w:pPr>
      <w:r w:rsidRPr="001A5199">
        <w:rPr>
          <w:snapToGrid/>
          <w:lang w:eastAsia="zh-CN"/>
        </w:rPr>
        <w:t>The Center for Complexity Science</w:t>
      </w:r>
      <w:r>
        <w:rPr>
          <w:snapToGrid/>
          <w:lang w:eastAsia="zh-CN"/>
        </w:rPr>
        <w:t xml:space="preserve">, </w:t>
      </w:r>
      <w:r w:rsidRPr="001A5199">
        <w:rPr>
          <w:snapToGrid/>
          <w:color w:val="000000"/>
          <w:szCs w:val="24"/>
          <w:lang w:eastAsia="zh-CN"/>
        </w:rPr>
        <w:t>Jerusalem, Israel (20</w:t>
      </w:r>
      <w:r>
        <w:rPr>
          <w:snapToGrid/>
          <w:color w:val="000000"/>
          <w:szCs w:val="24"/>
          <w:lang w:eastAsia="zh-CN"/>
        </w:rPr>
        <w:t>07</w:t>
      </w:r>
      <w:r w:rsidRPr="001A5199">
        <w:rPr>
          <w:snapToGrid/>
          <w:color w:val="000000"/>
          <w:szCs w:val="24"/>
          <w:lang w:eastAsia="zh-CN"/>
        </w:rPr>
        <w:t xml:space="preserve">) </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eastAsia="Times New Roman" w:hAnsi="Times New Roman"/>
        </w:rPr>
      </w:pPr>
      <w:r w:rsidRPr="00F17634">
        <w:rPr>
          <w:rFonts w:ascii="Times New Roman" w:eastAsia="Times New Roman" w:hAnsi="Times New Roman"/>
        </w:rPr>
        <w:t>The Research Grants Council (RGC) of Hong Kong</w:t>
      </w:r>
      <w:r>
        <w:rPr>
          <w:rFonts w:ascii="Times New Roman" w:eastAsia="Times New Roman" w:hAnsi="Times New Roman"/>
        </w:rPr>
        <w:t xml:space="preserve"> (2007)</w:t>
      </w:r>
    </w:p>
    <w:p w:rsidR="0080011C" w:rsidRPr="00D24516"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sidRPr="00D24516">
        <w:rPr>
          <w:rFonts w:ascii="Times New Roman" w:hAnsi="Times New Roman"/>
          <w:bCs/>
        </w:rPr>
        <w:t>National Office for Science and Technology</w:t>
      </w:r>
      <w:r>
        <w:rPr>
          <w:rFonts w:ascii="Times New Roman" w:hAnsi="Times New Roman"/>
          <w:bCs/>
        </w:rPr>
        <w:t>, China (2007)</w:t>
      </w:r>
    </w:p>
    <w:p w:rsidR="0080011C" w:rsidRPr="001A5199" w:rsidRDefault="0080011C" w:rsidP="0080011C">
      <w:pPr>
        <w:rPr>
          <w:snapToGrid/>
          <w:color w:val="000080"/>
          <w:szCs w:val="24"/>
          <w:lang w:eastAsia="zh-CN"/>
        </w:rPr>
      </w:pPr>
      <w:r w:rsidRPr="001A5199">
        <w:rPr>
          <w:snapToGrid/>
          <w:lang w:eastAsia="zh-CN"/>
        </w:rPr>
        <w:t>The Center for Complexity Science</w:t>
      </w:r>
      <w:r>
        <w:rPr>
          <w:snapToGrid/>
          <w:lang w:eastAsia="zh-CN"/>
        </w:rPr>
        <w:t xml:space="preserve">, </w:t>
      </w:r>
      <w:r w:rsidRPr="001A5199">
        <w:rPr>
          <w:snapToGrid/>
          <w:color w:val="000000"/>
          <w:szCs w:val="24"/>
          <w:lang w:eastAsia="zh-CN"/>
        </w:rPr>
        <w:t xml:space="preserve">Jerusalem, Israel (2006) </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Style w:val="safetag"/>
          <w:rFonts w:ascii="Times New Roman" w:hAnsi="Times New Roman"/>
        </w:rPr>
      </w:pPr>
      <w:r>
        <w:rPr>
          <w:rFonts w:ascii="Times New Roman" w:hAnsi="Times New Roman"/>
          <w:bCs/>
        </w:rPr>
        <w:t xml:space="preserve">NSF </w:t>
      </w:r>
      <w:r w:rsidRPr="004E2848">
        <w:rPr>
          <w:rStyle w:val="safetag"/>
          <w:rFonts w:ascii="Times New Roman" w:hAnsi="Times New Roman"/>
        </w:rPr>
        <w:t>Population and Evolutionary Processes Cluster</w:t>
      </w:r>
      <w:r>
        <w:rPr>
          <w:rStyle w:val="safetag"/>
          <w:rFonts w:ascii="Times New Roman" w:hAnsi="Times New Roman"/>
        </w:rPr>
        <w:t xml:space="preserve"> (2005)</w:t>
      </w:r>
    </w:p>
    <w:p w:rsidR="0080011C" w:rsidRPr="001A5199"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rPr>
      </w:pPr>
      <w:r>
        <w:rPr>
          <w:rStyle w:val="safetag"/>
          <w:rFonts w:ascii="Times New Roman" w:hAnsi="Times New Roman"/>
        </w:rPr>
        <w:t xml:space="preserve">NSF </w:t>
      </w:r>
      <w:r w:rsidRPr="00E03C8E">
        <w:rPr>
          <w:rFonts w:ascii="Times New Roman" w:hAnsi="Times New Roman"/>
        </w:rPr>
        <w:t>BIO/Division of Biological Infrastructure</w:t>
      </w:r>
      <w:r>
        <w:rPr>
          <w:rFonts w:ascii="Times New Roman" w:hAnsi="Times New Roman"/>
          <w:color w:val="000000"/>
        </w:rPr>
        <w:t xml:space="preserve"> (2005)</w:t>
      </w:r>
    </w:p>
    <w:p w:rsidR="0080011C" w:rsidRPr="00F17634"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sidRPr="00F17634">
        <w:rPr>
          <w:rFonts w:ascii="Times New Roman" w:eastAsia="Times New Roman" w:hAnsi="Times New Roman"/>
        </w:rPr>
        <w:t>The Research Grants Council (RGC) of Hong Kong</w:t>
      </w:r>
      <w:r>
        <w:rPr>
          <w:rFonts w:ascii="Times New Roman" w:eastAsia="Times New Roman" w:hAnsi="Times New Roman"/>
        </w:rPr>
        <w:t xml:space="preserve"> (2005)</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iCs/>
        </w:rPr>
      </w:pPr>
      <w:r w:rsidRPr="009728DA">
        <w:rPr>
          <w:rFonts w:ascii="Times New Roman" w:hAnsi="Times New Roman"/>
          <w:iCs/>
        </w:rPr>
        <w:t>U.K. Genomic Medicine Grant Review</w:t>
      </w:r>
      <w:r>
        <w:rPr>
          <w:rFonts w:ascii="Times New Roman" w:hAnsi="Times New Roman"/>
          <w:iCs/>
        </w:rPr>
        <w:t xml:space="preserve"> (2001)</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Cs/>
        </w:rPr>
      </w:pPr>
      <w:r w:rsidRPr="00DA075D">
        <w:rPr>
          <w:rFonts w:ascii="Times New Roman" w:hAnsi="Times New Roman"/>
          <w:bCs/>
        </w:rPr>
        <w:t>NIH Tropical Medicine and Parasi</w:t>
      </w:r>
      <w:r>
        <w:rPr>
          <w:rFonts w:ascii="Times New Roman" w:hAnsi="Times New Roman"/>
          <w:bCs/>
        </w:rPr>
        <w:t>tology Study</w:t>
      </w:r>
      <w:r w:rsidRPr="00DA075D">
        <w:rPr>
          <w:rFonts w:ascii="Times New Roman" w:hAnsi="Times New Roman"/>
          <w:bCs/>
        </w:rPr>
        <w:t xml:space="preserve"> Section</w:t>
      </w:r>
      <w:r>
        <w:rPr>
          <w:rFonts w:ascii="Times New Roman" w:hAnsi="Times New Roman"/>
          <w:bCs/>
        </w:rPr>
        <w:t xml:space="preserve"> (2000)</w:t>
      </w:r>
    </w:p>
    <w:p w:rsidR="0080011C"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iCs/>
        </w:rPr>
      </w:pPr>
      <w:r>
        <w:rPr>
          <w:rFonts w:ascii="Times New Roman" w:hAnsi="Times New Roman"/>
          <w:iCs/>
        </w:rPr>
        <w:t>National Science Foundation, China (2001)</w:t>
      </w:r>
    </w:p>
    <w:p w:rsidR="008E3FA5" w:rsidRDefault="008E3FA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iCs/>
        </w:rPr>
      </w:pPr>
    </w:p>
    <w:p w:rsidR="008E3FA5" w:rsidRDefault="008E3FA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
          <w:snapToGrid w:val="0"/>
          <w:szCs w:val="20"/>
        </w:rPr>
      </w:pPr>
      <w:r>
        <w:rPr>
          <w:rFonts w:ascii="Times New Roman" w:hAnsi="Times New Roman"/>
          <w:b/>
          <w:snapToGrid w:val="0"/>
          <w:szCs w:val="20"/>
        </w:rPr>
        <w:t>External R</w:t>
      </w:r>
      <w:r w:rsidRPr="008E3FA5">
        <w:rPr>
          <w:rFonts w:ascii="Times New Roman" w:hAnsi="Times New Roman"/>
          <w:b/>
          <w:snapToGrid w:val="0"/>
          <w:szCs w:val="20"/>
        </w:rPr>
        <w:t>eviewer</w:t>
      </w:r>
      <w:r>
        <w:rPr>
          <w:rFonts w:ascii="Times New Roman" w:hAnsi="Times New Roman"/>
          <w:b/>
          <w:snapToGrid w:val="0"/>
          <w:szCs w:val="20"/>
        </w:rPr>
        <w:t xml:space="preserve"> for Promotion</w:t>
      </w:r>
    </w:p>
    <w:p w:rsidR="0080011C" w:rsidRDefault="008E3FA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Pr>
          <w:rFonts w:ascii="Times New Roman" w:hAnsi="Times New Roman"/>
          <w:b/>
          <w:snapToGrid w:val="0"/>
          <w:szCs w:val="20"/>
        </w:rPr>
        <w:tab/>
      </w:r>
      <w:r w:rsidRPr="008E3FA5">
        <w:rPr>
          <w:rFonts w:ascii="Times New Roman" w:hAnsi="Times New Roman"/>
          <w:snapToGrid w:val="0"/>
          <w:szCs w:val="20"/>
        </w:rPr>
        <w:t>University of Alabama at Birmingham</w:t>
      </w:r>
    </w:p>
    <w:p w:rsidR="00CB4A5A" w:rsidRDefault="00CB4A5A"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Pr>
          <w:rFonts w:ascii="Times New Roman" w:hAnsi="Times New Roman"/>
          <w:snapToGrid w:val="0"/>
          <w:szCs w:val="20"/>
        </w:rPr>
        <w:tab/>
      </w:r>
      <w:r w:rsidRPr="00CB4A5A">
        <w:rPr>
          <w:rFonts w:ascii="Times New Roman" w:hAnsi="Times New Roman"/>
          <w:snapToGrid w:val="0"/>
          <w:szCs w:val="20"/>
        </w:rPr>
        <w:t>New Jersey Institute of Technology</w:t>
      </w:r>
    </w:p>
    <w:p w:rsidR="008E3FA5" w:rsidRDefault="008E3FA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Pr>
          <w:rFonts w:ascii="Times New Roman" w:hAnsi="Times New Roman"/>
          <w:snapToGrid w:val="0"/>
          <w:szCs w:val="20"/>
        </w:rPr>
        <w:tab/>
        <w:t xml:space="preserve">Tulane University </w:t>
      </w:r>
    </w:p>
    <w:p w:rsidR="00DA0445" w:rsidRDefault="00DA044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snapToGrid w:val="0"/>
          <w:szCs w:val="20"/>
        </w:rPr>
      </w:pPr>
      <w:r>
        <w:rPr>
          <w:rFonts w:ascii="Times New Roman" w:hAnsi="Times New Roman"/>
          <w:snapToGrid w:val="0"/>
          <w:szCs w:val="20"/>
        </w:rPr>
        <w:tab/>
      </w:r>
      <w:r w:rsidRPr="00DA0445">
        <w:rPr>
          <w:rFonts w:ascii="Times New Roman" w:hAnsi="Times New Roman"/>
          <w:snapToGrid w:val="0"/>
          <w:szCs w:val="20"/>
        </w:rPr>
        <w:t>University of Louisville</w:t>
      </w:r>
    </w:p>
    <w:p w:rsidR="008E3FA5" w:rsidRPr="008E3FA5" w:rsidRDefault="008E3FA5"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iCs/>
        </w:rPr>
      </w:pPr>
    </w:p>
    <w:p w:rsidR="0080011C" w:rsidRPr="00071BE9" w:rsidRDefault="0080011C" w:rsidP="0080011C">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b/>
          <w:bCs/>
        </w:rPr>
      </w:pPr>
      <w:r w:rsidRPr="00071BE9">
        <w:rPr>
          <w:rFonts w:ascii="Times New Roman" w:hAnsi="Times New Roman"/>
          <w:b/>
          <w:bCs/>
        </w:rPr>
        <w:t>Manuscript Reviewer</w:t>
      </w:r>
    </w:p>
    <w:p w:rsidR="0080011C" w:rsidRPr="00127F9A" w:rsidRDefault="0080011C" w:rsidP="0080011C">
      <w:pPr>
        <w:rPr>
          <w:b/>
          <w:szCs w:val="24"/>
        </w:rPr>
      </w:pPr>
    </w:p>
    <w:p w:rsidR="0080011C" w:rsidRPr="000E5FEF" w:rsidRDefault="0080011C" w:rsidP="0080011C">
      <w:pPr>
        <w:rPr>
          <w:szCs w:val="24"/>
        </w:rPr>
      </w:pPr>
      <w:r>
        <w:rPr>
          <w:szCs w:val="24"/>
        </w:rPr>
        <w:t xml:space="preserve">Journals: </w:t>
      </w:r>
      <w:r>
        <w:rPr>
          <w:szCs w:val="24"/>
        </w:rPr>
        <w:tab/>
      </w:r>
      <w:r w:rsidRPr="000E5FEF">
        <w:rPr>
          <w:szCs w:val="24"/>
        </w:rPr>
        <w:t>American Journal of Human Genetics</w:t>
      </w:r>
    </w:p>
    <w:p w:rsidR="0080011C" w:rsidRDefault="0080011C" w:rsidP="0080011C">
      <w:pPr>
        <w:rPr>
          <w:szCs w:val="24"/>
          <w:lang w:eastAsia="zh-CN"/>
        </w:rPr>
      </w:pPr>
      <w:r>
        <w:rPr>
          <w:szCs w:val="24"/>
        </w:rPr>
        <w:tab/>
      </w:r>
      <w:r>
        <w:rPr>
          <w:szCs w:val="24"/>
        </w:rPr>
        <w:tab/>
      </w:r>
      <w:r w:rsidRPr="000E5FEF">
        <w:rPr>
          <w:szCs w:val="24"/>
        </w:rPr>
        <w:t>Lancet</w:t>
      </w:r>
    </w:p>
    <w:p w:rsidR="0080011C" w:rsidRPr="000E5FEF" w:rsidRDefault="0080011C" w:rsidP="0080011C">
      <w:pPr>
        <w:rPr>
          <w:szCs w:val="24"/>
          <w:lang w:eastAsia="zh-CN"/>
        </w:rPr>
      </w:pPr>
      <w:r>
        <w:rPr>
          <w:rFonts w:hint="eastAsia"/>
          <w:szCs w:val="24"/>
          <w:lang w:eastAsia="zh-CN"/>
        </w:rPr>
        <w:tab/>
      </w:r>
      <w:r>
        <w:rPr>
          <w:rFonts w:hint="eastAsia"/>
          <w:szCs w:val="24"/>
          <w:lang w:eastAsia="zh-CN"/>
        </w:rPr>
        <w:tab/>
        <w:t>Nature</w:t>
      </w:r>
    </w:p>
    <w:p w:rsidR="0080011C" w:rsidRDefault="0080011C" w:rsidP="0080011C">
      <w:pPr>
        <w:rPr>
          <w:szCs w:val="24"/>
        </w:rPr>
      </w:pPr>
      <w:r>
        <w:rPr>
          <w:szCs w:val="24"/>
        </w:rPr>
        <w:tab/>
      </w:r>
      <w:r>
        <w:rPr>
          <w:szCs w:val="24"/>
        </w:rPr>
        <w:tab/>
      </w:r>
      <w:r w:rsidRPr="000E5FEF">
        <w:rPr>
          <w:szCs w:val="24"/>
        </w:rPr>
        <w:t>PNAS</w:t>
      </w:r>
    </w:p>
    <w:p w:rsidR="00991E65" w:rsidRDefault="00991E65" w:rsidP="0080011C">
      <w:pPr>
        <w:rPr>
          <w:szCs w:val="24"/>
        </w:rPr>
      </w:pPr>
      <w:r>
        <w:rPr>
          <w:szCs w:val="24"/>
        </w:rPr>
        <w:tab/>
      </w:r>
      <w:r>
        <w:rPr>
          <w:szCs w:val="24"/>
        </w:rPr>
        <w:tab/>
        <w:t>Genome Research</w:t>
      </w:r>
    </w:p>
    <w:p w:rsidR="00B6198C" w:rsidRDefault="00B6198C" w:rsidP="0080011C">
      <w:pPr>
        <w:rPr>
          <w:szCs w:val="24"/>
        </w:rPr>
      </w:pPr>
      <w:r>
        <w:rPr>
          <w:szCs w:val="24"/>
        </w:rPr>
        <w:tab/>
      </w:r>
      <w:r>
        <w:rPr>
          <w:szCs w:val="24"/>
        </w:rPr>
        <w:tab/>
        <w:t>Briefs in Bioinformatics</w:t>
      </w:r>
    </w:p>
    <w:p w:rsidR="0080011C" w:rsidRDefault="0080011C" w:rsidP="0080011C">
      <w:pPr>
        <w:rPr>
          <w:szCs w:val="24"/>
        </w:rPr>
      </w:pPr>
      <w:r>
        <w:rPr>
          <w:szCs w:val="24"/>
        </w:rPr>
        <w:tab/>
      </w:r>
      <w:r>
        <w:rPr>
          <w:szCs w:val="24"/>
        </w:rPr>
        <w:tab/>
        <w:t>Biometrics</w:t>
      </w:r>
    </w:p>
    <w:p w:rsidR="0080011C" w:rsidRPr="00D23BAD" w:rsidRDefault="0080011C" w:rsidP="0080011C">
      <w:pPr>
        <w:rPr>
          <w:szCs w:val="24"/>
        </w:rPr>
      </w:pPr>
      <w:r>
        <w:rPr>
          <w:szCs w:val="24"/>
        </w:rPr>
        <w:tab/>
      </w:r>
      <w:r>
        <w:rPr>
          <w:szCs w:val="24"/>
        </w:rPr>
        <w:tab/>
      </w:r>
      <w:r w:rsidRPr="00D23BAD">
        <w:rPr>
          <w:szCs w:val="24"/>
        </w:rPr>
        <w:t>Mathematical Biosciences</w:t>
      </w:r>
    </w:p>
    <w:p w:rsidR="0080011C" w:rsidRPr="000E5FEF" w:rsidRDefault="0080011C" w:rsidP="0080011C">
      <w:pPr>
        <w:rPr>
          <w:szCs w:val="24"/>
        </w:rPr>
      </w:pPr>
      <w:r>
        <w:rPr>
          <w:szCs w:val="24"/>
        </w:rPr>
        <w:tab/>
      </w:r>
      <w:r>
        <w:rPr>
          <w:szCs w:val="24"/>
        </w:rPr>
        <w:tab/>
      </w:r>
      <w:r w:rsidRPr="000E5FEF">
        <w:rPr>
          <w:szCs w:val="24"/>
        </w:rPr>
        <w:t>Genetics</w:t>
      </w:r>
    </w:p>
    <w:p w:rsidR="0080011C" w:rsidRDefault="0080011C" w:rsidP="0080011C">
      <w:pPr>
        <w:rPr>
          <w:szCs w:val="24"/>
        </w:rPr>
      </w:pPr>
      <w:r>
        <w:rPr>
          <w:szCs w:val="24"/>
        </w:rPr>
        <w:tab/>
      </w:r>
      <w:r>
        <w:rPr>
          <w:szCs w:val="24"/>
        </w:rPr>
        <w:tab/>
      </w:r>
      <w:r w:rsidRPr="000E5FEF">
        <w:rPr>
          <w:szCs w:val="24"/>
        </w:rPr>
        <w:t>Genetic Epidemiology</w:t>
      </w:r>
    </w:p>
    <w:p w:rsidR="0080011C" w:rsidRDefault="0080011C" w:rsidP="0080011C">
      <w:pPr>
        <w:rPr>
          <w:szCs w:val="24"/>
        </w:rPr>
      </w:pPr>
      <w:r>
        <w:rPr>
          <w:szCs w:val="24"/>
        </w:rPr>
        <w:tab/>
      </w:r>
      <w:r>
        <w:rPr>
          <w:szCs w:val="24"/>
        </w:rPr>
        <w:tab/>
        <w:t>Genetica</w:t>
      </w:r>
    </w:p>
    <w:p w:rsidR="0080011C" w:rsidRPr="00D23BAD" w:rsidRDefault="0080011C" w:rsidP="0080011C">
      <w:pPr>
        <w:rPr>
          <w:szCs w:val="24"/>
        </w:rPr>
      </w:pPr>
      <w:r>
        <w:rPr>
          <w:szCs w:val="24"/>
        </w:rPr>
        <w:tab/>
      </w:r>
      <w:r>
        <w:rPr>
          <w:szCs w:val="24"/>
        </w:rPr>
        <w:tab/>
      </w:r>
      <w:r w:rsidRPr="00D23BAD">
        <w:rPr>
          <w:szCs w:val="24"/>
        </w:rPr>
        <w:t>Molecular Biology and Evolution</w:t>
      </w:r>
    </w:p>
    <w:p w:rsidR="0080011C" w:rsidRPr="000E5FEF" w:rsidRDefault="0080011C" w:rsidP="0080011C">
      <w:pPr>
        <w:rPr>
          <w:szCs w:val="24"/>
        </w:rPr>
      </w:pPr>
      <w:r>
        <w:rPr>
          <w:szCs w:val="24"/>
        </w:rPr>
        <w:tab/>
      </w:r>
      <w:r>
        <w:rPr>
          <w:szCs w:val="24"/>
        </w:rPr>
        <w:tab/>
      </w:r>
      <w:r w:rsidRPr="000E5FEF">
        <w:rPr>
          <w:szCs w:val="24"/>
        </w:rPr>
        <w:t>Evolution</w:t>
      </w:r>
    </w:p>
    <w:p w:rsidR="0080011C" w:rsidRPr="000E5FEF" w:rsidRDefault="0080011C" w:rsidP="0080011C">
      <w:pPr>
        <w:rPr>
          <w:szCs w:val="24"/>
        </w:rPr>
      </w:pPr>
      <w:r>
        <w:rPr>
          <w:szCs w:val="24"/>
        </w:rPr>
        <w:tab/>
      </w:r>
      <w:r>
        <w:rPr>
          <w:szCs w:val="24"/>
        </w:rPr>
        <w:tab/>
      </w:r>
      <w:r w:rsidRPr="000E5FEF">
        <w:rPr>
          <w:szCs w:val="24"/>
        </w:rPr>
        <w:t>Journal of Computational Biology</w:t>
      </w:r>
    </w:p>
    <w:p w:rsidR="0080011C" w:rsidRPr="000E5FEF" w:rsidRDefault="0080011C" w:rsidP="0080011C">
      <w:pPr>
        <w:rPr>
          <w:szCs w:val="24"/>
        </w:rPr>
      </w:pPr>
      <w:r>
        <w:rPr>
          <w:szCs w:val="24"/>
        </w:rPr>
        <w:tab/>
      </w:r>
      <w:r>
        <w:rPr>
          <w:szCs w:val="24"/>
        </w:rPr>
        <w:tab/>
      </w:r>
      <w:r w:rsidRPr="000E5FEF">
        <w:rPr>
          <w:szCs w:val="24"/>
        </w:rPr>
        <w:t>Genome Biology</w:t>
      </w:r>
    </w:p>
    <w:p w:rsidR="0080011C" w:rsidRPr="000E5FEF" w:rsidRDefault="0080011C" w:rsidP="0080011C">
      <w:pPr>
        <w:rPr>
          <w:szCs w:val="24"/>
        </w:rPr>
      </w:pPr>
      <w:r>
        <w:rPr>
          <w:szCs w:val="24"/>
        </w:rPr>
        <w:tab/>
      </w:r>
      <w:r>
        <w:rPr>
          <w:szCs w:val="24"/>
        </w:rPr>
        <w:tab/>
      </w:r>
      <w:r w:rsidRPr="000E5FEF">
        <w:rPr>
          <w:szCs w:val="24"/>
        </w:rPr>
        <w:t>Biotechniques</w:t>
      </w:r>
    </w:p>
    <w:p w:rsidR="0080011C" w:rsidRPr="000E5FEF" w:rsidRDefault="0080011C" w:rsidP="0080011C">
      <w:pPr>
        <w:rPr>
          <w:szCs w:val="24"/>
        </w:rPr>
      </w:pPr>
      <w:r>
        <w:rPr>
          <w:szCs w:val="24"/>
        </w:rPr>
        <w:tab/>
      </w:r>
      <w:r>
        <w:rPr>
          <w:szCs w:val="24"/>
        </w:rPr>
        <w:tab/>
      </w:r>
      <w:r w:rsidRPr="000E5FEF">
        <w:rPr>
          <w:szCs w:val="24"/>
        </w:rPr>
        <w:t>Bioinformatics</w:t>
      </w:r>
    </w:p>
    <w:p w:rsidR="0080011C" w:rsidRPr="000E5FEF" w:rsidRDefault="0080011C" w:rsidP="0080011C">
      <w:pPr>
        <w:rPr>
          <w:szCs w:val="24"/>
        </w:rPr>
      </w:pPr>
      <w:r>
        <w:rPr>
          <w:szCs w:val="24"/>
        </w:rPr>
        <w:tab/>
      </w:r>
      <w:r>
        <w:rPr>
          <w:szCs w:val="24"/>
        </w:rPr>
        <w:tab/>
      </w:r>
      <w:r w:rsidRPr="000E5FEF">
        <w:rPr>
          <w:szCs w:val="24"/>
        </w:rPr>
        <w:t>Journal of Theoretical Biology</w:t>
      </w:r>
    </w:p>
    <w:p w:rsidR="0080011C" w:rsidRPr="000E5FEF" w:rsidRDefault="0080011C" w:rsidP="0080011C">
      <w:pPr>
        <w:rPr>
          <w:szCs w:val="24"/>
        </w:rPr>
      </w:pPr>
      <w:r>
        <w:rPr>
          <w:szCs w:val="24"/>
        </w:rPr>
        <w:tab/>
      </w:r>
      <w:r>
        <w:rPr>
          <w:szCs w:val="24"/>
        </w:rPr>
        <w:tab/>
      </w:r>
      <w:r w:rsidRPr="000E5FEF">
        <w:rPr>
          <w:szCs w:val="24"/>
        </w:rPr>
        <w:t>Human Heredity</w:t>
      </w:r>
    </w:p>
    <w:p w:rsidR="0080011C" w:rsidRPr="000E5FEF" w:rsidRDefault="0080011C" w:rsidP="0080011C">
      <w:pPr>
        <w:rPr>
          <w:szCs w:val="24"/>
        </w:rPr>
      </w:pPr>
      <w:r>
        <w:rPr>
          <w:szCs w:val="24"/>
        </w:rPr>
        <w:tab/>
      </w:r>
      <w:r>
        <w:rPr>
          <w:szCs w:val="24"/>
        </w:rPr>
        <w:tab/>
        <w:t xml:space="preserve">Atherosclerosis </w:t>
      </w:r>
    </w:p>
    <w:p w:rsidR="0080011C" w:rsidRDefault="0080011C" w:rsidP="0080011C">
      <w:pPr>
        <w:rPr>
          <w:szCs w:val="24"/>
        </w:rPr>
      </w:pPr>
      <w:r>
        <w:rPr>
          <w:szCs w:val="24"/>
        </w:rPr>
        <w:tab/>
      </w:r>
      <w:r>
        <w:rPr>
          <w:szCs w:val="24"/>
        </w:rPr>
        <w:tab/>
        <w:t>BMC B</w:t>
      </w:r>
      <w:r w:rsidRPr="000E5FEF">
        <w:rPr>
          <w:szCs w:val="24"/>
        </w:rPr>
        <w:t>ioinformatics</w:t>
      </w:r>
    </w:p>
    <w:p w:rsidR="006E6752" w:rsidRDefault="006E6752" w:rsidP="0080011C">
      <w:pPr>
        <w:rPr>
          <w:szCs w:val="24"/>
        </w:rPr>
      </w:pPr>
      <w:r>
        <w:rPr>
          <w:szCs w:val="24"/>
        </w:rPr>
        <w:tab/>
      </w:r>
      <w:r>
        <w:rPr>
          <w:szCs w:val="24"/>
        </w:rPr>
        <w:tab/>
        <w:t>BMC Medical Genetics</w:t>
      </w:r>
    </w:p>
    <w:p w:rsidR="0080011C" w:rsidRDefault="0080011C" w:rsidP="0080011C">
      <w:pPr>
        <w:rPr>
          <w:szCs w:val="24"/>
        </w:rPr>
      </w:pPr>
      <w:r>
        <w:rPr>
          <w:szCs w:val="24"/>
        </w:rPr>
        <w:tab/>
      </w:r>
      <w:r>
        <w:rPr>
          <w:szCs w:val="24"/>
        </w:rPr>
        <w:tab/>
        <w:t>BMC Genetics</w:t>
      </w:r>
    </w:p>
    <w:p w:rsidR="00F33467" w:rsidRDefault="00F33467" w:rsidP="0080011C">
      <w:pPr>
        <w:rPr>
          <w:szCs w:val="24"/>
        </w:rPr>
      </w:pPr>
      <w:r>
        <w:rPr>
          <w:szCs w:val="24"/>
        </w:rPr>
        <w:tab/>
      </w:r>
      <w:r>
        <w:rPr>
          <w:szCs w:val="24"/>
        </w:rPr>
        <w:tab/>
        <w:t>BMC Genomics</w:t>
      </w:r>
    </w:p>
    <w:p w:rsidR="008A2991" w:rsidRPr="000E5FEF" w:rsidRDefault="008A2991" w:rsidP="0080011C">
      <w:pPr>
        <w:rPr>
          <w:szCs w:val="24"/>
        </w:rPr>
      </w:pPr>
      <w:r>
        <w:rPr>
          <w:szCs w:val="24"/>
        </w:rPr>
        <w:tab/>
      </w:r>
      <w:r>
        <w:rPr>
          <w:szCs w:val="24"/>
        </w:rPr>
        <w:tab/>
        <w:t>BMC Systems Biology</w:t>
      </w:r>
    </w:p>
    <w:p w:rsidR="0080011C" w:rsidRPr="000E5FEF" w:rsidRDefault="0080011C" w:rsidP="0080011C">
      <w:pPr>
        <w:autoSpaceDE w:val="0"/>
        <w:autoSpaceDN w:val="0"/>
        <w:adjustRightInd w:val="0"/>
        <w:rPr>
          <w:szCs w:val="24"/>
          <w:lang w:eastAsia="zh-CN"/>
        </w:rPr>
      </w:pPr>
      <w:r>
        <w:rPr>
          <w:szCs w:val="24"/>
          <w:lang w:eastAsia="zh-CN"/>
        </w:rPr>
        <w:tab/>
      </w:r>
      <w:r>
        <w:rPr>
          <w:szCs w:val="24"/>
          <w:lang w:eastAsia="zh-CN"/>
        </w:rPr>
        <w:tab/>
      </w:r>
      <w:r w:rsidRPr="000E5FEF">
        <w:rPr>
          <w:szCs w:val="24"/>
          <w:lang w:eastAsia="zh-CN"/>
        </w:rPr>
        <w:t>Statistical Applications in Genetics and Molecular Biology</w:t>
      </w:r>
    </w:p>
    <w:p w:rsidR="0080011C" w:rsidRDefault="0080011C" w:rsidP="0080011C">
      <w:pPr>
        <w:rPr>
          <w:szCs w:val="24"/>
        </w:rPr>
      </w:pPr>
      <w:r>
        <w:rPr>
          <w:szCs w:val="24"/>
        </w:rPr>
        <w:tab/>
      </w:r>
      <w:r>
        <w:rPr>
          <w:szCs w:val="24"/>
        </w:rPr>
        <w:tab/>
      </w:r>
      <w:r w:rsidRPr="000E5FEF">
        <w:rPr>
          <w:szCs w:val="24"/>
        </w:rPr>
        <w:t>Journal of Bioinformatics and Computational Biology</w:t>
      </w:r>
    </w:p>
    <w:p w:rsidR="0080011C" w:rsidRDefault="0080011C" w:rsidP="0080011C">
      <w:pPr>
        <w:rPr>
          <w:szCs w:val="24"/>
        </w:rPr>
      </w:pPr>
      <w:r>
        <w:rPr>
          <w:szCs w:val="24"/>
        </w:rPr>
        <w:tab/>
      </w:r>
      <w:r>
        <w:rPr>
          <w:szCs w:val="24"/>
        </w:rPr>
        <w:tab/>
        <w:t>Plos One</w:t>
      </w:r>
    </w:p>
    <w:p w:rsidR="0080011C" w:rsidRDefault="0080011C" w:rsidP="0080011C">
      <w:pPr>
        <w:rPr>
          <w:szCs w:val="24"/>
        </w:rPr>
      </w:pPr>
      <w:r>
        <w:rPr>
          <w:szCs w:val="24"/>
        </w:rPr>
        <w:tab/>
      </w:r>
      <w:r>
        <w:rPr>
          <w:szCs w:val="24"/>
        </w:rPr>
        <w:tab/>
        <w:t>Human Mutation</w:t>
      </w:r>
    </w:p>
    <w:p w:rsidR="0080011C" w:rsidRDefault="0080011C" w:rsidP="0080011C">
      <w:pPr>
        <w:rPr>
          <w:szCs w:val="24"/>
        </w:rPr>
      </w:pPr>
      <w:r>
        <w:rPr>
          <w:szCs w:val="24"/>
        </w:rPr>
        <w:tab/>
      </w:r>
      <w:r>
        <w:rPr>
          <w:szCs w:val="24"/>
        </w:rPr>
        <w:tab/>
      </w:r>
      <w:r w:rsidRPr="00E20C9F">
        <w:rPr>
          <w:szCs w:val="24"/>
        </w:rPr>
        <w:t>Acta Biochimica et Biophysica Sinica</w:t>
      </w:r>
    </w:p>
    <w:p w:rsidR="001F5F8B" w:rsidRPr="001F5F8B" w:rsidRDefault="001F5F8B" w:rsidP="001F5F8B">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720" w:firstLine="0"/>
        <w:jc w:val="left"/>
        <w:rPr>
          <w:rFonts w:ascii="Times New Roman" w:hAnsi="Times New Roman"/>
          <w:bCs/>
        </w:rPr>
      </w:pPr>
      <w:r>
        <w:t xml:space="preserve">                 </w:t>
      </w:r>
      <w:r w:rsidRPr="00C226C8">
        <w:rPr>
          <w:rFonts w:ascii="Times New Roman" w:hAnsi="Times New Roman"/>
          <w:bCs/>
        </w:rPr>
        <w:t>Nucleic Acids Research</w:t>
      </w:r>
    </w:p>
    <w:p w:rsidR="001F5F8B" w:rsidRDefault="001F5F8B" w:rsidP="001F5F8B">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720" w:firstLine="0"/>
        <w:jc w:val="left"/>
        <w:rPr>
          <w:rFonts w:ascii="Times New Roman" w:hAnsi="Times New Roman"/>
          <w:bCs/>
        </w:rPr>
      </w:pPr>
      <w:r>
        <w:rPr>
          <w:rFonts w:ascii="Times New Roman" w:hAnsi="Times New Roman"/>
          <w:bCs/>
        </w:rPr>
        <w:t xml:space="preserve">            Current Genomics</w:t>
      </w:r>
    </w:p>
    <w:p w:rsidR="00CB4A5A" w:rsidRPr="00390E38" w:rsidRDefault="00CB4A5A" w:rsidP="001F5F8B">
      <w:pPr>
        <w:pStyle w:val="3AutoList1"/>
        <w:tabs>
          <w:tab w:val="clear" w:pos="720"/>
          <w:tab w:val="clear" w:pos="1440"/>
          <w:tab w:val="clear" w:pos="216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720" w:firstLine="0"/>
        <w:jc w:val="left"/>
        <w:rPr>
          <w:rFonts w:ascii="Times New Roman" w:hAnsi="Times New Roman"/>
          <w:bCs/>
        </w:rPr>
      </w:pPr>
      <w:r>
        <w:rPr>
          <w:rFonts w:ascii="Times New Roman" w:hAnsi="Times New Roman"/>
          <w:bCs/>
        </w:rPr>
        <w:tab/>
        <w:t xml:space="preserve">       </w:t>
      </w:r>
      <w:r w:rsidRPr="00CB4A5A">
        <w:rPr>
          <w:rFonts w:ascii="Times New Roman" w:hAnsi="Times New Roman"/>
          <w:bCs/>
        </w:rPr>
        <w:t>International Journal of Rheumatic Diseases</w:t>
      </w:r>
    </w:p>
    <w:p w:rsidR="001F5F8B" w:rsidRPr="006E56CF" w:rsidRDefault="001F5F8B" w:rsidP="001F5F8B"/>
    <w:p w:rsidR="001F5F8B" w:rsidRDefault="001F5F8B" w:rsidP="0080011C">
      <w:pPr>
        <w:rPr>
          <w:szCs w:val="24"/>
        </w:rPr>
      </w:pPr>
    </w:p>
    <w:p w:rsidR="0080011C" w:rsidRDefault="0080011C" w:rsidP="0080011C">
      <w:pPr>
        <w:rPr>
          <w:szCs w:val="24"/>
        </w:rPr>
      </w:pPr>
      <w:r>
        <w:rPr>
          <w:szCs w:val="24"/>
        </w:rPr>
        <w:t>Conferences:</w:t>
      </w:r>
      <w:r>
        <w:rPr>
          <w:szCs w:val="24"/>
        </w:rPr>
        <w:tab/>
        <w:t>International Conference on Bioinformatics, 2005</w:t>
      </w:r>
    </w:p>
    <w:p w:rsidR="0080011C" w:rsidRDefault="0080011C" w:rsidP="0080011C">
      <w:pPr>
        <w:rPr>
          <w:rStyle w:val="HTMLTypewriter"/>
          <w:rFonts w:ascii="Times New Roman" w:hAnsi="Times New Roman" w:cs="Times New Roman"/>
        </w:rPr>
      </w:pPr>
      <w:r>
        <w:rPr>
          <w:rStyle w:val="HTMLTypewriter"/>
        </w:rPr>
        <w:tab/>
      </w:r>
      <w:r>
        <w:rPr>
          <w:rStyle w:val="HTMLTypewriter"/>
        </w:rPr>
        <w:tab/>
      </w:r>
      <w:r w:rsidRPr="00B123AB">
        <w:rPr>
          <w:rStyle w:val="HTMLTypewriter"/>
          <w:rFonts w:ascii="Times New Roman" w:hAnsi="Times New Roman" w:cs="Times New Roman"/>
        </w:rPr>
        <w:t>Pacific Symposium on Biocomputing, 2006</w:t>
      </w:r>
    </w:p>
    <w:p w:rsidR="005B5A82" w:rsidRPr="00B123AB" w:rsidRDefault="005B5A82" w:rsidP="0080011C">
      <w:pPr>
        <w:rPr>
          <w:rStyle w:val="HTMLTypewriter"/>
          <w:rFonts w:ascii="Times New Roman" w:hAnsi="Times New Roman" w:cs="Times New Roman"/>
        </w:rPr>
      </w:pPr>
      <w:r>
        <w:rPr>
          <w:rStyle w:val="HTMLTypewriter"/>
          <w:rFonts w:ascii="Times New Roman" w:hAnsi="Times New Roman" w:cs="Times New Roman"/>
        </w:rPr>
        <w:lastRenderedPageBreak/>
        <w:tab/>
      </w:r>
      <w:r>
        <w:rPr>
          <w:rStyle w:val="HTMLTypewriter"/>
          <w:rFonts w:ascii="Times New Roman" w:hAnsi="Times New Roman" w:cs="Times New Roman"/>
        </w:rPr>
        <w:tab/>
      </w:r>
      <w:r w:rsidRPr="005B5A82">
        <w:rPr>
          <w:szCs w:val="24"/>
        </w:rPr>
        <w:t>Student Council:</w:t>
      </w:r>
      <w:r>
        <w:rPr>
          <w:szCs w:val="24"/>
        </w:rPr>
        <w:t xml:space="preserve"> International Society for Computational Systems Biology</w:t>
      </w:r>
    </w:p>
    <w:p w:rsidR="0080011C" w:rsidRDefault="0080011C" w:rsidP="0080011C">
      <w:pPr>
        <w:rPr>
          <w:rStyle w:val="HTMLTypewriter"/>
        </w:rPr>
      </w:pPr>
    </w:p>
    <w:p w:rsidR="005B5A82" w:rsidRDefault="0080011C" w:rsidP="0080011C">
      <w:pPr>
        <w:rPr>
          <w:szCs w:val="24"/>
          <w:lang w:val="en-GB"/>
        </w:rPr>
      </w:pPr>
      <w:r w:rsidRPr="005B5A82">
        <w:rPr>
          <w:szCs w:val="24"/>
          <w:lang w:val="en-GB"/>
        </w:rPr>
        <w:t>Guest Editor</w:t>
      </w:r>
      <w:r w:rsidRPr="005B5A82">
        <w:rPr>
          <w:rFonts w:ascii="Arial" w:hAnsi="Arial" w:cs="Arial"/>
          <w:sz w:val="20"/>
          <w:lang w:val="en-GB"/>
        </w:rPr>
        <w:t xml:space="preserve">:  </w:t>
      </w:r>
      <w:r w:rsidR="005B5A82">
        <w:rPr>
          <w:rFonts w:ascii="Arial" w:hAnsi="Arial" w:cs="Arial"/>
          <w:sz w:val="20"/>
          <w:lang w:val="en-GB"/>
        </w:rPr>
        <w:tab/>
      </w:r>
      <w:r w:rsidR="005B5A82">
        <w:rPr>
          <w:rFonts w:ascii="Arial" w:hAnsi="Arial" w:cs="Arial"/>
          <w:sz w:val="20"/>
          <w:lang w:val="en-GB"/>
        </w:rPr>
        <w:tab/>
      </w:r>
      <w:r w:rsidRPr="005B5A82">
        <w:rPr>
          <w:szCs w:val="24"/>
          <w:lang w:val="en-GB"/>
        </w:rPr>
        <w:t xml:space="preserve">Special Issue on the First International Conference on Computational </w:t>
      </w:r>
    </w:p>
    <w:p w:rsidR="0080011C" w:rsidRDefault="005B5A82" w:rsidP="0080011C">
      <w:pPr>
        <w:rPr>
          <w:szCs w:val="24"/>
          <w:lang w:val="en-GB"/>
        </w:rPr>
      </w:pPr>
      <w:r>
        <w:rPr>
          <w:szCs w:val="24"/>
          <w:lang w:val="en-GB"/>
        </w:rPr>
        <w:tab/>
      </w:r>
      <w:r>
        <w:rPr>
          <w:szCs w:val="24"/>
          <w:lang w:val="en-GB"/>
        </w:rPr>
        <w:tab/>
      </w:r>
      <w:r>
        <w:rPr>
          <w:szCs w:val="24"/>
          <w:lang w:val="en-GB"/>
        </w:rPr>
        <w:tab/>
      </w:r>
      <w:r w:rsidR="0080011C" w:rsidRPr="005B5A82">
        <w:rPr>
          <w:szCs w:val="24"/>
          <w:lang w:val="en-GB"/>
        </w:rPr>
        <w:t xml:space="preserve">Systems Biology. </w:t>
      </w:r>
      <w:r w:rsidR="0080011C" w:rsidRPr="005B5A82">
        <w:rPr>
          <w:szCs w:val="24"/>
        </w:rPr>
        <w:t>IET Systems Biology</w:t>
      </w:r>
      <w:r w:rsidR="0080011C" w:rsidRPr="005B5A82">
        <w:rPr>
          <w:szCs w:val="24"/>
          <w:lang w:val="en-GB"/>
        </w:rPr>
        <w:t>. 2007</w:t>
      </w:r>
    </w:p>
    <w:p w:rsidR="00682C34" w:rsidRDefault="00682C34" w:rsidP="0080011C">
      <w:pPr>
        <w:rPr>
          <w:szCs w:val="24"/>
          <w:lang w:val="en-GB"/>
        </w:rPr>
      </w:pPr>
      <w:r>
        <w:rPr>
          <w:szCs w:val="24"/>
          <w:lang w:val="en-GB"/>
        </w:rPr>
        <w:t>Guest Editor</w:t>
      </w:r>
      <w:r>
        <w:rPr>
          <w:szCs w:val="24"/>
          <w:lang w:val="en-GB"/>
        </w:rPr>
        <w:tab/>
      </w:r>
      <w:r>
        <w:rPr>
          <w:szCs w:val="24"/>
          <w:lang w:val="en-GB"/>
        </w:rPr>
        <w:tab/>
      </w:r>
      <w:r w:rsidRPr="00682C34">
        <w:rPr>
          <w:szCs w:val="24"/>
          <w:lang w:val="en-GB"/>
        </w:rPr>
        <w:t xml:space="preserve">Special Issue on "Statistical Analysis of High-Dimensional Genetic Data </w:t>
      </w:r>
    </w:p>
    <w:p w:rsidR="00682C34" w:rsidRPr="005B5A82" w:rsidRDefault="00682C34" w:rsidP="0080011C">
      <w:pPr>
        <w:rPr>
          <w:szCs w:val="24"/>
          <w:lang w:val="en-GB"/>
        </w:rPr>
      </w:pPr>
      <w:r>
        <w:rPr>
          <w:szCs w:val="24"/>
          <w:lang w:val="en-GB"/>
        </w:rPr>
        <w:tab/>
      </w:r>
      <w:r>
        <w:rPr>
          <w:szCs w:val="24"/>
          <w:lang w:val="en-GB"/>
        </w:rPr>
        <w:tab/>
      </w:r>
      <w:r>
        <w:rPr>
          <w:szCs w:val="24"/>
          <w:lang w:val="en-GB"/>
        </w:rPr>
        <w:tab/>
      </w:r>
      <w:r w:rsidRPr="00682C34">
        <w:rPr>
          <w:szCs w:val="24"/>
          <w:lang w:val="en-GB"/>
        </w:rPr>
        <w:t>in Complex Traits</w:t>
      </w:r>
      <w:r>
        <w:rPr>
          <w:szCs w:val="24"/>
          <w:lang w:val="en-GB"/>
        </w:rPr>
        <w:t xml:space="preserve">, </w:t>
      </w:r>
      <w:r w:rsidRPr="00682C34">
        <w:rPr>
          <w:szCs w:val="24"/>
          <w:lang w:val="en-GB"/>
        </w:rPr>
        <w:t>BioMed Research International</w:t>
      </w:r>
      <w:r>
        <w:rPr>
          <w:szCs w:val="24"/>
          <w:lang w:val="en-GB"/>
        </w:rPr>
        <w:t>, 2014</w:t>
      </w:r>
    </w:p>
    <w:p w:rsidR="005B5A82" w:rsidRDefault="0080011C" w:rsidP="005B5A82">
      <w:r w:rsidRPr="005B5A82">
        <w:rPr>
          <w:szCs w:val="24"/>
          <w:lang w:val="en-GB"/>
        </w:rPr>
        <w:t xml:space="preserve">Leading Guest Editor: Special Issue on Next-Generation Sequencing. 2009-2010. </w:t>
      </w:r>
      <w:r w:rsidRPr="005B5A82">
        <w:t>Journal</w:t>
      </w:r>
      <w:r w:rsidR="005B5A82">
        <w:t xml:space="preserve"> </w:t>
      </w:r>
      <w:r w:rsidRPr="005B5A82">
        <w:t xml:space="preserve">of </w:t>
      </w:r>
    </w:p>
    <w:p w:rsidR="0080011C" w:rsidRPr="005B5A82" w:rsidRDefault="005B5A82" w:rsidP="005B5A82">
      <w:pPr>
        <w:rPr>
          <w:szCs w:val="24"/>
          <w:lang w:val="en-GB"/>
        </w:rPr>
      </w:pPr>
      <w:r>
        <w:tab/>
      </w:r>
      <w:r>
        <w:tab/>
      </w:r>
      <w:r>
        <w:tab/>
      </w:r>
      <w:r w:rsidR="0080011C" w:rsidRPr="005B5A82">
        <w:t>Biomedicine and Biotechnology</w:t>
      </w:r>
    </w:p>
    <w:p w:rsidR="0080011C" w:rsidRDefault="0080011C" w:rsidP="0080011C">
      <w:pPr>
        <w:rPr>
          <w:rStyle w:val="Strong"/>
          <w:b w:val="0"/>
          <w:szCs w:val="24"/>
        </w:rPr>
      </w:pPr>
      <w:r w:rsidRPr="005B5A82">
        <w:rPr>
          <w:szCs w:val="24"/>
        </w:rPr>
        <w:t>Editorial Advisory Board: (2007-2010)</w:t>
      </w:r>
      <w:r w:rsidRPr="005B5A82">
        <w:rPr>
          <w:rStyle w:val="Strong"/>
          <w:b w:val="0"/>
          <w:szCs w:val="24"/>
        </w:rPr>
        <w:t xml:space="preserve"> Recent Patents in</w:t>
      </w:r>
      <w:r w:rsidRPr="005B5A82">
        <w:rPr>
          <w:szCs w:val="24"/>
        </w:rPr>
        <w:t> </w:t>
      </w:r>
      <w:r w:rsidRPr="005B5A82">
        <w:rPr>
          <w:rStyle w:val="Strong"/>
          <w:b w:val="0"/>
          <w:szCs w:val="24"/>
        </w:rPr>
        <w:t xml:space="preserve">DNA and Gene Sequences </w:t>
      </w:r>
    </w:p>
    <w:p w:rsidR="00441EC0" w:rsidRPr="00441EC0" w:rsidRDefault="00441EC0" w:rsidP="0080011C">
      <w:pPr>
        <w:rPr>
          <w:rStyle w:val="Strong"/>
          <w:b w:val="0"/>
          <w:bCs w:val="0"/>
          <w:color w:val="000000"/>
          <w:szCs w:val="24"/>
        </w:rPr>
      </w:pPr>
      <w:r>
        <w:rPr>
          <w:color w:val="000000"/>
          <w:szCs w:val="24"/>
        </w:rPr>
        <w:tab/>
      </w:r>
    </w:p>
    <w:p w:rsidR="0071017C" w:rsidRDefault="0071017C" w:rsidP="0071017C">
      <w:pPr>
        <w:rPr>
          <w:color w:val="000000"/>
          <w:szCs w:val="24"/>
        </w:rPr>
      </w:pPr>
      <w:r>
        <w:rPr>
          <w:color w:val="000000"/>
          <w:szCs w:val="24"/>
        </w:rPr>
        <w:t>Academic Editor:</w:t>
      </w:r>
      <w:r>
        <w:rPr>
          <w:color w:val="000000"/>
          <w:szCs w:val="24"/>
        </w:rPr>
        <w:tab/>
        <w:t>PLoS ONE</w:t>
      </w:r>
    </w:p>
    <w:p w:rsidR="0071017C" w:rsidRPr="0071017C" w:rsidRDefault="0071017C" w:rsidP="0080011C">
      <w:pPr>
        <w:rPr>
          <w:rStyle w:val="Strong"/>
          <w:b w:val="0"/>
          <w:bCs w:val="0"/>
          <w:szCs w:val="24"/>
        </w:rPr>
      </w:pPr>
      <w:r>
        <w:rPr>
          <w:color w:val="000000"/>
          <w:szCs w:val="24"/>
        </w:rPr>
        <w:t xml:space="preserve">Academic Editor:        </w:t>
      </w:r>
      <w:r>
        <w:t xml:space="preserve">ScienceJet </w:t>
      </w:r>
    </w:p>
    <w:p w:rsidR="0080011C" w:rsidRPr="005B5A82" w:rsidRDefault="0080011C" w:rsidP="0080011C">
      <w:pPr>
        <w:rPr>
          <w:rStyle w:val="Strong"/>
          <w:b w:val="0"/>
          <w:szCs w:val="24"/>
        </w:rPr>
      </w:pPr>
      <w:r w:rsidRPr="005B5A82">
        <w:rPr>
          <w:rStyle w:val="Strong"/>
          <w:b w:val="0"/>
          <w:szCs w:val="24"/>
        </w:rPr>
        <w:t>Associate Editor</w:t>
      </w:r>
      <w:r w:rsidR="008B3767" w:rsidRPr="005B5A82">
        <w:rPr>
          <w:rStyle w:val="Strong"/>
          <w:b w:val="0"/>
          <w:szCs w:val="24"/>
        </w:rPr>
        <w:t>:</w:t>
      </w:r>
      <w:r w:rsidRPr="005B5A82">
        <w:rPr>
          <w:rStyle w:val="Strong"/>
          <w:b w:val="0"/>
          <w:szCs w:val="24"/>
        </w:rPr>
        <w:t xml:space="preserve"> </w:t>
      </w:r>
      <w:r w:rsidR="008B3767" w:rsidRPr="005B5A82">
        <w:rPr>
          <w:rStyle w:val="Strong"/>
          <w:b w:val="0"/>
          <w:szCs w:val="24"/>
        </w:rPr>
        <w:tab/>
      </w:r>
      <w:r w:rsidRPr="005B5A82">
        <w:rPr>
          <w:rStyle w:val="Strong"/>
          <w:b w:val="0"/>
          <w:szCs w:val="24"/>
        </w:rPr>
        <w:t>Recent Patents in</w:t>
      </w:r>
      <w:r w:rsidRPr="005B5A82">
        <w:rPr>
          <w:szCs w:val="24"/>
        </w:rPr>
        <w:t> </w:t>
      </w:r>
      <w:r w:rsidRPr="005B5A82">
        <w:rPr>
          <w:rStyle w:val="Strong"/>
          <w:b w:val="0"/>
          <w:szCs w:val="24"/>
        </w:rPr>
        <w:t>DNA and Gene Sequences</w:t>
      </w:r>
    </w:p>
    <w:p w:rsidR="0080011C" w:rsidRPr="005B5A82" w:rsidRDefault="0080011C" w:rsidP="0080011C">
      <w:pPr>
        <w:rPr>
          <w:rStyle w:val="Strong"/>
          <w:b w:val="0"/>
          <w:szCs w:val="24"/>
        </w:rPr>
      </w:pPr>
      <w:r w:rsidRPr="005B5A82">
        <w:rPr>
          <w:bCs/>
          <w:szCs w:val="24"/>
        </w:rPr>
        <w:t>Board of Editors:</w:t>
      </w:r>
      <w:r w:rsidR="005B5A82">
        <w:rPr>
          <w:bCs/>
          <w:szCs w:val="24"/>
        </w:rPr>
        <w:tab/>
      </w:r>
      <w:r w:rsidRPr="005B5A82">
        <w:rPr>
          <w:iCs/>
          <w:szCs w:val="24"/>
        </w:rPr>
        <w:t>Oriental Journal of Statistical Methods, Theory and Applications</w:t>
      </w:r>
    </w:p>
    <w:p w:rsidR="0080011C" w:rsidRPr="005B5A82" w:rsidRDefault="0080011C" w:rsidP="0080011C">
      <w:pPr>
        <w:rPr>
          <w:rStyle w:val="Strong"/>
          <w:b w:val="0"/>
          <w:szCs w:val="24"/>
        </w:rPr>
      </w:pPr>
      <w:r w:rsidRPr="005B5A82">
        <w:rPr>
          <w:rStyle w:val="Strong"/>
          <w:b w:val="0"/>
          <w:szCs w:val="24"/>
        </w:rPr>
        <w:t>Associate Editor:</w:t>
      </w:r>
      <w:r w:rsidRPr="005B5A82">
        <w:rPr>
          <w:rStyle w:val="Strong"/>
          <w:b w:val="0"/>
          <w:szCs w:val="24"/>
        </w:rPr>
        <w:tab/>
        <w:t>IASTED/ACTA International Journal of Computational Bioscience</w:t>
      </w:r>
    </w:p>
    <w:p w:rsidR="0080011C" w:rsidRDefault="00D20514" w:rsidP="0080011C">
      <w:r>
        <w:t>Associate Editor:</w:t>
      </w:r>
      <w:r>
        <w:tab/>
      </w:r>
      <w:r w:rsidRPr="00D20514">
        <w:t>BioMed Research International</w:t>
      </w:r>
    </w:p>
    <w:p w:rsidR="0029354E" w:rsidRPr="005B5A82" w:rsidRDefault="0029354E" w:rsidP="0080011C">
      <w:r>
        <w:t>Associate Editor:</w:t>
      </w:r>
      <w:r>
        <w:tab/>
      </w:r>
      <w:r w:rsidRPr="0029354E">
        <w:t>Statistics and Its Interface</w:t>
      </w:r>
    </w:p>
    <w:p w:rsidR="0080011C" w:rsidRDefault="0080011C" w:rsidP="0080011C">
      <w:pPr>
        <w:rPr>
          <w:color w:val="000000"/>
          <w:szCs w:val="24"/>
        </w:rPr>
      </w:pPr>
      <w:r w:rsidRPr="005B5A82">
        <w:rPr>
          <w:color w:val="000000"/>
          <w:szCs w:val="24"/>
        </w:rPr>
        <w:t>Editorial Board Member: Current Genomics</w:t>
      </w:r>
    </w:p>
    <w:p w:rsidR="007828FF" w:rsidRDefault="007828FF" w:rsidP="0080011C">
      <w:pPr>
        <w:rPr>
          <w:color w:val="000000"/>
          <w:szCs w:val="24"/>
        </w:rPr>
      </w:pPr>
      <w:r>
        <w:rPr>
          <w:color w:val="000000"/>
          <w:szCs w:val="24"/>
        </w:rPr>
        <w:t>Editorial Board Member:</w:t>
      </w:r>
      <w:r w:rsidRPr="007828FF">
        <w:t xml:space="preserve"> </w:t>
      </w:r>
      <w:r w:rsidRPr="007828FF">
        <w:rPr>
          <w:color w:val="000000"/>
          <w:szCs w:val="24"/>
        </w:rPr>
        <w:t>Journal of Genetic Disorders &amp; Disease Information (JGDDI)</w:t>
      </w:r>
    </w:p>
    <w:p w:rsidR="00DF4670" w:rsidRDefault="00DF4670" w:rsidP="0080011C">
      <w:pPr>
        <w:rPr>
          <w:color w:val="000000"/>
          <w:szCs w:val="24"/>
        </w:rPr>
      </w:pPr>
      <w:r>
        <w:rPr>
          <w:color w:val="000000"/>
          <w:szCs w:val="24"/>
        </w:rPr>
        <w:t xml:space="preserve">Editorial Board Member: </w:t>
      </w:r>
      <w:r w:rsidRPr="00DF4670">
        <w:rPr>
          <w:color w:val="000000"/>
          <w:szCs w:val="24"/>
        </w:rPr>
        <w:t>Journal of Biocomputing</w:t>
      </w:r>
    </w:p>
    <w:p w:rsidR="00567E40" w:rsidRDefault="00567E40" w:rsidP="0080011C">
      <w:pPr>
        <w:rPr>
          <w:color w:val="000000"/>
          <w:szCs w:val="24"/>
        </w:rPr>
      </w:pPr>
      <w:r>
        <w:rPr>
          <w:color w:val="000000"/>
          <w:szCs w:val="24"/>
        </w:rPr>
        <w:t xml:space="preserve">Editorial Board Member: </w:t>
      </w:r>
      <w:r w:rsidRPr="00567E40">
        <w:rPr>
          <w:color w:val="000000"/>
          <w:szCs w:val="24"/>
        </w:rPr>
        <w:t>Cancer Medicine</w:t>
      </w:r>
    </w:p>
    <w:p w:rsidR="00721802" w:rsidRDefault="00721802" w:rsidP="0080011C">
      <w:pPr>
        <w:rPr>
          <w:color w:val="000000"/>
          <w:szCs w:val="24"/>
        </w:rPr>
      </w:pPr>
      <w:r w:rsidRPr="00721802">
        <w:rPr>
          <w:color w:val="000000"/>
          <w:szCs w:val="24"/>
        </w:rPr>
        <w:t>Editorial Board Member: Statistical and Application</w:t>
      </w:r>
    </w:p>
    <w:p w:rsidR="00E8028F" w:rsidRDefault="00E8028F" w:rsidP="0080011C">
      <w:pPr>
        <w:rPr>
          <w:color w:val="000000"/>
          <w:szCs w:val="24"/>
        </w:rPr>
      </w:pPr>
      <w:r w:rsidRPr="00E8028F">
        <w:rPr>
          <w:color w:val="000000"/>
          <w:szCs w:val="24"/>
        </w:rPr>
        <w:t>Editorial Board Member:</w:t>
      </w:r>
      <w:r w:rsidR="00E7170A">
        <w:rPr>
          <w:color w:val="000000"/>
          <w:szCs w:val="24"/>
        </w:rPr>
        <w:t xml:space="preserve"> </w:t>
      </w:r>
      <w:r w:rsidRPr="00E8028F">
        <w:rPr>
          <w:color w:val="000000"/>
          <w:szCs w:val="24"/>
        </w:rPr>
        <w:t>International Journal of Statistics in Medical Research</w:t>
      </w:r>
    </w:p>
    <w:p w:rsidR="009A31BA" w:rsidRDefault="009A31BA" w:rsidP="0080011C">
      <w:pPr>
        <w:rPr>
          <w:color w:val="000000"/>
          <w:szCs w:val="24"/>
        </w:rPr>
      </w:pPr>
      <w:r>
        <w:rPr>
          <w:color w:val="000000"/>
          <w:szCs w:val="24"/>
        </w:rPr>
        <w:t xml:space="preserve">Editorial Board Member: </w:t>
      </w:r>
      <w:r w:rsidRPr="009A31BA">
        <w:rPr>
          <w:color w:val="000000"/>
          <w:szCs w:val="24"/>
        </w:rPr>
        <w:t xml:space="preserve"> BioMed Research International</w:t>
      </w:r>
    </w:p>
    <w:p w:rsidR="00B91B08" w:rsidRDefault="00B91B08" w:rsidP="0080011C">
      <w:pPr>
        <w:rPr>
          <w:lang w:val="en-IN"/>
        </w:rPr>
      </w:pPr>
      <w:r>
        <w:rPr>
          <w:color w:val="000000"/>
          <w:szCs w:val="24"/>
        </w:rPr>
        <w:t xml:space="preserve">Editorial Board Member: </w:t>
      </w:r>
      <w:r w:rsidR="005C54AE" w:rsidRPr="005C54AE">
        <w:rPr>
          <w:color w:val="000000"/>
          <w:szCs w:val="24"/>
        </w:rPr>
        <w:t>Journal of Phylogenetics &amp; Evolutionary Biology</w:t>
      </w:r>
    </w:p>
    <w:p w:rsidR="00B91B08" w:rsidRDefault="00B91B08" w:rsidP="0080011C">
      <w:pPr>
        <w:rPr>
          <w:szCs w:val="24"/>
        </w:rPr>
      </w:pPr>
      <w:r>
        <w:rPr>
          <w:lang w:val="en-IN"/>
        </w:rPr>
        <w:t>Editorial Board Member</w:t>
      </w:r>
      <w:r w:rsidRPr="00B91B08">
        <w:rPr>
          <w:szCs w:val="24"/>
          <w:lang w:val="en-IN"/>
        </w:rPr>
        <w:t xml:space="preserve">: </w:t>
      </w:r>
      <w:r w:rsidRPr="00B91B08">
        <w:rPr>
          <w:szCs w:val="24"/>
        </w:rPr>
        <w:t>RV Journal of Information Technology and Applications</w:t>
      </w:r>
    </w:p>
    <w:p w:rsidR="0080011C" w:rsidRPr="00DD7A46" w:rsidRDefault="0080011C" w:rsidP="0080011C">
      <w:pPr>
        <w:tabs>
          <w:tab w:val="left" w:pos="2580"/>
        </w:tabs>
        <w:rPr>
          <w:szCs w:val="24"/>
        </w:rPr>
      </w:pPr>
      <w:r>
        <w:rPr>
          <w:szCs w:val="24"/>
        </w:rPr>
        <w:tab/>
      </w:r>
    </w:p>
    <w:p w:rsidR="0080011C" w:rsidRDefault="0080011C" w:rsidP="0080011C">
      <w:pPr>
        <w:rPr>
          <w:b/>
          <w:bCs/>
          <w:szCs w:val="24"/>
        </w:rPr>
      </w:pPr>
      <w:r w:rsidRPr="00FB05AE">
        <w:rPr>
          <w:b/>
          <w:bCs/>
          <w:szCs w:val="24"/>
        </w:rPr>
        <w:t>CONSULTANT EXPERIENCE</w:t>
      </w:r>
    </w:p>
    <w:p w:rsidR="0080011C" w:rsidRDefault="0080011C" w:rsidP="0080011C">
      <w:pPr>
        <w:rPr>
          <w:b/>
          <w:bCs/>
          <w:szCs w:val="24"/>
        </w:rPr>
      </w:pPr>
    </w:p>
    <w:p w:rsidR="0080011C" w:rsidRDefault="0080011C" w:rsidP="0080011C">
      <w:r w:rsidRPr="0004125E">
        <w:rPr>
          <w:bCs/>
          <w:szCs w:val="24"/>
        </w:rPr>
        <w:t>07/2008</w:t>
      </w:r>
      <w:r>
        <w:rPr>
          <w:b/>
          <w:bCs/>
          <w:szCs w:val="24"/>
        </w:rPr>
        <w:t xml:space="preserve">- </w:t>
      </w:r>
      <w:r>
        <w:rPr>
          <w:b/>
          <w:bCs/>
          <w:szCs w:val="24"/>
        </w:rPr>
        <w:tab/>
      </w:r>
      <w:r>
        <w:t xml:space="preserve">Department of Mathematics,  University of South Alabama </w:t>
      </w:r>
    </w:p>
    <w:p w:rsidR="0080011C" w:rsidRDefault="0080011C" w:rsidP="0080011C">
      <w:r>
        <w:t>09/00-</w:t>
      </w:r>
      <w:r>
        <w:tab/>
      </w:r>
      <w:r>
        <w:tab/>
        <w:t xml:space="preserve">Division of Rheumatology, Medical School, University of Texas Health Science </w:t>
      </w:r>
      <w:r>
        <w:tab/>
      </w:r>
      <w:r>
        <w:tab/>
      </w:r>
      <w:r>
        <w:tab/>
        <w:t>Center at Houston</w:t>
      </w:r>
    </w:p>
    <w:p w:rsidR="0080011C" w:rsidRDefault="0080011C" w:rsidP="0080011C">
      <w:pPr>
        <w:rPr>
          <w:szCs w:val="24"/>
        </w:rPr>
      </w:pPr>
      <w:r>
        <w:t>09/99-</w:t>
      </w:r>
      <w:r w:rsidR="005B5A82">
        <w:t>12/07</w:t>
      </w:r>
      <w:r>
        <w:tab/>
      </w:r>
      <w:r w:rsidRPr="004170A4">
        <w:rPr>
          <w:szCs w:val="24"/>
        </w:rPr>
        <w:t>Institute of Molecular Medicine for the P</w:t>
      </w:r>
      <w:r>
        <w:rPr>
          <w:szCs w:val="24"/>
        </w:rPr>
        <w:t>revention of Human Diseases,</w:t>
      </w:r>
    </w:p>
    <w:p w:rsidR="0080011C" w:rsidRDefault="0080011C" w:rsidP="0080011C">
      <w:pPr>
        <w:rPr>
          <w:szCs w:val="24"/>
        </w:rPr>
      </w:pPr>
      <w:r>
        <w:rPr>
          <w:szCs w:val="24"/>
        </w:rPr>
        <w:tab/>
      </w:r>
      <w:r>
        <w:rPr>
          <w:szCs w:val="24"/>
        </w:rPr>
        <w:tab/>
      </w:r>
      <w:r w:rsidRPr="004170A4">
        <w:rPr>
          <w:szCs w:val="24"/>
        </w:rPr>
        <w:t xml:space="preserve">University </w:t>
      </w:r>
      <w:r>
        <w:rPr>
          <w:szCs w:val="24"/>
        </w:rPr>
        <w:t>of</w:t>
      </w:r>
      <w:r w:rsidRPr="004170A4">
        <w:rPr>
          <w:szCs w:val="24"/>
        </w:rPr>
        <w:t xml:space="preserve"> Texas Health Science at Houston</w:t>
      </w:r>
    </w:p>
    <w:p w:rsidR="0080011C" w:rsidRDefault="0080011C" w:rsidP="0080011C">
      <w:pPr>
        <w:rPr>
          <w:lang w:eastAsia="zh-CN"/>
        </w:rPr>
      </w:pPr>
      <w:r>
        <w:rPr>
          <w:szCs w:val="24"/>
        </w:rPr>
        <w:t>09/00-08/02</w:t>
      </w:r>
      <w:r>
        <w:rPr>
          <w:szCs w:val="24"/>
        </w:rPr>
        <w:tab/>
      </w:r>
      <w:r>
        <w:rPr>
          <w:rFonts w:hint="eastAsia"/>
          <w:lang w:eastAsia="zh-CN"/>
        </w:rPr>
        <w:t>Department of Environmental Health, University of Cincinnati</w:t>
      </w:r>
    </w:p>
    <w:p w:rsidR="0080011C" w:rsidRPr="004170A4" w:rsidRDefault="0080011C" w:rsidP="005B5A82">
      <w:pPr>
        <w:ind w:left="1440" w:hanging="1440"/>
        <w:rPr>
          <w:szCs w:val="24"/>
        </w:rPr>
      </w:pPr>
      <w:r>
        <w:rPr>
          <w:lang w:eastAsia="zh-CN"/>
        </w:rPr>
        <w:t>11/00-</w:t>
      </w:r>
      <w:r w:rsidR="005B5A82">
        <w:rPr>
          <w:lang w:eastAsia="zh-CN"/>
        </w:rPr>
        <w:t>12/07</w:t>
      </w:r>
      <w:r>
        <w:rPr>
          <w:lang w:eastAsia="zh-CN"/>
        </w:rPr>
        <w:tab/>
        <w:t>Department of Epidemiology and Public Health, School of Medicine, Yale University</w:t>
      </w:r>
    </w:p>
    <w:p w:rsidR="0080011C" w:rsidRPr="000E5FEF" w:rsidRDefault="0080011C" w:rsidP="0080011C">
      <w:pPr>
        <w:rPr>
          <w:szCs w:val="24"/>
        </w:rPr>
      </w:pPr>
      <w:r>
        <w:rPr>
          <w:szCs w:val="24"/>
        </w:rPr>
        <w:t>10/99-08/03</w:t>
      </w:r>
      <w:r>
        <w:rPr>
          <w:szCs w:val="24"/>
        </w:rPr>
        <w:tab/>
        <w:t xml:space="preserve">Department of Pathology, </w:t>
      </w:r>
      <w:r w:rsidRPr="000E5FEF">
        <w:rPr>
          <w:szCs w:val="24"/>
        </w:rPr>
        <w:t>Medical School, University of Florida</w:t>
      </w:r>
    </w:p>
    <w:p w:rsidR="0080011C" w:rsidRPr="000E5FEF" w:rsidRDefault="0080011C" w:rsidP="005B5A82">
      <w:pPr>
        <w:ind w:left="1440" w:hanging="1440"/>
        <w:rPr>
          <w:szCs w:val="24"/>
        </w:rPr>
      </w:pPr>
      <w:r>
        <w:rPr>
          <w:szCs w:val="24"/>
        </w:rPr>
        <w:t>09/00-08/02</w:t>
      </w:r>
      <w:r>
        <w:rPr>
          <w:szCs w:val="24"/>
        </w:rPr>
        <w:tab/>
      </w:r>
      <w:r w:rsidRPr="000E5FEF">
        <w:rPr>
          <w:szCs w:val="24"/>
        </w:rPr>
        <w:t>Member of Scientific Advisory Board, Cangen International Corporation,</w:t>
      </w:r>
      <w:r w:rsidR="005B5A82">
        <w:rPr>
          <w:szCs w:val="24"/>
        </w:rPr>
        <w:t xml:space="preserve"> </w:t>
      </w:r>
      <w:r w:rsidRPr="000E5FEF">
        <w:rPr>
          <w:szCs w:val="24"/>
        </w:rPr>
        <w:t>Californi</w:t>
      </w:r>
      <w:r w:rsidR="008B3767">
        <w:rPr>
          <w:szCs w:val="24"/>
        </w:rPr>
        <w:t>a</w:t>
      </w:r>
    </w:p>
    <w:p w:rsidR="0080011C" w:rsidRPr="000E5FEF" w:rsidRDefault="0080011C" w:rsidP="0080011C">
      <w:pPr>
        <w:rPr>
          <w:szCs w:val="24"/>
        </w:rPr>
      </w:pPr>
    </w:p>
    <w:p w:rsidR="0080011C" w:rsidRDefault="0080011C" w:rsidP="0080011C">
      <w:pPr>
        <w:rPr>
          <w:b/>
          <w:szCs w:val="24"/>
        </w:rPr>
      </w:pPr>
      <w:r>
        <w:rPr>
          <w:b/>
          <w:szCs w:val="24"/>
        </w:rPr>
        <w:t xml:space="preserve">ACTIVITIES IN PROFESSIONAL/SCIENTIFIC SOCIETIES </w:t>
      </w:r>
    </w:p>
    <w:p w:rsidR="005C5C9E" w:rsidRDefault="005C5C9E" w:rsidP="0080011C">
      <w:pPr>
        <w:rPr>
          <w:b/>
          <w:szCs w:val="24"/>
        </w:rPr>
      </w:pPr>
    </w:p>
    <w:p w:rsidR="00CA4796" w:rsidRDefault="00CA4796" w:rsidP="0080011C">
      <w:pPr>
        <w:rPr>
          <w:szCs w:val="24"/>
        </w:rPr>
      </w:pPr>
      <w:r w:rsidRPr="00CA4796">
        <w:rPr>
          <w:szCs w:val="24"/>
        </w:rPr>
        <w:t>Member of Organizing Committee</w:t>
      </w:r>
      <w:r>
        <w:rPr>
          <w:szCs w:val="24"/>
        </w:rPr>
        <w:t xml:space="preserve">, </w:t>
      </w:r>
      <w:r w:rsidRPr="00CA4796">
        <w:rPr>
          <w:szCs w:val="24"/>
        </w:rPr>
        <w:t>International Conference on Transcriptomics</w:t>
      </w:r>
      <w:r>
        <w:rPr>
          <w:szCs w:val="24"/>
        </w:rPr>
        <w:t xml:space="preserve">, July 27-29, 2015, Orlando, Florida. </w:t>
      </w:r>
    </w:p>
    <w:p w:rsidR="00990E28" w:rsidRDefault="00990E28" w:rsidP="0080011C">
      <w:pPr>
        <w:rPr>
          <w:szCs w:val="24"/>
        </w:rPr>
      </w:pPr>
      <w:r>
        <w:rPr>
          <w:szCs w:val="24"/>
        </w:rPr>
        <w:t xml:space="preserve">Member of Organizing Committee, </w:t>
      </w:r>
      <w:r w:rsidRPr="00990E28">
        <w:rPr>
          <w:szCs w:val="24"/>
        </w:rPr>
        <w:t>The 3rd Genetics and Genomics Conference (GC 2014</w:t>
      </w:r>
      <w:r>
        <w:rPr>
          <w:szCs w:val="24"/>
        </w:rPr>
        <w:t xml:space="preserve">), </w:t>
      </w:r>
      <w:r w:rsidRPr="00990E28">
        <w:rPr>
          <w:szCs w:val="24"/>
        </w:rPr>
        <w:lastRenderedPageBreak/>
        <w:t>December 26-28, 2014 in Suzhou, China.</w:t>
      </w:r>
    </w:p>
    <w:p w:rsidR="00AF550D" w:rsidRDefault="003E2F4E" w:rsidP="0080011C">
      <w:pPr>
        <w:rPr>
          <w:szCs w:val="24"/>
        </w:rPr>
      </w:pPr>
      <w:r>
        <w:rPr>
          <w:szCs w:val="24"/>
        </w:rPr>
        <w:t xml:space="preserve">Chair, </w:t>
      </w:r>
      <w:r w:rsidR="007C3B78">
        <w:rPr>
          <w:szCs w:val="24"/>
        </w:rPr>
        <w:t xml:space="preserve">Session on mixed effect models for longitudinal, functional, and spatial data, </w:t>
      </w:r>
      <w:r>
        <w:rPr>
          <w:szCs w:val="24"/>
        </w:rPr>
        <w:t>Joint Statistical Meeting-2014, August 2-7, 2014, Boston, MA, USA.</w:t>
      </w:r>
    </w:p>
    <w:p w:rsidR="00780AB6" w:rsidRDefault="00780AB6" w:rsidP="0080011C">
      <w:pPr>
        <w:rPr>
          <w:szCs w:val="24"/>
        </w:rPr>
      </w:pPr>
      <w:r w:rsidRPr="00780AB6">
        <w:rPr>
          <w:szCs w:val="24"/>
        </w:rPr>
        <w:t>Organizing Committee Member for Genomics-2013</w:t>
      </w:r>
      <w:r>
        <w:rPr>
          <w:szCs w:val="24"/>
        </w:rPr>
        <w:t xml:space="preserve">, </w:t>
      </w:r>
      <w:r w:rsidRPr="00780AB6">
        <w:rPr>
          <w:szCs w:val="24"/>
        </w:rPr>
        <w:t>November 12-14, 2013 Chicago-North Shore, USA</w:t>
      </w:r>
      <w:r>
        <w:rPr>
          <w:szCs w:val="24"/>
        </w:rPr>
        <w:t>.</w:t>
      </w:r>
    </w:p>
    <w:p w:rsidR="00780AB6" w:rsidRDefault="00780AB6" w:rsidP="0080011C">
      <w:pPr>
        <w:rPr>
          <w:szCs w:val="24"/>
        </w:rPr>
      </w:pPr>
    </w:p>
    <w:p w:rsidR="005C5C9E" w:rsidRPr="005C5C9E" w:rsidRDefault="005C5C9E" w:rsidP="0080011C">
      <w:pPr>
        <w:rPr>
          <w:szCs w:val="24"/>
        </w:rPr>
      </w:pPr>
      <w:r w:rsidRPr="005C5C9E">
        <w:rPr>
          <w:szCs w:val="24"/>
        </w:rPr>
        <w:t>Program Committee.</w:t>
      </w:r>
      <w:r>
        <w:rPr>
          <w:szCs w:val="24"/>
        </w:rPr>
        <w:t xml:space="preserve"> </w:t>
      </w:r>
      <w:r w:rsidRPr="005C5C9E">
        <w:rPr>
          <w:szCs w:val="24"/>
        </w:rPr>
        <w:t>International Conference on Genetic Engineering &amp; Genetically Modified Organisms</w:t>
      </w:r>
      <w:r>
        <w:rPr>
          <w:szCs w:val="24"/>
        </w:rPr>
        <w:t xml:space="preserve">. </w:t>
      </w:r>
      <w:r w:rsidRPr="005C5C9E">
        <w:rPr>
          <w:szCs w:val="24"/>
        </w:rPr>
        <w:t>August 12-14, 2013</w:t>
      </w:r>
      <w:r>
        <w:rPr>
          <w:szCs w:val="24"/>
        </w:rPr>
        <w:t xml:space="preserve">, </w:t>
      </w:r>
      <w:r w:rsidRPr="005C5C9E">
        <w:rPr>
          <w:szCs w:val="24"/>
        </w:rPr>
        <w:t>University, North Carolina, USA</w:t>
      </w:r>
      <w:r>
        <w:rPr>
          <w:szCs w:val="24"/>
        </w:rPr>
        <w:t>.</w:t>
      </w:r>
    </w:p>
    <w:p w:rsidR="0080011C" w:rsidRDefault="0080011C" w:rsidP="0080011C">
      <w:pPr>
        <w:rPr>
          <w:b/>
          <w:szCs w:val="24"/>
        </w:rPr>
      </w:pPr>
    </w:p>
    <w:p w:rsidR="00911529" w:rsidRDefault="00911529" w:rsidP="008717CF">
      <w:pPr>
        <w:rPr>
          <w:bCs/>
          <w:color w:val="000000"/>
        </w:rPr>
      </w:pPr>
      <w:r>
        <w:rPr>
          <w:bCs/>
          <w:color w:val="000000"/>
        </w:rPr>
        <w:t>Chair,</w:t>
      </w:r>
      <w:r w:rsidR="007D4A3D" w:rsidRPr="007D4A3D">
        <w:t xml:space="preserve"> </w:t>
      </w:r>
      <w:r w:rsidR="007D4A3D">
        <w:rPr>
          <w:bCs/>
          <w:color w:val="000000"/>
        </w:rPr>
        <w:t>S</w:t>
      </w:r>
      <w:r w:rsidR="007D4A3D" w:rsidRPr="007D4A3D">
        <w:rPr>
          <w:bCs/>
          <w:color w:val="000000"/>
        </w:rPr>
        <w:t>ession on missing data and data with measurement bias</w:t>
      </w:r>
      <w:r w:rsidR="007D4A3D">
        <w:rPr>
          <w:bCs/>
          <w:color w:val="000000"/>
        </w:rPr>
        <w:t xml:space="preserve">. </w:t>
      </w:r>
      <w:r>
        <w:rPr>
          <w:bCs/>
          <w:color w:val="000000"/>
        </w:rPr>
        <w:t xml:space="preserve"> ENAR</w:t>
      </w:r>
      <w:r w:rsidR="00486640">
        <w:rPr>
          <w:bCs/>
          <w:color w:val="000000"/>
        </w:rPr>
        <w:t xml:space="preserve">, </w:t>
      </w:r>
      <w:r w:rsidR="00486640" w:rsidRPr="00486640">
        <w:rPr>
          <w:bCs/>
          <w:color w:val="000000"/>
        </w:rPr>
        <w:t>March 10-13, 2013 Spring Meeting - Orlando, Florida.</w:t>
      </w:r>
    </w:p>
    <w:p w:rsidR="007D4A3D" w:rsidRDefault="007D4A3D" w:rsidP="008717CF">
      <w:pPr>
        <w:rPr>
          <w:bCs/>
          <w:color w:val="000000"/>
        </w:rPr>
      </w:pPr>
      <w:r w:rsidRPr="007D4A3D">
        <w:rPr>
          <w:bCs/>
          <w:color w:val="000000"/>
        </w:rPr>
        <w:t>poster judge</w:t>
      </w:r>
      <w:r>
        <w:rPr>
          <w:bCs/>
          <w:color w:val="000000"/>
        </w:rPr>
        <w:t xml:space="preserve">, ENAR, </w:t>
      </w:r>
      <w:r w:rsidR="00486640" w:rsidRPr="00486640">
        <w:rPr>
          <w:bCs/>
          <w:color w:val="000000"/>
        </w:rPr>
        <w:t>March 10-13, 2013 Spring Meeting - Orlando, Florida.</w:t>
      </w:r>
    </w:p>
    <w:p w:rsidR="00C7012A" w:rsidRDefault="00C7012A" w:rsidP="008717CF">
      <w:pPr>
        <w:rPr>
          <w:bCs/>
          <w:color w:val="000000"/>
        </w:rPr>
      </w:pPr>
    </w:p>
    <w:p w:rsidR="008717CF" w:rsidRPr="008717CF" w:rsidRDefault="008717CF" w:rsidP="008717CF">
      <w:pPr>
        <w:rPr>
          <w:bCs/>
          <w:color w:val="000000"/>
        </w:rPr>
      </w:pPr>
      <w:r w:rsidRPr="008717CF">
        <w:rPr>
          <w:bCs/>
          <w:color w:val="000000"/>
        </w:rPr>
        <w:t>Chair, Statistical Genetics Session</w:t>
      </w:r>
      <w:r>
        <w:rPr>
          <w:bCs/>
          <w:color w:val="000000"/>
        </w:rPr>
        <w:t xml:space="preserve">. </w:t>
      </w:r>
      <w:r w:rsidRPr="008717CF">
        <w:rPr>
          <w:bCs/>
          <w:color w:val="000000"/>
        </w:rPr>
        <w:t xml:space="preserve">International Conference and Exhibition on Biometrics </w:t>
      </w:r>
    </w:p>
    <w:p w:rsidR="008717CF" w:rsidRPr="008717CF" w:rsidRDefault="008717CF" w:rsidP="008717CF">
      <w:pPr>
        <w:rPr>
          <w:bCs/>
          <w:color w:val="000000"/>
        </w:rPr>
      </w:pPr>
      <w:r w:rsidRPr="008717CF">
        <w:rPr>
          <w:bCs/>
          <w:color w:val="000000"/>
        </w:rPr>
        <w:t>and Biostatistics</w:t>
      </w:r>
      <w:r w:rsidR="0077402C">
        <w:rPr>
          <w:bCs/>
          <w:color w:val="000000"/>
        </w:rPr>
        <w:t xml:space="preserve">. </w:t>
      </w:r>
      <w:r w:rsidRPr="008717CF">
        <w:rPr>
          <w:bCs/>
          <w:color w:val="000000"/>
        </w:rPr>
        <w:t xml:space="preserve"> 5-7 March 2012</w:t>
      </w:r>
    </w:p>
    <w:p w:rsidR="008717CF" w:rsidRDefault="008717CF" w:rsidP="005B5A82">
      <w:pPr>
        <w:rPr>
          <w:bCs/>
          <w:color w:val="000000"/>
        </w:rPr>
      </w:pPr>
    </w:p>
    <w:p w:rsidR="00C15550" w:rsidRDefault="00C15550" w:rsidP="005B5A82">
      <w:pPr>
        <w:rPr>
          <w:bCs/>
          <w:color w:val="000000"/>
        </w:rPr>
      </w:pPr>
      <w:r w:rsidRPr="00C15550">
        <w:rPr>
          <w:bCs/>
          <w:color w:val="000000"/>
        </w:rPr>
        <w:t>Program Committee. The 4th International Congress on Image and Signal Processing</w:t>
      </w:r>
      <w:r>
        <w:rPr>
          <w:bCs/>
          <w:color w:val="000000"/>
        </w:rPr>
        <w:t xml:space="preserve">. </w:t>
      </w:r>
      <w:r w:rsidRPr="00C15550">
        <w:rPr>
          <w:bCs/>
          <w:color w:val="000000"/>
        </w:rPr>
        <w:t>15-17 October 2011, Shanghai, China.</w:t>
      </w:r>
    </w:p>
    <w:p w:rsidR="00C15550" w:rsidRPr="00C15550" w:rsidRDefault="00C15550" w:rsidP="005B5A82">
      <w:pPr>
        <w:rPr>
          <w:rStyle w:val="confname"/>
          <w:color w:val="000000"/>
        </w:rPr>
      </w:pPr>
    </w:p>
    <w:p w:rsidR="005B5A82" w:rsidRDefault="0080011C" w:rsidP="005B5A82">
      <w:pPr>
        <w:rPr>
          <w:color w:val="000000"/>
        </w:rPr>
      </w:pPr>
      <w:r w:rsidRPr="007A4279">
        <w:rPr>
          <w:rStyle w:val="confname"/>
          <w:color w:val="000000"/>
        </w:rPr>
        <w:t>Program Committee.</w:t>
      </w:r>
      <w:r>
        <w:rPr>
          <w:rStyle w:val="confname"/>
          <w:color w:val="000000"/>
        </w:rPr>
        <w:t xml:space="preserve"> The </w:t>
      </w:r>
      <w:r w:rsidR="008B3767">
        <w:rPr>
          <w:rStyle w:val="confname"/>
          <w:color w:val="000000"/>
        </w:rPr>
        <w:t>6</w:t>
      </w:r>
      <w:r w:rsidR="008B3767" w:rsidRPr="008B3767">
        <w:rPr>
          <w:rStyle w:val="confname"/>
          <w:color w:val="000000"/>
          <w:vertAlign w:val="superscript"/>
        </w:rPr>
        <w:t>th</w:t>
      </w:r>
      <w:r w:rsidR="008B3767">
        <w:rPr>
          <w:rStyle w:val="confname"/>
          <w:color w:val="000000"/>
        </w:rPr>
        <w:t xml:space="preserve"> </w:t>
      </w:r>
      <w:r>
        <w:rPr>
          <w:rStyle w:val="confname"/>
          <w:color w:val="000000"/>
        </w:rPr>
        <w:t xml:space="preserve">IASTED International Conference on Advances in Computer Science and Engineering. </w:t>
      </w:r>
      <w:r>
        <w:rPr>
          <w:rStyle w:val="confdate2"/>
        </w:rPr>
        <w:t xml:space="preserve">March 15 – 17, 2010, </w:t>
      </w:r>
      <w:hyperlink r:id="rId93" w:history="1">
        <w:r w:rsidRPr="008B3767">
          <w:rPr>
            <w:rStyle w:val="Hyperlink"/>
            <w:color w:val="000000"/>
            <w:u w:val="none"/>
          </w:rPr>
          <w:t>Sharm El Sheikh, Egypt</w:t>
        </w:r>
      </w:hyperlink>
      <w:r w:rsidR="008B3767">
        <w:rPr>
          <w:color w:val="000000"/>
        </w:rPr>
        <w:t>.</w:t>
      </w:r>
    </w:p>
    <w:p w:rsidR="005B5A82" w:rsidRDefault="005B5A82" w:rsidP="005B5A82">
      <w:pPr>
        <w:rPr>
          <w:color w:val="000000"/>
        </w:rPr>
      </w:pPr>
    </w:p>
    <w:p w:rsidR="0080011C" w:rsidRPr="005B5A82" w:rsidRDefault="0080011C" w:rsidP="005B5A82">
      <w:pPr>
        <w:rPr>
          <w:color w:val="000000"/>
        </w:rPr>
      </w:pPr>
      <w:r w:rsidRPr="005B5A82">
        <w:rPr>
          <w:rFonts w:eastAsia="Times New Roman"/>
          <w:snapToGrid/>
          <w:szCs w:val="24"/>
        </w:rPr>
        <w:t>Program Committee Member</w:t>
      </w:r>
      <w:r w:rsidRPr="005B5A82">
        <w:rPr>
          <w:rStyle w:val="style31"/>
          <w:rFonts w:ascii="Arial" w:hAnsi="Arial" w:cs="Arial"/>
        </w:rPr>
        <w:t xml:space="preserve"> , </w:t>
      </w:r>
      <w:r w:rsidR="008B3767" w:rsidRPr="005B5A82">
        <w:rPr>
          <w:rStyle w:val="style31"/>
          <w:b w:val="0"/>
          <w:sz w:val="24"/>
          <w:szCs w:val="24"/>
        </w:rPr>
        <w:t>The 2</w:t>
      </w:r>
      <w:r w:rsidR="008B3767" w:rsidRPr="005B5A82">
        <w:rPr>
          <w:rStyle w:val="style31"/>
          <w:b w:val="0"/>
          <w:sz w:val="24"/>
          <w:szCs w:val="24"/>
          <w:vertAlign w:val="superscript"/>
        </w:rPr>
        <w:t>nd</w:t>
      </w:r>
      <w:r w:rsidR="008B3767" w:rsidRPr="005B5A82">
        <w:rPr>
          <w:rStyle w:val="style31"/>
          <w:b w:val="0"/>
          <w:sz w:val="24"/>
          <w:szCs w:val="24"/>
        </w:rPr>
        <w:t xml:space="preserve"> </w:t>
      </w:r>
      <w:r w:rsidRPr="005B5A82">
        <w:rPr>
          <w:rStyle w:val="style31"/>
          <w:b w:val="0"/>
          <w:sz w:val="24"/>
          <w:szCs w:val="24"/>
        </w:rPr>
        <w:t xml:space="preserve"> International Conference on Image and Signal Processing (CISP'09),  October 17-19, 2009,</w:t>
      </w:r>
      <w:r w:rsidRPr="005B5A82">
        <w:rPr>
          <w:rStyle w:val="style31"/>
          <w:sz w:val="24"/>
          <w:szCs w:val="24"/>
        </w:rPr>
        <w:t xml:space="preserve"> </w:t>
      </w:r>
      <w:r w:rsidRPr="005B5A82">
        <w:rPr>
          <w:szCs w:val="24"/>
        </w:rPr>
        <w:t xml:space="preserve">Tianjin, China. </w:t>
      </w:r>
    </w:p>
    <w:p w:rsidR="0080011C" w:rsidRDefault="0080011C" w:rsidP="0080011C"/>
    <w:p w:rsidR="005B5A82" w:rsidRDefault="0080011C" w:rsidP="005B5A82">
      <w:pPr>
        <w:rPr>
          <w:szCs w:val="24"/>
          <w:lang w:val="en"/>
        </w:rPr>
      </w:pPr>
      <w:r w:rsidRPr="00F32199">
        <w:rPr>
          <w:szCs w:val="24"/>
        </w:rPr>
        <w:t xml:space="preserve">Organizer, Topic Contributed Session: Application of Functional and Dynamic Data Analysis to Biomedical Research, </w:t>
      </w:r>
      <w:r w:rsidRPr="00F32199">
        <w:rPr>
          <w:szCs w:val="24"/>
          <w:lang w:val="en"/>
        </w:rPr>
        <w:t xml:space="preserve">The Joint Statistical Meetings (2009),  Washington, DC, August 1-6, 2009. </w:t>
      </w:r>
    </w:p>
    <w:p w:rsidR="005B5A82" w:rsidRDefault="005B5A82" w:rsidP="005B5A82">
      <w:pPr>
        <w:rPr>
          <w:szCs w:val="24"/>
          <w:lang w:val="en"/>
        </w:rPr>
      </w:pPr>
    </w:p>
    <w:p w:rsidR="0080011C" w:rsidRPr="005B5A82" w:rsidRDefault="0080011C" w:rsidP="005B5A82">
      <w:pPr>
        <w:rPr>
          <w:szCs w:val="24"/>
        </w:rPr>
      </w:pPr>
      <w:r w:rsidRPr="005B5A82">
        <w:rPr>
          <w:rFonts w:eastAsia="Times New Roman"/>
          <w:snapToGrid/>
          <w:szCs w:val="24"/>
        </w:rPr>
        <w:t xml:space="preserve">Program Committee Member, </w:t>
      </w:r>
      <w:r w:rsidRPr="005B5A82">
        <w:rPr>
          <w:szCs w:val="24"/>
        </w:rPr>
        <w:t xml:space="preserve">The IASTED International Symposium on </w:t>
      </w:r>
      <w:r w:rsidRPr="005B5A82">
        <w:rPr>
          <w:rStyle w:val="confname1"/>
          <w:color w:val="000000"/>
          <w:szCs w:val="24"/>
        </w:rPr>
        <w:t xml:space="preserve">Computational Biology and Bioinformatics </w:t>
      </w:r>
      <w:r w:rsidRPr="005B5A82">
        <w:rPr>
          <w:color w:val="000000"/>
          <w:szCs w:val="24"/>
        </w:rPr>
        <w:t xml:space="preserve"> (</w:t>
      </w:r>
      <w:r w:rsidRPr="005B5A82">
        <w:rPr>
          <w:rStyle w:val="confname1"/>
          <w:color w:val="000000"/>
          <w:szCs w:val="24"/>
        </w:rPr>
        <w:t>~</w:t>
      </w:r>
      <w:r w:rsidRPr="005B5A82">
        <w:rPr>
          <w:rStyle w:val="confname1"/>
          <w:i/>
          <w:iCs/>
          <w:color w:val="000000"/>
          <w:szCs w:val="24"/>
        </w:rPr>
        <w:t>CBB</w:t>
      </w:r>
      <w:r w:rsidRPr="005B5A82">
        <w:rPr>
          <w:rStyle w:val="confname1"/>
          <w:color w:val="000000"/>
          <w:szCs w:val="24"/>
        </w:rPr>
        <w:t xml:space="preserve"> 2008~),</w:t>
      </w:r>
      <w:r w:rsidRPr="005B5A82">
        <w:rPr>
          <w:rStyle w:val="confname1"/>
          <w:szCs w:val="24"/>
        </w:rPr>
        <w:t xml:space="preserve"> </w:t>
      </w:r>
      <w:r w:rsidRPr="005B5A82">
        <w:rPr>
          <w:szCs w:val="24"/>
        </w:rPr>
        <w:t xml:space="preserve"> </w:t>
      </w:r>
      <w:r w:rsidR="008B3767" w:rsidRPr="005B5A82">
        <w:rPr>
          <w:rStyle w:val="confdate2"/>
          <w:szCs w:val="24"/>
        </w:rPr>
        <w:t>November 16-</w:t>
      </w:r>
      <w:r w:rsidRPr="005B5A82">
        <w:rPr>
          <w:rStyle w:val="confdate2"/>
          <w:szCs w:val="24"/>
        </w:rPr>
        <w:t>18, 2008</w:t>
      </w:r>
      <w:r w:rsidR="005B5A82" w:rsidRPr="005B5A82">
        <w:rPr>
          <w:szCs w:val="24"/>
        </w:rPr>
        <w:t xml:space="preserve"> </w:t>
      </w:r>
      <w:r w:rsidRPr="005B5A82">
        <w:rPr>
          <w:szCs w:val="24"/>
        </w:rPr>
        <w:t>Orlando, Florida</w:t>
      </w:r>
      <w:r w:rsidRPr="00DD689A">
        <w:rPr>
          <w:b/>
          <w:szCs w:val="24"/>
        </w:rPr>
        <w:t xml:space="preserve">, </w:t>
      </w:r>
      <w:r w:rsidRPr="002D7D75">
        <w:rPr>
          <w:szCs w:val="24"/>
        </w:rPr>
        <w:t>USA</w:t>
      </w:r>
      <w:r w:rsidR="008B3767" w:rsidRPr="002D7D75">
        <w:rPr>
          <w:szCs w:val="24"/>
        </w:rPr>
        <w:t>.</w:t>
      </w:r>
    </w:p>
    <w:p w:rsidR="0080011C" w:rsidRDefault="0080011C" w:rsidP="0080011C">
      <w:pPr>
        <w:shd w:val="clear" w:color="auto" w:fill="FFFFFF"/>
        <w:ind w:left="720"/>
        <w:rPr>
          <w:rFonts w:eastAsia="Times New Roman"/>
          <w:snapToGrid/>
          <w:szCs w:val="24"/>
        </w:rPr>
      </w:pPr>
    </w:p>
    <w:p w:rsidR="005B5A82" w:rsidRDefault="0080011C" w:rsidP="005B5A82">
      <w:pPr>
        <w:shd w:val="clear" w:color="auto" w:fill="FFFFFF"/>
        <w:rPr>
          <w:rFonts w:eastAsia="Times New Roman"/>
          <w:snapToGrid/>
          <w:szCs w:val="24"/>
        </w:rPr>
      </w:pPr>
      <w:r w:rsidRPr="00486069">
        <w:rPr>
          <w:rFonts w:eastAsia="Times New Roman"/>
          <w:snapToGrid/>
          <w:szCs w:val="24"/>
        </w:rPr>
        <w:t>Program Committee Member</w:t>
      </w:r>
      <w:r>
        <w:rPr>
          <w:rFonts w:eastAsia="Times New Roman"/>
          <w:snapToGrid/>
          <w:szCs w:val="24"/>
        </w:rPr>
        <w:t>,</w:t>
      </w:r>
      <w:r w:rsidR="008B3767">
        <w:rPr>
          <w:rFonts w:eastAsia="Times New Roman"/>
          <w:snapToGrid/>
          <w:szCs w:val="24"/>
        </w:rPr>
        <w:t xml:space="preserve">  The 10</w:t>
      </w:r>
      <w:r w:rsidR="008B3767" w:rsidRPr="008B3767">
        <w:rPr>
          <w:rFonts w:eastAsia="Times New Roman"/>
          <w:snapToGrid/>
          <w:szCs w:val="24"/>
          <w:vertAlign w:val="superscript"/>
        </w:rPr>
        <w:t>th</w:t>
      </w:r>
      <w:r w:rsidR="008B3767">
        <w:rPr>
          <w:rFonts w:eastAsia="Times New Roman"/>
          <w:snapToGrid/>
          <w:szCs w:val="24"/>
        </w:rPr>
        <w:t xml:space="preserve"> </w:t>
      </w:r>
      <w:r w:rsidRPr="00486069">
        <w:rPr>
          <w:rFonts w:eastAsia="Times New Roman"/>
          <w:snapToGrid/>
          <w:szCs w:val="24"/>
        </w:rPr>
        <w:t xml:space="preserve"> International Conference on Molecular Systems Biology</w:t>
      </w:r>
      <w:r>
        <w:rPr>
          <w:rFonts w:eastAsia="Times New Roman"/>
          <w:snapToGrid/>
          <w:szCs w:val="24"/>
        </w:rPr>
        <w:t xml:space="preserve"> </w:t>
      </w:r>
      <w:r w:rsidRPr="00486069">
        <w:rPr>
          <w:rFonts w:eastAsia="Times New Roman"/>
          <w:snapToGrid/>
          <w:szCs w:val="24"/>
        </w:rPr>
        <w:t>(ICMSB 2008), Feb 25-28, 2008, Diliman, Philippines</w:t>
      </w:r>
      <w:r>
        <w:rPr>
          <w:rFonts w:eastAsia="Times New Roman"/>
          <w:snapToGrid/>
          <w:szCs w:val="24"/>
        </w:rPr>
        <w:t>.</w:t>
      </w:r>
    </w:p>
    <w:p w:rsidR="005B5A82" w:rsidRDefault="005B5A82" w:rsidP="005B5A82">
      <w:pPr>
        <w:shd w:val="clear" w:color="auto" w:fill="FFFFFF"/>
        <w:rPr>
          <w:rFonts w:eastAsia="Times New Roman"/>
          <w:snapToGrid/>
          <w:szCs w:val="24"/>
        </w:rPr>
      </w:pPr>
    </w:p>
    <w:p w:rsidR="0080011C" w:rsidRPr="005B5A82" w:rsidRDefault="0080011C" w:rsidP="005B5A82">
      <w:pPr>
        <w:shd w:val="clear" w:color="auto" w:fill="FFFFFF"/>
        <w:rPr>
          <w:snapToGrid/>
          <w:szCs w:val="24"/>
          <w:lang w:eastAsia="zh-CN"/>
        </w:rPr>
      </w:pPr>
      <w:r w:rsidRPr="005B5A82">
        <w:t>Organizer, Session: Advances in Statistical and Population Genetics, and Computational Systems Biology</w:t>
      </w:r>
      <w:r w:rsidR="002D7D75">
        <w:t>. The 1</w:t>
      </w:r>
      <w:r w:rsidR="008B3767" w:rsidRPr="005B5A82">
        <w:rPr>
          <w:snapToGrid/>
        </w:rPr>
        <w:t>5</w:t>
      </w:r>
      <w:r w:rsidR="008B3767" w:rsidRPr="005B5A82">
        <w:rPr>
          <w:snapToGrid/>
          <w:vertAlign w:val="superscript"/>
        </w:rPr>
        <w:t>th</w:t>
      </w:r>
      <w:r w:rsidR="008B3767" w:rsidRPr="005B5A82">
        <w:rPr>
          <w:snapToGrid/>
        </w:rPr>
        <w:t xml:space="preserve"> </w:t>
      </w:r>
      <w:r w:rsidRPr="005B5A82">
        <w:rPr>
          <w:snapToGrid/>
        </w:rPr>
        <w:t xml:space="preserve">International Conference of Forum for Interdisciplinary Mathematics </w:t>
      </w:r>
      <w:r w:rsidRPr="005B5A82">
        <w:rPr>
          <w:snapToGrid/>
          <w:szCs w:val="24"/>
        </w:rPr>
        <w:t xml:space="preserve">on Interdisciplinary Mathematical &amp; Statistical Techniques, </w:t>
      </w:r>
      <w:r w:rsidRPr="005B5A82">
        <w:t>Shanghai, P.R.</w:t>
      </w:r>
      <w:r w:rsidR="008B3767" w:rsidRPr="005B5A82">
        <w:t xml:space="preserve"> </w:t>
      </w:r>
      <w:r w:rsidRPr="005B5A82">
        <w:t xml:space="preserve">China, May 20-23, </w:t>
      </w:r>
      <w:r w:rsidR="002D7D75">
        <w:t>2</w:t>
      </w:r>
      <w:r w:rsidRPr="005B5A82">
        <w:t>007</w:t>
      </w:r>
      <w:r w:rsidR="008B3767" w:rsidRPr="005B5A82">
        <w:t>.</w:t>
      </w:r>
      <w:r w:rsidRPr="005B5A82">
        <w:rPr>
          <w:snapToGrid/>
          <w:szCs w:val="24"/>
        </w:rPr>
        <w:t xml:space="preserve"> </w:t>
      </w:r>
    </w:p>
    <w:p w:rsidR="0080011C" w:rsidRPr="00486069" w:rsidRDefault="0080011C" w:rsidP="0080011C">
      <w:pPr>
        <w:rPr>
          <w:color w:val="000000"/>
          <w:szCs w:val="24"/>
        </w:rPr>
      </w:pPr>
    </w:p>
    <w:p w:rsidR="0080011C" w:rsidRPr="0063692D" w:rsidRDefault="0080011C" w:rsidP="0080011C">
      <w:r>
        <w:rPr>
          <w:szCs w:val="24"/>
        </w:rPr>
        <w:t>Chair, Session 1: Biosystem and Structure,</w:t>
      </w:r>
      <w:r w:rsidRPr="0063692D">
        <w:t xml:space="preserve"> </w:t>
      </w:r>
      <w:r w:rsidR="008B3767">
        <w:t xml:space="preserve">The </w:t>
      </w:r>
      <w:r w:rsidRPr="0063692D">
        <w:t xml:space="preserve">IASTED </w:t>
      </w:r>
      <w:r w:rsidR="008B3767">
        <w:t>International</w:t>
      </w:r>
      <w:r>
        <w:t xml:space="preserve"> Conference on</w:t>
      </w:r>
      <w:r w:rsidR="005B5A82">
        <w:t xml:space="preserve"> </w:t>
      </w:r>
      <w:r>
        <w:t>Computational Systems Biology. N</w:t>
      </w:r>
      <w:r w:rsidR="008B3767">
        <w:t>ovember 13-14, 2006, Dallas, Tx</w:t>
      </w:r>
      <w:r>
        <w:t>.</w:t>
      </w:r>
    </w:p>
    <w:p w:rsidR="0080011C" w:rsidRDefault="0080011C" w:rsidP="0080011C">
      <w:pPr>
        <w:ind w:left="720"/>
        <w:rPr>
          <w:szCs w:val="24"/>
        </w:rPr>
      </w:pPr>
    </w:p>
    <w:p w:rsidR="0080011C" w:rsidRPr="00634E72" w:rsidRDefault="0080011C" w:rsidP="005B5A82">
      <w:pPr>
        <w:rPr>
          <w:szCs w:val="24"/>
        </w:rPr>
      </w:pPr>
      <w:r w:rsidRPr="00634E72">
        <w:rPr>
          <w:szCs w:val="24"/>
        </w:rPr>
        <w:t xml:space="preserve">Chair, program Committee, The First International Conference on Computational Systems Biology, July 20-23, </w:t>
      </w:r>
      <w:r>
        <w:rPr>
          <w:szCs w:val="24"/>
        </w:rPr>
        <w:t xml:space="preserve">2006, </w:t>
      </w:r>
      <w:r w:rsidRPr="00634E72">
        <w:rPr>
          <w:szCs w:val="24"/>
        </w:rPr>
        <w:t>Shanghai, China</w:t>
      </w:r>
      <w:r w:rsidR="008B3767">
        <w:rPr>
          <w:szCs w:val="24"/>
        </w:rPr>
        <w:t>.</w:t>
      </w:r>
    </w:p>
    <w:p w:rsidR="005B5A82" w:rsidRDefault="005B5A82" w:rsidP="005B5A82">
      <w:pPr>
        <w:rPr>
          <w:szCs w:val="24"/>
        </w:rPr>
      </w:pPr>
    </w:p>
    <w:p w:rsidR="0080011C" w:rsidRPr="00634E72" w:rsidRDefault="0080011C" w:rsidP="005B5A82">
      <w:pPr>
        <w:rPr>
          <w:szCs w:val="24"/>
        </w:rPr>
      </w:pPr>
      <w:r w:rsidRPr="00634E72">
        <w:rPr>
          <w:szCs w:val="24"/>
        </w:rPr>
        <w:lastRenderedPageBreak/>
        <w:t>C</w:t>
      </w:r>
      <w:r>
        <w:rPr>
          <w:szCs w:val="24"/>
        </w:rPr>
        <w:t>o-Chair, Local Organizing Committee, t</w:t>
      </w:r>
      <w:r w:rsidRPr="00634E72">
        <w:rPr>
          <w:szCs w:val="24"/>
        </w:rPr>
        <w:t xml:space="preserve">he First International Conference on Computational Systems Biology, July 20-23, </w:t>
      </w:r>
      <w:r>
        <w:rPr>
          <w:szCs w:val="24"/>
        </w:rPr>
        <w:t xml:space="preserve">2006, </w:t>
      </w:r>
      <w:r w:rsidRPr="00634E72">
        <w:rPr>
          <w:szCs w:val="24"/>
        </w:rPr>
        <w:t>Shanghai, China</w:t>
      </w:r>
      <w:r w:rsidR="008B3767">
        <w:rPr>
          <w:szCs w:val="24"/>
        </w:rPr>
        <w:t>.</w:t>
      </w:r>
    </w:p>
    <w:p w:rsidR="005B5A82" w:rsidRDefault="005B5A82" w:rsidP="005B5A82">
      <w:pPr>
        <w:tabs>
          <w:tab w:val="left" w:pos="1908"/>
        </w:tabs>
        <w:rPr>
          <w:szCs w:val="24"/>
        </w:rPr>
      </w:pPr>
    </w:p>
    <w:p w:rsidR="0080011C" w:rsidRPr="005B5A82" w:rsidRDefault="0080011C" w:rsidP="005B5A82">
      <w:pPr>
        <w:tabs>
          <w:tab w:val="left" w:pos="1908"/>
        </w:tabs>
        <w:rPr>
          <w:szCs w:val="24"/>
        </w:rPr>
      </w:pPr>
      <w:r w:rsidRPr="00500EEC">
        <w:rPr>
          <w:rStyle w:val="Strong"/>
          <w:b w:val="0"/>
          <w:color w:val="000000"/>
          <w:szCs w:val="24"/>
        </w:rPr>
        <w:t>Program Committee Member,</w:t>
      </w:r>
      <w:r>
        <w:rPr>
          <w:b/>
        </w:rPr>
        <w:t xml:space="preserve"> </w:t>
      </w:r>
      <w:r>
        <w:t xml:space="preserve">The Fourth </w:t>
      </w:r>
      <w:r w:rsidRPr="00965ACE">
        <w:rPr>
          <w:rStyle w:val="Strong"/>
          <w:b w:val="0"/>
          <w:szCs w:val="24"/>
        </w:rPr>
        <w:t>International Conference on Bioinformatics</w:t>
      </w:r>
      <w:r w:rsidR="005B5A82">
        <w:rPr>
          <w:rStyle w:val="Strong"/>
          <w:b w:val="0"/>
          <w:szCs w:val="24"/>
        </w:rPr>
        <w:t xml:space="preserve"> </w:t>
      </w:r>
      <w:r>
        <w:rPr>
          <w:rStyle w:val="Strong"/>
          <w:b w:val="0"/>
          <w:szCs w:val="24"/>
        </w:rPr>
        <w:t>(BIOINFO 2005)</w:t>
      </w:r>
      <w:r w:rsidRPr="00500EEC">
        <w:t xml:space="preserve">, </w:t>
      </w:r>
      <w:r>
        <w:t xml:space="preserve"> </w:t>
      </w:r>
      <w:r w:rsidRPr="00500EEC">
        <w:t xml:space="preserve">September 22-24, 2005, Busan, Korea. </w:t>
      </w:r>
    </w:p>
    <w:p w:rsidR="0080011C" w:rsidRDefault="0080011C" w:rsidP="0080011C"/>
    <w:p w:rsidR="0080011C" w:rsidRDefault="0080011C" w:rsidP="0080011C">
      <w:r w:rsidRPr="003E7D2C">
        <w:rPr>
          <w:snapToGrid/>
          <w:szCs w:val="24"/>
          <w:lang w:eastAsia="zh-CN"/>
        </w:rPr>
        <w:t>Best Paper Award Committee</w:t>
      </w:r>
      <w:r>
        <w:rPr>
          <w:snapToGrid/>
          <w:szCs w:val="24"/>
          <w:lang w:eastAsia="zh-CN"/>
        </w:rPr>
        <w:t xml:space="preserve"> Member, </w:t>
      </w:r>
      <w:r>
        <w:t xml:space="preserve">The Fourth </w:t>
      </w:r>
      <w:r w:rsidRPr="00965ACE">
        <w:rPr>
          <w:rStyle w:val="Strong"/>
          <w:b w:val="0"/>
          <w:szCs w:val="24"/>
        </w:rPr>
        <w:t>International Conference on</w:t>
      </w:r>
      <w:r w:rsidR="002D7D75">
        <w:rPr>
          <w:rStyle w:val="Strong"/>
          <w:b w:val="0"/>
          <w:szCs w:val="24"/>
        </w:rPr>
        <w:t xml:space="preserve"> </w:t>
      </w:r>
      <w:r w:rsidRPr="00965ACE">
        <w:rPr>
          <w:rStyle w:val="Strong"/>
          <w:b w:val="0"/>
          <w:szCs w:val="24"/>
        </w:rPr>
        <w:t>Bioinformatics</w:t>
      </w:r>
      <w:r>
        <w:rPr>
          <w:rStyle w:val="Strong"/>
          <w:b w:val="0"/>
          <w:szCs w:val="24"/>
        </w:rPr>
        <w:t xml:space="preserve"> (BIOINFO 2005)</w:t>
      </w:r>
      <w:r w:rsidRPr="00500EEC">
        <w:t xml:space="preserve">, </w:t>
      </w:r>
      <w:r>
        <w:t xml:space="preserve"> </w:t>
      </w:r>
      <w:r w:rsidRPr="00500EEC">
        <w:t xml:space="preserve">September 22-24, 2005, Busan, Korea. </w:t>
      </w:r>
    </w:p>
    <w:p w:rsidR="005B5A82" w:rsidRDefault="005B5A82" w:rsidP="0080011C">
      <w:pPr>
        <w:rPr>
          <w:szCs w:val="24"/>
        </w:rPr>
      </w:pPr>
    </w:p>
    <w:p w:rsidR="0080011C" w:rsidRDefault="0080011C" w:rsidP="0080011C">
      <w:pPr>
        <w:rPr>
          <w:b/>
          <w:szCs w:val="24"/>
        </w:rPr>
      </w:pPr>
      <w:r w:rsidRPr="00500EEC">
        <w:rPr>
          <w:szCs w:val="24"/>
        </w:rPr>
        <w:t>Co-</w:t>
      </w:r>
      <w:r>
        <w:rPr>
          <w:szCs w:val="24"/>
        </w:rPr>
        <w:t xml:space="preserve">chair and organizer, Understand the Principle and Usefulness of Bioinformatics, </w:t>
      </w:r>
      <w:r w:rsidR="005B5A82">
        <w:t xml:space="preserve">The </w:t>
      </w:r>
      <w:r>
        <w:t>International Symposium on Genomic Medicine, June 28-30, 2005, Shanghai, China.</w:t>
      </w:r>
    </w:p>
    <w:p w:rsidR="0080011C" w:rsidRDefault="0080011C" w:rsidP="0080011C">
      <w:pPr>
        <w:rPr>
          <w:b/>
          <w:szCs w:val="24"/>
        </w:rPr>
      </w:pPr>
    </w:p>
    <w:p w:rsidR="0080011C" w:rsidRPr="00B44D4A" w:rsidRDefault="0080011C" w:rsidP="0080011C">
      <w:pPr>
        <w:rPr>
          <w:b/>
          <w:szCs w:val="24"/>
        </w:rPr>
      </w:pPr>
      <w:r w:rsidRPr="00FB05AE">
        <w:rPr>
          <w:b/>
          <w:szCs w:val="24"/>
        </w:rPr>
        <w:t>EDUCATIONAL OR VOLUNTARY ORGANIZATION PARTICIPATION</w:t>
      </w:r>
      <w:r>
        <w:rPr>
          <w:b/>
          <w:szCs w:val="24"/>
        </w:rPr>
        <w:tab/>
      </w:r>
    </w:p>
    <w:p w:rsidR="0080011C" w:rsidRDefault="0080011C" w:rsidP="0080011C">
      <w:pPr>
        <w:rPr>
          <w:b/>
          <w:i/>
          <w:szCs w:val="24"/>
        </w:rPr>
      </w:pPr>
    </w:p>
    <w:p w:rsidR="00281EEC" w:rsidRDefault="00281EEC" w:rsidP="005B5A82">
      <w:pPr>
        <w:rPr>
          <w:szCs w:val="24"/>
        </w:rPr>
      </w:pPr>
      <w:r w:rsidRPr="00281EEC">
        <w:rPr>
          <w:szCs w:val="24"/>
        </w:rPr>
        <w:t xml:space="preserve">Co-Organizer and Lecturer, National Workshop on Statistical Genetics, Systems Biology and Molecular Evolution </w:t>
      </w:r>
      <w:r w:rsidR="004975A9">
        <w:rPr>
          <w:szCs w:val="24"/>
        </w:rPr>
        <w:t>(August 22-2</w:t>
      </w:r>
      <w:r>
        <w:rPr>
          <w:szCs w:val="24"/>
        </w:rPr>
        <w:t>9, 2014, Shanghai</w:t>
      </w:r>
      <w:r w:rsidRPr="00281EEC">
        <w:rPr>
          <w:szCs w:val="24"/>
        </w:rPr>
        <w:t>, China).</w:t>
      </w:r>
    </w:p>
    <w:p w:rsidR="00281EEC" w:rsidRDefault="00281EEC" w:rsidP="005B5A82">
      <w:pPr>
        <w:rPr>
          <w:szCs w:val="24"/>
        </w:rPr>
      </w:pPr>
      <w:r w:rsidRPr="00281EEC">
        <w:rPr>
          <w:szCs w:val="24"/>
        </w:rPr>
        <w:t>Co-Organizer and Lecturer, National Workshop on Statistical Genetics, Systems Biology and</w:t>
      </w:r>
      <w:r>
        <w:rPr>
          <w:szCs w:val="24"/>
        </w:rPr>
        <w:t xml:space="preserve"> Molecular Evolution (November 3-7, 2013</w:t>
      </w:r>
      <w:r w:rsidR="00B6198C">
        <w:rPr>
          <w:szCs w:val="24"/>
        </w:rPr>
        <w:t>, Xiame</w:t>
      </w:r>
      <w:r>
        <w:rPr>
          <w:szCs w:val="24"/>
        </w:rPr>
        <w:t>n</w:t>
      </w:r>
      <w:r w:rsidRPr="00281EEC">
        <w:rPr>
          <w:szCs w:val="24"/>
        </w:rPr>
        <w:t>, China).</w:t>
      </w:r>
    </w:p>
    <w:p w:rsidR="00062F3F" w:rsidRDefault="00062F3F" w:rsidP="00062F3F">
      <w:pPr>
        <w:rPr>
          <w:szCs w:val="24"/>
        </w:rPr>
      </w:pPr>
      <w:r w:rsidRPr="00281EEC">
        <w:rPr>
          <w:szCs w:val="24"/>
        </w:rPr>
        <w:t>Co-Organizer and Lecturer, National Workshop on Statistical Genetics, Systems Biology and</w:t>
      </w:r>
      <w:r>
        <w:rPr>
          <w:szCs w:val="24"/>
        </w:rPr>
        <w:t xml:space="preserve"> Molecular Evolution (July  2011, Xiamen</w:t>
      </w:r>
      <w:r w:rsidRPr="00281EEC">
        <w:rPr>
          <w:szCs w:val="24"/>
        </w:rPr>
        <w:t>, China).</w:t>
      </w:r>
    </w:p>
    <w:p w:rsidR="0080011C" w:rsidRDefault="0080011C" w:rsidP="005B5A82">
      <w:pPr>
        <w:rPr>
          <w:szCs w:val="24"/>
        </w:rPr>
      </w:pPr>
      <w:r>
        <w:rPr>
          <w:szCs w:val="24"/>
        </w:rPr>
        <w:t>Co-Organizer and Lecturer, National Workshop on Statistical Genetics, Systems Biology</w:t>
      </w:r>
      <w:r w:rsidR="005B5A82">
        <w:rPr>
          <w:szCs w:val="24"/>
        </w:rPr>
        <w:t xml:space="preserve"> </w:t>
      </w:r>
      <w:r>
        <w:rPr>
          <w:szCs w:val="24"/>
        </w:rPr>
        <w:t>and Molecular Evolution (July 21-25, 2009, Kun</w:t>
      </w:r>
      <w:r w:rsidR="00281EEC">
        <w:rPr>
          <w:szCs w:val="24"/>
        </w:rPr>
        <w:t xml:space="preserve"> </w:t>
      </w:r>
      <w:r>
        <w:rPr>
          <w:szCs w:val="24"/>
        </w:rPr>
        <w:t>Ming, China)</w:t>
      </w:r>
      <w:r w:rsidR="008B3767">
        <w:rPr>
          <w:szCs w:val="24"/>
        </w:rPr>
        <w:t>.</w:t>
      </w:r>
    </w:p>
    <w:p w:rsidR="0080011C" w:rsidRDefault="0080011C" w:rsidP="0080011C">
      <w:pPr>
        <w:ind w:firstLine="720"/>
        <w:rPr>
          <w:szCs w:val="24"/>
        </w:rPr>
      </w:pPr>
    </w:p>
    <w:p w:rsidR="0080011C" w:rsidRDefault="0080011C" w:rsidP="0080011C">
      <w:pPr>
        <w:rPr>
          <w:szCs w:val="24"/>
        </w:rPr>
      </w:pPr>
      <w:r>
        <w:rPr>
          <w:szCs w:val="24"/>
        </w:rPr>
        <w:t>Co-Organizer and Lecturer, National Workshop on</w:t>
      </w:r>
      <w:r>
        <w:rPr>
          <w:i/>
        </w:rPr>
        <w:t xml:space="preserve"> </w:t>
      </w:r>
      <w:r w:rsidRPr="00E71B91">
        <w:t>Large Scale Genotyping and Linkage</w:t>
      </w:r>
      <w:r w:rsidR="005B5A82">
        <w:t xml:space="preserve"> </w:t>
      </w:r>
      <w:r w:rsidRPr="00E71B91">
        <w:t>Analysis</w:t>
      </w:r>
      <w:r>
        <w:rPr>
          <w:szCs w:val="24"/>
        </w:rPr>
        <w:t xml:space="preserve"> (July, 1997, China)</w:t>
      </w:r>
      <w:r w:rsidR="008B3767">
        <w:rPr>
          <w:szCs w:val="24"/>
        </w:rPr>
        <w:t>.</w:t>
      </w:r>
    </w:p>
    <w:p w:rsidR="0080011C" w:rsidRDefault="0080011C" w:rsidP="0080011C">
      <w:pPr>
        <w:rPr>
          <w:szCs w:val="24"/>
        </w:rPr>
      </w:pPr>
    </w:p>
    <w:p w:rsidR="0080011C" w:rsidRDefault="0080011C" w:rsidP="0080011C">
      <w:pPr>
        <w:rPr>
          <w:szCs w:val="24"/>
        </w:rPr>
      </w:pPr>
      <w:r>
        <w:rPr>
          <w:szCs w:val="24"/>
        </w:rPr>
        <w:t>Co-Organizer and Lecturer, National Workshop on Statistical Genetics (January 3-8, 2005, China)</w:t>
      </w:r>
      <w:r w:rsidR="008B3767">
        <w:rPr>
          <w:szCs w:val="24"/>
        </w:rPr>
        <w:t>.</w:t>
      </w:r>
    </w:p>
    <w:p w:rsidR="0080011C" w:rsidRDefault="0080011C" w:rsidP="0080011C">
      <w:pPr>
        <w:rPr>
          <w:szCs w:val="24"/>
        </w:rPr>
      </w:pPr>
    </w:p>
    <w:p w:rsidR="0080011C" w:rsidRDefault="0080011C" w:rsidP="0080011C">
      <w:pPr>
        <w:rPr>
          <w:szCs w:val="24"/>
        </w:rPr>
      </w:pPr>
      <w:r>
        <w:rPr>
          <w:szCs w:val="24"/>
        </w:rPr>
        <w:t>Lecturer, Workshop on Genome-wide association studies (July, 2006, Fudan University)</w:t>
      </w:r>
      <w:r w:rsidR="008B3767">
        <w:rPr>
          <w:szCs w:val="24"/>
        </w:rPr>
        <w:t>.</w:t>
      </w:r>
    </w:p>
    <w:p w:rsidR="0080011C" w:rsidRDefault="0080011C" w:rsidP="0080011C">
      <w:pPr>
        <w:rPr>
          <w:szCs w:val="24"/>
        </w:rPr>
      </w:pPr>
    </w:p>
    <w:p w:rsidR="0080011C" w:rsidRDefault="0080011C" w:rsidP="0080011C">
      <w:pPr>
        <w:tabs>
          <w:tab w:val="left" w:pos="90"/>
        </w:tabs>
        <w:rPr>
          <w:szCs w:val="24"/>
        </w:rPr>
      </w:pPr>
      <w:r>
        <w:rPr>
          <w:szCs w:val="24"/>
        </w:rPr>
        <w:t>Director, the Theoretical Systems Biology Laboratory, School of Life Science, Fudan University, China (2004- )</w:t>
      </w:r>
      <w:r w:rsidR="008B3767">
        <w:rPr>
          <w:szCs w:val="24"/>
        </w:rPr>
        <w:t>.</w:t>
      </w:r>
    </w:p>
    <w:p w:rsidR="005B5A82" w:rsidRDefault="005B5A82" w:rsidP="0080011C">
      <w:pPr>
        <w:rPr>
          <w:bCs/>
          <w:szCs w:val="24"/>
        </w:rPr>
      </w:pPr>
    </w:p>
    <w:p w:rsidR="0080011C" w:rsidRDefault="0080011C" w:rsidP="0080011C">
      <w:pPr>
        <w:rPr>
          <w:bCs/>
          <w:szCs w:val="24"/>
        </w:rPr>
      </w:pPr>
      <w:r>
        <w:rPr>
          <w:bCs/>
          <w:szCs w:val="24"/>
        </w:rPr>
        <w:t>Adjunct Professor, Department of Genetics, Fudan University, Shanghai, China (2000- )</w:t>
      </w:r>
      <w:r w:rsidR="008B3767">
        <w:rPr>
          <w:bCs/>
          <w:szCs w:val="24"/>
        </w:rPr>
        <w:t>.</w:t>
      </w:r>
    </w:p>
    <w:p w:rsidR="0080011C" w:rsidRDefault="0080011C" w:rsidP="0080011C">
      <w:pPr>
        <w:rPr>
          <w:bCs/>
          <w:szCs w:val="24"/>
        </w:rPr>
      </w:pPr>
    </w:p>
    <w:p w:rsidR="0080011C" w:rsidRDefault="0080011C" w:rsidP="0080011C">
      <w:pPr>
        <w:rPr>
          <w:bCs/>
          <w:szCs w:val="24"/>
        </w:rPr>
      </w:pPr>
      <w:r>
        <w:rPr>
          <w:bCs/>
          <w:szCs w:val="24"/>
        </w:rPr>
        <w:t>Cai Guan Shen Lecture Professor, School of Life Science, Fudan University, Shanghai, China (2005- )</w:t>
      </w:r>
      <w:r w:rsidR="008B3767">
        <w:rPr>
          <w:bCs/>
          <w:szCs w:val="24"/>
        </w:rPr>
        <w:t>.</w:t>
      </w:r>
    </w:p>
    <w:p w:rsidR="0080011C" w:rsidRDefault="0080011C" w:rsidP="0080011C">
      <w:pPr>
        <w:rPr>
          <w:bCs/>
          <w:szCs w:val="24"/>
        </w:rPr>
      </w:pPr>
    </w:p>
    <w:p w:rsidR="0080011C" w:rsidRDefault="0080011C" w:rsidP="0080011C">
      <w:r>
        <w:rPr>
          <w:bCs/>
          <w:szCs w:val="24"/>
        </w:rPr>
        <w:t xml:space="preserve">Adjunct Professor, Department of Biochemistry, </w:t>
      </w:r>
      <w:r>
        <w:t xml:space="preserve">Peking Union Medical College &amp; </w:t>
      </w:r>
      <w:r w:rsidRPr="0028401B">
        <w:t>Chinese Academy of Medical Sciences, Beijing, China</w:t>
      </w:r>
      <w:r>
        <w:t xml:space="preserve"> (99- )</w:t>
      </w:r>
      <w:r w:rsidR="008B3767">
        <w:t>.</w:t>
      </w:r>
    </w:p>
    <w:p w:rsidR="0080011C" w:rsidRDefault="0080011C" w:rsidP="0080011C"/>
    <w:p w:rsidR="0080011C" w:rsidRDefault="0080011C" w:rsidP="0080011C">
      <w:r>
        <w:t xml:space="preserve">Adjunct Professor, Institute of  Cancer Research, </w:t>
      </w:r>
      <w:r w:rsidRPr="0028401B">
        <w:t>Chinese Academy of Medical Sciences, Beijing, China</w:t>
      </w:r>
      <w:r>
        <w:t xml:space="preserve"> (99- )</w:t>
      </w:r>
    </w:p>
    <w:p w:rsidR="0080011C" w:rsidRDefault="0080011C" w:rsidP="0080011C"/>
    <w:p w:rsidR="0080011C" w:rsidRDefault="0080011C" w:rsidP="0080011C">
      <w:pPr>
        <w:rPr>
          <w:szCs w:val="24"/>
        </w:rPr>
      </w:pPr>
      <w:r>
        <w:rPr>
          <w:szCs w:val="24"/>
        </w:rPr>
        <w:t>Judge, 8</w:t>
      </w:r>
      <w:r>
        <w:rPr>
          <w:szCs w:val="24"/>
          <w:vertAlign w:val="superscript"/>
        </w:rPr>
        <w:t>th</w:t>
      </w:r>
      <w:r>
        <w:rPr>
          <w:szCs w:val="24"/>
        </w:rPr>
        <w:t xml:space="preserve"> Annual Mini-Symposium, Program in Molecular and Human Genetics, Graduate </w:t>
      </w:r>
      <w:r>
        <w:rPr>
          <w:szCs w:val="24"/>
        </w:rPr>
        <w:lastRenderedPageBreak/>
        <w:t>School of Biomedical Science (2004)</w:t>
      </w:r>
      <w:r w:rsidR="008B3767">
        <w:rPr>
          <w:szCs w:val="24"/>
        </w:rPr>
        <w:t>.</w:t>
      </w:r>
    </w:p>
    <w:p w:rsidR="0080011C" w:rsidRDefault="0080011C" w:rsidP="0080011C">
      <w:pPr>
        <w:rPr>
          <w:szCs w:val="24"/>
        </w:rPr>
      </w:pPr>
    </w:p>
    <w:p w:rsidR="0080011C" w:rsidRDefault="0080011C" w:rsidP="0080011C">
      <w:pPr>
        <w:rPr>
          <w:szCs w:val="24"/>
        </w:rPr>
      </w:pPr>
      <w:r>
        <w:rPr>
          <w:szCs w:val="24"/>
        </w:rPr>
        <w:t>Journal Club Organizer in Genetics (2000).</w:t>
      </w:r>
    </w:p>
    <w:p w:rsidR="0080011C" w:rsidRDefault="0080011C" w:rsidP="0080011C">
      <w:pPr>
        <w:rPr>
          <w:szCs w:val="24"/>
        </w:rPr>
      </w:pPr>
    </w:p>
    <w:p w:rsidR="0080011C" w:rsidRPr="000309FE" w:rsidRDefault="0080011C" w:rsidP="0080011C">
      <w:pPr>
        <w:rPr>
          <w:szCs w:val="24"/>
        </w:rPr>
      </w:pPr>
      <w:r>
        <w:rPr>
          <w:szCs w:val="24"/>
        </w:rPr>
        <w:t>Interviewer for Graduate Student Candidate, Graduate School of Biomedical Sciences (2000- present)</w:t>
      </w:r>
      <w:r w:rsidR="008B3767">
        <w:rPr>
          <w:szCs w:val="24"/>
        </w:rPr>
        <w:t>.</w:t>
      </w:r>
    </w:p>
    <w:p w:rsidR="0080011C" w:rsidRDefault="0080011C" w:rsidP="0080011C">
      <w:pPr>
        <w:tabs>
          <w:tab w:val="left" w:pos="90"/>
        </w:tabs>
        <w:rPr>
          <w:szCs w:val="24"/>
        </w:rPr>
      </w:pPr>
    </w:p>
    <w:p w:rsidR="0080011C" w:rsidRDefault="0080011C" w:rsidP="0080011C">
      <w:pPr>
        <w:tabs>
          <w:tab w:val="left" w:pos="90"/>
        </w:tabs>
        <w:rPr>
          <w:b/>
          <w:szCs w:val="24"/>
        </w:rPr>
      </w:pPr>
      <w:r w:rsidRPr="00FB05AE">
        <w:rPr>
          <w:b/>
          <w:szCs w:val="24"/>
        </w:rPr>
        <w:t>DEAPRTMENT/SCHOOL COMMITTEES AND ACTIVITIES</w:t>
      </w:r>
    </w:p>
    <w:p w:rsidR="005B5A82" w:rsidRPr="00FB05AE" w:rsidRDefault="005B5A82" w:rsidP="0080011C">
      <w:pPr>
        <w:tabs>
          <w:tab w:val="left" w:pos="90"/>
        </w:tabs>
        <w:rPr>
          <w:b/>
          <w:szCs w:val="24"/>
        </w:rPr>
      </w:pPr>
    </w:p>
    <w:p w:rsidR="00D20D4A" w:rsidRDefault="00D20D4A" w:rsidP="0080011C">
      <w:pPr>
        <w:tabs>
          <w:tab w:val="left" w:pos="90"/>
        </w:tabs>
      </w:pPr>
      <w:r>
        <w:t xml:space="preserve">IFC </w:t>
      </w:r>
      <w:r w:rsidRPr="00D20D4A">
        <w:t>the Administrative Affairs Subcommittee</w:t>
      </w:r>
      <w:r>
        <w:t xml:space="preserve"> (2014-Present)</w:t>
      </w:r>
    </w:p>
    <w:p w:rsidR="005E1DEF" w:rsidRDefault="005E1DEF" w:rsidP="0080011C">
      <w:pPr>
        <w:tabs>
          <w:tab w:val="left" w:pos="90"/>
        </w:tabs>
        <w:rPr>
          <w:szCs w:val="24"/>
        </w:rPr>
      </w:pPr>
      <w:r w:rsidRPr="005E1DEF">
        <w:t>IFC Faculty Status, Rights &amp; Responsibilities Committee</w:t>
      </w:r>
      <w:r>
        <w:t xml:space="preserve"> (2013)</w:t>
      </w:r>
    </w:p>
    <w:p w:rsidR="00B91B08" w:rsidRDefault="00B91B08" w:rsidP="0080011C">
      <w:pPr>
        <w:tabs>
          <w:tab w:val="left" w:pos="90"/>
        </w:tabs>
        <w:rPr>
          <w:szCs w:val="24"/>
        </w:rPr>
      </w:pPr>
      <w:r>
        <w:rPr>
          <w:szCs w:val="24"/>
        </w:rPr>
        <w:t>GSBA, Biostatistics and Bioinformatics Admission Committee (2012-Present)</w:t>
      </w:r>
    </w:p>
    <w:p w:rsidR="00B978A1" w:rsidRDefault="00B978A1" w:rsidP="0080011C">
      <w:pPr>
        <w:tabs>
          <w:tab w:val="left" w:pos="90"/>
        </w:tabs>
        <w:rPr>
          <w:szCs w:val="24"/>
        </w:rPr>
      </w:pPr>
      <w:r>
        <w:rPr>
          <w:szCs w:val="24"/>
        </w:rPr>
        <w:t>Admission Committee in Division of Biostatistics (2012-Present)</w:t>
      </w:r>
    </w:p>
    <w:p w:rsidR="00B978A1" w:rsidRDefault="00B978A1" w:rsidP="0080011C">
      <w:pPr>
        <w:tabs>
          <w:tab w:val="left" w:pos="90"/>
        </w:tabs>
        <w:rPr>
          <w:szCs w:val="24"/>
        </w:rPr>
      </w:pPr>
      <w:r>
        <w:rPr>
          <w:szCs w:val="24"/>
        </w:rPr>
        <w:t>Big Data Analysis Faculty Search Committee (2013-Present)</w:t>
      </w:r>
    </w:p>
    <w:p w:rsidR="00FD115C" w:rsidRDefault="00FD115C" w:rsidP="0080011C">
      <w:pPr>
        <w:tabs>
          <w:tab w:val="left" w:pos="90"/>
        </w:tabs>
        <w:rPr>
          <w:szCs w:val="24"/>
        </w:rPr>
      </w:pPr>
      <w:r>
        <w:rPr>
          <w:szCs w:val="24"/>
        </w:rPr>
        <w:t>Faculty Development Leave Committee (2012)</w:t>
      </w:r>
    </w:p>
    <w:p w:rsidR="00914C02" w:rsidRDefault="00914C02" w:rsidP="0080011C">
      <w:pPr>
        <w:tabs>
          <w:tab w:val="left" w:pos="90"/>
        </w:tabs>
        <w:rPr>
          <w:szCs w:val="24"/>
        </w:rPr>
      </w:pPr>
      <w:r w:rsidRPr="00914C02">
        <w:rPr>
          <w:szCs w:val="24"/>
        </w:rPr>
        <w:t>Burks Scholarship</w:t>
      </w:r>
      <w:r>
        <w:rPr>
          <w:szCs w:val="24"/>
        </w:rPr>
        <w:t xml:space="preserve"> </w:t>
      </w:r>
      <w:r w:rsidR="00C07081">
        <w:rPr>
          <w:szCs w:val="24"/>
        </w:rPr>
        <w:t xml:space="preserve">Selection </w:t>
      </w:r>
      <w:r>
        <w:rPr>
          <w:szCs w:val="24"/>
        </w:rPr>
        <w:t>Committee (2011-Present)</w:t>
      </w:r>
    </w:p>
    <w:p w:rsidR="0080011C" w:rsidRDefault="0080011C" w:rsidP="0080011C">
      <w:pPr>
        <w:tabs>
          <w:tab w:val="left" w:pos="90"/>
        </w:tabs>
        <w:rPr>
          <w:szCs w:val="24"/>
        </w:rPr>
      </w:pPr>
      <w:r>
        <w:rPr>
          <w:szCs w:val="24"/>
        </w:rPr>
        <w:t>Faculty Council Representative in the SPH (2009-Present)</w:t>
      </w:r>
    </w:p>
    <w:p w:rsidR="0080011C" w:rsidRPr="009C0BE5" w:rsidRDefault="0080011C" w:rsidP="0080011C">
      <w:pPr>
        <w:tabs>
          <w:tab w:val="left" w:pos="90"/>
        </w:tabs>
        <w:rPr>
          <w:szCs w:val="24"/>
        </w:rPr>
      </w:pPr>
      <w:r w:rsidRPr="009C0BE5">
        <w:rPr>
          <w:rFonts w:eastAsia="Times New Roman"/>
          <w:szCs w:val="24"/>
        </w:rPr>
        <w:t>Inter Faculty Council</w:t>
      </w:r>
      <w:r w:rsidR="000A6610">
        <w:rPr>
          <w:rFonts w:eastAsia="Times New Roman"/>
          <w:szCs w:val="24"/>
        </w:rPr>
        <w:t xml:space="preserve"> </w:t>
      </w:r>
      <w:r w:rsidR="00F1175A">
        <w:rPr>
          <w:rFonts w:eastAsia="Times New Roman"/>
          <w:szCs w:val="24"/>
        </w:rPr>
        <w:t xml:space="preserve">(IFC) </w:t>
      </w:r>
      <w:r w:rsidR="000A6610">
        <w:rPr>
          <w:rFonts w:eastAsia="Times New Roman"/>
          <w:szCs w:val="24"/>
        </w:rPr>
        <w:t xml:space="preserve">Representative </w:t>
      </w:r>
      <w:r w:rsidRPr="009C0BE5">
        <w:rPr>
          <w:rFonts w:eastAsia="Times New Roman"/>
          <w:szCs w:val="24"/>
        </w:rPr>
        <w:t xml:space="preserve"> (2010-Present)</w:t>
      </w:r>
    </w:p>
    <w:p w:rsidR="0080011C" w:rsidRDefault="0080011C" w:rsidP="0080011C">
      <w:pPr>
        <w:tabs>
          <w:tab w:val="left" w:pos="90"/>
        </w:tabs>
        <w:rPr>
          <w:szCs w:val="24"/>
        </w:rPr>
      </w:pPr>
      <w:r>
        <w:rPr>
          <w:szCs w:val="24"/>
        </w:rPr>
        <w:t>Member of Curriculum Committee (2006- 2009)</w:t>
      </w:r>
    </w:p>
    <w:p w:rsidR="0080011C" w:rsidRDefault="0080011C" w:rsidP="0080011C">
      <w:pPr>
        <w:tabs>
          <w:tab w:val="left" w:pos="90"/>
        </w:tabs>
        <w:rPr>
          <w:bCs/>
        </w:rPr>
      </w:pPr>
      <w:r>
        <w:rPr>
          <w:szCs w:val="24"/>
        </w:rPr>
        <w:t>Member of</w:t>
      </w:r>
      <w:r w:rsidRPr="00E148C1">
        <w:rPr>
          <w:szCs w:val="24"/>
        </w:rPr>
        <w:t xml:space="preserve"> </w:t>
      </w:r>
      <w:r w:rsidRPr="00E148C1">
        <w:rPr>
          <w:bCs/>
        </w:rPr>
        <w:t>Bi</w:t>
      </w:r>
      <w:r>
        <w:rPr>
          <w:bCs/>
        </w:rPr>
        <w:t>oinformatics Proposal Committee (2006-2009)</w:t>
      </w:r>
    </w:p>
    <w:p w:rsidR="0080011C" w:rsidRPr="000B74A6" w:rsidRDefault="0080011C" w:rsidP="0080011C">
      <w:pPr>
        <w:tabs>
          <w:tab w:val="left" w:pos="90"/>
        </w:tabs>
        <w:rPr>
          <w:szCs w:val="24"/>
        </w:rPr>
      </w:pPr>
      <w:r>
        <w:rPr>
          <w:szCs w:val="24"/>
        </w:rPr>
        <w:t xml:space="preserve">Member of </w:t>
      </w:r>
      <w:r w:rsidRPr="00CA41F6">
        <w:rPr>
          <w:szCs w:val="24"/>
        </w:rPr>
        <w:t>Faculty Annual Report Evaluation Committee</w:t>
      </w:r>
      <w:r>
        <w:rPr>
          <w:szCs w:val="24"/>
        </w:rPr>
        <w:t xml:space="preserve"> (2006)</w:t>
      </w:r>
    </w:p>
    <w:p w:rsidR="0080011C" w:rsidRDefault="0080011C" w:rsidP="0080011C">
      <w:pPr>
        <w:tabs>
          <w:tab w:val="left" w:pos="90"/>
        </w:tabs>
        <w:rPr>
          <w:szCs w:val="24"/>
        </w:rPr>
      </w:pPr>
      <w:r>
        <w:rPr>
          <w:szCs w:val="24"/>
        </w:rPr>
        <w:t>Member of Biological Science Admissions Committee (2001-2004)</w:t>
      </w:r>
    </w:p>
    <w:p w:rsidR="0080011C" w:rsidRDefault="0080011C" w:rsidP="0080011C">
      <w:pPr>
        <w:tabs>
          <w:tab w:val="left" w:pos="90"/>
        </w:tabs>
        <w:rPr>
          <w:szCs w:val="24"/>
        </w:rPr>
      </w:pPr>
      <w:r>
        <w:rPr>
          <w:szCs w:val="24"/>
        </w:rPr>
        <w:t xml:space="preserve">Member of </w:t>
      </w:r>
      <w:r w:rsidRPr="00CA41F6">
        <w:rPr>
          <w:szCs w:val="24"/>
        </w:rPr>
        <w:t>Faculty Annual Report Evaluation Committee</w:t>
      </w:r>
      <w:r>
        <w:rPr>
          <w:szCs w:val="24"/>
        </w:rPr>
        <w:t xml:space="preserve"> (2003)</w:t>
      </w:r>
    </w:p>
    <w:p w:rsidR="0080011C" w:rsidRPr="000A7B6F" w:rsidRDefault="0080011C" w:rsidP="0080011C">
      <w:pPr>
        <w:pStyle w:val="4AutoList1"/>
        <w:tabs>
          <w:tab w:val="clear" w:pos="720"/>
          <w:tab w:val="clear" w:pos="1440"/>
          <w:tab w:val="clear" w:pos="2160"/>
          <w:tab w:val="clear" w:pos="2880"/>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 w:val="left" w:pos="8640"/>
          <w:tab w:val="left" w:pos="9360"/>
        </w:tabs>
        <w:ind w:left="0" w:firstLine="0"/>
        <w:jc w:val="left"/>
        <w:rPr>
          <w:rFonts w:ascii="Times New Roman" w:hAnsi="Times New Roman" w:cs="Times New Roman"/>
        </w:rPr>
      </w:pPr>
      <w:r w:rsidRPr="000A7B6F">
        <w:rPr>
          <w:rFonts w:ascii="Times New Roman" w:hAnsi="Times New Roman" w:cs="Times New Roman"/>
        </w:rPr>
        <w:t>Member in M. D. Anderson Genomics Program Steering Committee</w:t>
      </w:r>
      <w:r>
        <w:rPr>
          <w:rFonts w:ascii="Times New Roman" w:hAnsi="Times New Roman" w:cs="Times New Roman"/>
        </w:rPr>
        <w:t xml:space="preserve"> (1998-2001)</w:t>
      </w:r>
    </w:p>
    <w:p w:rsidR="0080011C" w:rsidRDefault="0080011C" w:rsidP="0080011C">
      <w:pPr>
        <w:rPr>
          <w:szCs w:val="24"/>
        </w:rPr>
      </w:pPr>
      <w:r>
        <w:rPr>
          <w:szCs w:val="24"/>
        </w:rPr>
        <w:t xml:space="preserve">Member of </w:t>
      </w:r>
      <w:r w:rsidRPr="00CA41F6">
        <w:rPr>
          <w:szCs w:val="24"/>
        </w:rPr>
        <w:t>Faculty Annual Report Evaluation Committee</w:t>
      </w:r>
      <w:r>
        <w:rPr>
          <w:szCs w:val="24"/>
        </w:rPr>
        <w:t xml:space="preserve"> (1999)</w:t>
      </w:r>
    </w:p>
    <w:p w:rsidR="00544DE7" w:rsidRDefault="00544DE7" w:rsidP="003E36C7"/>
    <w:sectPr w:rsidR="00544DE7" w:rsidSect="00F6361B">
      <w:footerReference w:type="even" r:id="rId94"/>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E70" w:rsidRDefault="00DA5E70">
      <w:r>
        <w:separator/>
      </w:r>
    </w:p>
  </w:endnote>
  <w:endnote w:type="continuationSeparator" w:id="0">
    <w:p w:rsidR="00DA5E70" w:rsidRDefault="00DA5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UnicodeMS">
    <w:altName w:val="Arial Unicode MS"/>
    <w:panose1 w:val="00000000000000000000"/>
    <w:charset w:val="81"/>
    <w:family w:val="auto"/>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 w:name="AGaramondPro-Regular">
    <w:altName w:val="宋体"/>
    <w:panose1 w:val="00000000000000000000"/>
    <w:charset w:val="86"/>
    <w:family w:val="roman"/>
    <w:notTrueType/>
    <w:pitch w:val="default"/>
    <w:sig w:usb0="00000001" w:usb1="080E0000" w:usb2="00000010" w:usb3="00000000" w:csb0="00040000" w:csb1="00000000"/>
  </w:font>
  <w:font w:name="AGaramondPro-Bold">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760" w:rsidRDefault="008457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rsidR="00845760" w:rsidRDefault="008457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760" w:rsidRDefault="008457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05AE">
      <w:rPr>
        <w:rStyle w:val="PageNumber"/>
        <w:noProof/>
      </w:rPr>
      <w:t>42</w:t>
    </w:r>
    <w:r>
      <w:rPr>
        <w:rStyle w:val="PageNumber"/>
      </w:rPr>
      <w:fldChar w:fldCharType="end"/>
    </w:r>
  </w:p>
  <w:p w:rsidR="00845760" w:rsidRDefault="00845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E70" w:rsidRDefault="00DA5E70">
      <w:r>
        <w:separator/>
      </w:r>
    </w:p>
  </w:footnote>
  <w:footnote w:type="continuationSeparator" w:id="0">
    <w:p w:rsidR="00DA5E70" w:rsidRDefault="00DA5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2CC"/>
    <w:multiLevelType w:val="hybridMultilevel"/>
    <w:tmpl w:val="5D74C532"/>
    <w:lvl w:ilvl="0" w:tplc="2816460A">
      <w:start w:val="1"/>
      <w:numFmt w:val="upperLetter"/>
      <w:lvlText w:val="%1."/>
      <w:lvlJc w:val="left"/>
      <w:pPr>
        <w:tabs>
          <w:tab w:val="num" w:pos="360"/>
        </w:tabs>
        <w:ind w:left="360" w:hanging="360"/>
      </w:pPr>
      <w:rPr>
        <w:rFonts w:hint="default"/>
        <w:b/>
        <w:bC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8FF2BD78">
      <w:start w:val="1"/>
      <w:numFmt w:val="decimal"/>
      <w:lvlText w:val="%4."/>
      <w:lvlJc w:val="left"/>
      <w:pPr>
        <w:tabs>
          <w:tab w:val="num" w:pos="360"/>
        </w:tabs>
        <w:ind w:left="360" w:hanging="360"/>
      </w:pPr>
      <w:rPr>
        <w:rFonts w:ascii="Times New Roman" w:eastAsia="SimSun" w:hAnsi="Times New Roman" w:cs="Times New Roman"/>
        <w:b w:val="0"/>
        <w:color w:val="000000" w:themeColor="text1"/>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1">
      <w:start w:val="1"/>
      <w:numFmt w:val="bullet"/>
      <w:lvlText w:val=""/>
      <w:lvlJc w:val="left"/>
      <w:pPr>
        <w:tabs>
          <w:tab w:val="num" w:pos="4680"/>
        </w:tabs>
        <w:ind w:left="4680" w:hanging="360"/>
      </w:pPr>
      <w:rPr>
        <w:rFonts w:ascii="Symbol" w:hAnsi="Symbol" w:hint="default"/>
      </w:r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0652152F"/>
    <w:multiLevelType w:val="hybridMultilevel"/>
    <w:tmpl w:val="DE5AB4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759D8"/>
    <w:multiLevelType w:val="hybridMultilevel"/>
    <w:tmpl w:val="E5440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33FCB"/>
    <w:multiLevelType w:val="hybridMultilevel"/>
    <w:tmpl w:val="1CFE965C"/>
    <w:lvl w:ilvl="0" w:tplc="E3DC0E9A">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41751"/>
    <w:multiLevelType w:val="hybridMultilevel"/>
    <w:tmpl w:val="B8B0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F05E5"/>
    <w:multiLevelType w:val="hybridMultilevel"/>
    <w:tmpl w:val="537C56D4"/>
    <w:lvl w:ilvl="0" w:tplc="7132296A">
      <w:start w:val="1"/>
      <w:numFmt w:val="decimal"/>
      <w:lvlText w:val="%1."/>
      <w:lvlJc w:val="center"/>
      <w:pPr>
        <w:ind w:left="360" w:hanging="360"/>
      </w:pPr>
      <w:rPr>
        <w:rFonts w:ascii="Times New Roman" w:eastAsia="SimSu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E2CDD"/>
    <w:multiLevelType w:val="hybridMultilevel"/>
    <w:tmpl w:val="E3DE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F44B2"/>
    <w:multiLevelType w:val="hybridMultilevel"/>
    <w:tmpl w:val="F270759C"/>
    <w:lvl w:ilvl="0" w:tplc="5CF8F1DA">
      <w:start w:val="1"/>
      <w:numFmt w:val="decimal"/>
      <w:lvlText w:val="%1."/>
      <w:lvlJc w:val="left"/>
      <w:pPr>
        <w:ind w:left="720" w:hanging="360"/>
      </w:pPr>
      <w:rPr>
        <w:rFonts w:ascii="Times New Roman" w:eastAsia="SimSu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E860B4"/>
    <w:multiLevelType w:val="hybridMultilevel"/>
    <w:tmpl w:val="1CFE965C"/>
    <w:lvl w:ilvl="0" w:tplc="E3DC0E9A">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70958"/>
    <w:multiLevelType w:val="hybridMultilevel"/>
    <w:tmpl w:val="73F8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E5397D"/>
    <w:multiLevelType w:val="hybridMultilevel"/>
    <w:tmpl w:val="4978E3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C34B02"/>
    <w:multiLevelType w:val="hybridMultilevel"/>
    <w:tmpl w:val="A276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759F0"/>
    <w:multiLevelType w:val="hybridMultilevel"/>
    <w:tmpl w:val="F272B6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E43A4"/>
    <w:multiLevelType w:val="hybridMultilevel"/>
    <w:tmpl w:val="D654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B13880"/>
    <w:multiLevelType w:val="hybridMultilevel"/>
    <w:tmpl w:val="361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660FF3"/>
    <w:multiLevelType w:val="hybridMultilevel"/>
    <w:tmpl w:val="359053E8"/>
    <w:lvl w:ilvl="0" w:tplc="75C485D8">
      <w:start w:val="1"/>
      <w:numFmt w:val="decimal"/>
      <w:lvlText w:val="%1."/>
      <w:lvlJc w:val="left"/>
      <w:pPr>
        <w:ind w:left="888" w:hanging="528"/>
      </w:pPr>
      <w:rPr>
        <w:rFonts w:ascii="Times New Roman" w:eastAsia="SimSun"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94710B"/>
    <w:multiLevelType w:val="hybridMultilevel"/>
    <w:tmpl w:val="90C2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FB1643"/>
    <w:multiLevelType w:val="hybridMultilevel"/>
    <w:tmpl w:val="A1F22AA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A330E8"/>
    <w:multiLevelType w:val="hybridMultilevel"/>
    <w:tmpl w:val="3C108BDA"/>
    <w:lvl w:ilvl="0" w:tplc="04090015">
      <w:start w:val="1"/>
      <w:numFmt w:val="upperLetter"/>
      <w:lvlText w:val="%1."/>
      <w:lvlJc w:val="left"/>
      <w:pPr>
        <w:tabs>
          <w:tab w:val="num" w:pos="360"/>
        </w:tabs>
        <w:ind w:left="360" w:hanging="360"/>
      </w:pPr>
      <w:rPr>
        <w:rFonts w:hint="default"/>
      </w:rPr>
    </w:lvl>
    <w:lvl w:ilvl="1" w:tplc="8C82DD18">
      <w:start w:val="88"/>
      <w:numFmt w:val="decimal"/>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7B68091D"/>
    <w:multiLevelType w:val="hybridMultilevel"/>
    <w:tmpl w:val="B6AC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267174"/>
    <w:multiLevelType w:val="hybridMultilevel"/>
    <w:tmpl w:val="B010E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7"/>
  </w:num>
  <w:num w:numId="4">
    <w:abstractNumId w:val="15"/>
  </w:num>
  <w:num w:numId="5">
    <w:abstractNumId w:val="5"/>
  </w:num>
  <w:num w:numId="6">
    <w:abstractNumId w:val="8"/>
  </w:num>
  <w:num w:numId="7">
    <w:abstractNumId w:val="3"/>
  </w:num>
  <w:num w:numId="8">
    <w:abstractNumId w:val="10"/>
  </w:num>
  <w:num w:numId="9">
    <w:abstractNumId w:val="20"/>
  </w:num>
  <w:num w:numId="10">
    <w:abstractNumId w:val="19"/>
  </w:num>
  <w:num w:numId="11">
    <w:abstractNumId w:val="13"/>
  </w:num>
  <w:num w:numId="12">
    <w:abstractNumId w:val="16"/>
  </w:num>
  <w:num w:numId="13">
    <w:abstractNumId w:val="14"/>
  </w:num>
  <w:num w:numId="14">
    <w:abstractNumId w:val="2"/>
  </w:num>
  <w:num w:numId="15">
    <w:abstractNumId w:val="4"/>
  </w:num>
  <w:num w:numId="16">
    <w:abstractNumId w:val="17"/>
  </w:num>
  <w:num w:numId="17">
    <w:abstractNumId w:val="12"/>
  </w:num>
  <w:num w:numId="18">
    <w:abstractNumId w:val="1"/>
  </w:num>
  <w:num w:numId="19">
    <w:abstractNumId w:val="11"/>
  </w:num>
  <w:num w:numId="20">
    <w:abstractNumId w:val="9"/>
  </w:num>
  <w:num w:numId="2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C7"/>
    <w:rsid w:val="00001280"/>
    <w:rsid w:val="00002F76"/>
    <w:rsid w:val="00006E28"/>
    <w:rsid w:val="00010DA9"/>
    <w:rsid w:val="00014967"/>
    <w:rsid w:val="00016150"/>
    <w:rsid w:val="00022D5A"/>
    <w:rsid w:val="00032161"/>
    <w:rsid w:val="000335A6"/>
    <w:rsid w:val="000336E3"/>
    <w:rsid w:val="00033C5A"/>
    <w:rsid w:val="00034102"/>
    <w:rsid w:val="0003474A"/>
    <w:rsid w:val="000365C1"/>
    <w:rsid w:val="000420BD"/>
    <w:rsid w:val="0004391B"/>
    <w:rsid w:val="00051832"/>
    <w:rsid w:val="000550CA"/>
    <w:rsid w:val="00057D7F"/>
    <w:rsid w:val="00060255"/>
    <w:rsid w:val="00062F3F"/>
    <w:rsid w:val="00064E57"/>
    <w:rsid w:val="000656B0"/>
    <w:rsid w:val="00065A47"/>
    <w:rsid w:val="00067522"/>
    <w:rsid w:val="0007063F"/>
    <w:rsid w:val="00077269"/>
    <w:rsid w:val="000774A7"/>
    <w:rsid w:val="00077589"/>
    <w:rsid w:val="00083968"/>
    <w:rsid w:val="00084859"/>
    <w:rsid w:val="00092C46"/>
    <w:rsid w:val="00093510"/>
    <w:rsid w:val="00094DA3"/>
    <w:rsid w:val="00097C27"/>
    <w:rsid w:val="000A3624"/>
    <w:rsid w:val="000A542D"/>
    <w:rsid w:val="000A6610"/>
    <w:rsid w:val="000B1449"/>
    <w:rsid w:val="000B301B"/>
    <w:rsid w:val="000B30DD"/>
    <w:rsid w:val="000C0DEF"/>
    <w:rsid w:val="000C0E63"/>
    <w:rsid w:val="000C5EA9"/>
    <w:rsid w:val="000C79E4"/>
    <w:rsid w:val="000D5DDE"/>
    <w:rsid w:val="000E3339"/>
    <w:rsid w:val="000E4D76"/>
    <w:rsid w:val="000F178C"/>
    <w:rsid w:val="000F6215"/>
    <w:rsid w:val="00103805"/>
    <w:rsid w:val="00103BDF"/>
    <w:rsid w:val="00103D71"/>
    <w:rsid w:val="00105098"/>
    <w:rsid w:val="00106A83"/>
    <w:rsid w:val="0010747E"/>
    <w:rsid w:val="001113AE"/>
    <w:rsid w:val="001118A0"/>
    <w:rsid w:val="00116265"/>
    <w:rsid w:val="001162B6"/>
    <w:rsid w:val="001173E0"/>
    <w:rsid w:val="001216A9"/>
    <w:rsid w:val="001313D8"/>
    <w:rsid w:val="001322FA"/>
    <w:rsid w:val="001335E0"/>
    <w:rsid w:val="00136644"/>
    <w:rsid w:val="00137F25"/>
    <w:rsid w:val="00145597"/>
    <w:rsid w:val="00145E88"/>
    <w:rsid w:val="00145F64"/>
    <w:rsid w:val="0015000E"/>
    <w:rsid w:val="00153E14"/>
    <w:rsid w:val="001557D9"/>
    <w:rsid w:val="001610D6"/>
    <w:rsid w:val="00162957"/>
    <w:rsid w:val="0016456B"/>
    <w:rsid w:val="0017461C"/>
    <w:rsid w:val="00180ADA"/>
    <w:rsid w:val="001816C9"/>
    <w:rsid w:val="00184CB9"/>
    <w:rsid w:val="00190FCA"/>
    <w:rsid w:val="001942F0"/>
    <w:rsid w:val="0019529D"/>
    <w:rsid w:val="001A00E4"/>
    <w:rsid w:val="001A64EC"/>
    <w:rsid w:val="001A697B"/>
    <w:rsid w:val="001B093F"/>
    <w:rsid w:val="001C4187"/>
    <w:rsid w:val="001C7BBA"/>
    <w:rsid w:val="001D0B24"/>
    <w:rsid w:val="001D4B5A"/>
    <w:rsid w:val="001D6708"/>
    <w:rsid w:val="001D77D8"/>
    <w:rsid w:val="001F316E"/>
    <w:rsid w:val="001F39FC"/>
    <w:rsid w:val="001F5F8B"/>
    <w:rsid w:val="00207EC4"/>
    <w:rsid w:val="00207F37"/>
    <w:rsid w:val="0021036C"/>
    <w:rsid w:val="00214168"/>
    <w:rsid w:val="002153FF"/>
    <w:rsid w:val="0022446F"/>
    <w:rsid w:val="00227525"/>
    <w:rsid w:val="002311DC"/>
    <w:rsid w:val="00231A14"/>
    <w:rsid w:val="0023392C"/>
    <w:rsid w:val="00233D61"/>
    <w:rsid w:val="002363DC"/>
    <w:rsid w:val="0023650B"/>
    <w:rsid w:val="00237651"/>
    <w:rsid w:val="00247972"/>
    <w:rsid w:val="002506AF"/>
    <w:rsid w:val="00250CAF"/>
    <w:rsid w:val="002519C3"/>
    <w:rsid w:val="00254B95"/>
    <w:rsid w:val="00254E7B"/>
    <w:rsid w:val="002600BE"/>
    <w:rsid w:val="00260ADE"/>
    <w:rsid w:val="00264AB4"/>
    <w:rsid w:val="00265698"/>
    <w:rsid w:val="0026629C"/>
    <w:rsid w:val="0026680D"/>
    <w:rsid w:val="002704B5"/>
    <w:rsid w:val="00272EE1"/>
    <w:rsid w:val="002750DF"/>
    <w:rsid w:val="0027670F"/>
    <w:rsid w:val="002810F4"/>
    <w:rsid w:val="00281EEC"/>
    <w:rsid w:val="00282A6B"/>
    <w:rsid w:val="00287198"/>
    <w:rsid w:val="002872F8"/>
    <w:rsid w:val="00290F8C"/>
    <w:rsid w:val="0029354E"/>
    <w:rsid w:val="002970F1"/>
    <w:rsid w:val="00297ED7"/>
    <w:rsid w:val="002A0283"/>
    <w:rsid w:val="002A0D43"/>
    <w:rsid w:val="002A1B11"/>
    <w:rsid w:val="002A3C68"/>
    <w:rsid w:val="002A4756"/>
    <w:rsid w:val="002B137B"/>
    <w:rsid w:val="002B2324"/>
    <w:rsid w:val="002B4451"/>
    <w:rsid w:val="002B7369"/>
    <w:rsid w:val="002C1167"/>
    <w:rsid w:val="002C4AE5"/>
    <w:rsid w:val="002D0191"/>
    <w:rsid w:val="002D185C"/>
    <w:rsid w:val="002D4164"/>
    <w:rsid w:val="002D46A8"/>
    <w:rsid w:val="002D7D75"/>
    <w:rsid w:val="002E21A4"/>
    <w:rsid w:val="002E2EBE"/>
    <w:rsid w:val="002F1474"/>
    <w:rsid w:val="002F2A7F"/>
    <w:rsid w:val="00300400"/>
    <w:rsid w:val="00301127"/>
    <w:rsid w:val="0030176D"/>
    <w:rsid w:val="00304273"/>
    <w:rsid w:val="00307307"/>
    <w:rsid w:val="003111E4"/>
    <w:rsid w:val="00316753"/>
    <w:rsid w:val="00317580"/>
    <w:rsid w:val="00320FC8"/>
    <w:rsid w:val="00322229"/>
    <w:rsid w:val="00323092"/>
    <w:rsid w:val="00324417"/>
    <w:rsid w:val="003255D2"/>
    <w:rsid w:val="003323A0"/>
    <w:rsid w:val="00332701"/>
    <w:rsid w:val="00332C09"/>
    <w:rsid w:val="003332F0"/>
    <w:rsid w:val="00347B4A"/>
    <w:rsid w:val="00354D3A"/>
    <w:rsid w:val="00362458"/>
    <w:rsid w:val="00362FEA"/>
    <w:rsid w:val="00364554"/>
    <w:rsid w:val="00365402"/>
    <w:rsid w:val="003661B7"/>
    <w:rsid w:val="00370345"/>
    <w:rsid w:val="0037274B"/>
    <w:rsid w:val="003748F1"/>
    <w:rsid w:val="00384FFB"/>
    <w:rsid w:val="00385B5D"/>
    <w:rsid w:val="00391C16"/>
    <w:rsid w:val="00392297"/>
    <w:rsid w:val="00392B2D"/>
    <w:rsid w:val="00393217"/>
    <w:rsid w:val="00396D75"/>
    <w:rsid w:val="003A3032"/>
    <w:rsid w:val="003A6F4D"/>
    <w:rsid w:val="003B03F4"/>
    <w:rsid w:val="003B202A"/>
    <w:rsid w:val="003B2BCE"/>
    <w:rsid w:val="003B4A29"/>
    <w:rsid w:val="003B4E4C"/>
    <w:rsid w:val="003C1AB6"/>
    <w:rsid w:val="003D2B04"/>
    <w:rsid w:val="003E2F4E"/>
    <w:rsid w:val="003E36C7"/>
    <w:rsid w:val="003E421A"/>
    <w:rsid w:val="003E4497"/>
    <w:rsid w:val="003E52EF"/>
    <w:rsid w:val="003E5747"/>
    <w:rsid w:val="003F0788"/>
    <w:rsid w:val="003F1FAC"/>
    <w:rsid w:val="003F598C"/>
    <w:rsid w:val="003F68F9"/>
    <w:rsid w:val="00400D3E"/>
    <w:rsid w:val="004011A3"/>
    <w:rsid w:val="00402090"/>
    <w:rsid w:val="004048EC"/>
    <w:rsid w:val="00404CA8"/>
    <w:rsid w:val="00406944"/>
    <w:rsid w:val="00413DCC"/>
    <w:rsid w:val="004162F2"/>
    <w:rsid w:val="00416C2A"/>
    <w:rsid w:val="00417824"/>
    <w:rsid w:val="00420B50"/>
    <w:rsid w:val="00420C6C"/>
    <w:rsid w:val="00422EE9"/>
    <w:rsid w:val="00431F1A"/>
    <w:rsid w:val="004320E8"/>
    <w:rsid w:val="004327FA"/>
    <w:rsid w:val="00437717"/>
    <w:rsid w:val="00440CAF"/>
    <w:rsid w:val="00441EC0"/>
    <w:rsid w:val="004463A6"/>
    <w:rsid w:val="00446C4C"/>
    <w:rsid w:val="00453D6E"/>
    <w:rsid w:val="0046381C"/>
    <w:rsid w:val="0046563E"/>
    <w:rsid w:val="00477091"/>
    <w:rsid w:val="0047784E"/>
    <w:rsid w:val="0048338B"/>
    <w:rsid w:val="00486640"/>
    <w:rsid w:val="004975A9"/>
    <w:rsid w:val="00497C7B"/>
    <w:rsid w:val="004A40AF"/>
    <w:rsid w:val="004A4144"/>
    <w:rsid w:val="004A7C5E"/>
    <w:rsid w:val="004B459F"/>
    <w:rsid w:val="004C061C"/>
    <w:rsid w:val="004C5387"/>
    <w:rsid w:val="004D6D94"/>
    <w:rsid w:val="004E16AE"/>
    <w:rsid w:val="004E5295"/>
    <w:rsid w:val="004E578C"/>
    <w:rsid w:val="004E794E"/>
    <w:rsid w:val="004F0975"/>
    <w:rsid w:val="004F231D"/>
    <w:rsid w:val="004F5237"/>
    <w:rsid w:val="004F638E"/>
    <w:rsid w:val="00501EB9"/>
    <w:rsid w:val="00504712"/>
    <w:rsid w:val="00505C60"/>
    <w:rsid w:val="005163E1"/>
    <w:rsid w:val="00520991"/>
    <w:rsid w:val="00520A55"/>
    <w:rsid w:val="00527C18"/>
    <w:rsid w:val="005335EF"/>
    <w:rsid w:val="00534F9F"/>
    <w:rsid w:val="00535CB9"/>
    <w:rsid w:val="005377E5"/>
    <w:rsid w:val="00540425"/>
    <w:rsid w:val="005418FF"/>
    <w:rsid w:val="00544DE7"/>
    <w:rsid w:val="00545204"/>
    <w:rsid w:val="00545A9E"/>
    <w:rsid w:val="00547BCE"/>
    <w:rsid w:val="005526A7"/>
    <w:rsid w:val="00552FFE"/>
    <w:rsid w:val="005549E3"/>
    <w:rsid w:val="005567C2"/>
    <w:rsid w:val="00567E40"/>
    <w:rsid w:val="00570FF7"/>
    <w:rsid w:val="005741CE"/>
    <w:rsid w:val="00577F98"/>
    <w:rsid w:val="00582645"/>
    <w:rsid w:val="00582ABE"/>
    <w:rsid w:val="005953DC"/>
    <w:rsid w:val="00597318"/>
    <w:rsid w:val="005A59BD"/>
    <w:rsid w:val="005A63B5"/>
    <w:rsid w:val="005B5A82"/>
    <w:rsid w:val="005C09CE"/>
    <w:rsid w:val="005C2CC7"/>
    <w:rsid w:val="005C54AE"/>
    <w:rsid w:val="005C5C9E"/>
    <w:rsid w:val="005D01A5"/>
    <w:rsid w:val="005D161C"/>
    <w:rsid w:val="005D4E0D"/>
    <w:rsid w:val="005D585A"/>
    <w:rsid w:val="005D7880"/>
    <w:rsid w:val="005E1DEF"/>
    <w:rsid w:val="005F0C87"/>
    <w:rsid w:val="005F1BE7"/>
    <w:rsid w:val="005F1E40"/>
    <w:rsid w:val="005F7536"/>
    <w:rsid w:val="00600955"/>
    <w:rsid w:val="00606ECD"/>
    <w:rsid w:val="006129BF"/>
    <w:rsid w:val="00623E65"/>
    <w:rsid w:val="00626E86"/>
    <w:rsid w:val="00630ED6"/>
    <w:rsid w:val="006356DC"/>
    <w:rsid w:val="006371D1"/>
    <w:rsid w:val="00642A07"/>
    <w:rsid w:val="00643FCF"/>
    <w:rsid w:val="00655A37"/>
    <w:rsid w:val="00663662"/>
    <w:rsid w:val="00663F05"/>
    <w:rsid w:val="006642D8"/>
    <w:rsid w:val="00665C2D"/>
    <w:rsid w:val="0067633C"/>
    <w:rsid w:val="00676D82"/>
    <w:rsid w:val="00680A06"/>
    <w:rsid w:val="00682C34"/>
    <w:rsid w:val="00686D6B"/>
    <w:rsid w:val="00687673"/>
    <w:rsid w:val="006909BD"/>
    <w:rsid w:val="00693FC9"/>
    <w:rsid w:val="00697D91"/>
    <w:rsid w:val="006A5A68"/>
    <w:rsid w:val="006B1AD9"/>
    <w:rsid w:val="006B1E55"/>
    <w:rsid w:val="006B3FA0"/>
    <w:rsid w:val="006B5040"/>
    <w:rsid w:val="006B53AA"/>
    <w:rsid w:val="006B5ACD"/>
    <w:rsid w:val="006B6FC8"/>
    <w:rsid w:val="006C062B"/>
    <w:rsid w:val="006C1455"/>
    <w:rsid w:val="006C1CE3"/>
    <w:rsid w:val="006D1188"/>
    <w:rsid w:val="006D4FF5"/>
    <w:rsid w:val="006E4D19"/>
    <w:rsid w:val="006E6096"/>
    <w:rsid w:val="006E6752"/>
    <w:rsid w:val="006E6E7A"/>
    <w:rsid w:val="006E7F4E"/>
    <w:rsid w:val="006E7F8A"/>
    <w:rsid w:val="006F0E9F"/>
    <w:rsid w:val="006F2D38"/>
    <w:rsid w:val="006F4ACE"/>
    <w:rsid w:val="006F6C9E"/>
    <w:rsid w:val="00700E19"/>
    <w:rsid w:val="00701DD6"/>
    <w:rsid w:val="00707067"/>
    <w:rsid w:val="00707567"/>
    <w:rsid w:val="00707CEC"/>
    <w:rsid w:val="0071017C"/>
    <w:rsid w:val="0071109F"/>
    <w:rsid w:val="00715FC6"/>
    <w:rsid w:val="0072093A"/>
    <w:rsid w:val="007217E8"/>
    <w:rsid w:val="00721802"/>
    <w:rsid w:val="00724433"/>
    <w:rsid w:val="00725B9E"/>
    <w:rsid w:val="007264A6"/>
    <w:rsid w:val="007268BD"/>
    <w:rsid w:val="00727C9D"/>
    <w:rsid w:val="007421BD"/>
    <w:rsid w:val="00743760"/>
    <w:rsid w:val="00744E25"/>
    <w:rsid w:val="00745517"/>
    <w:rsid w:val="00745883"/>
    <w:rsid w:val="0075086C"/>
    <w:rsid w:val="00756F86"/>
    <w:rsid w:val="007672D8"/>
    <w:rsid w:val="00771BA9"/>
    <w:rsid w:val="0077402C"/>
    <w:rsid w:val="007742B4"/>
    <w:rsid w:val="00777B6B"/>
    <w:rsid w:val="00780AB6"/>
    <w:rsid w:val="007828FF"/>
    <w:rsid w:val="00785A0C"/>
    <w:rsid w:val="0078709C"/>
    <w:rsid w:val="0078725E"/>
    <w:rsid w:val="007874C4"/>
    <w:rsid w:val="00790735"/>
    <w:rsid w:val="00791D4C"/>
    <w:rsid w:val="0079506A"/>
    <w:rsid w:val="00796723"/>
    <w:rsid w:val="00796756"/>
    <w:rsid w:val="007A730B"/>
    <w:rsid w:val="007B028B"/>
    <w:rsid w:val="007B03DA"/>
    <w:rsid w:val="007B4D72"/>
    <w:rsid w:val="007B4DFD"/>
    <w:rsid w:val="007B6535"/>
    <w:rsid w:val="007C131D"/>
    <w:rsid w:val="007C1F3F"/>
    <w:rsid w:val="007C3B78"/>
    <w:rsid w:val="007C482D"/>
    <w:rsid w:val="007C5344"/>
    <w:rsid w:val="007D0945"/>
    <w:rsid w:val="007D1769"/>
    <w:rsid w:val="007D3B25"/>
    <w:rsid w:val="007D415D"/>
    <w:rsid w:val="007D4A3D"/>
    <w:rsid w:val="007E21B5"/>
    <w:rsid w:val="007E7744"/>
    <w:rsid w:val="007F24F7"/>
    <w:rsid w:val="007F7786"/>
    <w:rsid w:val="0080011C"/>
    <w:rsid w:val="008062CD"/>
    <w:rsid w:val="008064FC"/>
    <w:rsid w:val="0081078B"/>
    <w:rsid w:val="008127EF"/>
    <w:rsid w:val="00821A15"/>
    <w:rsid w:val="00823E57"/>
    <w:rsid w:val="0082504F"/>
    <w:rsid w:val="008375F8"/>
    <w:rsid w:val="00841D53"/>
    <w:rsid w:val="00843210"/>
    <w:rsid w:val="008442D2"/>
    <w:rsid w:val="00845760"/>
    <w:rsid w:val="008460D6"/>
    <w:rsid w:val="008464FA"/>
    <w:rsid w:val="0084659E"/>
    <w:rsid w:val="00856FCA"/>
    <w:rsid w:val="0085740D"/>
    <w:rsid w:val="00860AB1"/>
    <w:rsid w:val="00870D0A"/>
    <w:rsid w:val="008717CF"/>
    <w:rsid w:val="00871901"/>
    <w:rsid w:val="00872A91"/>
    <w:rsid w:val="00877871"/>
    <w:rsid w:val="0088110E"/>
    <w:rsid w:val="008960BE"/>
    <w:rsid w:val="008A2991"/>
    <w:rsid w:val="008A7E3A"/>
    <w:rsid w:val="008B3767"/>
    <w:rsid w:val="008B72C9"/>
    <w:rsid w:val="008C508D"/>
    <w:rsid w:val="008C7C54"/>
    <w:rsid w:val="008D260E"/>
    <w:rsid w:val="008D6260"/>
    <w:rsid w:val="008E075C"/>
    <w:rsid w:val="008E1D12"/>
    <w:rsid w:val="008E3FA5"/>
    <w:rsid w:val="008E4523"/>
    <w:rsid w:val="008E486F"/>
    <w:rsid w:val="008F3C25"/>
    <w:rsid w:val="008F5925"/>
    <w:rsid w:val="00900410"/>
    <w:rsid w:val="0090092C"/>
    <w:rsid w:val="00901B04"/>
    <w:rsid w:val="00905BAC"/>
    <w:rsid w:val="00907D67"/>
    <w:rsid w:val="00911529"/>
    <w:rsid w:val="009128C7"/>
    <w:rsid w:val="00912CCA"/>
    <w:rsid w:val="00914C02"/>
    <w:rsid w:val="009150F2"/>
    <w:rsid w:val="0092324A"/>
    <w:rsid w:val="00924DBD"/>
    <w:rsid w:val="00940A49"/>
    <w:rsid w:val="009473B3"/>
    <w:rsid w:val="00950D36"/>
    <w:rsid w:val="00954AB2"/>
    <w:rsid w:val="00956080"/>
    <w:rsid w:val="009635C9"/>
    <w:rsid w:val="009638D3"/>
    <w:rsid w:val="00966370"/>
    <w:rsid w:val="009717F5"/>
    <w:rsid w:val="0098091D"/>
    <w:rsid w:val="009859CF"/>
    <w:rsid w:val="00985EEB"/>
    <w:rsid w:val="00987F8C"/>
    <w:rsid w:val="00990E28"/>
    <w:rsid w:val="00991E65"/>
    <w:rsid w:val="009928B2"/>
    <w:rsid w:val="009928E1"/>
    <w:rsid w:val="009A054E"/>
    <w:rsid w:val="009A2A0E"/>
    <w:rsid w:val="009A31BA"/>
    <w:rsid w:val="009A3B46"/>
    <w:rsid w:val="009B0126"/>
    <w:rsid w:val="009B10CA"/>
    <w:rsid w:val="009B40BC"/>
    <w:rsid w:val="009B4508"/>
    <w:rsid w:val="009B4633"/>
    <w:rsid w:val="009B553E"/>
    <w:rsid w:val="009C57AE"/>
    <w:rsid w:val="009C7F6E"/>
    <w:rsid w:val="009D197D"/>
    <w:rsid w:val="009D52D1"/>
    <w:rsid w:val="009D648E"/>
    <w:rsid w:val="009D7835"/>
    <w:rsid w:val="009E0E52"/>
    <w:rsid w:val="009E60EC"/>
    <w:rsid w:val="009E7780"/>
    <w:rsid w:val="00A042AD"/>
    <w:rsid w:val="00A0735F"/>
    <w:rsid w:val="00A112D2"/>
    <w:rsid w:val="00A31478"/>
    <w:rsid w:val="00A31A08"/>
    <w:rsid w:val="00A34492"/>
    <w:rsid w:val="00A4126E"/>
    <w:rsid w:val="00A42879"/>
    <w:rsid w:val="00A52811"/>
    <w:rsid w:val="00A53E36"/>
    <w:rsid w:val="00A546BC"/>
    <w:rsid w:val="00A55AF0"/>
    <w:rsid w:val="00A576A9"/>
    <w:rsid w:val="00A6080D"/>
    <w:rsid w:val="00A61350"/>
    <w:rsid w:val="00A617BC"/>
    <w:rsid w:val="00A661BB"/>
    <w:rsid w:val="00A70718"/>
    <w:rsid w:val="00A7507A"/>
    <w:rsid w:val="00A80656"/>
    <w:rsid w:val="00A80ADE"/>
    <w:rsid w:val="00A8225E"/>
    <w:rsid w:val="00A83B21"/>
    <w:rsid w:val="00A91203"/>
    <w:rsid w:val="00A918D9"/>
    <w:rsid w:val="00A93AE5"/>
    <w:rsid w:val="00AA0766"/>
    <w:rsid w:val="00AA24EE"/>
    <w:rsid w:val="00AA2B1D"/>
    <w:rsid w:val="00AA5B60"/>
    <w:rsid w:val="00AB1945"/>
    <w:rsid w:val="00AB2299"/>
    <w:rsid w:val="00AB5FD5"/>
    <w:rsid w:val="00AB6692"/>
    <w:rsid w:val="00AD3500"/>
    <w:rsid w:val="00AE34A5"/>
    <w:rsid w:val="00AE4440"/>
    <w:rsid w:val="00AE46F7"/>
    <w:rsid w:val="00AE64D5"/>
    <w:rsid w:val="00AF550D"/>
    <w:rsid w:val="00B007E7"/>
    <w:rsid w:val="00B00F43"/>
    <w:rsid w:val="00B03A31"/>
    <w:rsid w:val="00B053B2"/>
    <w:rsid w:val="00B10A71"/>
    <w:rsid w:val="00B123AB"/>
    <w:rsid w:val="00B16B02"/>
    <w:rsid w:val="00B17DAF"/>
    <w:rsid w:val="00B319AB"/>
    <w:rsid w:val="00B3234B"/>
    <w:rsid w:val="00B36B7B"/>
    <w:rsid w:val="00B433AA"/>
    <w:rsid w:val="00B45B81"/>
    <w:rsid w:val="00B52CB6"/>
    <w:rsid w:val="00B539E4"/>
    <w:rsid w:val="00B57D6D"/>
    <w:rsid w:val="00B6198C"/>
    <w:rsid w:val="00B67785"/>
    <w:rsid w:val="00B71314"/>
    <w:rsid w:val="00B716F4"/>
    <w:rsid w:val="00B71740"/>
    <w:rsid w:val="00B7190B"/>
    <w:rsid w:val="00B7307B"/>
    <w:rsid w:val="00B75EA7"/>
    <w:rsid w:val="00B769B8"/>
    <w:rsid w:val="00B81D3D"/>
    <w:rsid w:val="00B8682C"/>
    <w:rsid w:val="00B86F75"/>
    <w:rsid w:val="00B90059"/>
    <w:rsid w:val="00B91B08"/>
    <w:rsid w:val="00B94CD0"/>
    <w:rsid w:val="00B978A1"/>
    <w:rsid w:val="00BA1D0B"/>
    <w:rsid w:val="00BA41FD"/>
    <w:rsid w:val="00BA7D5E"/>
    <w:rsid w:val="00BC0B5F"/>
    <w:rsid w:val="00BD01FF"/>
    <w:rsid w:val="00BD1882"/>
    <w:rsid w:val="00BD2C5A"/>
    <w:rsid w:val="00BE1172"/>
    <w:rsid w:val="00BE39F5"/>
    <w:rsid w:val="00BE6510"/>
    <w:rsid w:val="00BE78D4"/>
    <w:rsid w:val="00BF1727"/>
    <w:rsid w:val="00BF377D"/>
    <w:rsid w:val="00BF69DB"/>
    <w:rsid w:val="00BF784A"/>
    <w:rsid w:val="00C07081"/>
    <w:rsid w:val="00C140B6"/>
    <w:rsid w:val="00C1433F"/>
    <w:rsid w:val="00C15550"/>
    <w:rsid w:val="00C15702"/>
    <w:rsid w:val="00C1787C"/>
    <w:rsid w:val="00C20829"/>
    <w:rsid w:val="00C20842"/>
    <w:rsid w:val="00C26ED5"/>
    <w:rsid w:val="00C3374F"/>
    <w:rsid w:val="00C350B6"/>
    <w:rsid w:val="00C4397E"/>
    <w:rsid w:val="00C5012B"/>
    <w:rsid w:val="00C54F93"/>
    <w:rsid w:val="00C56304"/>
    <w:rsid w:val="00C56D19"/>
    <w:rsid w:val="00C62920"/>
    <w:rsid w:val="00C66173"/>
    <w:rsid w:val="00C7012A"/>
    <w:rsid w:val="00C73D27"/>
    <w:rsid w:val="00C8121A"/>
    <w:rsid w:val="00C86A7D"/>
    <w:rsid w:val="00C9153B"/>
    <w:rsid w:val="00C922C8"/>
    <w:rsid w:val="00C92B65"/>
    <w:rsid w:val="00C95004"/>
    <w:rsid w:val="00CA4796"/>
    <w:rsid w:val="00CA564E"/>
    <w:rsid w:val="00CA645C"/>
    <w:rsid w:val="00CB0753"/>
    <w:rsid w:val="00CB24A9"/>
    <w:rsid w:val="00CB2F7F"/>
    <w:rsid w:val="00CB3053"/>
    <w:rsid w:val="00CB4A5A"/>
    <w:rsid w:val="00CB68AB"/>
    <w:rsid w:val="00CC2AEF"/>
    <w:rsid w:val="00CC2F48"/>
    <w:rsid w:val="00CC3258"/>
    <w:rsid w:val="00CC355F"/>
    <w:rsid w:val="00CC7EAC"/>
    <w:rsid w:val="00CD352D"/>
    <w:rsid w:val="00CD6E39"/>
    <w:rsid w:val="00CE3E19"/>
    <w:rsid w:val="00CE6499"/>
    <w:rsid w:val="00CE6B9A"/>
    <w:rsid w:val="00CF0FF7"/>
    <w:rsid w:val="00CF3A6C"/>
    <w:rsid w:val="00D00895"/>
    <w:rsid w:val="00D00CA8"/>
    <w:rsid w:val="00D0290E"/>
    <w:rsid w:val="00D171AD"/>
    <w:rsid w:val="00D20514"/>
    <w:rsid w:val="00D20D4A"/>
    <w:rsid w:val="00D23EB1"/>
    <w:rsid w:val="00D3280C"/>
    <w:rsid w:val="00D3438F"/>
    <w:rsid w:val="00D345CC"/>
    <w:rsid w:val="00D3734A"/>
    <w:rsid w:val="00D37E1F"/>
    <w:rsid w:val="00D430DC"/>
    <w:rsid w:val="00D501C2"/>
    <w:rsid w:val="00D551AF"/>
    <w:rsid w:val="00D60613"/>
    <w:rsid w:val="00D63F69"/>
    <w:rsid w:val="00D662DB"/>
    <w:rsid w:val="00D70F0C"/>
    <w:rsid w:val="00D73D15"/>
    <w:rsid w:val="00D767D8"/>
    <w:rsid w:val="00D80706"/>
    <w:rsid w:val="00D83ADD"/>
    <w:rsid w:val="00D84FA6"/>
    <w:rsid w:val="00D922A9"/>
    <w:rsid w:val="00D945A4"/>
    <w:rsid w:val="00D952CE"/>
    <w:rsid w:val="00DA0445"/>
    <w:rsid w:val="00DA3D32"/>
    <w:rsid w:val="00DA57D5"/>
    <w:rsid w:val="00DA5E70"/>
    <w:rsid w:val="00DB0131"/>
    <w:rsid w:val="00DB0601"/>
    <w:rsid w:val="00DB24B9"/>
    <w:rsid w:val="00DB5D37"/>
    <w:rsid w:val="00DC2025"/>
    <w:rsid w:val="00DC219E"/>
    <w:rsid w:val="00DC75B8"/>
    <w:rsid w:val="00DD20BD"/>
    <w:rsid w:val="00DD4D72"/>
    <w:rsid w:val="00DE1944"/>
    <w:rsid w:val="00DE3E67"/>
    <w:rsid w:val="00DF4670"/>
    <w:rsid w:val="00DF4A41"/>
    <w:rsid w:val="00E02E64"/>
    <w:rsid w:val="00E11A52"/>
    <w:rsid w:val="00E1396A"/>
    <w:rsid w:val="00E20BE6"/>
    <w:rsid w:val="00E220AF"/>
    <w:rsid w:val="00E23BED"/>
    <w:rsid w:val="00E27FEE"/>
    <w:rsid w:val="00E33FC8"/>
    <w:rsid w:val="00E34611"/>
    <w:rsid w:val="00E35E0A"/>
    <w:rsid w:val="00E36CD4"/>
    <w:rsid w:val="00E40A84"/>
    <w:rsid w:val="00E414FE"/>
    <w:rsid w:val="00E417D7"/>
    <w:rsid w:val="00E42D6C"/>
    <w:rsid w:val="00E4533B"/>
    <w:rsid w:val="00E4675B"/>
    <w:rsid w:val="00E52E2F"/>
    <w:rsid w:val="00E54FBF"/>
    <w:rsid w:val="00E55D71"/>
    <w:rsid w:val="00E579A2"/>
    <w:rsid w:val="00E61B58"/>
    <w:rsid w:val="00E66F29"/>
    <w:rsid w:val="00E670F7"/>
    <w:rsid w:val="00E7170A"/>
    <w:rsid w:val="00E725BF"/>
    <w:rsid w:val="00E744B3"/>
    <w:rsid w:val="00E77FA3"/>
    <w:rsid w:val="00E80067"/>
    <w:rsid w:val="00E801F1"/>
    <w:rsid w:val="00E8028F"/>
    <w:rsid w:val="00E80F51"/>
    <w:rsid w:val="00E8716A"/>
    <w:rsid w:val="00E93A9C"/>
    <w:rsid w:val="00E97874"/>
    <w:rsid w:val="00EA2A63"/>
    <w:rsid w:val="00EA69B8"/>
    <w:rsid w:val="00EA7452"/>
    <w:rsid w:val="00EB0E1C"/>
    <w:rsid w:val="00EB24BC"/>
    <w:rsid w:val="00EB27F0"/>
    <w:rsid w:val="00EC0767"/>
    <w:rsid w:val="00EC3044"/>
    <w:rsid w:val="00EC4197"/>
    <w:rsid w:val="00EC4B62"/>
    <w:rsid w:val="00EC5769"/>
    <w:rsid w:val="00EC63D3"/>
    <w:rsid w:val="00ED03FB"/>
    <w:rsid w:val="00ED390B"/>
    <w:rsid w:val="00ED511F"/>
    <w:rsid w:val="00ED607A"/>
    <w:rsid w:val="00EE1F46"/>
    <w:rsid w:val="00EE2337"/>
    <w:rsid w:val="00EE2B94"/>
    <w:rsid w:val="00EE2DEF"/>
    <w:rsid w:val="00EE57AC"/>
    <w:rsid w:val="00EE6FF0"/>
    <w:rsid w:val="00EF37D6"/>
    <w:rsid w:val="00F04244"/>
    <w:rsid w:val="00F0616D"/>
    <w:rsid w:val="00F07DE0"/>
    <w:rsid w:val="00F11625"/>
    <w:rsid w:val="00F1175A"/>
    <w:rsid w:val="00F125F6"/>
    <w:rsid w:val="00F14726"/>
    <w:rsid w:val="00F147B9"/>
    <w:rsid w:val="00F15FB4"/>
    <w:rsid w:val="00F20141"/>
    <w:rsid w:val="00F20387"/>
    <w:rsid w:val="00F21E11"/>
    <w:rsid w:val="00F24E6F"/>
    <w:rsid w:val="00F25248"/>
    <w:rsid w:val="00F3013B"/>
    <w:rsid w:val="00F33467"/>
    <w:rsid w:val="00F355E8"/>
    <w:rsid w:val="00F35C7C"/>
    <w:rsid w:val="00F4034D"/>
    <w:rsid w:val="00F42708"/>
    <w:rsid w:val="00F4285E"/>
    <w:rsid w:val="00F42F8E"/>
    <w:rsid w:val="00F43DD7"/>
    <w:rsid w:val="00F44163"/>
    <w:rsid w:val="00F44270"/>
    <w:rsid w:val="00F443D4"/>
    <w:rsid w:val="00F47223"/>
    <w:rsid w:val="00F4782C"/>
    <w:rsid w:val="00F56895"/>
    <w:rsid w:val="00F605AE"/>
    <w:rsid w:val="00F6361B"/>
    <w:rsid w:val="00F71527"/>
    <w:rsid w:val="00F71ED4"/>
    <w:rsid w:val="00F7533A"/>
    <w:rsid w:val="00F7712E"/>
    <w:rsid w:val="00F77311"/>
    <w:rsid w:val="00F82AB3"/>
    <w:rsid w:val="00F84DBD"/>
    <w:rsid w:val="00F85753"/>
    <w:rsid w:val="00F87D4E"/>
    <w:rsid w:val="00F87F1B"/>
    <w:rsid w:val="00FA0008"/>
    <w:rsid w:val="00FA0283"/>
    <w:rsid w:val="00FA2E8F"/>
    <w:rsid w:val="00FA5877"/>
    <w:rsid w:val="00FB34B7"/>
    <w:rsid w:val="00FB3528"/>
    <w:rsid w:val="00FC4011"/>
    <w:rsid w:val="00FD01E4"/>
    <w:rsid w:val="00FD115C"/>
    <w:rsid w:val="00FD2524"/>
    <w:rsid w:val="00FD2BAF"/>
    <w:rsid w:val="00FD713D"/>
    <w:rsid w:val="00FE001E"/>
    <w:rsid w:val="00FE1DCD"/>
    <w:rsid w:val="00FE397A"/>
    <w:rsid w:val="00FE3C28"/>
    <w:rsid w:val="00FE7F7F"/>
    <w:rsid w:val="00FF2400"/>
    <w:rsid w:val="00FF6294"/>
    <w:rsid w:val="00FF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329A2-F435-46A9-BE99-4BD496EB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0B6"/>
    <w:pPr>
      <w:widowControl w:val="0"/>
    </w:pPr>
    <w:rPr>
      <w:rFonts w:ascii="Times New Roman" w:hAnsi="Times New Roman"/>
      <w:snapToGrid w:val="0"/>
      <w:sz w:val="24"/>
      <w:lang w:eastAsia="en-US"/>
    </w:rPr>
  </w:style>
  <w:style w:type="paragraph" w:styleId="Heading1">
    <w:name w:val="heading 1"/>
    <w:basedOn w:val="Normal"/>
    <w:next w:val="Normal"/>
    <w:link w:val="Heading1Char"/>
    <w:qFormat/>
    <w:rsid w:val="003E36C7"/>
    <w:pPr>
      <w:keepNext/>
      <w:widowControl/>
      <w:tabs>
        <w:tab w:val="left" w:pos="0"/>
        <w:tab w:val="left" w:pos="1440"/>
        <w:tab w:val="left" w:pos="2880"/>
      </w:tabs>
      <w:outlineLvl w:val="0"/>
    </w:pPr>
    <w:rPr>
      <w:b/>
    </w:rPr>
  </w:style>
  <w:style w:type="paragraph" w:styleId="Heading2">
    <w:name w:val="heading 2"/>
    <w:basedOn w:val="Normal"/>
    <w:next w:val="Normal"/>
    <w:link w:val="Heading2Char"/>
    <w:qFormat/>
    <w:rsid w:val="00E80067"/>
    <w:pPr>
      <w:keepNext/>
      <w:widowControl/>
      <w:tabs>
        <w:tab w:val="left" w:pos="2160"/>
        <w:tab w:val="left" w:pos="2880"/>
        <w:tab w:val="left" w:pos="3600"/>
        <w:tab w:val="left" w:pos="4320"/>
        <w:tab w:val="left" w:pos="5040"/>
        <w:tab w:val="left" w:pos="5760"/>
        <w:tab w:val="left" w:pos="6480"/>
        <w:tab w:val="left" w:pos="7200"/>
        <w:tab w:val="left" w:pos="7920"/>
        <w:tab w:val="left" w:pos="8640"/>
      </w:tabs>
      <w:jc w:val="center"/>
      <w:outlineLvl w:val="1"/>
    </w:pPr>
    <w:rPr>
      <w:b/>
      <w:sz w:val="20"/>
    </w:rPr>
  </w:style>
  <w:style w:type="paragraph" w:styleId="Heading3">
    <w:name w:val="heading 3"/>
    <w:basedOn w:val="Normal"/>
    <w:next w:val="Normal"/>
    <w:link w:val="Heading3Char"/>
    <w:qFormat/>
    <w:rsid w:val="00E80067"/>
    <w:pPr>
      <w:keepNext/>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outlineLvl w:val="2"/>
    </w:pPr>
    <w:rPr>
      <w:b/>
      <w:sz w:val="28"/>
    </w:rPr>
  </w:style>
  <w:style w:type="paragraph" w:styleId="Heading4">
    <w:name w:val="heading 4"/>
    <w:basedOn w:val="Normal"/>
    <w:next w:val="Normal"/>
    <w:link w:val="Heading4Char"/>
    <w:qFormat/>
    <w:rsid w:val="00E80067"/>
    <w:pPr>
      <w:keepNext/>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outlineLvl w:val="3"/>
    </w:pPr>
    <w:rPr>
      <w:b/>
      <w:bCs/>
      <w:sz w:val="22"/>
    </w:rPr>
  </w:style>
  <w:style w:type="paragraph" w:styleId="Heading5">
    <w:name w:val="heading 5"/>
    <w:basedOn w:val="Normal"/>
    <w:next w:val="Normal"/>
    <w:link w:val="Heading5Char"/>
    <w:qFormat/>
    <w:rsid w:val="00E80067"/>
    <w:pPr>
      <w:keepNext/>
      <w:suppressAutoHyphens/>
      <w:jc w:val="both"/>
      <w:outlineLvl w:val="4"/>
    </w:pPr>
    <w:rPr>
      <w:b/>
      <w:sz w:val="22"/>
      <w:szCs w:val="24"/>
    </w:rPr>
  </w:style>
  <w:style w:type="paragraph" w:styleId="Heading6">
    <w:name w:val="heading 6"/>
    <w:basedOn w:val="Normal"/>
    <w:next w:val="Normal"/>
    <w:link w:val="Heading6Char"/>
    <w:qFormat/>
    <w:rsid w:val="00E80067"/>
    <w:pPr>
      <w:keepNext/>
      <w:jc w:val="both"/>
      <w:outlineLvl w:val="5"/>
    </w:pPr>
    <w:rPr>
      <w:b/>
      <w:bCs/>
    </w:rPr>
  </w:style>
  <w:style w:type="paragraph" w:styleId="Heading7">
    <w:name w:val="heading 7"/>
    <w:basedOn w:val="Normal"/>
    <w:next w:val="Normal"/>
    <w:link w:val="Heading7Char"/>
    <w:qFormat/>
    <w:rsid w:val="00E80067"/>
    <w:pPr>
      <w:keepNext/>
      <w:widowControl/>
      <w:tabs>
        <w:tab w:val="left" w:pos="0"/>
        <w:tab w:val="left" w:pos="1440"/>
        <w:tab w:val="left" w:pos="2880"/>
      </w:tabs>
      <w:jc w:val="both"/>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36C7"/>
    <w:rPr>
      <w:rFonts w:ascii="Times New Roman" w:eastAsia="SimSun" w:hAnsi="Times New Roman" w:cs="Times New Roman"/>
      <w:b/>
      <w:snapToGrid w:val="0"/>
      <w:sz w:val="24"/>
      <w:szCs w:val="20"/>
      <w:lang w:eastAsia="en-US"/>
    </w:rPr>
  </w:style>
  <w:style w:type="paragraph" w:styleId="BodyTextIndent3">
    <w:name w:val="Body Text Indent 3"/>
    <w:basedOn w:val="Normal"/>
    <w:link w:val="BodyTextIndent3Char"/>
    <w:rsid w:val="003E36C7"/>
    <w:pPr>
      <w:ind w:left="720"/>
    </w:pPr>
  </w:style>
  <w:style w:type="character" w:customStyle="1" w:styleId="BodyTextIndent3Char">
    <w:name w:val="Body Text Indent 3 Char"/>
    <w:link w:val="BodyTextIndent3"/>
    <w:rsid w:val="003E36C7"/>
    <w:rPr>
      <w:rFonts w:ascii="Times New Roman" w:eastAsia="SimSun" w:hAnsi="Times New Roman" w:cs="Times New Roman"/>
      <w:snapToGrid w:val="0"/>
      <w:sz w:val="24"/>
      <w:szCs w:val="20"/>
      <w:lang w:eastAsia="en-US"/>
    </w:rPr>
  </w:style>
  <w:style w:type="paragraph" w:styleId="Footer">
    <w:name w:val="footer"/>
    <w:basedOn w:val="Normal"/>
    <w:link w:val="FooterChar"/>
    <w:rsid w:val="003E36C7"/>
    <w:pPr>
      <w:tabs>
        <w:tab w:val="center" w:pos="4320"/>
        <w:tab w:val="right" w:pos="8640"/>
      </w:tabs>
    </w:pPr>
  </w:style>
  <w:style w:type="character" w:customStyle="1" w:styleId="FooterChar">
    <w:name w:val="Footer Char"/>
    <w:link w:val="Footer"/>
    <w:rsid w:val="003E36C7"/>
    <w:rPr>
      <w:rFonts w:ascii="Times New Roman" w:eastAsia="SimSun" w:hAnsi="Times New Roman" w:cs="Times New Roman"/>
      <w:snapToGrid w:val="0"/>
      <w:sz w:val="24"/>
      <w:szCs w:val="20"/>
      <w:lang w:eastAsia="en-US"/>
    </w:rPr>
  </w:style>
  <w:style w:type="character" w:styleId="Hyperlink">
    <w:name w:val="Hyperlink"/>
    <w:rsid w:val="003E36C7"/>
    <w:rPr>
      <w:color w:val="0000FF"/>
      <w:u w:val="single"/>
    </w:rPr>
  </w:style>
  <w:style w:type="character" w:styleId="PageNumber">
    <w:name w:val="page number"/>
    <w:basedOn w:val="DefaultParagraphFont"/>
    <w:rsid w:val="003E36C7"/>
  </w:style>
  <w:style w:type="paragraph" w:customStyle="1" w:styleId="DataField11pt-Single">
    <w:name w:val="Data Field 11pt-Single"/>
    <w:basedOn w:val="Normal"/>
    <w:link w:val="DataField11pt-SingleChar"/>
    <w:rsid w:val="003E36C7"/>
    <w:pPr>
      <w:widowControl/>
      <w:autoSpaceDE w:val="0"/>
      <w:autoSpaceDN w:val="0"/>
    </w:pPr>
    <w:rPr>
      <w:rFonts w:ascii="Arial" w:eastAsia="Times New Roman" w:hAnsi="Arial" w:cs="Arial"/>
      <w:snapToGrid/>
      <w:sz w:val="22"/>
    </w:rPr>
  </w:style>
  <w:style w:type="character" w:customStyle="1" w:styleId="DataField11pt-SingleChar">
    <w:name w:val="Data Field 11pt-Single Char"/>
    <w:link w:val="DataField11pt-Single"/>
    <w:rsid w:val="003E36C7"/>
    <w:rPr>
      <w:rFonts w:ascii="Arial" w:eastAsia="Times New Roman" w:hAnsi="Arial" w:cs="Arial"/>
      <w:szCs w:val="20"/>
      <w:lang w:eastAsia="en-US"/>
    </w:rPr>
  </w:style>
  <w:style w:type="character" w:customStyle="1" w:styleId="Heading2Char">
    <w:name w:val="Heading 2 Char"/>
    <w:link w:val="Heading2"/>
    <w:rsid w:val="00E80067"/>
    <w:rPr>
      <w:rFonts w:ascii="Times New Roman" w:hAnsi="Times New Roman"/>
      <w:b/>
      <w:snapToGrid w:val="0"/>
      <w:lang w:eastAsia="en-US"/>
    </w:rPr>
  </w:style>
  <w:style w:type="character" w:customStyle="1" w:styleId="Heading3Char">
    <w:name w:val="Heading 3 Char"/>
    <w:link w:val="Heading3"/>
    <w:rsid w:val="00E80067"/>
    <w:rPr>
      <w:rFonts w:ascii="Times New Roman" w:hAnsi="Times New Roman"/>
      <w:b/>
      <w:snapToGrid w:val="0"/>
      <w:sz w:val="28"/>
      <w:lang w:eastAsia="en-US"/>
    </w:rPr>
  </w:style>
  <w:style w:type="character" w:customStyle="1" w:styleId="Heading4Char">
    <w:name w:val="Heading 4 Char"/>
    <w:link w:val="Heading4"/>
    <w:rsid w:val="00E80067"/>
    <w:rPr>
      <w:rFonts w:ascii="Times New Roman" w:hAnsi="Times New Roman"/>
      <w:b/>
      <w:bCs/>
      <w:snapToGrid w:val="0"/>
      <w:sz w:val="22"/>
      <w:lang w:eastAsia="en-US"/>
    </w:rPr>
  </w:style>
  <w:style w:type="character" w:customStyle="1" w:styleId="Heading5Char">
    <w:name w:val="Heading 5 Char"/>
    <w:link w:val="Heading5"/>
    <w:rsid w:val="00E80067"/>
    <w:rPr>
      <w:rFonts w:ascii="Times New Roman" w:hAnsi="Times New Roman"/>
      <w:b/>
      <w:snapToGrid w:val="0"/>
      <w:sz w:val="22"/>
      <w:szCs w:val="24"/>
      <w:lang w:eastAsia="en-US"/>
    </w:rPr>
  </w:style>
  <w:style w:type="character" w:customStyle="1" w:styleId="Heading6Char">
    <w:name w:val="Heading 6 Char"/>
    <w:link w:val="Heading6"/>
    <w:rsid w:val="00E80067"/>
    <w:rPr>
      <w:rFonts w:ascii="Times New Roman" w:hAnsi="Times New Roman"/>
      <w:b/>
      <w:bCs/>
      <w:snapToGrid w:val="0"/>
      <w:sz w:val="24"/>
      <w:lang w:eastAsia="en-US"/>
    </w:rPr>
  </w:style>
  <w:style w:type="character" w:customStyle="1" w:styleId="Heading7Char">
    <w:name w:val="Heading 7 Char"/>
    <w:link w:val="Heading7"/>
    <w:rsid w:val="00E80067"/>
    <w:rPr>
      <w:rFonts w:ascii="Times New Roman" w:hAnsi="Times New Roman"/>
      <w:b/>
      <w:bCs/>
      <w:snapToGrid w:val="0"/>
      <w:sz w:val="28"/>
      <w:lang w:eastAsia="en-US"/>
    </w:rPr>
  </w:style>
  <w:style w:type="character" w:styleId="FootnoteReference">
    <w:name w:val="footnote reference"/>
    <w:semiHidden/>
    <w:rsid w:val="00E80067"/>
  </w:style>
  <w:style w:type="paragraph" w:customStyle="1" w:styleId="Header1">
    <w:name w:val="Header1"/>
    <w:basedOn w:val="Normal"/>
    <w:rsid w:val="00E80067"/>
    <w:pPr>
      <w:tabs>
        <w:tab w:val="center" w:pos="4320"/>
        <w:tab w:val="right" w:pos="8640"/>
        <w:tab w:val="left" w:pos="9000"/>
      </w:tabs>
    </w:pPr>
    <w:rPr>
      <w:sz w:val="20"/>
    </w:rPr>
  </w:style>
  <w:style w:type="paragraph" w:customStyle="1" w:styleId="Footer1">
    <w:name w:val="Footer1"/>
    <w:basedOn w:val="Normal"/>
    <w:rsid w:val="00E80067"/>
    <w:pPr>
      <w:tabs>
        <w:tab w:val="center" w:pos="4320"/>
        <w:tab w:val="right" w:pos="8640"/>
        <w:tab w:val="left" w:pos="9000"/>
      </w:tabs>
    </w:pPr>
    <w:rPr>
      <w:sz w:val="20"/>
    </w:rPr>
  </w:style>
  <w:style w:type="paragraph" w:styleId="BodyTextIndent">
    <w:name w:val="Body Text Indent"/>
    <w:basedOn w:val="Normal"/>
    <w:link w:val="BodyTextIndentChar"/>
    <w:rsid w:val="00E80067"/>
    <w:pP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pPr>
  </w:style>
  <w:style w:type="character" w:customStyle="1" w:styleId="BodyTextIndentChar">
    <w:name w:val="Body Text Indent Char"/>
    <w:link w:val="BodyTextIndent"/>
    <w:rsid w:val="00E80067"/>
    <w:rPr>
      <w:rFonts w:ascii="Times New Roman" w:hAnsi="Times New Roman"/>
      <w:snapToGrid w:val="0"/>
      <w:sz w:val="24"/>
      <w:lang w:eastAsia="en-US"/>
    </w:rPr>
  </w:style>
  <w:style w:type="paragraph" w:styleId="BodyTextIndent2">
    <w:name w:val="Body Text Indent 2"/>
    <w:basedOn w:val="Normal"/>
    <w:link w:val="BodyTextIndent2Char"/>
    <w:rsid w:val="00E80067"/>
    <w:pPr>
      <w:widowControl/>
      <w:tabs>
        <w:tab w:val="left" w:pos="1440"/>
      </w:tabs>
      <w:ind w:left="1440"/>
    </w:pPr>
  </w:style>
  <w:style w:type="character" w:customStyle="1" w:styleId="BodyTextIndent2Char">
    <w:name w:val="Body Text Indent 2 Char"/>
    <w:link w:val="BodyTextIndent2"/>
    <w:rsid w:val="00E80067"/>
    <w:rPr>
      <w:rFonts w:ascii="Times New Roman" w:hAnsi="Times New Roman"/>
      <w:snapToGrid w:val="0"/>
      <w:sz w:val="24"/>
      <w:lang w:eastAsia="en-US"/>
    </w:rPr>
  </w:style>
  <w:style w:type="paragraph" w:styleId="Header">
    <w:name w:val="header"/>
    <w:basedOn w:val="Normal"/>
    <w:link w:val="HeaderChar"/>
    <w:rsid w:val="00E80067"/>
    <w:pPr>
      <w:tabs>
        <w:tab w:val="center" w:pos="4320"/>
        <w:tab w:val="right" w:pos="8640"/>
      </w:tabs>
    </w:pPr>
  </w:style>
  <w:style w:type="character" w:customStyle="1" w:styleId="HeaderChar">
    <w:name w:val="Header Char"/>
    <w:link w:val="Header"/>
    <w:rsid w:val="00E80067"/>
    <w:rPr>
      <w:rFonts w:ascii="Times New Roman" w:hAnsi="Times New Roman"/>
      <w:snapToGrid w:val="0"/>
      <w:sz w:val="24"/>
      <w:lang w:eastAsia="en-US"/>
    </w:rPr>
  </w:style>
  <w:style w:type="paragraph" w:styleId="Title">
    <w:name w:val="Title"/>
    <w:basedOn w:val="Normal"/>
    <w:link w:val="TitleChar"/>
    <w:qFormat/>
    <w:rsid w:val="00E80067"/>
    <w:pPr>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sz w:val="20"/>
    </w:rPr>
  </w:style>
  <w:style w:type="character" w:customStyle="1" w:styleId="TitleChar">
    <w:name w:val="Title Char"/>
    <w:link w:val="Title"/>
    <w:rsid w:val="00E80067"/>
    <w:rPr>
      <w:rFonts w:ascii="Times New Roman" w:hAnsi="Times New Roman"/>
      <w:b/>
      <w:snapToGrid w:val="0"/>
      <w:lang w:eastAsia="en-US"/>
    </w:rPr>
  </w:style>
  <w:style w:type="paragraph" w:styleId="BodyText">
    <w:name w:val="Body Text"/>
    <w:basedOn w:val="Normal"/>
    <w:link w:val="BodyTextChar"/>
    <w:rsid w:val="00E80067"/>
    <w:pPr>
      <w:jc w:val="both"/>
    </w:pPr>
    <w:rPr>
      <w:sz w:val="20"/>
    </w:rPr>
  </w:style>
  <w:style w:type="character" w:customStyle="1" w:styleId="BodyTextChar">
    <w:name w:val="Body Text Char"/>
    <w:link w:val="BodyText"/>
    <w:rsid w:val="00E80067"/>
    <w:rPr>
      <w:rFonts w:ascii="Times New Roman" w:hAnsi="Times New Roman"/>
      <w:snapToGrid w:val="0"/>
      <w:lang w:eastAsia="en-US"/>
    </w:rPr>
  </w:style>
  <w:style w:type="paragraph" w:styleId="BodyText2">
    <w:name w:val="Body Text 2"/>
    <w:basedOn w:val="Normal"/>
    <w:link w:val="BodyText2Char"/>
    <w:rsid w:val="00E80067"/>
    <w:pPr>
      <w:tabs>
        <w:tab w:val="left" w:pos="0"/>
        <w:tab w:val="left" w:pos="516"/>
        <w:tab w:val="left" w:pos="1032"/>
        <w:tab w:val="left" w:pos="1548"/>
        <w:tab w:val="left" w:pos="2064"/>
        <w:tab w:val="left" w:pos="2580"/>
        <w:tab w:val="left" w:pos="3096"/>
        <w:tab w:val="left" w:pos="3612"/>
        <w:tab w:val="left" w:pos="4128"/>
        <w:tab w:val="left" w:pos="4644"/>
        <w:tab w:val="left" w:pos="5160"/>
        <w:tab w:val="left" w:pos="5676"/>
        <w:tab w:val="left" w:pos="6192"/>
        <w:tab w:val="left" w:pos="6708"/>
        <w:tab w:val="left" w:pos="7224"/>
        <w:tab w:val="left" w:pos="7740"/>
        <w:tab w:val="left" w:pos="7920"/>
      </w:tabs>
      <w:suppressAutoHyphens/>
      <w:jc w:val="both"/>
    </w:pPr>
    <w:rPr>
      <w:szCs w:val="24"/>
    </w:rPr>
  </w:style>
  <w:style w:type="character" w:customStyle="1" w:styleId="BodyText2Char">
    <w:name w:val="Body Text 2 Char"/>
    <w:link w:val="BodyText2"/>
    <w:rsid w:val="00E80067"/>
    <w:rPr>
      <w:rFonts w:ascii="Times New Roman" w:hAnsi="Times New Roman"/>
      <w:snapToGrid w:val="0"/>
      <w:sz w:val="24"/>
      <w:szCs w:val="24"/>
      <w:lang w:eastAsia="en-US"/>
    </w:rPr>
  </w:style>
  <w:style w:type="paragraph" w:customStyle="1" w:styleId="3AutoList1">
    <w:name w:val="3AutoList1"/>
    <w:rsid w:val="00E80067"/>
    <w:pPr>
      <w:widowControl w:val="0"/>
      <w:tabs>
        <w:tab w:val="left" w:pos="720"/>
        <w:tab w:val="left" w:pos="1440"/>
        <w:tab w:val="left" w:pos="2160"/>
      </w:tabs>
      <w:autoSpaceDE w:val="0"/>
      <w:autoSpaceDN w:val="0"/>
      <w:ind w:left="2160" w:hanging="720"/>
      <w:jc w:val="both"/>
    </w:pPr>
    <w:rPr>
      <w:rFonts w:ascii="Impact" w:hAnsi="Impact"/>
      <w:sz w:val="24"/>
      <w:szCs w:val="24"/>
      <w:lang w:eastAsia="en-US"/>
    </w:rPr>
  </w:style>
  <w:style w:type="paragraph" w:customStyle="1" w:styleId="2AutoList1">
    <w:name w:val="2AutoList1"/>
    <w:rsid w:val="00E80067"/>
    <w:pPr>
      <w:widowControl w:val="0"/>
      <w:tabs>
        <w:tab w:val="left" w:pos="720"/>
        <w:tab w:val="left" w:pos="1440"/>
      </w:tabs>
      <w:autoSpaceDE w:val="0"/>
      <w:autoSpaceDN w:val="0"/>
      <w:ind w:left="1440" w:hanging="720"/>
      <w:jc w:val="both"/>
    </w:pPr>
    <w:rPr>
      <w:rFonts w:ascii="Impact" w:hAnsi="Impact"/>
      <w:sz w:val="24"/>
      <w:szCs w:val="24"/>
      <w:lang w:eastAsia="en-US"/>
    </w:rPr>
  </w:style>
  <w:style w:type="paragraph" w:styleId="PlainText">
    <w:name w:val="Plain Text"/>
    <w:basedOn w:val="Normal"/>
    <w:link w:val="PlainTextChar"/>
    <w:rsid w:val="00E80067"/>
    <w:pPr>
      <w:widowControl/>
    </w:pPr>
    <w:rPr>
      <w:rFonts w:ascii="Courier New" w:hAnsi="Courier New"/>
      <w:snapToGrid/>
      <w:sz w:val="20"/>
    </w:rPr>
  </w:style>
  <w:style w:type="character" w:customStyle="1" w:styleId="PlainTextChar">
    <w:name w:val="Plain Text Char"/>
    <w:link w:val="PlainText"/>
    <w:rsid w:val="00E80067"/>
    <w:rPr>
      <w:rFonts w:ascii="Courier New" w:hAnsi="Courier New"/>
      <w:lang w:eastAsia="en-US"/>
    </w:rPr>
  </w:style>
  <w:style w:type="paragraph" w:customStyle="1" w:styleId="Institution">
    <w:name w:val="Institution"/>
    <w:basedOn w:val="Normal"/>
    <w:next w:val="Normal"/>
    <w:autoRedefine/>
    <w:rsid w:val="00E80067"/>
    <w:pPr>
      <w:widowControl/>
      <w:tabs>
        <w:tab w:val="left" w:pos="2160"/>
        <w:tab w:val="right" w:pos="6480"/>
      </w:tabs>
      <w:spacing w:before="240" w:after="60" w:line="220" w:lineRule="atLeast"/>
    </w:pPr>
    <w:rPr>
      <w:rFonts w:ascii="Arial" w:hAnsi="Arial"/>
      <w:snapToGrid/>
      <w:sz w:val="20"/>
    </w:rPr>
  </w:style>
  <w:style w:type="paragraph" w:customStyle="1" w:styleId="CityState">
    <w:name w:val="City/State"/>
    <w:basedOn w:val="BodyText"/>
    <w:next w:val="BodyText"/>
    <w:rsid w:val="00E80067"/>
    <w:pPr>
      <w:keepNext/>
      <w:widowControl/>
      <w:spacing w:after="220" w:line="220" w:lineRule="atLeast"/>
    </w:pPr>
    <w:rPr>
      <w:rFonts w:ascii="Arial" w:hAnsi="Arial"/>
      <w:snapToGrid/>
      <w:spacing w:val="-5"/>
    </w:rPr>
  </w:style>
  <w:style w:type="character" w:styleId="FollowedHyperlink">
    <w:name w:val="FollowedHyperlink"/>
    <w:rsid w:val="00E80067"/>
    <w:rPr>
      <w:color w:val="800080"/>
      <w:u w:val="single"/>
    </w:rPr>
  </w:style>
  <w:style w:type="paragraph" w:styleId="BodyText3">
    <w:name w:val="Body Text 3"/>
    <w:basedOn w:val="Normal"/>
    <w:link w:val="BodyText3Char"/>
    <w:rsid w:val="00E80067"/>
    <w:pPr>
      <w:widowControl/>
      <w:jc w:val="both"/>
    </w:pPr>
    <w:rPr>
      <w:b/>
      <w:bCs/>
      <w:snapToGrid/>
    </w:rPr>
  </w:style>
  <w:style w:type="character" w:customStyle="1" w:styleId="BodyText3Char">
    <w:name w:val="Body Text 3 Char"/>
    <w:link w:val="BodyText3"/>
    <w:rsid w:val="00E80067"/>
    <w:rPr>
      <w:rFonts w:ascii="Times New Roman" w:hAnsi="Times New Roman"/>
      <w:b/>
      <w:bCs/>
      <w:sz w:val="24"/>
      <w:lang w:eastAsia="en-US"/>
    </w:rPr>
  </w:style>
  <w:style w:type="paragraph" w:styleId="EndnoteText">
    <w:name w:val="endnote text"/>
    <w:basedOn w:val="Normal"/>
    <w:link w:val="EndnoteTextChar"/>
    <w:semiHidden/>
    <w:rsid w:val="00E80067"/>
    <w:rPr>
      <w:rFonts w:ascii="Impact" w:hAnsi="Impact"/>
      <w:snapToGrid/>
      <w:szCs w:val="24"/>
    </w:rPr>
  </w:style>
  <w:style w:type="character" w:customStyle="1" w:styleId="EndnoteTextChar">
    <w:name w:val="Endnote Text Char"/>
    <w:link w:val="EndnoteText"/>
    <w:semiHidden/>
    <w:rsid w:val="00E80067"/>
    <w:rPr>
      <w:rFonts w:ascii="Impact" w:hAnsi="Impact"/>
      <w:sz w:val="24"/>
      <w:szCs w:val="24"/>
      <w:lang w:eastAsia="en-US"/>
    </w:rPr>
  </w:style>
  <w:style w:type="paragraph" w:styleId="BalloonText">
    <w:name w:val="Balloon Text"/>
    <w:basedOn w:val="Normal"/>
    <w:link w:val="BalloonTextChar"/>
    <w:semiHidden/>
    <w:rsid w:val="00E80067"/>
    <w:rPr>
      <w:rFonts w:ascii="Tahoma" w:hAnsi="Tahoma" w:cs="Tahoma"/>
      <w:sz w:val="16"/>
      <w:szCs w:val="16"/>
    </w:rPr>
  </w:style>
  <w:style w:type="character" w:customStyle="1" w:styleId="BalloonTextChar">
    <w:name w:val="Balloon Text Char"/>
    <w:link w:val="BalloonText"/>
    <w:semiHidden/>
    <w:rsid w:val="00E80067"/>
    <w:rPr>
      <w:rFonts w:ascii="Tahoma" w:hAnsi="Tahoma" w:cs="Tahoma"/>
      <w:snapToGrid w:val="0"/>
      <w:sz w:val="16"/>
      <w:szCs w:val="16"/>
      <w:lang w:eastAsia="en-US"/>
    </w:rPr>
  </w:style>
  <w:style w:type="character" w:styleId="Emphasis">
    <w:name w:val="Emphasis"/>
    <w:qFormat/>
    <w:rsid w:val="00E80067"/>
    <w:rPr>
      <w:i/>
      <w:iCs/>
    </w:rPr>
  </w:style>
  <w:style w:type="paragraph" w:styleId="HTMLPreformatted">
    <w:name w:val="HTML Preformatted"/>
    <w:basedOn w:val="Normal"/>
    <w:link w:val="HTMLPreformattedChar"/>
    <w:rsid w:val="00E80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snapToGrid/>
      <w:szCs w:val="24"/>
      <w:lang w:eastAsia="zh-CN"/>
    </w:rPr>
  </w:style>
  <w:style w:type="character" w:customStyle="1" w:styleId="HTMLPreformattedChar">
    <w:name w:val="HTML Preformatted Char"/>
    <w:link w:val="HTMLPreformatted"/>
    <w:rsid w:val="00E80067"/>
    <w:rPr>
      <w:rFonts w:ascii="SimSun" w:hAnsi="SimSun" w:cs="SimSun"/>
      <w:sz w:val="24"/>
      <w:szCs w:val="24"/>
    </w:rPr>
  </w:style>
  <w:style w:type="paragraph" w:customStyle="1" w:styleId="Level1">
    <w:name w:val="Level 1"/>
    <w:basedOn w:val="Normal"/>
    <w:rsid w:val="00E80067"/>
    <w:pPr>
      <w:autoSpaceDE w:val="0"/>
      <w:autoSpaceDN w:val="0"/>
      <w:adjustRightInd w:val="0"/>
      <w:outlineLvl w:val="0"/>
    </w:pPr>
    <w:rPr>
      <w:snapToGrid/>
      <w:sz w:val="20"/>
      <w:szCs w:val="24"/>
    </w:rPr>
  </w:style>
  <w:style w:type="character" w:styleId="Strong">
    <w:name w:val="Strong"/>
    <w:uiPriority w:val="22"/>
    <w:qFormat/>
    <w:rsid w:val="00E80067"/>
    <w:rPr>
      <w:b/>
      <w:bCs/>
    </w:rPr>
  </w:style>
  <w:style w:type="paragraph" w:customStyle="1" w:styleId="aug">
    <w:name w:val="aug"/>
    <w:basedOn w:val="Normal"/>
    <w:rsid w:val="00E80067"/>
    <w:pPr>
      <w:widowControl/>
      <w:spacing w:after="240" w:line="480" w:lineRule="auto"/>
    </w:pPr>
    <w:rPr>
      <w:snapToGrid/>
      <w:lang w:val="en-GB"/>
    </w:rPr>
  </w:style>
  <w:style w:type="character" w:styleId="HTMLTypewriter">
    <w:name w:val="HTML Typewriter"/>
    <w:rsid w:val="00E80067"/>
    <w:rPr>
      <w:rFonts w:ascii="SimSun" w:eastAsia="SimSun" w:hAnsi="SimSun" w:cs="SimSun"/>
      <w:sz w:val="24"/>
      <w:szCs w:val="24"/>
    </w:rPr>
  </w:style>
  <w:style w:type="character" w:customStyle="1" w:styleId="safetag">
    <w:name w:val="safetag"/>
    <w:basedOn w:val="DefaultParagraphFont"/>
    <w:rsid w:val="00E80067"/>
  </w:style>
  <w:style w:type="character" w:customStyle="1" w:styleId="ti2">
    <w:name w:val="ti2"/>
    <w:rsid w:val="00E80067"/>
    <w:rPr>
      <w:sz w:val="22"/>
      <w:szCs w:val="22"/>
    </w:rPr>
  </w:style>
  <w:style w:type="paragraph" w:customStyle="1" w:styleId="DataField11pt">
    <w:name w:val="Data Field 11pt"/>
    <w:basedOn w:val="Normal"/>
    <w:rsid w:val="00E80067"/>
    <w:pPr>
      <w:widowControl/>
      <w:autoSpaceDE w:val="0"/>
      <w:autoSpaceDN w:val="0"/>
      <w:spacing w:line="300" w:lineRule="exact"/>
    </w:pPr>
    <w:rPr>
      <w:rFonts w:ascii="Arial" w:eastAsia="Times New Roman" w:hAnsi="Arial" w:cs="Arial"/>
      <w:snapToGrid/>
      <w:sz w:val="22"/>
    </w:rPr>
  </w:style>
  <w:style w:type="paragraph" w:customStyle="1" w:styleId="4AutoList1">
    <w:name w:val="4AutoList1"/>
    <w:rsid w:val="00E80067"/>
    <w:pPr>
      <w:widowControl w:val="0"/>
      <w:tabs>
        <w:tab w:val="left" w:pos="720"/>
        <w:tab w:val="left" w:pos="1440"/>
        <w:tab w:val="left" w:pos="2160"/>
        <w:tab w:val="left" w:pos="2880"/>
      </w:tabs>
      <w:ind w:left="2880" w:hanging="720"/>
      <w:jc w:val="both"/>
    </w:pPr>
    <w:rPr>
      <w:rFonts w:ascii="Impact" w:hAnsi="Impact" w:cs="Impact"/>
      <w:sz w:val="24"/>
      <w:szCs w:val="24"/>
      <w:lang w:eastAsia="en-US"/>
    </w:rPr>
  </w:style>
  <w:style w:type="paragraph" w:styleId="NormalWeb">
    <w:name w:val="Normal (Web)"/>
    <w:basedOn w:val="Normal"/>
    <w:rsid w:val="00E80067"/>
    <w:pPr>
      <w:widowControl/>
      <w:spacing w:before="100" w:beforeAutospacing="1" w:after="100" w:afterAutospacing="1"/>
    </w:pPr>
    <w:rPr>
      <w:snapToGrid/>
      <w:szCs w:val="24"/>
      <w:lang w:eastAsia="zh-CN"/>
    </w:rPr>
  </w:style>
  <w:style w:type="character" w:customStyle="1" w:styleId="volume">
    <w:name w:val="volume"/>
    <w:basedOn w:val="DefaultParagraphFont"/>
    <w:rsid w:val="00E80067"/>
  </w:style>
  <w:style w:type="character" w:customStyle="1" w:styleId="pages">
    <w:name w:val="pages"/>
    <w:basedOn w:val="DefaultParagraphFont"/>
    <w:rsid w:val="00E80067"/>
  </w:style>
  <w:style w:type="character" w:customStyle="1" w:styleId="confname1">
    <w:name w:val="confname1"/>
    <w:rsid w:val="00E80067"/>
    <w:rPr>
      <w:color w:val="A08040"/>
    </w:rPr>
  </w:style>
  <w:style w:type="character" w:customStyle="1" w:styleId="confdate2">
    <w:name w:val="confdate2"/>
    <w:basedOn w:val="DefaultParagraphFont"/>
    <w:rsid w:val="00E80067"/>
  </w:style>
  <w:style w:type="character" w:customStyle="1" w:styleId="clsdefaulttextbold1">
    <w:name w:val="clsdefaulttextbold1"/>
    <w:rsid w:val="00E80067"/>
    <w:rPr>
      <w:rFonts w:ascii="Arial" w:hAnsi="Arial" w:cs="Arial" w:hint="default"/>
      <w:b/>
      <w:bCs/>
      <w:color w:val="000000"/>
      <w:sz w:val="14"/>
      <w:szCs w:val="14"/>
    </w:rPr>
  </w:style>
  <w:style w:type="character" w:customStyle="1" w:styleId="issue">
    <w:name w:val="issue"/>
    <w:basedOn w:val="DefaultParagraphFont"/>
    <w:rsid w:val="00E80067"/>
  </w:style>
  <w:style w:type="paragraph" w:customStyle="1" w:styleId="author">
    <w:name w:val="author"/>
    <w:basedOn w:val="Normal"/>
    <w:next w:val="Normal"/>
    <w:rsid w:val="00E80067"/>
    <w:pPr>
      <w:widowControl/>
      <w:spacing w:after="220"/>
      <w:ind w:firstLine="227"/>
      <w:jc w:val="center"/>
    </w:pPr>
    <w:rPr>
      <w:rFonts w:ascii="Times" w:hAnsi="Times"/>
      <w:snapToGrid/>
      <w:sz w:val="20"/>
      <w:lang w:eastAsia="de-DE"/>
    </w:rPr>
  </w:style>
  <w:style w:type="paragraph" w:customStyle="1" w:styleId="Title1">
    <w:name w:val="Title1"/>
    <w:basedOn w:val="Normal"/>
    <w:next w:val="author"/>
    <w:rsid w:val="00E80067"/>
    <w:pPr>
      <w:keepNext/>
      <w:keepLines/>
      <w:pageBreakBefore/>
      <w:widowControl/>
      <w:tabs>
        <w:tab w:val="left" w:pos="284"/>
      </w:tabs>
      <w:suppressAutoHyphens/>
      <w:spacing w:after="460" w:line="348" w:lineRule="exact"/>
      <w:ind w:firstLine="227"/>
      <w:jc w:val="center"/>
    </w:pPr>
    <w:rPr>
      <w:rFonts w:ascii="Times" w:hAnsi="Times"/>
      <w:b/>
      <w:snapToGrid/>
      <w:sz w:val="28"/>
      <w:lang w:eastAsia="de-DE"/>
    </w:rPr>
  </w:style>
  <w:style w:type="character" w:customStyle="1" w:styleId="journalname">
    <w:name w:val="journalname"/>
    <w:basedOn w:val="DefaultParagraphFont"/>
    <w:rsid w:val="00E80067"/>
  </w:style>
  <w:style w:type="character" w:customStyle="1" w:styleId="style31">
    <w:name w:val="style31"/>
    <w:rsid w:val="00E80067"/>
    <w:rPr>
      <w:b/>
      <w:bCs/>
      <w:color w:val="000000"/>
      <w:sz w:val="17"/>
      <w:szCs w:val="17"/>
    </w:rPr>
  </w:style>
  <w:style w:type="character" w:customStyle="1" w:styleId="src1">
    <w:name w:val="src1"/>
    <w:rsid w:val="00E80067"/>
    <w:rPr>
      <w:vanish w:val="0"/>
      <w:webHidden w:val="0"/>
      <w:specVanish w:val="0"/>
    </w:rPr>
  </w:style>
  <w:style w:type="character" w:customStyle="1" w:styleId="jrnl">
    <w:name w:val="jrnl"/>
    <w:basedOn w:val="DefaultParagraphFont"/>
    <w:rsid w:val="00E80067"/>
  </w:style>
  <w:style w:type="character" w:customStyle="1" w:styleId="confname">
    <w:name w:val="confname"/>
    <w:basedOn w:val="DefaultParagraphFont"/>
    <w:rsid w:val="00E80067"/>
  </w:style>
  <w:style w:type="paragraph" w:styleId="ListParagraph">
    <w:name w:val="List Paragraph"/>
    <w:basedOn w:val="Normal"/>
    <w:uiPriority w:val="34"/>
    <w:qFormat/>
    <w:rsid w:val="00E80067"/>
    <w:pPr>
      <w:widowControl/>
      <w:ind w:left="720"/>
      <w:contextualSpacing/>
    </w:pPr>
    <w:rPr>
      <w:rFonts w:eastAsia="Times New Roman"/>
      <w:snapToGrid/>
      <w:szCs w:val="24"/>
      <w:lang w:eastAsia="zh-CN"/>
    </w:rPr>
  </w:style>
  <w:style w:type="paragraph" w:customStyle="1" w:styleId="papertitle">
    <w:name w:val="paper title"/>
    <w:rsid w:val="00E80067"/>
    <w:pPr>
      <w:spacing w:after="120"/>
      <w:jc w:val="center"/>
    </w:pPr>
    <w:rPr>
      <w:rFonts w:ascii="Times New Roman" w:eastAsia="MS Mincho" w:hAnsi="Times New Roman"/>
      <w:noProof/>
      <w:sz w:val="48"/>
      <w:szCs w:val="48"/>
      <w:lang w:eastAsia="en-US"/>
    </w:rPr>
  </w:style>
  <w:style w:type="paragraph" w:customStyle="1" w:styleId="title10">
    <w:name w:val="title1"/>
    <w:basedOn w:val="Normal"/>
    <w:rsid w:val="00103BDF"/>
    <w:pPr>
      <w:widowControl/>
    </w:pPr>
    <w:rPr>
      <w:rFonts w:eastAsia="Times New Roman"/>
      <w:snapToGrid/>
      <w:sz w:val="29"/>
      <w:szCs w:val="29"/>
    </w:rPr>
  </w:style>
  <w:style w:type="paragraph" w:customStyle="1" w:styleId="rprtbody1">
    <w:name w:val="rprtbody1"/>
    <w:basedOn w:val="Normal"/>
    <w:rsid w:val="00103BDF"/>
    <w:pPr>
      <w:widowControl/>
      <w:spacing w:before="34" w:after="34"/>
    </w:pPr>
    <w:rPr>
      <w:rFonts w:eastAsia="Times New Roman"/>
      <w:snapToGrid/>
      <w:sz w:val="28"/>
      <w:szCs w:val="28"/>
    </w:rPr>
  </w:style>
  <w:style w:type="paragraph" w:customStyle="1" w:styleId="aux1">
    <w:name w:val="aux1"/>
    <w:basedOn w:val="Normal"/>
    <w:rsid w:val="00103BDF"/>
    <w:pPr>
      <w:widowControl/>
      <w:spacing w:line="320" w:lineRule="atLeast"/>
    </w:pPr>
    <w:rPr>
      <w:rFonts w:eastAsia="Times New Roman"/>
      <w:snapToGrid/>
      <w:szCs w:val="24"/>
    </w:rPr>
  </w:style>
  <w:style w:type="character" w:customStyle="1" w:styleId="snippet">
    <w:name w:val="snippet"/>
    <w:rsid w:val="003E421A"/>
    <w:rPr>
      <w:color w:val="E37222"/>
    </w:rPr>
  </w:style>
  <w:style w:type="paragraph" w:customStyle="1" w:styleId="Default">
    <w:name w:val="Default"/>
    <w:rsid w:val="004D6D94"/>
    <w:pPr>
      <w:autoSpaceDE w:val="0"/>
      <w:autoSpaceDN w:val="0"/>
      <w:adjustRightInd w:val="0"/>
    </w:pPr>
    <w:rPr>
      <w:rFonts w:ascii="Arial" w:hAnsi="Arial" w:cs="Arial"/>
      <w:color w:val="000000"/>
      <w:sz w:val="24"/>
      <w:szCs w:val="24"/>
    </w:rPr>
  </w:style>
  <w:style w:type="paragraph" w:customStyle="1" w:styleId="TableDataCentered">
    <w:name w:val="Table Data Centered"/>
    <w:basedOn w:val="Normal"/>
    <w:rsid w:val="00C3374F"/>
    <w:pPr>
      <w:widowControl/>
      <w:jc w:val="center"/>
    </w:pPr>
    <w:rPr>
      <w:rFonts w:ascii="Arial" w:eastAsia="Times New Roman" w:hAnsi="Arial"/>
      <w:snapToGrid/>
      <w:sz w:val="20"/>
    </w:rPr>
  </w:style>
  <w:style w:type="paragraph" w:customStyle="1" w:styleId="TableDataLeft">
    <w:name w:val="Table Data Left"/>
    <w:basedOn w:val="TableDataCentered"/>
    <w:rsid w:val="00C3374F"/>
    <w:pPr>
      <w:jc w:val="left"/>
    </w:pPr>
  </w:style>
  <w:style w:type="paragraph" w:customStyle="1" w:styleId="details1">
    <w:name w:val="details1"/>
    <w:basedOn w:val="Normal"/>
    <w:rsid w:val="00AA0766"/>
    <w:pPr>
      <w:widowControl/>
      <w:spacing w:before="100" w:beforeAutospacing="1" w:after="100" w:afterAutospacing="1"/>
    </w:pPr>
    <w:rPr>
      <w:rFonts w:eastAsia="Times New Roman"/>
      <w:snapToGrid/>
      <w:szCs w:val="24"/>
      <w:lang w:eastAsia="zh-CN"/>
    </w:rPr>
  </w:style>
  <w:style w:type="character" w:customStyle="1" w:styleId="name">
    <w:name w:val="name"/>
    <w:rsid w:val="000C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3081">
      <w:bodyDiv w:val="1"/>
      <w:marLeft w:val="0"/>
      <w:marRight w:val="0"/>
      <w:marTop w:val="0"/>
      <w:marBottom w:val="0"/>
      <w:divBdr>
        <w:top w:val="none" w:sz="0" w:space="0" w:color="auto"/>
        <w:left w:val="none" w:sz="0" w:space="0" w:color="auto"/>
        <w:bottom w:val="none" w:sz="0" w:space="0" w:color="auto"/>
        <w:right w:val="none" w:sz="0" w:space="0" w:color="auto"/>
      </w:divBdr>
      <w:divsChild>
        <w:div w:id="253632137">
          <w:marLeft w:val="0"/>
          <w:marRight w:val="0"/>
          <w:marTop w:val="0"/>
          <w:marBottom w:val="0"/>
          <w:divBdr>
            <w:top w:val="none" w:sz="0" w:space="0" w:color="auto"/>
            <w:left w:val="none" w:sz="0" w:space="0" w:color="auto"/>
            <w:bottom w:val="none" w:sz="0" w:space="0" w:color="auto"/>
            <w:right w:val="none" w:sz="0" w:space="0" w:color="auto"/>
          </w:divBdr>
          <w:divsChild>
            <w:div w:id="1445928278">
              <w:marLeft w:val="0"/>
              <w:marRight w:val="0"/>
              <w:marTop w:val="0"/>
              <w:marBottom w:val="0"/>
              <w:divBdr>
                <w:top w:val="none" w:sz="0" w:space="0" w:color="auto"/>
                <w:left w:val="none" w:sz="0" w:space="0" w:color="auto"/>
                <w:bottom w:val="none" w:sz="0" w:space="0" w:color="auto"/>
                <w:right w:val="none" w:sz="0" w:space="0" w:color="auto"/>
              </w:divBdr>
              <w:divsChild>
                <w:div w:id="2102607211">
                  <w:marLeft w:val="0"/>
                  <w:marRight w:val="-6084"/>
                  <w:marTop w:val="0"/>
                  <w:marBottom w:val="0"/>
                  <w:divBdr>
                    <w:top w:val="none" w:sz="0" w:space="0" w:color="auto"/>
                    <w:left w:val="none" w:sz="0" w:space="0" w:color="auto"/>
                    <w:bottom w:val="none" w:sz="0" w:space="0" w:color="auto"/>
                    <w:right w:val="none" w:sz="0" w:space="0" w:color="auto"/>
                  </w:divBdr>
                  <w:divsChild>
                    <w:div w:id="1821993427">
                      <w:marLeft w:val="0"/>
                      <w:marRight w:val="5604"/>
                      <w:marTop w:val="0"/>
                      <w:marBottom w:val="0"/>
                      <w:divBdr>
                        <w:top w:val="none" w:sz="0" w:space="0" w:color="auto"/>
                        <w:left w:val="none" w:sz="0" w:space="0" w:color="auto"/>
                        <w:bottom w:val="none" w:sz="0" w:space="0" w:color="auto"/>
                        <w:right w:val="none" w:sz="0" w:space="0" w:color="auto"/>
                      </w:divBdr>
                      <w:divsChild>
                        <w:div w:id="576087066">
                          <w:marLeft w:val="0"/>
                          <w:marRight w:val="0"/>
                          <w:marTop w:val="0"/>
                          <w:marBottom w:val="0"/>
                          <w:divBdr>
                            <w:top w:val="none" w:sz="0" w:space="0" w:color="auto"/>
                            <w:left w:val="none" w:sz="0" w:space="0" w:color="auto"/>
                            <w:bottom w:val="none" w:sz="0" w:space="0" w:color="auto"/>
                            <w:right w:val="none" w:sz="0" w:space="0" w:color="auto"/>
                          </w:divBdr>
                          <w:divsChild>
                            <w:div w:id="2081831644">
                              <w:marLeft w:val="0"/>
                              <w:marRight w:val="0"/>
                              <w:marTop w:val="120"/>
                              <w:marBottom w:val="360"/>
                              <w:divBdr>
                                <w:top w:val="none" w:sz="0" w:space="0" w:color="auto"/>
                                <w:left w:val="none" w:sz="0" w:space="0" w:color="auto"/>
                                <w:bottom w:val="none" w:sz="0" w:space="0" w:color="auto"/>
                                <w:right w:val="none" w:sz="0" w:space="0" w:color="auto"/>
                              </w:divBdr>
                              <w:divsChild>
                                <w:div w:id="1503885547">
                                  <w:marLeft w:val="3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4259">
      <w:bodyDiv w:val="1"/>
      <w:marLeft w:val="0"/>
      <w:marRight w:val="0"/>
      <w:marTop w:val="0"/>
      <w:marBottom w:val="0"/>
      <w:divBdr>
        <w:top w:val="none" w:sz="0" w:space="0" w:color="auto"/>
        <w:left w:val="none" w:sz="0" w:space="0" w:color="auto"/>
        <w:bottom w:val="none" w:sz="0" w:space="0" w:color="auto"/>
        <w:right w:val="none" w:sz="0" w:space="0" w:color="auto"/>
      </w:divBdr>
      <w:divsChild>
        <w:div w:id="1489517065">
          <w:marLeft w:val="0"/>
          <w:marRight w:val="0"/>
          <w:marTop w:val="0"/>
          <w:marBottom w:val="0"/>
          <w:divBdr>
            <w:top w:val="none" w:sz="0" w:space="0" w:color="auto"/>
            <w:left w:val="none" w:sz="0" w:space="0" w:color="auto"/>
            <w:bottom w:val="none" w:sz="0" w:space="0" w:color="auto"/>
            <w:right w:val="none" w:sz="0" w:space="0" w:color="auto"/>
          </w:divBdr>
          <w:divsChild>
            <w:div w:id="171140819">
              <w:marLeft w:val="0"/>
              <w:marRight w:val="0"/>
              <w:marTop w:val="0"/>
              <w:marBottom w:val="0"/>
              <w:divBdr>
                <w:top w:val="none" w:sz="0" w:space="0" w:color="auto"/>
                <w:left w:val="none" w:sz="0" w:space="0" w:color="auto"/>
                <w:bottom w:val="none" w:sz="0" w:space="0" w:color="auto"/>
                <w:right w:val="none" w:sz="0" w:space="0" w:color="auto"/>
              </w:divBdr>
              <w:divsChild>
                <w:div w:id="523518210">
                  <w:marLeft w:val="0"/>
                  <w:marRight w:val="-6084"/>
                  <w:marTop w:val="0"/>
                  <w:marBottom w:val="0"/>
                  <w:divBdr>
                    <w:top w:val="none" w:sz="0" w:space="0" w:color="auto"/>
                    <w:left w:val="none" w:sz="0" w:space="0" w:color="auto"/>
                    <w:bottom w:val="none" w:sz="0" w:space="0" w:color="auto"/>
                    <w:right w:val="none" w:sz="0" w:space="0" w:color="auto"/>
                  </w:divBdr>
                  <w:divsChild>
                    <w:div w:id="1960723939">
                      <w:marLeft w:val="0"/>
                      <w:marRight w:val="5844"/>
                      <w:marTop w:val="0"/>
                      <w:marBottom w:val="0"/>
                      <w:divBdr>
                        <w:top w:val="none" w:sz="0" w:space="0" w:color="auto"/>
                        <w:left w:val="none" w:sz="0" w:space="0" w:color="auto"/>
                        <w:bottom w:val="none" w:sz="0" w:space="0" w:color="auto"/>
                        <w:right w:val="none" w:sz="0" w:space="0" w:color="auto"/>
                      </w:divBdr>
                      <w:divsChild>
                        <w:div w:id="332298889">
                          <w:marLeft w:val="0"/>
                          <w:marRight w:val="0"/>
                          <w:marTop w:val="0"/>
                          <w:marBottom w:val="0"/>
                          <w:divBdr>
                            <w:top w:val="none" w:sz="0" w:space="0" w:color="auto"/>
                            <w:left w:val="none" w:sz="0" w:space="0" w:color="auto"/>
                            <w:bottom w:val="none" w:sz="0" w:space="0" w:color="auto"/>
                            <w:right w:val="none" w:sz="0" w:space="0" w:color="auto"/>
                          </w:divBdr>
                          <w:divsChild>
                            <w:div w:id="493032166">
                              <w:marLeft w:val="0"/>
                              <w:marRight w:val="0"/>
                              <w:marTop w:val="120"/>
                              <w:marBottom w:val="360"/>
                              <w:divBdr>
                                <w:top w:val="none" w:sz="0" w:space="0" w:color="auto"/>
                                <w:left w:val="none" w:sz="0" w:space="0" w:color="auto"/>
                                <w:bottom w:val="none" w:sz="0" w:space="0" w:color="auto"/>
                                <w:right w:val="none" w:sz="0" w:space="0" w:color="auto"/>
                              </w:divBdr>
                              <w:divsChild>
                                <w:div w:id="556093756">
                                  <w:marLeft w:val="336"/>
                                  <w:marRight w:val="0"/>
                                  <w:marTop w:val="0"/>
                                  <w:marBottom w:val="0"/>
                                  <w:divBdr>
                                    <w:top w:val="none" w:sz="0" w:space="0" w:color="auto"/>
                                    <w:left w:val="none" w:sz="0" w:space="0" w:color="auto"/>
                                    <w:bottom w:val="none" w:sz="0" w:space="0" w:color="auto"/>
                                    <w:right w:val="none" w:sz="0" w:space="0" w:color="auto"/>
                                  </w:divBdr>
                                  <w:divsChild>
                                    <w:div w:id="259486532">
                                      <w:marLeft w:val="0"/>
                                      <w:marRight w:val="0"/>
                                      <w:marTop w:val="0"/>
                                      <w:marBottom w:val="0"/>
                                      <w:divBdr>
                                        <w:top w:val="none" w:sz="0" w:space="0" w:color="auto"/>
                                        <w:left w:val="none" w:sz="0" w:space="0" w:color="auto"/>
                                        <w:bottom w:val="none" w:sz="0" w:space="0" w:color="auto"/>
                                        <w:right w:val="none" w:sz="0" w:space="0" w:color="auto"/>
                                      </w:divBdr>
                                      <w:divsChild>
                                        <w:div w:id="1105226516">
                                          <w:marLeft w:val="0"/>
                                          <w:marRight w:val="0"/>
                                          <w:marTop w:val="0"/>
                                          <w:marBottom w:val="0"/>
                                          <w:divBdr>
                                            <w:top w:val="none" w:sz="0" w:space="0" w:color="auto"/>
                                            <w:left w:val="none" w:sz="0" w:space="0" w:color="auto"/>
                                            <w:bottom w:val="none" w:sz="0" w:space="0" w:color="auto"/>
                                            <w:right w:val="none" w:sz="0" w:space="0" w:color="auto"/>
                                          </w:divBdr>
                                          <w:divsChild>
                                            <w:div w:id="14257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02328">
      <w:bodyDiv w:val="1"/>
      <w:marLeft w:val="0"/>
      <w:marRight w:val="0"/>
      <w:marTop w:val="0"/>
      <w:marBottom w:val="0"/>
      <w:divBdr>
        <w:top w:val="none" w:sz="0" w:space="0" w:color="auto"/>
        <w:left w:val="none" w:sz="0" w:space="0" w:color="auto"/>
        <w:bottom w:val="none" w:sz="0" w:space="0" w:color="auto"/>
        <w:right w:val="none" w:sz="0" w:space="0" w:color="auto"/>
      </w:divBdr>
      <w:divsChild>
        <w:div w:id="1938320061">
          <w:marLeft w:val="0"/>
          <w:marRight w:val="0"/>
          <w:marTop w:val="0"/>
          <w:marBottom w:val="0"/>
          <w:divBdr>
            <w:top w:val="none" w:sz="0" w:space="0" w:color="auto"/>
            <w:left w:val="none" w:sz="0" w:space="0" w:color="auto"/>
            <w:bottom w:val="none" w:sz="0" w:space="0" w:color="auto"/>
            <w:right w:val="none" w:sz="0" w:space="0" w:color="auto"/>
          </w:divBdr>
          <w:divsChild>
            <w:div w:id="91166494">
              <w:marLeft w:val="0"/>
              <w:marRight w:val="0"/>
              <w:marTop w:val="0"/>
              <w:marBottom w:val="0"/>
              <w:divBdr>
                <w:top w:val="none" w:sz="0" w:space="0" w:color="auto"/>
                <w:left w:val="none" w:sz="0" w:space="0" w:color="auto"/>
                <w:bottom w:val="none" w:sz="0" w:space="0" w:color="auto"/>
                <w:right w:val="none" w:sz="0" w:space="0" w:color="auto"/>
              </w:divBdr>
              <w:divsChild>
                <w:div w:id="1765152326">
                  <w:marLeft w:val="0"/>
                  <w:marRight w:val="0"/>
                  <w:marTop w:val="0"/>
                  <w:marBottom w:val="0"/>
                  <w:divBdr>
                    <w:top w:val="none" w:sz="0" w:space="0" w:color="auto"/>
                    <w:left w:val="none" w:sz="0" w:space="0" w:color="auto"/>
                    <w:bottom w:val="none" w:sz="0" w:space="0" w:color="auto"/>
                    <w:right w:val="none" w:sz="0" w:space="0" w:color="auto"/>
                  </w:divBdr>
                  <w:divsChild>
                    <w:div w:id="168252595">
                      <w:marLeft w:val="0"/>
                      <w:marRight w:val="0"/>
                      <w:marTop w:val="0"/>
                      <w:marBottom w:val="0"/>
                      <w:divBdr>
                        <w:top w:val="none" w:sz="0" w:space="0" w:color="auto"/>
                        <w:left w:val="none" w:sz="0" w:space="0" w:color="auto"/>
                        <w:bottom w:val="none" w:sz="0" w:space="0" w:color="auto"/>
                        <w:right w:val="none" w:sz="0" w:space="0" w:color="auto"/>
                      </w:divBdr>
                      <w:divsChild>
                        <w:div w:id="2130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2387">
      <w:bodyDiv w:val="1"/>
      <w:marLeft w:val="0"/>
      <w:marRight w:val="0"/>
      <w:marTop w:val="0"/>
      <w:marBottom w:val="0"/>
      <w:divBdr>
        <w:top w:val="none" w:sz="0" w:space="0" w:color="auto"/>
        <w:left w:val="none" w:sz="0" w:space="0" w:color="auto"/>
        <w:bottom w:val="none" w:sz="0" w:space="0" w:color="auto"/>
        <w:right w:val="none" w:sz="0" w:space="0" w:color="auto"/>
      </w:divBdr>
      <w:divsChild>
        <w:div w:id="1411847717">
          <w:marLeft w:val="0"/>
          <w:marRight w:val="0"/>
          <w:marTop w:val="0"/>
          <w:marBottom w:val="0"/>
          <w:divBdr>
            <w:top w:val="none" w:sz="0" w:space="0" w:color="auto"/>
            <w:left w:val="none" w:sz="0" w:space="0" w:color="auto"/>
            <w:bottom w:val="none" w:sz="0" w:space="0" w:color="auto"/>
            <w:right w:val="none" w:sz="0" w:space="0" w:color="auto"/>
          </w:divBdr>
          <w:divsChild>
            <w:div w:id="660546228">
              <w:marLeft w:val="0"/>
              <w:marRight w:val="0"/>
              <w:marTop w:val="0"/>
              <w:marBottom w:val="0"/>
              <w:divBdr>
                <w:top w:val="none" w:sz="0" w:space="0" w:color="auto"/>
                <w:left w:val="none" w:sz="0" w:space="0" w:color="auto"/>
                <w:bottom w:val="none" w:sz="0" w:space="0" w:color="auto"/>
                <w:right w:val="none" w:sz="0" w:space="0" w:color="auto"/>
              </w:divBdr>
              <w:divsChild>
                <w:div w:id="1159691153">
                  <w:marLeft w:val="0"/>
                  <w:marRight w:val="-6084"/>
                  <w:marTop w:val="0"/>
                  <w:marBottom w:val="0"/>
                  <w:divBdr>
                    <w:top w:val="none" w:sz="0" w:space="0" w:color="auto"/>
                    <w:left w:val="none" w:sz="0" w:space="0" w:color="auto"/>
                    <w:bottom w:val="none" w:sz="0" w:space="0" w:color="auto"/>
                    <w:right w:val="none" w:sz="0" w:space="0" w:color="auto"/>
                  </w:divBdr>
                  <w:divsChild>
                    <w:div w:id="1209143726">
                      <w:marLeft w:val="0"/>
                      <w:marRight w:val="5604"/>
                      <w:marTop w:val="0"/>
                      <w:marBottom w:val="0"/>
                      <w:divBdr>
                        <w:top w:val="none" w:sz="0" w:space="0" w:color="auto"/>
                        <w:left w:val="none" w:sz="0" w:space="0" w:color="auto"/>
                        <w:bottom w:val="none" w:sz="0" w:space="0" w:color="auto"/>
                        <w:right w:val="none" w:sz="0" w:space="0" w:color="auto"/>
                      </w:divBdr>
                      <w:divsChild>
                        <w:div w:id="1743798602">
                          <w:marLeft w:val="0"/>
                          <w:marRight w:val="0"/>
                          <w:marTop w:val="0"/>
                          <w:marBottom w:val="0"/>
                          <w:divBdr>
                            <w:top w:val="none" w:sz="0" w:space="0" w:color="auto"/>
                            <w:left w:val="none" w:sz="0" w:space="0" w:color="auto"/>
                            <w:bottom w:val="none" w:sz="0" w:space="0" w:color="auto"/>
                            <w:right w:val="none" w:sz="0" w:space="0" w:color="auto"/>
                          </w:divBdr>
                          <w:divsChild>
                            <w:div w:id="2135443343">
                              <w:marLeft w:val="0"/>
                              <w:marRight w:val="0"/>
                              <w:marTop w:val="120"/>
                              <w:marBottom w:val="360"/>
                              <w:divBdr>
                                <w:top w:val="none" w:sz="0" w:space="0" w:color="auto"/>
                                <w:left w:val="none" w:sz="0" w:space="0" w:color="auto"/>
                                <w:bottom w:val="none" w:sz="0" w:space="0" w:color="auto"/>
                                <w:right w:val="none" w:sz="0" w:space="0" w:color="auto"/>
                              </w:divBdr>
                              <w:divsChild>
                                <w:div w:id="864634111">
                                  <w:marLeft w:val="3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789358">
      <w:bodyDiv w:val="1"/>
      <w:marLeft w:val="0"/>
      <w:marRight w:val="0"/>
      <w:marTop w:val="0"/>
      <w:marBottom w:val="0"/>
      <w:divBdr>
        <w:top w:val="none" w:sz="0" w:space="0" w:color="auto"/>
        <w:left w:val="none" w:sz="0" w:space="0" w:color="auto"/>
        <w:bottom w:val="none" w:sz="0" w:space="0" w:color="auto"/>
        <w:right w:val="none" w:sz="0" w:space="0" w:color="auto"/>
      </w:divBdr>
      <w:divsChild>
        <w:div w:id="210658918">
          <w:marLeft w:val="0"/>
          <w:marRight w:val="0"/>
          <w:marTop w:val="0"/>
          <w:marBottom w:val="0"/>
          <w:divBdr>
            <w:top w:val="none" w:sz="0" w:space="0" w:color="auto"/>
            <w:left w:val="none" w:sz="0" w:space="0" w:color="auto"/>
            <w:bottom w:val="none" w:sz="0" w:space="0" w:color="auto"/>
            <w:right w:val="none" w:sz="0" w:space="0" w:color="auto"/>
          </w:divBdr>
        </w:div>
      </w:divsChild>
    </w:div>
    <w:div w:id="372462166">
      <w:bodyDiv w:val="1"/>
      <w:marLeft w:val="0"/>
      <w:marRight w:val="0"/>
      <w:marTop w:val="0"/>
      <w:marBottom w:val="0"/>
      <w:divBdr>
        <w:top w:val="none" w:sz="0" w:space="0" w:color="auto"/>
        <w:left w:val="none" w:sz="0" w:space="0" w:color="auto"/>
        <w:bottom w:val="none" w:sz="0" w:space="0" w:color="auto"/>
        <w:right w:val="none" w:sz="0" w:space="0" w:color="auto"/>
      </w:divBdr>
      <w:divsChild>
        <w:div w:id="1461192385">
          <w:marLeft w:val="0"/>
          <w:marRight w:val="0"/>
          <w:marTop w:val="0"/>
          <w:marBottom w:val="0"/>
          <w:divBdr>
            <w:top w:val="none" w:sz="0" w:space="0" w:color="auto"/>
            <w:left w:val="none" w:sz="0" w:space="0" w:color="auto"/>
            <w:bottom w:val="none" w:sz="0" w:space="0" w:color="auto"/>
            <w:right w:val="none" w:sz="0" w:space="0" w:color="auto"/>
          </w:divBdr>
          <w:divsChild>
            <w:div w:id="1973056926">
              <w:marLeft w:val="120"/>
              <w:marRight w:val="0"/>
              <w:marTop w:val="0"/>
              <w:marBottom w:val="0"/>
              <w:divBdr>
                <w:top w:val="none" w:sz="0" w:space="0" w:color="auto"/>
                <w:left w:val="none" w:sz="0" w:space="0" w:color="auto"/>
                <w:bottom w:val="none" w:sz="0" w:space="0" w:color="auto"/>
                <w:right w:val="none" w:sz="0" w:space="0" w:color="auto"/>
              </w:divBdr>
              <w:divsChild>
                <w:div w:id="1455099965">
                  <w:marLeft w:val="0"/>
                  <w:marRight w:val="0"/>
                  <w:marTop w:val="0"/>
                  <w:marBottom w:val="0"/>
                  <w:divBdr>
                    <w:top w:val="none" w:sz="0" w:space="0" w:color="auto"/>
                    <w:left w:val="none" w:sz="0" w:space="0" w:color="auto"/>
                    <w:bottom w:val="none" w:sz="0" w:space="0" w:color="auto"/>
                    <w:right w:val="none" w:sz="0" w:space="0" w:color="auto"/>
                  </w:divBdr>
                  <w:divsChild>
                    <w:div w:id="200434644">
                      <w:marLeft w:val="0"/>
                      <w:marRight w:val="0"/>
                      <w:marTop w:val="0"/>
                      <w:marBottom w:val="0"/>
                      <w:divBdr>
                        <w:top w:val="none" w:sz="0" w:space="0" w:color="auto"/>
                        <w:left w:val="none" w:sz="0" w:space="0" w:color="auto"/>
                        <w:bottom w:val="none" w:sz="0" w:space="0" w:color="auto"/>
                        <w:right w:val="none" w:sz="0" w:space="0" w:color="auto"/>
                      </w:divBdr>
                      <w:divsChild>
                        <w:div w:id="809249358">
                          <w:marLeft w:val="0"/>
                          <w:marRight w:val="0"/>
                          <w:marTop w:val="0"/>
                          <w:marBottom w:val="0"/>
                          <w:divBdr>
                            <w:top w:val="none" w:sz="0" w:space="0" w:color="auto"/>
                            <w:left w:val="none" w:sz="0" w:space="0" w:color="auto"/>
                            <w:bottom w:val="none" w:sz="0" w:space="0" w:color="auto"/>
                            <w:right w:val="none" w:sz="0" w:space="0" w:color="auto"/>
                          </w:divBdr>
                          <w:divsChild>
                            <w:div w:id="14349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07449">
      <w:bodyDiv w:val="1"/>
      <w:marLeft w:val="0"/>
      <w:marRight w:val="0"/>
      <w:marTop w:val="120"/>
      <w:marBottom w:val="120"/>
      <w:divBdr>
        <w:top w:val="none" w:sz="0" w:space="0" w:color="auto"/>
        <w:left w:val="none" w:sz="0" w:space="0" w:color="auto"/>
        <w:bottom w:val="none" w:sz="0" w:space="0" w:color="auto"/>
        <w:right w:val="none" w:sz="0" w:space="0" w:color="auto"/>
      </w:divBdr>
      <w:divsChild>
        <w:div w:id="2083791378">
          <w:marLeft w:val="0"/>
          <w:marRight w:val="0"/>
          <w:marTop w:val="0"/>
          <w:marBottom w:val="0"/>
          <w:divBdr>
            <w:top w:val="none" w:sz="0" w:space="0" w:color="auto"/>
            <w:left w:val="none" w:sz="0" w:space="0" w:color="auto"/>
            <w:bottom w:val="none" w:sz="0" w:space="0" w:color="auto"/>
            <w:right w:val="none" w:sz="0" w:space="0" w:color="auto"/>
          </w:divBdr>
          <w:divsChild>
            <w:div w:id="1122842921">
              <w:marLeft w:val="0"/>
              <w:marRight w:val="0"/>
              <w:marTop w:val="0"/>
              <w:marBottom w:val="0"/>
              <w:divBdr>
                <w:top w:val="none" w:sz="0" w:space="0" w:color="auto"/>
                <w:left w:val="none" w:sz="0" w:space="0" w:color="auto"/>
                <w:bottom w:val="none" w:sz="0" w:space="0" w:color="auto"/>
                <w:right w:val="single" w:sz="4" w:space="6" w:color="000055"/>
              </w:divBdr>
              <w:divsChild>
                <w:div w:id="276108638">
                  <w:marLeft w:val="0"/>
                  <w:marRight w:val="0"/>
                  <w:marTop w:val="0"/>
                  <w:marBottom w:val="0"/>
                  <w:divBdr>
                    <w:top w:val="none" w:sz="0" w:space="0" w:color="auto"/>
                    <w:left w:val="none" w:sz="0" w:space="0" w:color="auto"/>
                    <w:bottom w:val="none" w:sz="0" w:space="0" w:color="auto"/>
                    <w:right w:val="none" w:sz="0" w:space="0" w:color="auto"/>
                  </w:divBdr>
                  <w:divsChild>
                    <w:div w:id="7985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8277">
      <w:bodyDiv w:val="1"/>
      <w:marLeft w:val="0"/>
      <w:marRight w:val="0"/>
      <w:marTop w:val="0"/>
      <w:marBottom w:val="0"/>
      <w:divBdr>
        <w:top w:val="none" w:sz="0" w:space="0" w:color="auto"/>
        <w:left w:val="none" w:sz="0" w:space="0" w:color="auto"/>
        <w:bottom w:val="none" w:sz="0" w:space="0" w:color="auto"/>
        <w:right w:val="none" w:sz="0" w:space="0" w:color="auto"/>
      </w:divBdr>
      <w:divsChild>
        <w:div w:id="12195689">
          <w:marLeft w:val="0"/>
          <w:marRight w:val="0"/>
          <w:marTop w:val="0"/>
          <w:marBottom w:val="0"/>
          <w:divBdr>
            <w:top w:val="none" w:sz="0" w:space="0" w:color="auto"/>
            <w:left w:val="none" w:sz="0" w:space="0" w:color="auto"/>
            <w:bottom w:val="none" w:sz="0" w:space="0" w:color="auto"/>
            <w:right w:val="none" w:sz="0" w:space="0" w:color="auto"/>
          </w:divBdr>
          <w:divsChild>
            <w:div w:id="630551490">
              <w:marLeft w:val="120"/>
              <w:marRight w:val="0"/>
              <w:marTop w:val="0"/>
              <w:marBottom w:val="0"/>
              <w:divBdr>
                <w:top w:val="none" w:sz="0" w:space="0" w:color="auto"/>
                <w:left w:val="none" w:sz="0" w:space="0" w:color="auto"/>
                <w:bottom w:val="none" w:sz="0" w:space="0" w:color="auto"/>
                <w:right w:val="none" w:sz="0" w:space="0" w:color="auto"/>
              </w:divBdr>
              <w:divsChild>
                <w:div w:id="1431242056">
                  <w:marLeft w:val="0"/>
                  <w:marRight w:val="0"/>
                  <w:marTop w:val="0"/>
                  <w:marBottom w:val="0"/>
                  <w:divBdr>
                    <w:top w:val="none" w:sz="0" w:space="0" w:color="auto"/>
                    <w:left w:val="none" w:sz="0" w:space="0" w:color="auto"/>
                    <w:bottom w:val="none" w:sz="0" w:space="0" w:color="auto"/>
                    <w:right w:val="none" w:sz="0" w:space="0" w:color="auto"/>
                  </w:divBdr>
                  <w:divsChild>
                    <w:div w:id="1201090792">
                      <w:marLeft w:val="0"/>
                      <w:marRight w:val="0"/>
                      <w:marTop w:val="0"/>
                      <w:marBottom w:val="0"/>
                      <w:divBdr>
                        <w:top w:val="none" w:sz="0" w:space="0" w:color="auto"/>
                        <w:left w:val="none" w:sz="0" w:space="0" w:color="auto"/>
                        <w:bottom w:val="none" w:sz="0" w:space="0" w:color="auto"/>
                        <w:right w:val="none" w:sz="0" w:space="0" w:color="auto"/>
                      </w:divBdr>
                      <w:divsChild>
                        <w:div w:id="1968659578">
                          <w:marLeft w:val="0"/>
                          <w:marRight w:val="0"/>
                          <w:marTop w:val="0"/>
                          <w:marBottom w:val="0"/>
                          <w:divBdr>
                            <w:top w:val="none" w:sz="0" w:space="0" w:color="auto"/>
                            <w:left w:val="none" w:sz="0" w:space="0" w:color="auto"/>
                            <w:bottom w:val="none" w:sz="0" w:space="0" w:color="auto"/>
                            <w:right w:val="none" w:sz="0" w:space="0" w:color="auto"/>
                          </w:divBdr>
                          <w:divsChild>
                            <w:div w:id="1116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156695">
      <w:bodyDiv w:val="1"/>
      <w:marLeft w:val="0"/>
      <w:marRight w:val="0"/>
      <w:marTop w:val="0"/>
      <w:marBottom w:val="0"/>
      <w:divBdr>
        <w:top w:val="none" w:sz="0" w:space="0" w:color="auto"/>
        <w:left w:val="none" w:sz="0" w:space="0" w:color="auto"/>
        <w:bottom w:val="none" w:sz="0" w:space="0" w:color="auto"/>
        <w:right w:val="none" w:sz="0" w:space="0" w:color="auto"/>
      </w:divBdr>
      <w:divsChild>
        <w:div w:id="1475027641">
          <w:marLeft w:val="0"/>
          <w:marRight w:val="0"/>
          <w:marTop w:val="0"/>
          <w:marBottom w:val="0"/>
          <w:divBdr>
            <w:top w:val="none" w:sz="0" w:space="0" w:color="auto"/>
            <w:left w:val="none" w:sz="0" w:space="0" w:color="auto"/>
            <w:bottom w:val="none" w:sz="0" w:space="0" w:color="auto"/>
            <w:right w:val="none" w:sz="0" w:space="0" w:color="auto"/>
          </w:divBdr>
          <w:divsChild>
            <w:div w:id="927301453">
              <w:marLeft w:val="0"/>
              <w:marRight w:val="0"/>
              <w:marTop w:val="0"/>
              <w:marBottom w:val="0"/>
              <w:divBdr>
                <w:top w:val="none" w:sz="0" w:space="0" w:color="auto"/>
                <w:left w:val="none" w:sz="0" w:space="0" w:color="auto"/>
                <w:bottom w:val="none" w:sz="0" w:space="0" w:color="auto"/>
                <w:right w:val="none" w:sz="0" w:space="0" w:color="auto"/>
              </w:divBdr>
              <w:divsChild>
                <w:div w:id="223375249">
                  <w:marLeft w:val="0"/>
                  <w:marRight w:val="-6084"/>
                  <w:marTop w:val="0"/>
                  <w:marBottom w:val="0"/>
                  <w:divBdr>
                    <w:top w:val="none" w:sz="0" w:space="0" w:color="auto"/>
                    <w:left w:val="none" w:sz="0" w:space="0" w:color="auto"/>
                    <w:bottom w:val="none" w:sz="0" w:space="0" w:color="auto"/>
                    <w:right w:val="none" w:sz="0" w:space="0" w:color="auto"/>
                  </w:divBdr>
                  <w:divsChild>
                    <w:div w:id="1120415207">
                      <w:marLeft w:val="0"/>
                      <w:marRight w:val="5844"/>
                      <w:marTop w:val="0"/>
                      <w:marBottom w:val="0"/>
                      <w:divBdr>
                        <w:top w:val="none" w:sz="0" w:space="0" w:color="auto"/>
                        <w:left w:val="none" w:sz="0" w:space="0" w:color="auto"/>
                        <w:bottom w:val="none" w:sz="0" w:space="0" w:color="auto"/>
                        <w:right w:val="none" w:sz="0" w:space="0" w:color="auto"/>
                      </w:divBdr>
                      <w:divsChild>
                        <w:div w:id="2032030814">
                          <w:marLeft w:val="0"/>
                          <w:marRight w:val="0"/>
                          <w:marTop w:val="0"/>
                          <w:marBottom w:val="0"/>
                          <w:divBdr>
                            <w:top w:val="none" w:sz="0" w:space="0" w:color="auto"/>
                            <w:left w:val="none" w:sz="0" w:space="0" w:color="auto"/>
                            <w:bottom w:val="none" w:sz="0" w:space="0" w:color="auto"/>
                            <w:right w:val="none" w:sz="0" w:space="0" w:color="auto"/>
                          </w:divBdr>
                          <w:divsChild>
                            <w:div w:id="694386326">
                              <w:marLeft w:val="0"/>
                              <w:marRight w:val="0"/>
                              <w:marTop w:val="120"/>
                              <w:marBottom w:val="360"/>
                              <w:divBdr>
                                <w:top w:val="none" w:sz="0" w:space="0" w:color="auto"/>
                                <w:left w:val="none" w:sz="0" w:space="0" w:color="auto"/>
                                <w:bottom w:val="none" w:sz="0" w:space="0" w:color="auto"/>
                                <w:right w:val="none" w:sz="0" w:space="0" w:color="auto"/>
                              </w:divBdr>
                              <w:divsChild>
                                <w:div w:id="2040660569">
                                  <w:marLeft w:val="3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608677">
      <w:bodyDiv w:val="1"/>
      <w:marLeft w:val="0"/>
      <w:marRight w:val="0"/>
      <w:marTop w:val="0"/>
      <w:marBottom w:val="0"/>
      <w:divBdr>
        <w:top w:val="none" w:sz="0" w:space="0" w:color="auto"/>
        <w:left w:val="none" w:sz="0" w:space="0" w:color="auto"/>
        <w:bottom w:val="none" w:sz="0" w:space="0" w:color="auto"/>
        <w:right w:val="none" w:sz="0" w:space="0" w:color="auto"/>
      </w:divBdr>
      <w:divsChild>
        <w:div w:id="428164642">
          <w:marLeft w:val="0"/>
          <w:marRight w:val="0"/>
          <w:marTop w:val="0"/>
          <w:marBottom w:val="0"/>
          <w:divBdr>
            <w:top w:val="none" w:sz="0" w:space="0" w:color="auto"/>
            <w:left w:val="none" w:sz="0" w:space="0" w:color="auto"/>
            <w:bottom w:val="none" w:sz="0" w:space="0" w:color="auto"/>
            <w:right w:val="none" w:sz="0" w:space="0" w:color="auto"/>
          </w:divBdr>
          <w:divsChild>
            <w:div w:id="1677688331">
              <w:marLeft w:val="0"/>
              <w:marRight w:val="0"/>
              <w:marTop w:val="0"/>
              <w:marBottom w:val="0"/>
              <w:divBdr>
                <w:top w:val="none" w:sz="0" w:space="0" w:color="auto"/>
                <w:left w:val="none" w:sz="0" w:space="0" w:color="auto"/>
                <w:bottom w:val="none" w:sz="0" w:space="0" w:color="auto"/>
                <w:right w:val="none" w:sz="0" w:space="0" w:color="auto"/>
              </w:divBdr>
              <w:divsChild>
                <w:div w:id="1924291356">
                  <w:marLeft w:val="0"/>
                  <w:marRight w:val="-6084"/>
                  <w:marTop w:val="0"/>
                  <w:marBottom w:val="0"/>
                  <w:divBdr>
                    <w:top w:val="none" w:sz="0" w:space="0" w:color="auto"/>
                    <w:left w:val="none" w:sz="0" w:space="0" w:color="auto"/>
                    <w:bottom w:val="none" w:sz="0" w:space="0" w:color="auto"/>
                    <w:right w:val="none" w:sz="0" w:space="0" w:color="auto"/>
                  </w:divBdr>
                  <w:divsChild>
                    <w:div w:id="798256692">
                      <w:marLeft w:val="0"/>
                      <w:marRight w:val="5844"/>
                      <w:marTop w:val="0"/>
                      <w:marBottom w:val="0"/>
                      <w:divBdr>
                        <w:top w:val="none" w:sz="0" w:space="0" w:color="auto"/>
                        <w:left w:val="none" w:sz="0" w:space="0" w:color="auto"/>
                        <w:bottom w:val="none" w:sz="0" w:space="0" w:color="auto"/>
                        <w:right w:val="none" w:sz="0" w:space="0" w:color="auto"/>
                      </w:divBdr>
                      <w:divsChild>
                        <w:div w:id="1438672494">
                          <w:marLeft w:val="0"/>
                          <w:marRight w:val="0"/>
                          <w:marTop w:val="0"/>
                          <w:marBottom w:val="0"/>
                          <w:divBdr>
                            <w:top w:val="none" w:sz="0" w:space="0" w:color="auto"/>
                            <w:left w:val="none" w:sz="0" w:space="0" w:color="auto"/>
                            <w:bottom w:val="none" w:sz="0" w:space="0" w:color="auto"/>
                            <w:right w:val="none" w:sz="0" w:space="0" w:color="auto"/>
                          </w:divBdr>
                          <w:divsChild>
                            <w:div w:id="521936296">
                              <w:marLeft w:val="0"/>
                              <w:marRight w:val="0"/>
                              <w:marTop w:val="120"/>
                              <w:marBottom w:val="360"/>
                              <w:divBdr>
                                <w:top w:val="none" w:sz="0" w:space="0" w:color="auto"/>
                                <w:left w:val="none" w:sz="0" w:space="0" w:color="auto"/>
                                <w:bottom w:val="none" w:sz="0" w:space="0" w:color="auto"/>
                                <w:right w:val="none" w:sz="0" w:space="0" w:color="auto"/>
                              </w:divBdr>
                              <w:divsChild>
                                <w:div w:id="1907454171">
                                  <w:marLeft w:val="336"/>
                                  <w:marRight w:val="0"/>
                                  <w:marTop w:val="0"/>
                                  <w:marBottom w:val="0"/>
                                  <w:divBdr>
                                    <w:top w:val="none" w:sz="0" w:space="0" w:color="auto"/>
                                    <w:left w:val="none" w:sz="0" w:space="0" w:color="auto"/>
                                    <w:bottom w:val="none" w:sz="0" w:space="0" w:color="auto"/>
                                    <w:right w:val="none" w:sz="0" w:space="0" w:color="auto"/>
                                  </w:divBdr>
                                  <w:divsChild>
                                    <w:div w:id="304284071">
                                      <w:marLeft w:val="0"/>
                                      <w:marRight w:val="0"/>
                                      <w:marTop w:val="0"/>
                                      <w:marBottom w:val="0"/>
                                      <w:divBdr>
                                        <w:top w:val="none" w:sz="0" w:space="0" w:color="auto"/>
                                        <w:left w:val="none" w:sz="0" w:space="0" w:color="auto"/>
                                        <w:bottom w:val="none" w:sz="0" w:space="0" w:color="auto"/>
                                        <w:right w:val="none" w:sz="0" w:space="0" w:color="auto"/>
                                      </w:divBdr>
                                      <w:divsChild>
                                        <w:div w:id="1895121615">
                                          <w:marLeft w:val="0"/>
                                          <w:marRight w:val="0"/>
                                          <w:marTop w:val="0"/>
                                          <w:marBottom w:val="0"/>
                                          <w:divBdr>
                                            <w:top w:val="none" w:sz="0" w:space="0" w:color="auto"/>
                                            <w:left w:val="none" w:sz="0" w:space="0" w:color="auto"/>
                                            <w:bottom w:val="none" w:sz="0" w:space="0" w:color="auto"/>
                                            <w:right w:val="none" w:sz="0" w:space="0" w:color="auto"/>
                                          </w:divBdr>
                                          <w:divsChild>
                                            <w:div w:id="1984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591067">
      <w:bodyDiv w:val="1"/>
      <w:marLeft w:val="0"/>
      <w:marRight w:val="0"/>
      <w:marTop w:val="0"/>
      <w:marBottom w:val="0"/>
      <w:divBdr>
        <w:top w:val="none" w:sz="0" w:space="0" w:color="auto"/>
        <w:left w:val="none" w:sz="0" w:space="0" w:color="auto"/>
        <w:bottom w:val="none" w:sz="0" w:space="0" w:color="auto"/>
        <w:right w:val="none" w:sz="0" w:space="0" w:color="auto"/>
      </w:divBdr>
      <w:divsChild>
        <w:div w:id="1270889758">
          <w:marLeft w:val="0"/>
          <w:marRight w:val="0"/>
          <w:marTop w:val="0"/>
          <w:marBottom w:val="0"/>
          <w:divBdr>
            <w:top w:val="none" w:sz="0" w:space="0" w:color="auto"/>
            <w:left w:val="none" w:sz="0" w:space="0" w:color="auto"/>
            <w:bottom w:val="none" w:sz="0" w:space="0" w:color="auto"/>
            <w:right w:val="none" w:sz="0" w:space="0" w:color="auto"/>
          </w:divBdr>
          <w:divsChild>
            <w:div w:id="870726348">
              <w:marLeft w:val="0"/>
              <w:marRight w:val="0"/>
              <w:marTop w:val="0"/>
              <w:marBottom w:val="0"/>
              <w:divBdr>
                <w:top w:val="none" w:sz="0" w:space="0" w:color="auto"/>
                <w:left w:val="none" w:sz="0" w:space="0" w:color="auto"/>
                <w:bottom w:val="none" w:sz="0" w:space="0" w:color="auto"/>
                <w:right w:val="none" w:sz="0" w:space="0" w:color="auto"/>
              </w:divBdr>
              <w:divsChild>
                <w:div w:id="461466393">
                  <w:marLeft w:val="0"/>
                  <w:marRight w:val="-6084"/>
                  <w:marTop w:val="0"/>
                  <w:marBottom w:val="0"/>
                  <w:divBdr>
                    <w:top w:val="none" w:sz="0" w:space="0" w:color="auto"/>
                    <w:left w:val="none" w:sz="0" w:space="0" w:color="auto"/>
                    <w:bottom w:val="none" w:sz="0" w:space="0" w:color="auto"/>
                    <w:right w:val="none" w:sz="0" w:space="0" w:color="auto"/>
                  </w:divBdr>
                  <w:divsChild>
                    <w:div w:id="1116873054">
                      <w:marLeft w:val="0"/>
                      <w:marRight w:val="5604"/>
                      <w:marTop w:val="0"/>
                      <w:marBottom w:val="0"/>
                      <w:divBdr>
                        <w:top w:val="none" w:sz="0" w:space="0" w:color="auto"/>
                        <w:left w:val="none" w:sz="0" w:space="0" w:color="auto"/>
                        <w:bottom w:val="none" w:sz="0" w:space="0" w:color="auto"/>
                        <w:right w:val="none" w:sz="0" w:space="0" w:color="auto"/>
                      </w:divBdr>
                      <w:divsChild>
                        <w:div w:id="257980703">
                          <w:marLeft w:val="0"/>
                          <w:marRight w:val="0"/>
                          <w:marTop w:val="0"/>
                          <w:marBottom w:val="0"/>
                          <w:divBdr>
                            <w:top w:val="none" w:sz="0" w:space="0" w:color="auto"/>
                            <w:left w:val="none" w:sz="0" w:space="0" w:color="auto"/>
                            <w:bottom w:val="none" w:sz="0" w:space="0" w:color="auto"/>
                            <w:right w:val="none" w:sz="0" w:space="0" w:color="auto"/>
                          </w:divBdr>
                          <w:divsChild>
                            <w:div w:id="1393308923">
                              <w:marLeft w:val="0"/>
                              <w:marRight w:val="0"/>
                              <w:marTop w:val="120"/>
                              <w:marBottom w:val="360"/>
                              <w:divBdr>
                                <w:top w:val="none" w:sz="0" w:space="0" w:color="auto"/>
                                <w:left w:val="none" w:sz="0" w:space="0" w:color="auto"/>
                                <w:bottom w:val="none" w:sz="0" w:space="0" w:color="auto"/>
                                <w:right w:val="none" w:sz="0" w:space="0" w:color="auto"/>
                              </w:divBdr>
                              <w:divsChild>
                                <w:div w:id="830829164">
                                  <w:marLeft w:val="336"/>
                                  <w:marRight w:val="0"/>
                                  <w:marTop w:val="0"/>
                                  <w:marBottom w:val="0"/>
                                  <w:divBdr>
                                    <w:top w:val="none" w:sz="0" w:space="0" w:color="auto"/>
                                    <w:left w:val="none" w:sz="0" w:space="0" w:color="auto"/>
                                    <w:bottom w:val="none" w:sz="0" w:space="0" w:color="auto"/>
                                    <w:right w:val="none" w:sz="0" w:space="0" w:color="auto"/>
                                  </w:divBdr>
                                  <w:divsChild>
                                    <w:div w:id="63271103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207770">
      <w:bodyDiv w:val="1"/>
      <w:marLeft w:val="0"/>
      <w:marRight w:val="0"/>
      <w:marTop w:val="0"/>
      <w:marBottom w:val="0"/>
      <w:divBdr>
        <w:top w:val="none" w:sz="0" w:space="0" w:color="auto"/>
        <w:left w:val="none" w:sz="0" w:space="0" w:color="auto"/>
        <w:bottom w:val="none" w:sz="0" w:space="0" w:color="auto"/>
        <w:right w:val="none" w:sz="0" w:space="0" w:color="auto"/>
      </w:divBdr>
      <w:divsChild>
        <w:div w:id="1346519019">
          <w:marLeft w:val="0"/>
          <w:marRight w:val="0"/>
          <w:marTop w:val="0"/>
          <w:marBottom w:val="0"/>
          <w:divBdr>
            <w:top w:val="none" w:sz="0" w:space="0" w:color="auto"/>
            <w:left w:val="none" w:sz="0" w:space="0" w:color="auto"/>
            <w:bottom w:val="none" w:sz="0" w:space="0" w:color="auto"/>
            <w:right w:val="none" w:sz="0" w:space="0" w:color="auto"/>
          </w:divBdr>
          <w:divsChild>
            <w:div w:id="100994174">
              <w:marLeft w:val="0"/>
              <w:marRight w:val="0"/>
              <w:marTop w:val="0"/>
              <w:marBottom w:val="0"/>
              <w:divBdr>
                <w:top w:val="none" w:sz="0" w:space="0" w:color="auto"/>
                <w:left w:val="none" w:sz="0" w:space="0" w:color="auto"/>
                <w:bottom w:val="none" w:sz="0" w:space="0" w:color="auto"/>
                <w:right w:val="none" w:sz="0" w:space="0" w:color="auto"/>
              </w:divBdr>
              <w:divsChild>
                <w:div w:id="879781208">
                  <w:marLeft w:val="0"/>
                  <w:marRight w:val="-6084"/>
                  <w:marTop w:val="0"/>
                  <w:marBottom w:val="0"/>
                  <w:divBdr>
                    <w:top w:val="none" w:sz="0" w:space="0" w:color="auto"/>
                    <w:left w:val="none" w:sz="0" w:space="0" w:color="auto"/>
                    <w:bottom w:val="none" w:sz="0" w:space="0" w:color="auto"/>
                    <w:right w:val="none" w:sz="0" w:space="0" w:color="auto"/>
                  </w:divBdr>
                  <w:divsChild>
                    <w:div w:id="1755280176">
                      <w:marLeft w:val="0"/>
                      <w:marRight w:val="5844"/>
                      <w:marTop w:val="0"/>
                      <w:marBottom w:val="0"/>
                      <w:divBdr>
                        <w:top w:val="none" w:sz="0" w:space="0" w:color="auto"/>
                        <w:left w:val="none" w:sz="0" w:space="0" w:color="auto"/>
                        <w:bottom w:val="none" w:sz="0" w:space="0" w:color="auto"/>
                        <w:right w:val="none" w:sz="0" w:space="0" w:color="auto"/>
                      </w:divBdr>
                      <w:divsChild>
                        <w:div w:id="1707758374">
                          <w:marLeft w:val="0"/>
                          <w:marRight w:val="0"/>
                          <w:marTop w:val="0"/>
                          <w:marBottom w:val="0"/>
                          <w:divBdr>
                            <w:top w:val="none" w:sz="0" w:space="0" w:color="auto"/>
                            <w:left w:val="none" w:sz="0" w:space="0" w:color="auto"/>
                            <w:bottom w:val="none" w:sz="0" w:space="0" w:color="auto"/>
                            <w:right w:val="none" w:sz="0" w:space="0" w:color="auto"/>
                          </w:divBdr>
                          <w:divsChild>
                            <w:div w:id="1099377830">
                              <w:marLeft w:val="0"/>
                              <w:marRight w:val="0"/>
                              <w:marTop w:val="120"/>
                              <w:marBottom w:val="360"/>
                              <w:divBdr>
                                <w:top w:val="none" w:sz="0" w:space="0" w:color="auto"/>
                                <w:left w:val="none" w:sz="0" w:space="0" w:color="auto"/>
                                <w:bottom w:val="none" w:sz="0" w:space="0" w:color="auto"/>
                                <w:right w:val="none" w:sz="0" w:space="0" w:color="auto"/>
                              </w:divBdr>
                              <w:divsChild>
                                <w:div w:id="1765492809">
                                  <w:marLeft w:val="336"/>
                                  <w:marRight w:val="0"/>
                                  <w:marTop w:val="0"/>
                                  <w:marBottom w:val="0"/>
                                  <w:divBdr>
                                    <w:top w:val="none" w:sz="0" w:space="0" w:color="auto"/>
                                    <w:left w:val="none" w:sz="0" w:space="0" w:color="auto"/>
                                    <w:bottom w:val="none" w:sz="0" w:space="0" w:color="auto"/>
                                    <w:right w:val="none" w:sz="0" w:space="0" w:color="auto"/>
                                  </w:divBdr>
                                  <w:divsChild>
                                    <w:div w:id="1789546638">
                                      <w:marLeft w:val="0"/>
                                      <w:marRight w:val="0"/>
                                      <w:marTop w:val="0"/>
                                      <w:marBottom w:val="0"/>
                                      <w:divBdr>
                                        <w:top w:val="none" w:sz="0" w:space="0" w:color="auto"/>
                                        <w:left w:val="none" w:sz="0" w:space="0" w:color="auto"/>
                                        <w:bottom w:val="none" w:sz="0" w:space="0" w:color="auto"/>
                                        <w:right w:val="none" w:sz="0" w:space="0" w:color="auto"/>
                                      </w:divBdr>
                                      <w:divsChild>
                                        <w:div w:id="681204889">
                                          <w:marLeft w:val="0"/>
                                          <w:marRight w:val="0"/>
                                          <w:marTop w:val="0"/>
                                          <w:marBottom w:val="0"/>
                                          <w:divBdr>
                                            <w:top w:val="none" w:sz="0" w:space="0" w:color="auto"/>
                                            <w:left w:val="none" w:sz="0" w:space="0" w:color="auto"/>
                                            <w:bottom w:val="none" w:sz="0" w:space="0" w:color="auto"/>
                                            <w:right w:val="none" w:sz="0" w:space="0" w:color="auto"/>
                                          </w:divBdr>
                                          <w:divsChild>
                                            <w:div w:id="20946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590643">
      <w:bodyDiv w:val="1"/>
      <w:marLeft w:val="0"/>
      <w:marRight w:val="0"/>
      <w:marTop w:val="0"/>
      <w:marBottom w:val="0"/>
      <w:divBdr>
        <w:top w:val="none" w:sz="0" w:space="0" w:color="auto"/>
        <w:left w:val="none" w:sz="0" w:space="0" w:color="auto"/>
        <w:bottom w:val="none" w:sz="0" w:space="0" w:color="auto"/>
        <w:right w:val="none" w:sz="0" w:space="0" w:color="auto"/>
      </w:divBdr>
      <w:divsChild>
        <w:div w:id="1551721674">
          <w:marLeft w:val="0"/>
          <w:marRight w:val="0"/>
          <w:marTop w:val="0"/>
          <w:marBottom w:val="0"/>
          <w:divBdr>
            <w:top w:val="none" w:sz="0" w:space="0" w:color="auto"/>
            <w:left w:val="none" w:sz="0" w:space="0" w:color="auto"/>
            <w:bottom w:val="none" w:sz="0" w:space="0" w:color="auto"/>
            <w:right w:val="none" w:sz="0" w:space="0" w:color="auto"/>
          </w:divBdr>
        </w:div>
      </w:divsChild>
    </w:div>
    <w:div w:id="1213496593">
      <w:bodyDiv w:val="1"/>
      <w:marLeft w:val="0"/>
      <w:marRight w:val="0"/>
      <w:marTop w:val="0"/>
      <w:marBottom w:val="0"/>
      <w:divBdr>
        <w:top w:val="none" w:sz="0" w:space="0" w:color="auto"/>
        <w:left w:val="none" w:sz="0" w:space="0" w:color="auto"/>
        <w:bottom w:val="none" w:sz="0" w:space="0" w:color="auto"/>
        <w:right w:val="none" w:sz="0" w:space="0" w:color="auto"/>
      </w:divBdr>
    </w:div>
    <w:div w:id="1228805778">
      <w:bodyDiv w:val="1"/>
      <w:marLeft w:val="0"/>
      <w:marRight w:val="0"/>
      <w:marTop w:val="0"/>
      <w:marBottom w:val="0"/>
      <w:divBdr>
        <w:top w:val="none" w:sz="0" w:space="0" w:color="auto"/>
        <w:left w:val="none" w:sz="0" w:space="0" w:color="auto"/>
        <w:bottom w:val="none" w:sz="0" w:space="0" w:color="auto"/>
        <w:right w:val="none" w:sz="0" w:space="0" w:color="auto"/>
      </w:divBdr>
      <w:divsChild>
        <w:div w:id="873347885">
          <w:marLeft w:val="0"/>
          <w:marRight w:val="0"/>
          <w:marTop w:val="0"/>
          <w:marBottom w:val="0"/>
          <w:divBdr>
            <w:top w:val="none" w:sz="0" w:space="0" w:color="auto"/>
            <w:left w:val="none" w:sz="0" w:space="0" w:color="auto"/>
            <w:bottom w:val="none" w:sz="0" w:space="0" w:color="auto"/>
            <w:right w:val="none" w:sz="0" w:space="0" w:color="auto"/>
          </w:divBdr>
          <w:divsChild>
            <w:div w:id="630211076">
              <w:marLeft w:val="120"/>
              <w:marRight w:val="0"/>
              <w:marTop w:val="0"/>
              <w:marBottom w:val="0"/>
              <w:divBdr>
                <w:top w:val="none" w:sz="0" w:space="0" w:color="auto"/>
                <w:left w:val="none" w:sz="0" w:space="0" w:color="auto"/>
                <w:bottom w:val="none" w:sz="0" w:space="0" w:color="auto"/>
                <w:right w:val="none" w:sz="0" w:space="0" w:color="auto"/>
              </w:divBdr>
              <w:divsChild>
                <w:div w:id="958217384">
                  <w:marLeft w:val="0"/>
                  <w:marRight w:val="0"/>
                  <w:marTop w:val="0"/>
                  <w:marBottom w:val="0"/>
                  <w:divBdr>
                    <w:top w:val="none" w:sz="0" w:space="0" w:color="auto"/>
                    <w:left w:val="none" w:sz="0" w:space="0" w:color="auto"/>
                    <w:bottom w:val="none" w:sz="0" w:space="0" w:color="auto"/>
                    <w:right w:val="none" w:sz="0" w:space="0" w:color="auto"/>
                  </w:divBdr>
                  <w:divsChild>
                    <w:div w:id="1206714896">
                      <w:marLeft w:val="0"/>
                      <w:marRight w:val="0"/>
                      <w:marTop w:val="0"/>
                      <w:marBottom w:val="0"/>
                      <w:divBdr>
                        <w:top w:val="none" w:sz="0" w:space="0" w:color="auto"/>
                        <w:left w:val="none" w:sz="0" w:space="0" w:color="auto"/>
                        <w:bottom w:val="none" w:sz="0" w:space="0" w:color="auto"/>
                        <w:right w:val="none" w:sz="0" w:space="0" w:color="auto"/>
                      </w:divBdr>
                      <w:divsChild>
                        <w:div w:id="843057932">
                          <w:marLeft w:val="0"/>
                          <w:marRight w:val="0"/>
                          <w:marTop w:val="0"/>
                          <w:marBottom w:val="0"/>
                          <w:divBdr>
                            <w:top w:val="none" w:sz="0" w:space="0" w:color="auto"/>
                            <w:left w:val="none" w:sz="0" w:space="0" w:color="auto"/>
                            <w:bottom w:val="none" w:sz="0" w:space="0" w:color="auto"/>
                            <w:right w:val="none" w:sz="0" w:space="0" w:color="auto"/>
                          </w:divBdr>
                          <w:divsChild>
                            <w:div w:id="17286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96299">
      <w:bodyDiv w:val="1"/>
      <w:marLeft w:val="0"/>
      <w:marRight w:val="0"/>
      <w:marTop w:val="0"/>
      <w:marBottom w:val="0"/>
      <w:divBdr>
        <w:top w:val="none" w:sz="0" w:space="0" w:color="auto"/>
        <w:left w:val="none" w:sz="0" w:space="0" w:color="auto"/>
        <w:bottom w:val="none" w:sz="0" w:space="0" w:color="auto"/>
        <w:right w:val="none" w:sz="0" w:space="0" w:color="auto"/>
      </w:divBdr>
    </w:div>
    <w:div w:id="1314288757">
      <w:bodyDiv w:val="1"/>
      <w:marLeft w:val="0"/>
      <w:marRight w:val="0"/>
      <w:marTop w:val="0"/>
      <w:marBottom w:val="0"/>
      <w:divBdr>
        <w:top w:val="none" w:sz="0" w:space="0" w:color="auto"/>
        <w:left w:val="none" w:sz="0" w:space="0" w:color="auto"/>
        <w:bottom w:val="none" w:sz="0" w:space="0" w:color="auto"/>
        <w:right w:val="none" w:sz="0" w:space="0" w:color="auto"/>
      </w:divBdr>
      <w:divsChild>
        <w:div w:id="1047491167">
          <w:marLeft w:val="0"/>
          <w:marRight w:val="0"/>
          <w:marTop w:val="0"/>
          <w:marBottom w:val="0"/>
          <w:divBdr>
            <w:top w:val="none" w:sz="0" w:space="0" w:color="auto"/>
            <w:left w:val="none" w:sz="0" w:space="0" w:color="auto"/>
            <w:bottom w:val="none" w:sz="0" w:space="0" w:color="auto"/>
            <w:right w:val="none" w:sz="0" w:space="0" w:color="auto"/>
          </w:divBdr>
        </w:div>
      </w:divsChild>
    </w:div>
    <w:div w:id="1603688256">
      <w:bodyDiv w:val="1"/>
      <w:marLeft w:val="0"/>
      <w:marRight w:val="0"/>
      <w:marTop w:val="0"/>
      <w:marBottom w:val="0"/>
      <w:divBdr>
        <w:top w:val="none" w:sz="0" w:space="0" w:color="auto"/>
        <w:left w:val="none" w:sz="0" w:space="0" w:color="auto"/>
        <w:bottom w:val="none" w:sz="0" w:space="0" w:color="auto"/>
        <w:right w:val="none" w:sz="0" w:space="0" w:color="auto"/>
      </w:divBdr>
      <w:divsChild>
        <w:div w:id="363755878">
          <w:marLeft w:val="0"/>
          <w:marRight w:val="0"/>
          <w:marTop w:val="0"/>
          <w:marBottom w:val="0"/>
          <w:divBdr>
            <w:top w:val="none" w:sz="0" w:space="0" w:color="auto"/>
            <w:left w:val="single" w:sz="4" w:space="0" w:color="CCCCCC"/>
            <w:bottom w:val="single" w:sz="4" w:space="0" w:color="CCCCCC"/>
            <w:right w:val="single" w:sz="4" w:space="0" w:color="CCCCCC"/>
          </w:divBdr>
          <w:divsChild>
            <w:div w:id="1563828257">
              <w:marLeft w:val="0"/>
              <w:marRight w:val="0"/>
              <w:marTop w:val="0"/>
              <w:marBottom w:val="0"/>
              <w:divBdr>
                <w:top w:val="none" w:sz="0" w:space="0" w:color="auto"/>
                <w:left w:val="none" w:sz="0" w:space="0" w:color="auto"/>
                <w:bottom w:val="none" w:sz="0" w:space="0" w:color="auto"/>
                <w:right w:val="none" w:sz="0" w:space="0" w:color="auto"/>
              </w:divBdr>
              <w:divsChild>
                <w:div w:id="113352661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606617284">
      <w:bodyDiv w:val="1"/>
      <w:marLeft w:val="0"/>
      <w:marRight w:val="0"/>
      <w:marTop w:val="0"/>
      <w:marBottom w:val="0"/>
      <w:divBdr>
        <w:top w:val="none" w:sz="0" w:space="0" w:color="auto"/>
        <w:left w:val="none" w:sz="0" w:space="0" w:color="auto"/>
        <w:bottom w:val="none" w:sz="0" w:space="0" w:color="auto"/>
        <w:right w:val="none" w:sz="0" w:space="0" w:color="auto"/>
      </w:divBdr>
      <w:divsChild>
        <w:div w:id="963317160">
          <w:marLeft w:val="0"/>
          <w:marRight w:val="0"/>
          <w:marTop w:val="0"/>
          <w:marBottom w:val="0"/>
          <w:divBdr>
            <w:top w:val="none" w:sz="0" w:space="0" w:color="auto"/>
            <w:left w:val="none" w:sz="0" w:space="0" w:color="auto"/>
            <w:bottom w:val="none" w:sz="0" w:space="0" w:color="auto"/>
            <w:right w:val="none" w:sz="0" w:space="0" w:color="auto"/>
          </w:divBdr>
          <w:divsChild>
            <w:div w:id="783619956">
              <w:marLeft w:val="120"/>
              <w:marRight w:val="0"/>
              <w:marTop w:val="0"/>
              <w:marBottom w:val="0"/>
              <w:divBdr>
                <w:top w:val="none" w:sz="0" w:space="0" w:color="auto"/>
                <w:left w:val="none" w:sz="0" w:space="0" w:color="auto"/>
                <w:bottom w:val="none" w:sz="0" w:space="0" w:color="auto"/>
                <w:right w:val="none" w:sz="0" w:space="0" w:color="auto"/>
              </w:divBdr>
              <w:divsChild>
                <w:div w:id="1632246790">
                  <w:marLeft w:val="0"/>
                  <w:marRight w:val="0"/>
                  <w:marTop w:val="0"/>
                  <w:marBottom w:val="0"/>
                  <w:divBdr>
                    <w:top w:val="none" w:sz="0" w:space="0" w:color="auto"/>
                    <w:left w:val="none" w:sz="0" w:space="0" w:color="auto"/>
                    <w:bottom w:val="none" w:sz="0" w:space="0" w:color="auto"/>
                    <w:right w:val="none" w:sz="0" w:space="0" w:color="auto"/>
                  </w:divBdr>
                  <w:divsChild>
                    <w:div w:id="2079201991">
                      <w:marLeft w:val="0"/>
                      <w:marRight w:val="0"/>
                      <w:marTop w:val="0"/>
                      <w:marBottom w:val="0"/>
                      <w:divBdr>
                        <w:top w:val="none" w:sz="0" w:space="0" w:color="auto"/>
                        <w:left w:val="none" w:sz="0" w:space="0" w:color="auto"/>
                        <w:bottom w:val="none" w:sz="0" w:space="0" w:color="auto"/>
                        <w:right w:val="none" w:sz="0" w:space="0" w:color="auto"/>
                      </w:divBdr>
                      <w:divsChild>
                        <w:div w:id="1674449768">
                          <w:marLeft w:val="0"/>
                          <w:marRight w:val="0"/>
                          <w:marTop w:val="0"/>
                          <w:marBottom w:val="0"/>
                          <w:divBdr>
                            <w:top w:val="none" w:sz="0" w:space="0" w:color="auto"/>
                            <w:left w:val="none" w:sz="0" w:space="0" w:color="auto"/>
                            <w:bottom w:val="none" w:sz="0" w:space="0" w:color="auto"/>
                            <w:right w:val="none" w:sz="0" w:space="0" w:color="auto"/>
                          </w:divBdr>
                          <w:divsChild>
                            <w:div w:id="13226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011849">
      <w:bodyDiv w:val="1"/>
      <w:marLeft w:val="0"/>
      <w:marRight w:val="0"/>
      <w:marTop w:val="0"/>
      <w:marBottom w:val="0"/>
      <w:divBdr>
        <w:top w:val="none" w:sz="0" w:space="0" w:color="auto"/>
        <w:left w:val="none" w:sz="0" w:space="0" w:color="auto"/>
        <w:bottom w:val="none" w:sz="0" w:space="0" w:color="auto"/>
        <w:right w:val="none" w:sz="0" w:space="0" w:color="auto"/>
      </w:divBdr>
      <w:divsChild>
        <w:div w:id="756678892">
          <w:marLeft w:val="0"/>
          <w:marRight w:val="0"/>
          <w:marTop w:val="0"/>
          <w:marBottom w:val="0"/>
          <w:divBdr>
            <w:top w:val="none" w:sz="0" w:space="0" w:color="auto"/>
            <w:left w:val="none" w:sz="0" w:space="0" w:color="auto"/>
            <w:bottom w:val="none" w:sz="0" w:space="0" w:color="auto"/>
            <w:right w:val="none" w:sz="0" w:space="0" w:color="auto"/>
          </w:divBdr>
          <w:divsChild>
            <w:div w:id="2050714312">
              <w:marLeft w:val="120"/>
              <w:marRight w:val="0"/>
              <w:marTop w:val="0"/>
              <w:marBottom w:val="0"/>
              <w:divBdr>
                <w:top w:val="none" w:sz="0" w:space="0" w:color="auto"/>
                <w:left w:val="none" w:sz="0" w:space="0" w:color="auto"/>
                <w:bottom w:val="none" w:sz="0" w:space="0" w:color="auto"/>
                <w:right w:val="none" w:sz="0" w:space="0" w:color="auto"/>
              </w:divBdr>
              <w:divsChild>
                <w:div w:id="103035917">
                  <w:marLeft w:val="0"/>
                  <w:marRight w:val="0"/>
                  <w:marTop w:val="0"/>
                  <w:marBottom w:val="0"/>
                  <w:divBdr>
                    <w:top w:val="none" w:sz="0" w:space="0" w:color="auto"/>
                    <w:left w:val="none" w:sz="0" w:space="0" w:color="auto"/>
                    <w:bottom w:val="none" w:sz="0" w:space="0" w:color="auto"/>
                    <w:right w:val="none" w:sz="0" w:space="0" w:color="auto"/>
                  </w:divBdr>
                  <w:divsChild>
                    <w:div w:id="7294625">
                      <w:marLeft w:val="0"/>
                      <w:marRight w:val="0"/>
                      <w:marTop w:val="0"/>
                      <w:marBottom w:val="0"/>
                      <w:divBdr>
                        <w:top w:val="none" w:sz="0" w:space="0" w:color="auto"/>
                        <w:left w:val="none" w:sz="0" w:space="0" w:color="auto"/>
                        <w:bottom w:val="none" w:sz="0" w:space="0" w:color="auto"/>
                        <w:right w:val="none" w:sz="0" w:space="0" w:color="auto"/>
                      </w:divBdr>
                      <w:divsChild>
                        <w:div w:id="960302338">
                          <w:marLeft w:val="0"/>
                          <w:marRight w:val="0"/>
                          <w:marTop w:val="0"/>
                          <w:marBottom w:val="0"/>
                          <w:divBdr>
                            <w:top w:val="none" w:sz="0" w:space="0" w:color="auto"/>
                            <w:left w:val="none" w:sz="0" w:space="0" w:color="auto"/>
                            <w:bottom w:val="none" w:sz="0" w:space="0" w:color="auto"/>
                            <w:right w:val="none" w:sz="0" w:space="0" w:color="auto"/>
                          </w:divBdr>
                          <w:divsChild>
                            <w:div w:id="3649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712343">
      <w:bodyDiv w:val="1"/>
      <w:marLeft w:val="0"/>
      <w:marRight w:val="0"/>
      <w:marTop w:val="0"/>
      <w:marBottom w:val="0"/>
      <w:divBdr>
        <w:top w:val="none" w:sz="0" w:space="0" w:color="auto"/>
        <w:left w:val="none" w:sz="0" w:space="0" w:color="auto"/>
        <w:bottom w:val="none" w:sz="0" w:space="0" w:color="auto"/>
        <w:right w:val="none" w:sz="0" w:space="0" w:color="auto"/>
      </w:divBdr>
      <w:divsChild>
        <w:div w:id="318580458">
          <w:marLeft w:val="0"/>
          <w:marRight w:val="0"/>
          <w:marTop w:val="0"/>
          <w:marBottom w:val="0"/>
          <w:divBdr>
            <w:top w:val="none" w:sz="0" w:space="0" w:color="auto"/>
            <w:left w:val="none" w:sz="0" w:space="0" w:color="auto"/>
            <w:bottom w:val="none" w:sz="0" w:space="0" w:color="auto"/>
            <w:right w:val="none" w:sz="0" w:space="0" w:color="auto"/>
          </w:divBdr>
          <w:divsChild>
            <w:div w:id="380835472">
              <w:marLeft w:val="0"/>
              <w:marRight w:val="0"/>
              <w:marTop w:val="0"/>
              <w:marBottom w:val="0"/>
              <w:divBdr>
                <w:top w:val="none" w:sz="0" w:space="0" w:color="auto"/>
                <w:left w:val="none" w:sz="0" w:space="0" w:color="auto"/>
                <w:bottom w:val="none" w:sz="0" w:space="0" w:color="auto"/>
                <w:right w:val="none" w:sz="0" w:space="0" w:color="auto"/>
              </w:divBdr>
              <w:divsChild>
                <w:div w:id="989363993">
                  <w:marLeft w:val="0"/>
                  <w:marRight w:val="0"/>
                  <w:marTop w:val="0"/>
                  <w:marBottom w:val="0"/>
                  <w:divBdr>
                    <w:top w:val="none" w:sz="0" w:space="0" w:color="auto"/>
                    <w:left w:val="none" w:sz="0" w:space="0" w:color="auto"/>
                    <w:bottom w:val="none" w:sz="0" w:space="0" w:color="auto"/>
                    <w:right w:val="none" w:sz="0" w:space="0" w:color="auto"/>
                  </w:divBdr>
                  <w:divsChild>
                    <w:div w:id="1862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17592">
      <w:bodyDiv w:val="1"/>
      <w:marLeft w:val="0"/>
      <w:marRight w:val="0"/>
      <w:marTop w:val="0"/>
      <w:marBottom w:val="0"/>
      <w:divBdr>
        <w:top w:val="none" w:sz="0" w:space="0" w:color="auto"/>
        <w:left w:val="none" w:sz="0" w:space="0" w:color="auto"/>
        <w:bottom w:val="none" w:sz="0" w:space="0" w:color="auto"/>
        <w:right w:val="none" w:sz="0" w:space="0" w:color="auto"/>
      </w:divBdr>
      <w:divsChild>
        <w:div w:id="1992102653">
          <w:marLeft w:val="0"/>
          <w:marRight w:val="0"/>
          <w:marTop w:val="0"/>
          <w:marBottom w:val="0"/>
          <w:divBdr>
            <w:top w:val="none" w:sz="0" w:space="0" w:color="auto"/>
            <w:left w:val="none" w:sz="0" w:space="0" w:color="auto"/>
            <w:bottom w:val="none" w:sz="0" w:space="0" w:color="auto"/>
            <w:right w:val="none" w:sz="0" w:space="0" w:color="auto"/>
          </w:divBdr>
          <w:divsChild>
            <w:div w:id="839925013">
              <w:marLeft w:val="0"/>
              <w:marRight w:val="0"/>
              <w:marTop w:val="0"/>
              <w:marBottom w:val="0"/>
              <w:divBdr>
                <w:top w:val="none" w:sz="0" w:space="0" w:color="auto"/>
                <w:left w:val="none" w:sz="0" w:space="0" w:color="auto"/>
                <w:bottom w:val="none" w:sz="0" w:space="0" w:color="auto"/>
                <w:right w:val="none" w:sz="0" w:space="0" w:color="auto"/>
              </w:divBdr>
              <w:divsChild>
                <w:div w:id="1061051753">
                  <w:marLeft w:val="0"/>
                  <w:marRight w:val="-6084"/>
                  <w:marTop w:val="0"/>
                  <w:marBottom w:val="0"/>
                  <w:divBdr>
                    <w:top w:val="none" w:sz="0" w:space="0" w:color="auto"/>
                    <w:left w:val="none" w:sz="0" w:space="0" w:color="auto"/>
                    <w:bottom w:val="none" w:sz="0" w:space="0" w:color="auto"/>
                    <w:right w:val="none" w:sz="0" w:space="0" w:color="auto"/>
                  </w:divBdr>
                  <w:divsChild>
                    <w:div w:id="603609439">
                      <w:marLeft w:val="0"/>
                      <w:marRight w:val="5604"/>
                      <w:marTop w:val="0"/>
                      <w:marBottom w:val="0"/>
                      <w:divBdr>
                        <w:top w:val="none" w:sz="0" w:space="0" w:color="auto"/>
                        <w:left w:val="none" w:sz="0" w:space="0" w:color="auto"/>
                        <w:bottom w:val="none" w:sz="0" w:space="0" w:color="auto"/>
                        <w:right w:val="none" w:sz="0" w:space="0" w:color="auto"/>
                      </w:divBdr>
                      <w:divsChild>
                        <w:div w:id="411052049">
                          <w:marLeft w:val="0"/>
                          <w:marRight w:val="0"/>
                          <w:marTop w:val="0"/>
                          <w:marBottom w:val="0"/>
                          <w:divBdr>
                            <w:top w:val="none" w:sz="0" w:space="0" w:color="auto"/>
                            <w:left w:val="none" w:sz="0" w:space="0" w:color="auto"/>
                            <w:bottom w:val="none" w:sz="0" w:space="0" w:color="auto"/>
                            <w:right w:val="none" w:sz="0" w:space="0" w:color="auto"/>
                          </w:divBdr>
                          <w:divsChild>
                            <w:div w:id="1150366104">
                              <w:marLeft w:val="0"/>
                              <w:marRight w:val="0"/>
                              <w:marTop w:val="120"/>
                              <w:marBottom w:val="360"/>
                              <w:divBdr>
                                <w:top w:val="none" w:sz="0" w:space="0" w:color="auto"/>
                                <w:left w:val="none" w:sz="0" w:space="0" w:color="auto"/>
                                <w:bottom w:val="none" w:sz="0" w:space="0" w:color="auto"/>
                                <w:right w:val="none" w:sz="0" w:space="0" w:color="auto"/>
                              </w:divBdr>
                              <w:divsChild>
                                <w:div w:id="53361460">
                                  <w:marLeft w:val="3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826873">
      <w:bodyDiv w:val="1"/>
      <w:marLeft w:val="0"/>
      <w:marRight w:val="0"/>
      <w:marTop w:val="0"/>
      <w:marBottom w:val="0"/>
      <w:divBdr>
        <w:top w:val="none" w:sz="0" w:space="0" w:color="auto"/>
        <w:left w:val="none" w:sz="0" w:space="0" w:color="auto"/>
        <w:bottom w:val="none" w:sz="0" w:space="0" w:color="auto"/>
        <w:right w:val="none" w:sz="0" w:space="0" w:color="auto"/>
      </w:divBdr>
      <w:divsChild>
        <w:div w:id="1099567475">
          <w:marLeft w:val="0"/>
          <w:marRight w:val="0"/>
          <w:marTop w:val="0"/>
          <w:marBottom w:val="0"/>
          <w:divBdr>
            <w:top w:val="none" w:sz="0" w:space="0" w:color="auto"/>
            <w:left w:val="none" w:sz="0" w:space="0" w:color="auto"/>
            <w:bottom w:val="none" w:sz="0" w:space="0" w:color="auto"/>
            <w:right w:val="none" w:sz="0" w:space="0" w:color="auto"/>
          </w:divBdr>
        </w:div>
      </w:divsChild>
    </w:div>
    <w:div w:id="2094741304">
      <w:bodyDiv w:val="1"/>
      <w:marLeft w:val="0"/>
      <w:marRight w:val="0"/>
      <w:marTop w:val="0"/>
      <w:marBottom w:val="0"/>
      <w:divBdr>
        <w:top w:val="none" w:sz="0" w:space="0" w:color="auto"/>
        <w:left w:val="none" w:sz="0" w:space="0" w:color="auto"/>
        <w:bottom w:val="none" w:sz="0" w:space="0" w:color="auto"/>
        <w:right w:val="none" w:sz="0" w:space="0" w:color="auto"/>
      </w:divBdr>
      <w:divsChild>
        <w:div w:id="1296714627">
          <w:marLeft w:val="0"/>
          <w:marRight w:val="0"/>
          <w:marTop w:val="0"/>
          <w:marBottom w:val="0"/>
          <w:divBdr>
            <w:top w:val="none" w:sz="0" w:space="0" w:color="auto"/>
            <w:left w:val="none" w:sz="0" w:space="0" w:color="auto"/>
            <w:bottom w:val="none" w:sz="0" w:space="0" w:color="auto"/>
            <w:right w:val="none" w:sz="0" w:space="0" w:color="auto"/>
          </w:divBdr>
          <w:divsChild>
            <w:div w:id="170671207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sites/entrez?Db=pubmed&amp;Cmd=Search&amp;Term=%22Sun%20L%22%5BAuthor%5D&amp;itool=EntrezSystem2.PEntrez.Pubmed.Pubmed_ResultsPanel.Pubmed_DiscoveryPanel.Pubmed_RVAbstractPlus" TargetMode="External"/><Relationship Id="rId21" Type="http://schemas.openxmlformats.org/officeDocument/2006/relationships/hyperlink" Target="http://www.ncbi.nlm.nih.gov/pubmed/19238116?itool=EntrezSystem2.PEntrez.Pubmed.Pubmed_ResultsPanel.Pubmed_RVDocSum&amp;ordinalpos=14" TargetMode="External"/><Relationship Id="rId34" Type="http://schemas.openxmlformats.org/officeDocument/2006/relationships/hyperlink" Target="http://www.ncbi.nlm.nih.gov/sites/entrez?Db=pubmed&amp;Cmd=Search&amp;Term=%22Li%20Y%22%5BAuthor%5D&amp;itool=EntrezSystem2.PEntrez.Pubmed.Pubmed_ResultsPanel.Pubmed_DiscoveryPanel.Pubmed_RVAbstractPlus" TargetMode="External"/><Relationship Id="rId42" Type="http://schemas.openxmlformats.org/officeDocument/2006/relationships/hyperlink" Target="http://www.ncbi.nlm.nih.gov/pubmed/19048105" TargetMode="External"/><Relationship Id="rId47" Type="http://schemas.openxmlformats.org/officeDocument/2006/relationships/hyperlink" Target="http://www.ncbi.nlm.nih.gov/sites/entrez?Db=pubmed&amp;Cmd=Search&amp;Term=%22He%20Y%22%5BAuthor%5D&amp;itool=EntrezSystem2.PEntrez.Pubmed.Pubmed_ResultsPanel.Pubmed_RVAbstractPlus" TargetMode="External"/><Relationship Id="rId50" Type="http://schemas.openxmlformats.org/officeDocument/2006/relationships/hyperlink" Target="http://www.ncbi.nlm.nih.gov/sites/entrez?Db=pubmed&amp;Cmd=Search&amp;Term=%22Qian%20J%22%5BAuthor%5D&amp;itool=EntrezSystem2.PEntrez.Pubmed.Pubmed_ResultsPanel.Pubmed_RVAbstractPlus" TargetMode="External"/><Relationship Id="rId55" Type="http://schemas.openxmlformats.org/officeDocument/2006/relationships/hyperlink" Target="http://www.ncbi.nlm.nih.gov/entrez/query.fcgi?db=pubmed&amp;cmd=Search&amp;itool=pubmed_AbstractPlus&amp;term=%22Zhao+J%22%5BAuthor%5D" TargetMode="External"/><Relationship Id="rId63" Type="http://schemas.openxmlformats.org/officeDocument/2006/relationships/hyperlink" Target="http://www.ncbi.nlm.nih.gov:80/entrez/query.fcgi?cmd=Retrieve&amp;db=PubMed&amp;list_uids=12946317&amp;dopt=Abstract" TargetMode="External"/><Relationship Id="rId68" Type="http://schemas.openxmlformats.org/officeDocument/2006/relationships/hyperlink" Target="http://www.hindawi.com/19602506/" TargetMode="External"/><Relationship Id="rId76" Type="http://schemas.openxmlformats.org/officeDocument/2006/relationships/hyperlink" Target="http://www.isise.org/wits.htm" TargetMode="External"/><Relationship Id="rId84" Type="http://schemas.openxmlformats.org/officeDocument/2006/relationships/hyperlink" Target="javascript:%20openwin('20590')" TargetMode="External"/><Relationship Id="rId89" Type="http://schemas.openxmlformats.org/officeDocument/2006/relationships/hyperlink" Target="javascript:%20openwin('21013')"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hindawi.com/90591752/" TargetMode="External"/><Relationship Id="rId92" Type="http://schemas.openxmlformats.org/officeDocument/2006/relationships/hyperlink" Target="http://www.amstat.org/meetings/jsm/2006/onlineprogram/index.cfm?fuseaction=abstract_details&amp;abstractid=305905" TargetMode="External"/><Relationship Id="rId2" Type="http://schemas.openxmlformats.org/officeDocument/2006/relationships/numbering" Target="numbering.xml"/><Relationship Id="rId16" Type="http://schemas.openxmlformats.org/officeDocument/2006/relationships/hyperlink" Target="http://arxiv.org/abs/1410.7371" TargetMode="External"/><Relationship Id="rId29" Type="http://schemas.openxmlformats.org/officeDocument/2006/relationships/hyperlink" Target="http://www.ncbi.nlm.nih.gov/sites/entrez?Db=pubmed&amp;Cmd=Search&amp;Term=%22Shen%20M%22%5BAuthor%5D&amp;itool=EntrezSystem2.PEntrez.Pubmed.Pubmed_ResultsPanel.Pubmed_DiscoveryPanel.Pubmed_RVAbstractPlus" TargetMode="External"/><Relationship Id="rId11" Type="http://schemas.openxmlformats.org/officeDocument/2006/relationships/hyperlink" Target="http://arxiv.org/abs/1409.3899" TargetMode="External"/><Relationship Id="rId24" Type="http://schemas.openxmlformats.org/officeDocument/2006/relationships/hyperlink" Target="http://www.ncbi.nlm.nih.gov/sites/entrez?Db=pubmed&amp;Cmd=Search&amp;Term=%22Dong%20C%22%5BAuthor%5D&amp;itool=EntrezSystem2.PEntrez.Pubmed.Pubmed_ResultsPanel.Pubmed_DiscoveryPanel.Pubmed_RVAbstractPlus" TargetMode="External"/><Relationship Id="rId32" Type="http://schemas.openxmlformats.org/officeDocument/2006/relationships/hyperlink" Target="http://www.ncbi.nlm.nih.gov/sites/entrez?Db=pubmed&amp;Cmd=Search&amp;Term=%22Zhang%20K%22%5BAuthor%5D&amp;itool=EntrezSystem2.PEntrez.Pubmed.Pubmed_ResultsPanel.Pubmed_DiscoveryPanel.Pubmed_RVAbstractPlus" TargetMode="External"/><Relationship Id="rId37" Type="http://schemas.openxmlformats.org/officeDocument/2006/relationships/hyperlink" Target="http://www.ncbi.nlm.nih.gov/sites/entrez?Db=pubmed&amp;Cmd=Search&amp;Term=%22Song%20H%22%5BAuthor%5D&amp;itool=EntrezSystem2.PEntrez.Pubmed.Pubmed_ResultsPanel.Pubmed_DiscoveryPanel.Pubmed_RVAbstractPlus" TargetMode="External"/><Relationship Id="rId40" Type="http://schemas.openxmlformats.org/officeDocument/2006/relationships/hyperlink" Target="http://www.ncbi.nlm.nih.gov/sites/entrez?Db=pubmed&amp;Cmd=Search&amp;Term=%22Huang%20W%22%5BAuthor%5D&amp;itool=EntrezSystem2.PEntrez.Pubmed.Pubmed_ResultsPanel.Pubmed_DiscoveryPanel.Pubmed_RVAbstractPlus" TargetMode="External"/><Relationship Id="rId45" Type="http://schemas.openxmlformats.org/officeDocument/2006/relationships/hyperlink" Target="http://www.ncbi.nlm.nih.gov/sites/entrez?Db=pubmed&amp;Cmd=Search&amp;Term=%22Huang%20W%22%5BAuthor%5D&amp;itool=EntrezSystem2.PEntrez.Pubmed.Pubmed_ResultsPanel.Pubmed_RVAbstractPlus" TargetMode="External"/><Relationship Id="rId53" Type="http://schemas.openxmlformats.org/officeDocument/2006/relationships/hyperlink" Target="http://www.ncbi.nlm.nih.gov/sites/entrez?Db=pubmed&amp;Cmd=ShowDetailView&amp;TermToSearch=17599774&amp;ordinalpos=2&amp;itool=EntrezSystem2.PEntrez.Pubmed.Pubmed_ResultsPanel.Pubmed_RVDocSum" TargetMode="External"/><Relationship Id="rId58" Type="http://schemas.openxmlformats.org/officeDocument/2006/relationships/hyperlink" Target="javascript:AL_get(this,%20'jour',%20'Genetics.');" TargetMode="External"/><Relationship Id="rId66" Type="http://schemas.openxmlformats.org/officeDocument/2006/relationships/hyperlink" Target="http://www.statindex.org/CIS/CIS/CIS/query/searcher?journalcode=783&amp;volnum=44&amp;Order=asc&amp;LineNum=50&amp;Format=html&amp;MaxMatch=200" TargetMode="External"/><Relationship Id="rId74" Type="http://schemas.openxmlformats.org/officeDocument/2006/relationships/hyperlink" Target="http://dx.doi.org/10.1109/ICBBE.2009.5163104" TargetMode="External"/><Relationship Id="rId79" Type="http://schemas.openxmlformats.org/officeDocument/2006/relationships/hyperlink" Target="javascript:%20openwin('21399')" TargetMode="External"/><Relationship Id="rId87" Type="http://schemas.openxmlformats.org/officeDocument/2006/relationships/hyperlink" Target="javascript:%20openwin('10123')" TargetMode="External"/><Relationship Id="rId5" Type="http://schemas.openxmlformats.org/officeDocument/2006/relationships/webSettings" Target="webSettings.xml"/><Relationship Id="rId61" Type="http://schemas.openxmlformats.org/officeDocument/2006/relationships/hyperlink" Target="http://www.ncbi.nlm.nih.gov/entrez/query.fcgi?db=pubmed&amp;cmd=Search&amp;itool=pubmed_AbstractPlus&amp;term=%22Xiong+M%22%5BAuthor%5D" TargetMode="External"/><Relationship Id="rId82" Type="http://schemas.openxmlformats.org/officeDocument/2006/relationships/hyperlink" Target="javascript:%20openwin('20810')" TargetMode="External"/><Relationship Id="rId90" Type="http://schemas.openxmlformats.org/officeDocument/2006/relationships/hyperlink" Target="javascript:%20openwin('20755')" TargetMode="External"/><Relationship Id="rId95" Type="http://schemas.openxmlformats.org/officeDocument/2006/relationships/footer" Target="footer2.xml"/><Relationship Id="rId19" Type="http://schemas.openxmlformats.org/officeDocument/2006/relationships/hyperlink" Target="http://www.ncbi.nlm.nih.gov/pubmed/21114830" TargetMode="External"/><Relationship Id="rId14" Type="http://schemas.openxmlformats.org/officeDocument/2006/relationships/hyperlink" Target="http://arxiv.org/abs/1410.6984" TargetMode="External"/><Relationship Id="rId22" Type="http://schemas.openxmlformats.org/officeDocument/2006/relationships/hyperlink" Target="http://www.ncbi.nlm.nih.gov/pubmed/19238204?ordinalpos=1&amp;itool=EntrezSystem2.PEntrez.Pubmed.Pubmed_ResultsPanel.Pubmed_DefaultReportPanel.Pubmed_RVDocSum" TargetMode="External"/><Relationship Id="rId27" Type="http://schemas.openxmlformats.org/officeDocument/2006/relationships/hyperlink" Target="http://www.ncbi.nlm.nih.gov/sites/entrez?Db=pubmed&amp;Cmd=Search&amp;Term=%22Wang%20Z%22%5BAuthor%5D&amp;itool=EntrezSystem2.PEntrez.Pubmed.Pubmed_ResultsPanel.Pubmed_DiscoveryPanel.Pubmed_RVAbstractPlus" TargetMode="External"/><Relationship Id="rId30" Type="http://schemas.openxmlformats.org/officeDocument/2006/relationships/hyperlink" Target="http://www.ncbi.nlm.nih.gov/sites/entrez?Db=pubmed&amp;Cmd=Search&amp;Term=%22Wang%20Y%22%5BAuthor%5D&amp;itool=EntrezSystem2.PEntrez.Pubmed.Pubmed_ResultsPanel.Pubmed_DiscoveryPanel.Pubmed_RVAbstractPlus" TargetMode="External"/><Relationship Id="rId35" Type="http://schemas.openxmlformats.org/officeDocument/2006/relationships/hyperlink" Target="http://www.ncbi.nlm.nih.gov/sites/entrez?Db=pubmed&amp;Cmd=Search&amp;Term=%22Yuan%20W%22%5BAuthor%5D&amp;itool=EntrezSystem2.PEntrez.Pubmed.Pubmed_ResultsPanel.Pubmed_DiscoveryPanel.Pubmed_RVAbstractPlus" TargetMode="External"/><Relationship Id="rId43" Type="http://schemas.openxmlformats.org/officeDocument/2006/relationships/hyperlink" Target="http://www.sciencedirect.com/science/journal/03784371" TargetMode="External"/><Relationship Id="rId48" Type="http://schemas.openxmlformats.org/officeDocument/2006/relationships/hyperlink" Target="http://www.ncbi.nlm.nih.gov/sites/entrez?Db=pubmed&amp;Cmd=Search&amp;Term=%22Wang%20Y%22%5BAuthor%5D&amp;itool=EntrezSystem2.PEntrez.Pubmed.Pubmed_ResultsPanel.Pubmed_RVAbstractPlus" TargetMode="External"/><Relationship Id="rId56" Type="http://schemas.openxmlformats.org/officeDocument/2006/relationships/hyperlink" Target="http://www.ncbi.nlm.nih.gov/entrez/query.fcgi?db=pubmed&amp;cmd=Search&amp;itool=pubmed_AbstractPlus&amp;term=%22Jin+L%22%5BAuthor%5D" TargetMode="External"/><Relationship Id="rId64" Type="http://schemas.openxmlformats.org/officeDocument/2006/relationships/hyperlink" Target="http://www.ncbi.nlm.nih.gov:80/entrez/query.fcgi?cmd=Retrieve&amp;db=PubMed&amp;list_uids=12890022&amp;dopt=Abstract" TargetMode="External"/><Relationship Id="rId69" Type="http://schemas.openxmlformats.org/officeDocument/2006/relationships/hyperlink" Target="http://www.hindawi.com/53048638/" TargetMode="External"/><Relationship Id="rId77" Type="http://schemas.openxmlformats.org/officeDocument/2006/relationships/hyperlink" Target="http://ieeexplore.ieee.org/xpl/RecentCon.jsp?punumber=4604641" TargetMode="External"/><Relationship Id="rId8" Type="http://schemas.openxmlformats.org/officeDocument/2006/relationships/hyperlink" Target="mailto:Momiao.Xiong@uth.tmc.edu" TargetMode="External"/><Relationship Id="rId51" Type="http://schemas.openxmlformats.org/officeDocument/2006/relationships/hyperlink" Target="http://www.ncbi.nlm.nih.gov/sites/entrez?Db=pubmed&amp;Cmd=Search&amp;Term=%22Xiong%20M%22%5BAuthor%5D&amp;itool=EntrezSystem2.PEntrez.Pubmed.Pubmed_ResultsPanel.Pubmed_RVAbstractPlus" TargetMode="External"/><Relationship Id="rId72" Type="http://schemas.openxmlformats.org/officeDocument/2006/relationships/hyperlink" Target="javascript:AL_get(this,%20'jour',%20'Am%20J%20Hum%20Genet.');" TargetMode="External"/><Relationship Id="rId80" Type="http://schemas.openxmlformats.org/officeDocument/2006/relationships/hyperlink" Target="javascript:%20openwin('20917')" TargetMode="External"/><Relationship Id="rId85" Type="http://schemas.openxmlformats.org/officeDocument/2006/relationships/hyperlink" Target="javascript:%20openwin('21383')" TargetMode="External"/><Relationship Id="rId93" Type="http://schemas.openxmlformats.org/officeDocument/2006/relationships/hyperlink" Target="http://www.iasted.org/conferences/location-egypt2010.html" TargetMode="External"/><Relationship Id="rId3" Type="http://schemas.openxmlformats.org/officeDocument/2006/relationships/styles" Target="styles.xml"/><Relationship Id="rId12" Type="http://schemas.openxmlformats.org/officeDocument/2006/relationships/hyperlink" Target="http://arxiv.org/abs/1408.0204" TargetMode="External"/><Relationship Id="rId17" Type="http://schemas.openxmlformats.org/officeDocument/2006/relationships/hyperlink" Target="http://arxiv.org/abs/1412.1746" TargetMode="External"/><Relationship Id="rId25" Type="http://schemas.openxmlformats.org/officeDocument/2006/relationships/hyperlink" Target="http://www.ncbi.nlm.nih.gov/sites/entrez?Db=pubmed&amp;Cmd=Search&amp;Term=%22Lei%20R%22%5BAuthor%5D&amp;itool=EntrezSystem2.PEntrez.Pubmed.Pubmed_ResultsPanel.Pubmed_DiscoveryPanel.Pubmed_RVAbstractPlus" TargetMode="External"/><Relationship Id="rId33" Type="http://schemas.openxmlformats.org/officeDocument/2006/relationships/hyperlink" Target="http://www.ncbi.nlm.nih.gov/sites/entrez?Db=pubmed&amp;Cmd=Search&amp;Term=%22Yang%20L%22%5BAuthor%5D&amp;itool=EntrezSystem2.PEntrez.Pubmed.Pubmed_ResultsPanel.Pubmed_DiscoveryPanel.Pubmed_RVAbstractPlus" TargetMode="External"/><Relationship Id="rId38" Type="http://schemas.openxmlformats.org/officeDocument/2006/relationships/hyperlink" Target="http://www.ncbi.nlm.nih.gov/sites/entrez?Db=pubmed&amp;Cmd=Search&amp;Term=%22Jin%20L%22%5BAuthor%5D&amp;itool=EntrezSystem2.PEntrez.Pubmed.Pubmed_ResultsPanel.Pubmed_DiscoveryPanel.Pubmed_RVAbstractPlus" TargetMode="External"/><Relationship Id="rId46" Type="http://schemas.openxmlformats.org/officeDocument/2006/relationships/hyperlink" Target="http://www.ncbi.nlm.nih.gov/sites/entrez?Db=pubmed&amp;Cmd=Search&amp;Term=%22Wang%20H%22%5BAuthor%5D&amp;itool=EntrezSystem2.PEntrez.Pubmed.Pubmed_ResultsPanel.Pubmed_RVAbstractPlus" TargetMode="External"/><Relationship Id="rId59" Type="http://schemas.openxmlformats.org/officeDocument/2006/relationships/hyperlink" Target="http://www.ncbi.nlm.nih.gov/entrez/query.fcgi?db=pubmed&amp;cmd=Search&amp;itool=pubmed_AbstractPlus&amp;term=%22Zhao+J%22%5BAuthor%5D" TargetMode="External"/><Relationship Id="rId67" Type="http://schemas.openxmlformats.org/officeDocument/2006/relationships/hyperlink" Target="http://www.statindex.org/CIS/CIS/CIS/query/searcher?journalcode=788&amp;volnum=36&amp;Order=asc&amp;LineNum=50&amp;Format=html&amp;MaxMatch=200" TargetMode="External"/><Relationship Id="rId20" Type="http://schemas.openxmlformats.org/officeDocument/2006/relationships/hyperlink" Target="http://www.ncbi.nlm.nih.gov/pubmed/19950302?itool=EntrezSystem2.PEntrez.Pubmed.Pubmed_ResultsPanel.Pubmed_RVDocSum&amp;ordinalpos=1" TargetMode="External"/><Relationship Id="rId41" Type="http://schemas.openxmlformats.org/officeDocument/2006/relationships/hyperlink" Target="javascript:AL_get(this,%20'jour',%20'Genes%20Immun.');" TargetMode="External"/><Relationship Id="rId54" Type="http://schemas.openxmlformats.org/officeDocument/2006/relationships/hyperlink" Target="http://www.ncbi.nlm.nih.gov/entrez/query.fcgi?db=pubmed&amp;cmd=Retrieve&amp;dopt=AbstractPlus&amp;list_uids=17415521&amp;query_hl=24&amp;itool=pubmed_docsum" TargetMode="External"/><Relationship Id="rId62" Type="http://schemas.openxmlformats.org/officeDocument/2006/relationships/hyperlink" Target="http://www.ncbi.nlm.nih.gov:80/entrez/query.fcgi?cmd=Retrieve&amp;db=PubMed&amp;list_uids=12970910&amp;dopt=Abstract" TargetMode="External"/><Relationship Id="rId70" Type="http://schemas.openxmlformats.org/officeDocument/2006/relationships/hyperlink" Target="http://www.hindawi.com/20510649/" TargetMode="External"/><Relationship Id="rId75" Type="http://schemas.openxmlformats.org/officeDocument/2006/relationships/hyperlink" Target="http://www.springerlink.com/content/j0m65u/?p=c67ac2f673ee495e89860c6d9cf624be&amp;pi=0" TargetMode="External"/><Relationship Id="rId83" Type="http://schemas.openxmlformats.org/officeDocument/2006/relationships/hyperlink" Target="javascript:%20openwin('20600')" TargetMode="External"/><Relationship Id="rId88" Type="http://schemas.openxmlformats.org/officeDocument/2006/relationships/hyperlink" Target="javascript:%20openwin('20755')" TargetMode="External"/><Relationship Id="rId91" Type="http://schemas.openxmlformats.org/officeDocument/2006/relationships/hyperlink" Target="javascript:%20openwin('20793')"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rxiv.org/abs/1410.7029" TargetMode="External"/><Relationship Id="rId23" Type="http://schemas.openxmlformats.org/officeDocument/2006/relationships/hyperlink" Target="http://www.ncbi.nlm.nih.gov/sites/entrez?Db=pubmed&amp;Cmd=Search&amp;Term=%22Chu%20X%22%5BAuthor%5D&amp;itool=EntrezSystem2.PEntrez.Pubmed.Pubmed_ResultsPanel.Pubmed_DiscoveryPanel.Pubmed_RVAbstractPlus" TargetMode="External"/><Relationship Id="rId28" Type="http://schemas.openxmlformats.org/officeDocument/2006/relationships/hyperlink" Target="http://www.ncbi.nlm.nih.gov/sites/entrez?Db=pubmed&amp;Cmd=Search&amp;Term=%22Dong%20Y%22%5BAuthor%5D&amp;itool=EntrezSystem2.PEntrez.Pubmed.Pubmed_ResultsPanel.Pubmed_DiscoveryPanel.Pubmed_RVAbstractPlus" TargetMode="External"/><Relationship Id="rId36" Type="http://schemas.openxmlformats.org/officeDocument/2006/relationships/hyperlink" Target="http://www.ncbi.nlm.nih.gov/sites/entrez?Db=pubmed&amp;Cmd=Search&amp;Term=%22Wang%20Y%22%5BAuthor%5D&amp;itool=EntrezSystem2.PEntrez.Pubmed.Pubmed_ResultsPanel.Pubmed_DiscoveryPanel.Pubmed_RVAbstractPlus" TargetMode="External"/><Relationship Id="rId49" Type="http://schemas.openxmlformats.org/officeDocument/2006/relationships/hyperlink" Target="http://www.ncbi.nlm.nih.gov/sites/entrez?Db=pubmed&amp;Cmd=Search&amp;Term=%22Wang%20Y%22%5BAuthor%5D&amp;itool=EntrezSystem2.PEntrez.Pubmed.Pubmed_ResultsPanel.Pubmed_RVAbstractPlus" TargetMode="External"/><Relationship Id="rId57" Type="http://schemas.openxmlformats.org/officeDocument/2006/relationships/hyperlink" Target="http://www.ncbi.nlm.nih.gov/entrez/query.fcgi?db=pubmed&amp;cmd=Search&amp;itool=pubmed_AbstractPlus&amp;term=%22Xiong+M%22%5BAuthor%5D" TargetMode="External"/><Relationship Id="rId10" Type="http://schemas.openxmlformats.org/officeDocument/2006/relationships/hyperlink" Target="http://arxiv.org/abs/1301.3528" TargetMode="External"/><Relationship Id="rId31" Type="http://schemas.openxmlformats.org/officeDocument/2006/relationships/hyperlink" Target="http://www.ncbi.nlm.nih.gov/sites/entrez?Db=pubmed&amp;Cmd=Search&amp;Term=%22Wang%20B%22%5BAuthor%5D&amp;itool=EntrezSystem2.PEntrez.Pubmed.Pubmed_ResultsPanel.Pubmed_DiscoveryPanel.Pubmed_RVAbstractPlus" TargetMode="External"/><Relationship Id="rId44" Type="http://schemas.openxmlformats.org/officeDocument/2006/relationships/hyperlink" Target="http://www.ncbi.nlm.nih.gov/sites/entrez?Db=pubmed&amp;Cmd=Search&amp;Term=%22Xu%20S%22%5BAuthor%5D&amp;itool=EntrezSystem2.PEntrez.Pubmed.Pubmed_ResultsPanel.Pubmed_RVAbstractPlus" TargetMode="External"/><Relationship Id="rId52" Type="http://schemas.openxmlformats.org/officeDocument/2006/relationships/hyperlink" Target="http://www.ncbi.nlm.nih.gov/sites/entrez?Db=pubmed&amp;Cmd=Search&amp;Term=%22Jin%20L%22%5BAuthor%5D&amp;itool=EntrezSystem2.PEntrez.Pubmed.Pubmed_ResultsPanel.Pubmed_RVAbstractPlus" TargetMode="External"/><Relationship Id="rId60" Type="http://schemas.openxmlformats.org/officeDocument/2006/relationships/hyperlink" Target="http://www.ncbi.nlm.nih.gov/entrez/query.fcgi?db=pubmed&amp;cmd=Search&amp;itool=pubmed_AbstractPlus&amp;term=%22Jin+L%22%5BAuthor%5D" TargetMode="External"/><Relationship Id="rId65" Type="http://schemas.openxmlformats.org/officeDocument/2006/relationships/hyperlink" Target="http://apps.isiknowledge.com/full_record.do?product=UA&amp;search_mode=GeneralSearch&amp;qid=144&amp;SID=1ANa62iAa43MO5KGF5D&amp;page=1&amp;doc=2&amp;colname=WOS&amp;cacheurlFromRightClick=no" TargetMode="External"/><Relationship Id="rId73" Type="http://schemas.openxmlformats.org/officeDocument/2006/relationships/hyperlink" Target="http://ieeexplore.ieee.org/xpl/mostRecentIssue.jsp?punumber=5162127" TargetMode="External"/><Relationship Id="rId78" Type="http://schemas.openxmlformats.org/officeDocument/2006/relationships/hyperlink" Target="javascript:%20openwin('21332')" TargetMode="External"/><Relationship Id="rId81" Type="http://schemas.openxmlformats.org/officeDocument/2006/relationships/hyperlink" Target="javascript:%20openwin('10042')" TargetMode="External"/><Relationship Id="rId86" Type="http://schemas.openxmlformats.org/officeDocument/2006/relationships/hyperlink" Target="javascript:%20openwin('20793')"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nar.org/" TargetMode="External"/><Relationship Id="rId13" Type="http://schemas.openxmlformats.org/officeDocument/2006/relationships/hyperlink" Target="http://arxiv.org/abs/1410.7363" TargetMode="External"/><Relationship Id="rId18" Type="http://schemas.openxmlformats.org/officeDocument/2006/relationships/hyperlink" Target="http://www.ncbi.nlm.nih.gov/pubmed/21789217" TargetMode="External"/><Relationship Id="rId39" Type="http://schemas.openxmlformats.org/officeDocument/2006/relationships/hyperlink" Target="http://www.ncbi.nlm.nih.gov/sites/entrez?Db=pubmed&amp;Cmd=Search&amp;Term=%22Xiong%20M%22%5BAuthor%5D&amp;itool=EntrezSystem2.PEntrez.Pubmed.Pubmed_ResultsPanel.Pubmed_DiscoveryPanel.Pubmed_RVAbstract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A78B7-B3E0-4C23-9796-F6A590FC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3810</TotalTime>
  <Pages>50</Pages>
  <Words>21032</Words>
  <Characters>119884</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140635</CharactersWithSpaces>
  <SharedDoc>false</SharedDoc>
  <HLinks>
    <vt:vector size="516" baseType="variant">
      <vt:variant>
        <vt:i4>1835075</vt:i4>
      </vt:variant>
      <vt:variant>
        <vt:i4>255</vt:i4>
      </vt:variant>
      <vt:variant>
        <vt:i4>0</vt:i4>
      </vt:variant>
      <vt:variant>
        <vt:i4>5</vt:i4>
      </vt:variant>
      <vt:variant>
        <vt:lpwstr>http://www.iasted.org/conferences/location-egypt2010.html</vt:lpwstr>
      </vt:variant>
      <vt:variant>
        <vt:lpwstr/>
      </vt:variant>
      <vt:variant>
        <vt:i4>4259849</vt:i4>
      </vt:variant>
      <vt:variant>
        <vt:i4>252</vt:i4>
      </vt:variant>
      <vt:variant>
        <vt:i4>0</vt:i4>
      </vt:variant>
      <vt:variant>
        <vt:i4>5</vt:i4>
      </vt:variant>
      <vt:variant>
        <vt:lpwstr>https://utlink2.uth.tmc.edu/utlink/roster.aspx?crse=PH%20%20%201998%20L%20150</vt:lpwstr>
      </vt:variant>
      <vt:variant>
        <vt:lpwstr/>
      </vt:variant>
      <vt:variant>
        <vt:i4>131143</vt:i4>
      </vt:variant>
      <vt:variant>
        <vt:i4>249</vt:i4>
      </vt:variant>
      <vt:variant>
        <vt:i4>0</vt:i4>
      </vt:variant>
      <vt:variant>
        <vt:i4>5</vt:i4>
      </vt:variant>
      <vt:variant>
        <vt:lpwstr>https://commons.era.nih.gov/commons/genericStatus.do?actionRole=nonPI&amp;applID=7821102&amp;uhf-token=zJy9mYfAFbNduIyXE51uZWkTG1g%3D</vt:lpwstr>
      </vt:variant>
      <vt:variant>
        <vt:lpwstr/>
      </vt:variant>
      <vt:variant>
        <vt:i4>23</vt:i4>
      </vt:variant>
      <vt:variant>
        <vt:i4>246</vt:i4>
      </vt:variant>
      <vt:variant>
        <vt:i4>0</vt:i4>
      </vt:variant>
      <vt:variant>
        <vt:i4>5</vt:i4>
      </vt:variant>
      <vt:variant>
        <vt:lpwstr>https://commons.era.nih.gov/commons/genericStatus.do?actionRole=nonPI&amp;applID=7788620&amp;uhf-token=KGv2xWskrpzcE9wMJH83PUL6Qlw%3D</vt:lpwstr>
      </vt:variant>
      <vt:variant>
        <vt:lpwstr/>
      </vt:variant>
      <vt:variant>
        <vt:i4>5046354</vt:i4>
      </vt:variant>
      <vt:variant>
        <vt:i4>243</vt:i4>
      </vt:variant>
      <vt:variant>
        <vt:i4>0</vt:i4>
      </vt:variant>
      <vt:variant>
        <vt:i4>5</vt:i4>
      </vt:variant>
      <vt:variant>
        <vt:lpwstr>https://commons.era.nih.gov/commons/genericStatus.do?actionRole=nonPI&amp;applID=8217743&amp;uhf-token=WoOR9XmwkvEIzuCBJv70qPohfws%3D</vt:lpwstr>
      </vt:variant>
      <vt:variant>
        <vt:lpwstr/>
      </vt:variant>
      <vt:variant>
        <vt:i4>8060941</vt:i4>
      </vt:variant>
      <vt:variant>
        <vt:i4>240</vt:i4>
      </vt:variant>
      <vt:variant>
        <vt:i4>0</vt:i4>
      </vt:variant>
      <vt:variant>
        <vt:i4>5</vt:i4>
      </vt:variant>
      <vt:variant>
        <vt:lpwstr>https://public.era.nih.gov/grantfolder/piAppDetails/genericStatus.do?encryptedParam=LgNxVvyelfY.8LUfj6tVlT-Nq9NGs_j6ZtgzXmX-Hgo02oIGqfI0zyU.</vt:lpwstr>
      </vt:variant>
      <vt:variant>
        <vt:lpwstr/>
      </vt:variant>
      <vt:variant>
        <vt:i4>8323157</vt:i4>
      </vt:variant>
      <vt:variant>
        <vt:i4>237</vt:i4>
      </vt:variant>
      <vt:variant>
        <vt:i4>0</vt:i4>
      </vt:variant>
      <vt:variant>
        <vt:i4>5</vt:i4>
      </vt:variant>
      <vt:variant>
        <vt:lpwstr>http://www.amstat.org/meetings/jsm/2006/onlineprogram/index.cfm?fuseaction=abstract_details&amp;abstractid=305905</vt:lpwstr>
      </vt:variant>
      <vt:variant>
        <vt:lpwstr/>
      </vt:variant>
      <vt:variant>
        <vt:i4>1966157</vt:i4>
      </vt:variant>
      <vt:variant>
        <vt:i4>234</vt:i4>
      </vt:variant>
      <vt:variant>
        <vt:i4>0</vt:i4>
      </vt:variant>
      <vt:variant>
        <vt:i4>5</vt:i4>
      </vt:variant>
      <vt:variant>
        <vt:lpwstr>javascript: openwin('20793')</vt:lpwstr>
      </vt:variant>
      <vt:variant>
        <vt:lpwstr/>
      </vt:variant>
      <vt:variant>
        <vt:i4>1572929</vt:i4>
      </vt:variant>
      <vt:variant>
        <vt:i4>231</vt:i4>
      </vt:variant>
      <vt:variant>
        <vt:i4>0</vt:i4>
      </vt:variant>
      <vt:variant>
        <vt:i4>5</vt:i4>
      </vt:variant>
      <vt:variant>
        <vt:lpwstr>javascript: openwin('20755')</vt:lpwstr>
      </vt:variant>
      <vt:variant>
        <vt:lpwstr/>
      </vt:variant>
      <vt:variant>
        <vt:i4>1638468</vt:i4>
      </vt:variant>
      <vt:variant>
        <vt:i4>228</vt:i4>
      </vt:variant>
      <vt:variant>
        <vt:i4>0</vt:i4>
      </vt:variant>
      <vt:variant>
        <vt:i4>5</vt:i4>
      </vt:variant>
      <vt:variant>
        <vt:lpwstr>javascript: openwin('21013')</vt:lpwstr>
      </vt:variant>
      <vt:variant>
        <vt:lpwstr/>
      </vt:variant>
      <vt:variant>
        <vt:i4>1572929</vt:i4>
      </vt:variant>
      <vt:variant>
        <vt:i4>225</vt:i4>
      </vt:variant>
      <vt:variant>
        <vt:i4>0</vt:i4>
      </vt:variant>
      <vt:variant>
        <vt:i4>5</vt:i4>
      </vt:variant>
      <vt:variant>
        <vt:lpwstr>javascript: openwin('20755')</vt:lpwstr>
      </vt:variant>
      <vt:variant>
        <vt:lpwstr/>
      </vt:variant>
      <vt:variant>
        <vt:i4>1769542</vt:i4>
      </vt:variant>
      <vt:variant>
        <vt:i4>222</vt:i4>
      </vt:variant>
      <vt:variant>
        <vt:i4>0</vt:i4>
      </vt:variant>
      <vt:variant>
        <vt:i4>5</vt:i4>
      </vt:variant>
      <vt:variant>
        <vt:lpwstr>javascript: openwin('10123')</vt:lpwstr>
      </vt:variant>
      <vt:variant>
        <vt:lpwstr/>
      </vt:variant>
      <vt:variant>
        <vt:i4>1966157</vt:i4>
      </vt:variant>
      <vt:variant>
        <vt:i4>219</vt:i4>
      </vt:variant>
      <vt:variant>
        <vt:i4>0</vt:i4>
      </vt:variant>
      <vt:variant>
        <vt:i4>5</vt:i4>
      </vt:variant>
      <vt:variant>
        <vt:lpwstr>javascript: openwin('20793')</vt:lpwstr>
      </vt:variant>
      <vt:variant>
        <vt:lpwstr/>
      </vt:variant>
      <vt:variant>
        <vt:i4>1704013</vt:i4>
      </vt:variant>
      <vt:variant>
        <vt:i4>216</vt:i4>
      </vt:variant>
      <vt:variant>
        <vt:i4>0</vt:i4>
      </vt:variant>
      <vt:variant>
        <vt:i4>5</vt:i4>
      </vt:variant>
      <vt:variant>
        <vt:lpwstr>javascript: openwin('21383')</vt:lpwstr>
      </vt:variant>
      <vt:variant>
        <vt:lpwstr/>
      </vt:variant>
      <vt:variant>
        <vt:i4>2031693</vt:i4>
      </vt:variant>
      <vt:variant>
        <vt:i4>213</vt:i4>
      </vt:variant>
      <vt:variant>
        <vt:i4>0</vt:i4>
      </vt:variant>
      <vt:variant>
        <vt:i4>5</vt:i4>
      </vt:variant>
      <vt:variant>
        <vt:lpwstr>javascript: openwin('20590')</vt:lpwstr>
      </vt:variant>
      <vt:variant>
        <vt:lpwstr/>
      </vt:variant>
      <vt:variant>
        <vt:i4>1835076</vt:i4>
      </vt:variant>
      <vt:variant>
        <vt:i4>210</vt:i4>
      </vt:variant>
      <vt:variant>
        <vt:i4>0</vt:i4>
      </vt:variant>
      <vt:variant>
        <vt:i4>5</vt:i4>
      </vt:variant>
      <vt:variant>
        <vt:lpwstr>javascript: openwin('20600')</vt:lpwstr>
      </vt:variant>
      <vt:variant>
        <vt:lpwstr/>
      </vt:variant>
      <vt:variant>
        <vt:i4>1179717</vt:i4>
      </vt:variant>
      <vt:variant>
        <vt:i4>207</vt:i4>
      </vt:variant>
      <vt:variant>
        <vt:i4>0</vt:i4>
      </vt:variant>
      <vt:variant>
        <vt:i4>5</vt:i4>
      </vt:variant>
      <vt:variant>
        <vt:lpwstr>javascript: openwin('20810')</vt:lpwstr>
      </vt:variant>
      <vt:variant>
        <vt:lpwstr/>
      </vt:variant>
      <vt:variant>
        <vt:i4>1769536</vt:i4>
      </vt:variant>
      <vt:variant>
        <vt:i4>204</vt:i4>
      </vt:variant>
      <vt:variant>
        <vt:i4>0</vt:i4>
      </vt:variant>
      <vt:variant>
        <vt:i4>5</vt:i4>
      </vt:variant>
      <vt:variant>
        <vt:lpwstr>javascript: openwin('10042')</vt:lpwstr>
      </vt:variant>
      <vt:variant>
        <vt:lpwstr/>
      </vt:variant>
      <vt:variant>
        <vt:i4>1310789</vt:i4>
      </vt:variant>
      <vt:variant>
        <vt:i4>201</vt:i4>
      </vt:variant>
      <vt:variant>
        <vt:i4>0</vt:i4>
      </vt:variant>
      <vt:variant>
        <vt:i4>5</vt:i4>
      </vt:variant>
      <vt:variant>
        <vt:lpwstr>javascript: openwin('20917')</vt:lpwstr>
      </vt:variant>
      <vt:variant>
        <vt:lpwstr/>
      </vt:variant>
      <vt:variant>
        <vt:i4>1048652</vt:i4>
      </vt:variant>
      <vt:variant>
        <vt:i4>198</vt:i4>
      </vt:variant>
      <vt:variant>
        <vt:i4>0</vt:i4>
      </vt:variant>
      <vt:variant>
        <vt:i4>5</vt:i4>
      </vt:variant>
      <vt:variant>
        <vt:lpwstr>javascript: openwin('21399')</vt:lpwstr>
      </vt:variant>
      <vt:variant>
        <vt:lpwstr/>
      </vt:variant>
      <vt:variant>
        <vt:i4>1769542</vt:i4>
      </vt:variant>
      <vt:variant>
        <vt:i4>195</vt:i4>
      </vt:variant>
      <vt:variant>
        <vt:i4>0</vt:i4>
      </vt:variant>
      <vt:variant>
        <vt:i4>5</vt:i4>
      </vt:variant>
      <vt:variant>
        <vt:lpwstr>javascript: openwin('21332')</vt:lpwstr>
      </vt:variant>
      <vt:variant>
        <vt:lpwstr/>
      </vt:variant>
      <vt:variant>
        <vt:i4>393224</vt:i4>
      </vt:variant>
      <vt:variant>
        <vt:i4>192</vt:i4>
      </vt:variant>
      <vt:variant>
        <vt:i4>0</vt:i4>
      </vt:variant>
      <vt:variant>
        <vt:i4>5</vt:i4>
      </vt:variant>
      <vt:variant>
        <vt:lpwstr>http://ieeexplore.ieee.org/xpl/RecentCon.jsp?punumber=4604641</vt:lpwstr>
      </vt:variant>
      <vt:variant>
        <vt:lpwstr/>
      </vt:variant>
      <vt:variant>
        <vt:i4>2031697</vt:i4>
      </vt:variant>
      <vt:variant>
        <vt:i4>189</vt:i4>
      </vt:variant>
      <vt:variant>
        <vt:i4>0</vt:i4>
      </vt:variant>
      <vt:variant>
        <vt:i4>5</vt:i4>
      </vt:variant>
      <vt:variant>
        <vt:lpwstr>http://www.isise.org/wits.htm</vt:lpwstr>
      </vt:variant>
      <vt:variant>
        <vt:lpwstr/>
      </vt:variant>
      <vt:variant>
        <vt:i4>8257637</vt:i4>
      </vt:variant>
      <vt:variant>
        <vt:i4>186</vt:i4>
      </vt:variant>
      <vt:variant>
        <vt:i4>0</vt:i4>
      </vt:variant>
      <vt:variant>
        <vt:i4>5</vt:i4>
      </vt:variant>
      <vt:variant>
        <vt:lpwstr>http://www.springerlink.com/content/j0m65u/?p=c67ac2f673ee495e89860c6d9cf624be&amp;pi=0</vt:lpwstr>
      </vt:variant>
      <vt:variant>
        <vt:lpwstr/>
      </vt:variant>
      <vt:variant>
        <vt:i4>4390931</vt:i4>
      </vt:variant>
      <vt:variant>
        <vt:i4>183</vt:i4>
      </vt:variant>
      <vt:variant>
        <vt:i4>0</vt:i4>
      </vt:variant>
      <vt:variant>
        <vt:i4>5</vt:i4>
      </vt:variant>
      <vt:variant>
        <vt:lpwstr>http://dx.doi.org/10.1109/ICBBE.2009.5163104</vt:lpwstr>
      </vt:variant>
      <vt:variant>
        <vt:lpwstr/>
      </vt:variant>
      <vt:variant>
        <vt:i4>7143546</vt:i4>
      </vt:variant>
      <vt:variant>
        <vt:i4>180</vt:i4>
      </vt:variant>
      <vt:variant>
        <vt:i4>0</vt:i4>
      </vt:variant>
      <vt:variant>
        <vt:i4>5</vt:i4>
      </vt:variant>
      <vt:variant>
        <vt:lpwstr>http://ieeexplore.ieee.org/xpl/mostRecentIssue.jsp?punumber=5162127</vt:lpwstr>
      </vt:variant>
      <vt:variant>
        <vt:lpwstr/>
      </vt:variant>
      <vt:variant>
        <vt:i4>4915216</vt:i4>
      </vt:variant>
      <vt:variant>
        <vt:i4>177</vt:i4>
      </vt:variant>
      <vt:variant>
        <vt:i4>0</vt:i4>
      </vt:variant>
      <vt:variant>
        <vt:i4>5</vt:i4>
      </vt:variant>
      <vt:variant>
        <vt:lpwstr>http://dx.doi.org/10.1109/ICBBE.2010.5516437</vt:lpwstr>
      </vt:variant>
      <vt:variant>
        <vt:lpwstr/>
      </vt:variant>
      <vt:variant>
        <vt:i4>7209084</vt:i4>
      </vt:variant>
      <vt:variant>
        <vt:i4>174</vt:i4>
      </vt:variant>
      <vt:variant>
        <vt:i4>0</vt:i4>
      </vt:variant>
      <vt:variant>
        <vt:i4>5</vt:i4>
      </vt:variant>
      <vt:variant>
        <vt:lpwstr>http://ieeexplore.ieee.org/xpl/mostRecentIssue.jsp?punumber=5513048</vt:lpwstr>
      </vt:variant>
      <vt:variant>
        <vt:lpwstr/>
      </vt:variant>
      <vt:variant>
        <vt:i4>6488096</vt:i4>
      </vt:variant>
      <vt:variant>
        <vt:i4>171</vt:i4>
      </vt:variant>
      <vt:variant>
        <vt:i4>0</vt:i4>
      </vt:variant>
      <vt:variant>
        <vt:i4>5</vt:i4>
      </vt:variant>
      <vt:variant>
        <vt:lpwstr>http://ieeexplore.ieee.org/search/srchabstract.jsp?tp=&amp;arnumber=5516437&amp;queryText%3DMomiao+Xiong%26openedRefinements%3D*%26searchField%3DSearch+All</vt:lpwstr>
      </vt:variant>
      <vt:variant>
        <vt:lpwstr/>
      </vt:variant>
      <vt:variant>
        <vt:i4>1900656</vt:i4>
      </vt:variant>
      <vt:variant>
        <vt:i4>168</vt:i4>
      </vt:variant>
      <vt:variant>
        <vt:i4>0</vt:i4>
      </vt:variant>
      <vt:variant>
        <vt:i4>5</vt:i4>
      </vt:variant>
      <vt:variant>
        <vt:lpwstr>javascript:AL_get(this, 'jour', 'Am J Hum Genet.');</vt:lpwstr>
      </vt:variant>
      <vt:variant>
        <vt:lpwstr/>
      </vt:variant>
      <vt:variant>
        <vt:i4>786504</vt:i4>
      </vt:variant>
      <vt:variant>
        <vt:i4>165</vt:i4>
      </vt:variant>
      <vt:variant>
        <vt:i4>0</vt:i4>
      </vt:variant>
      <vt:variant>
        <vt:i4>5</vt:i4>
      </vt:variant>
      <vt:variant>
        <vt:lpwstr>http://www.hindawi.com/90591752/</vt:lpwstr>
      </vt:variant>
      <vt:variant>
        <vt:lpwstr/>
      </vt:variant>
      <vt:variant>
        <vt:i4>458826</vt:i4>
      </vt:variant>
      <vt:variant>
        <vt:i4>162</vt:i4>
      </vt:variant>
      <vt:variant>
        <vt:i4>0</vt:i4>
      </vt:variant>
      <vt:variant>
        <vt:i4>5</vt:i4>
      </vt:variant>
      <vt:variant>
        <vt:lpwstr>http://www.hindawi.com/20510649/</vt:lpwstr>
      </vt:variant>
      <vt:variant>
        <vt:lpwstr/>
      </vt:variant>
      <vt:variant>
        <vt:i4>655437</vt:i4>
      </vt:variant>
      <vt:variant>
        <vt:i4>159</vt:i4>
      </vt:variant>
      <vt:variant>
        <vt:i4>0</vt:i4>
      </vt:variant>
      <vt:variant>
        <vt:i4>5</vt:i4>
      </vt:variant>
      <vt:variant>
        <vt:lpwstr>http://www.hindawi.com/53048638/</vt:lpwstr>
      </vt:variant>
      <vt:variant>
        <vt:lpwstr/>
      </vt:variant>
      <vt:variant>
        <vt:i4>65614</vt:i4>
      </vt:variant>
      <vt:variant>
        <vt:i4>156</vt:i4>
      </vt:variant>
      <vt:variant>
        <vt:i4>0</vt:i4>
      </vt:variant>
      <vt:variant>
        <vt:i4>5</vt:i4>
      </vt:variant>
      <vt:variant>
        <vt:lpwstr>http://www.hindawi.com/19602506/</vt:lpwstr>
      </vt:variant>
      <vt:variant>
        <vt:lpwstr/>
      </vt:variant>
      <vt:variant>
        <vt:i4>7471145</vt:i4>
      </vt:variant>
      <vt:variant>
        <vt:i4>153</vt:i4>
      </vt:variant>
      <vt:variant>
        <vt:i4>0</vt:i4>
      </vt:variant>
      <vt:variant>
        <vt:i4>5</vt:i4>
      </vt:variant>
      <vt:variant>
        <vt:lpwstr>http://www.statindex.org/CIS/CIS/CIS/query/searcher?journalcode=788&amp;volnum=36&amp;Order=asc&amp;LineNum=50&amp;Format=html&amp;MaxMatch=200</vt:lpwstr>
      </vt:variant>
      <vt:variant>
        <vt:lpwstr/>
      </vt:variant>
      <vt:variant>
        <vt:i4>7667744</vt:i4>
      </vt:variant>
      <vt:variant>
        <vt:i4>150</vt:i4>
      </vt:variant>
      <vt:variant>
        <vt:i4>0</vt:i4>
      </vt:variant>
      <vt:variant>
        <vt:i4>5</vt:i4>
      </vt:variant>
      <vt:variant>
        <vt:lpwstr>http://www.statindex.org/CIS/CIS/CIS/query/searcher?journalcode=783&amp;volnum=44&amp;Order=asc&amp;LineNum=50&amp;Format=html&amp;MaxMatch=200</vt:lpwstr>
      </vt:variant>
      <vt:variant>
        <vt:lpwstr/>
      </vt:variant>
      <vt:variant>
        <vt:i4>3604591</vt:i4>
      </vt:variant>
      <vt:variant>
        <vt:i4>147</vt:i4>
      </vt:variant>
      <vt:variant>
        <vt:i4>0</vt:i4>
      </vt:variant>
      <vt:variant>
        <vt:i4>5</vt:i4>
      </vt:variant>
      <vt:variant>
        <vt:lpwstr>http://apps.isiknowledge.com/full_record.do?product=UA&amp;search_mode=GeneralSearch&amp;qid=144&amp;SID=1ANa62iAa43MO5KGF5D&amp;page=1&amp;doc=2&amp;colname=WOS&amp;cacheurlFromRightClick=no</vt:lpwstr>
      </vt:variant>
      <vt:variant>
        <vt:lpwstr/>
      </vt:variant>
      <vt:variant>
        <vt:i4>7602267</vt:i4>
      </vt:variant>
      <vt:variant>
        <vt:i4>144</vt:i4>
      </vt:variant>
      <vt:variant>
        <vt:i4>0</vt:i4>
      </vt:variant>
      <vt:variant>
        <vt:i4>5</vt:i4>
      </vt:variant>
      <vt:variant>
        <vt:lpwstr>http://www.ncbi.nlm.nih.gov/entrez/query.fcgi?cmd=Retrieve&amp;db=PubMed&amp;list_uids=12890022&amp;dopt=Abstract</vt:lpwstr>
      </vt:variant>
      <vt:variant>
        <vt:lpwstr/>
      </vt:variant>
      <vt:variant>
        <vt:i4>7340112</vt:i4>
      </vt:variant>
      <vt:variant>
        <vt:i4>141</vt:i4>
      </vt:variant>
      <vt:variant>
        <vt:i4>0</vt:i4>
      </vt:variant>
      <vt:variant>
        <vt:i4>5</vt:i4>
      </vt:variant>
      <vt:variant>
        <vt:lpwstr>http://www.ncbi.nlm.nih.gov/entrez/query.fcgi?cmd=Retrieve&amp;db=PubMed&amp;list_uids=12946317&amp;dopt=Abstract</vt:lpwstr>
      </vt:variant>
      <vt:variant>
        <vt:lpwstr/>
      </vt:variant>
      <vt:variant>
        <vt:i4>7733342</vt:i4>
      </vt:variant>
      <vt:variant>
        <vt:i4>138</vt:i4>
      </vt:variant>
      <vt:variant>
        <vt:i4>0</vt:i4>
      </vt:variant>
      <vt:variant>
        <vt:i4>5</vt:i4>
      </vt:variant>
      <vt:variant>
        <vt:lpwstr>http://www.ncbi.nlm.nih.gov/entrez/query.fcgi?cmd=Retrieve&amp;db=PubMed&amp;list_uids=12970910&amp;dopt=Abstract</vt:lpwstr>
      </vt:variant>
      <vt:variant>
        <vt:lpwstr/>
      </vt:variant>
      <vt:variant>
        <vt:i4>119</vt:i4>
      </vt:variant>
      <vt:variant>
        <vt:i4>135</vt:i4>
      </vt:variant>
      <vt:variant>
        <vt:i4>0</vt:i4>
      </vt:variant>
      <vt:variant>
        <vt:i4>5</vt:i4>
      </vt:variant>
      <vt:variant>
        <vt:lpwstr>http://www.ncbi.nlm.nih.gov/entrez/query.fcgi?db=pubmed&amp;cmd=Search&amp;itool=pubmed_AbstractPlus&amp;term=%22Xiong+M%22%5BAuthor%5D</vt:lpwstr>
      </vt:variant>
      <vt:variant>
        <vt:lpwstr/>
      </vt:variant>
      <vt:variant>
        <vt:i4>7667737</vt:i4>
      </vt:variant>
      <vt:variant>
        <vt:i4>132</vt:i4>
      </vt:variant>
      <vt:variant>
        <vt:i4>0</vt:i4>
      </vt:variant>
      <vt:variant>
        <vt:i4>5</vt:i4>
      </vt:variant>
      <vt:variant>
        <vt:lpwstr>http://www.ncbi.nlm.nih.gov/entrez/query.fcgi?db=pubmed&amp;cmd=Search&amp;itool=pubmed_AbstractPlus&amp;term=%22Jin+L%22%5BAuthor%5D</vt:lpwstr>
      </vt:variant>
      <vt:variant>
        <vt:lpwstr/>
      </vt:variant>
      <vt:variant>
        <vt:i4>1769572</vt:i4>
      </vt:variant>
      <vt:variant>
        <vt:i4>129</vt:i4>
      </vt:variant>
      <vt:variant>
        <vt:i4>0</vt:i4>
      </vt:variant>
      <vt:variant>
        <vt:i4>5</vt:i4>
      </vt:variant>
      <vt:variant>
        <vt:lpwstr>http://www.ncbi.nlm.nih.gov/entrez/query.fcgi?db=pubmed&amp;cmd=Search&amp;itool=pubmed_AbstractPlus&amp;term=%22Zhao+J%22%5BAuthor%5D</vt:lpwstr>
      </vt:variant>
      <vt:variant>
        <vt:lpwstr/>
      </vt:variant>
      <vt:variant>
        <vt:i4>3604501</vt:i4>
      </vt:variant>
      <vt:variant>
        <vt:i4>126</vt:i4>
      </vt:variant>
      <vt:variant>
        <vt:i4>0</vt:i4>
      </vt:variant>
      <vt:variant>
        <vt:i4>5</vt:i4>
      </vt:variant>
      <vt:variant>
        <vt:lpwstr>javascript:AL_get(this, 'jour', 'Genetics.');</vt:lpwstr>
      </vt:variant>
      <vt:variant>
        <vt:lpwstr/>
      </vt:variant>
      <vt:variant>
        <vt:i4>119</vt:i4>
      </vt:variant>
      <vt:variant>
        <vt:i4>123</vt:i4>
      </vt:variant>
      <vt:variant>
        <vt:i4>0</vt:i4>
      </vt:variant>
      <vt:variant>
        <vt:i4>5</vt:i4>
      </vt:variant>
      <vt:variant>
        <vt:lpwstr>http://www.ncbi.nlm.nih.gov/entrez/query.fcgi?db=pubmed&amp;cmd=Search&amp;itool=pubmed_AbstractPlus&amp;term=%22Xiong+M%22%5BAuthor%5D</vt:lpwstr>
      </vt:variant>
      <vt:variant>
        <vt:lpwstr/>
      </vt:variant>
      <vt:variant>
        <vt:i4>7667737</vt:i4>
      </vt:variant>
      <vt:variant>
        <vt:i4>120</vt:i4>
      </vt:variant>
      <vt:variant>
        <vt:i4>0</vt:i4>
      </vt:variant>
      <vt:variant>
        <vt:i4>5</vt:i4>
      </vt:variant>
      <vt:variant>
        <vt:lpwstr>http://www.ncbi.nlm.nih.gov/entrez/query.fcgi?db=pubmed&amp;cmd=Search&amp;itool=pubmed_AbstractPlus&amp;term=%22Jin+L%22%5BAuthor%5D</vt:lpwstr>
      </vt:variant>
      <vt:variant>
        <vt:lpwstr/>
      </vt:variant>
      <vt:variant>
        <vt:i4>1769572</vt:i4>
      </vt:variant>
      <vt:variant>
        <vt:i4>117</vt:i4>
      </vt:variant>
      <vt:variant>
        <vt:i4>0</vt:i4>
      </vt:variant>
      <vt:variant>
        <vt:i4>5</vt:i4>
      </vt:variant>
      <vt:variant>
        <vt:lpwstr>http://www.ncbi.nlm.nih.gov/entrez/query.fcgi?db=pubmed&amp;cmd=Search&amp;itool=pubmed_AbstractPlus&amp;term=%22Zhao+J%22%5BAuthor%5D</vt:lpwstr>
      </vt:variant>
      <vt:variant>
        <vt:lpwstr/>
      </vt:variant>
      <vt:variant>
        <vt:i4>5111921</vt:i4>
      </vt:variant>
      <vt:variant>
        <vt:i4>114</vt:i4>
      </vt:variant>
      <vt:variant>
        <vt:i4>0</vt:i4>
      </vt:variant>
      <vt:variant>
        <vt:i4>5</vt:i4>
      </vt:variant>
      <vt:variant>
        <vt:lpwstr>http://www.ncbi.nlm.nih.gov/entrez/query.fcgi?db=pubmed&amp;cmd=Retrieve&amp;dopt=AbstractPlus&amp;list_uids=17415521&amp;query_hl=24&amp;itool=pubmed_docsum</vt:lpwstr>
      </vt:variant>
      <vt:variant>
        <vt:lpwstr/>
      </vt:variant>
      <vt:variant>
        <vt:i4>3539041</vt:i4>
      </vt:variant>
      <vt:variant>
        <vt:i4>111</vt:i4>
      </vt:variant>
      <vt:variant>
        <vt:i4>0</vt:i4>
      </vt:variant>
      <vt:variant>
        <vt:i4>5</vt:i4>
      </vt:variant>
      <vt:variant>
        <vt:lpwstr>http://www.ncbi.nlm.nih.gov/sites/entrez?Db=pubmed&amp;Cmd=ShowDetailView&amp;TermToSearch=17599774&amp;ordinalpos=2&amp;itool=EntrezSystem2.PEntrez.Pubmed.Pubmed_ResultsPanel.Pubmed_RVDocSum</vt:lpwstr>
      </vt:variant>
      <vt:variant>
        <vt:lpwstr/>
      </vt:variant>
      <vt:variant>
        <vt:i4>4194320</vt:i4>
      </vt:variant>
      <vt:variant>
        <vt:i4>108</vt:i4>
      </vt:variant>
      <vt:variant>
        <vt:i4>0</vt:i4>
      </vt:variant>
      <vt:variant>
        <vt:i4>5</vt:i4>
      </vt:variant>
      <vt:variant>
        <vt:lpwstr>http://www.ncbi.nlm.nih.gov/sites/entrez?Db=pubmed&amp;Cmd=Search&amp;Term=%22Jin%20L%22%5BAuthor%5D&amp;itool=EntrezSystem2.PEntrez.Pubmed.Pubmed_ResultsPanel.Pubmed_RVAbstractPlus</vt:lpwstr>
      </vt:variant>
      <vt:variant>
        <vt:lpwstr/>
      </vt:variant>
      <vt:variant>
        <vt:i4>3014757</vt:i4>
      </vt:variant>
      <vt:variant>
        <vt:i4>105</vt:i4>
      </vt:variant>
      <vt:variant>
        <vt:i4>0</vt:i4>
      </vt:variant>
      <vt:variant>
        <vt:i4>5</vt:i4>
      </vt:variant>
      <vt:variant>
        <vt:lpwstr>http://www.ncbi.nlm.nih.gov/sites/entrez?Db=pubmed&amp;Cmd=Search&amp;Term=%22Xiong%20M%22%5BAuthor%5D&amp;itool=EntrezSystem2.PEntrez.Pubmed.Pubmed_ResultsPanel.Pubmed_RVAbstractPlus</vt:lpwstr>
      </vt:variant>
      <vt:variant>
        <vt:lpwstr/>
      </vt:variant>
      <vt:variant>
        <vt:i4>6357054</vt:i4>
      </vt:variant>
      <vt:variant>
        <vt:i4>102</vt:i4>
      </vt:variant>
      <vt:variant>
        <vt:i4>0</vt:i4>
      </vt:variant>
      <vt:variant>
        <vt:i4>5</vt:i4>
      </vt:variant>
      <vt:variant>
        <vt:lpwstr>http://www.ncbi.nlm.nih.gov/sites/entrez?Db=pubmed&amp;Cmd=Search&amp;Term=%22Qian%20J%22%5BAuthor%5D&amp;itool=EntrezSystem2.PEntrez.Pubmed.Pubmed_ResultsPanel.Pubmed_RVAbstractPlus</vt:lpwstr>
      </vt:variant>
      <vt:variant>
        <vt:lpwstr/>
      </vt:variant>
      <vt:variant>
        <vt:i4>7536695</vt:i4>
      </vt:variant>
      <vt:variant>
        <vt:i4>99</vt:i4>
      </vt:variant>
      <vt:variant>
        <vt:i4>0</vt:i4>
      </vt:variant>
      <vt:variant>
        <vt:i4>5</vt:i4>
      </vt:variant>
      <vt:variant>
        <vt:lpwstr>http://www.ncbi.nlm.nih.gov/sites/entrez?Db=pubmed&amp;Cmd=Search&amp;Term=%22Wang%20Y%22%5BAuthor%5D&amp;itool=EntrezSystem2.PEntrez.Pubmed.Pubmed_ResultsPanel.Pubmed_RVAbstractPlus</vt:lpwstr>
      </vt:variant>
      <vt:variant>
        <vt:lpwstr/>
      </vt:variant>
      <vt:variant>
        <vt:i4>7536695</vt:i4>
      </vt:variant>
      <vt:variant>
        <vt:i4>96</vt:i4>
      </vt:variant>
      <vt:variant>
        <vt:i4>0</vt:i4>
      </vt:variant>
      <vt:variant>
        <vt:i4>5</vt:i4>
      </vt:variant>
      <vt:variant>
        <vt:lpwstr>http://www.ncbi.nlm.nih.gov/sites/entrez?Db=pubmed&amp;Cmd=Search&amp;Term=%22Wang%20Y%22%5BAuthor%5D&amp;itool=EntrezSystem2.PEntrez.Pubmed.Pubmed_ResultsPanel.Pubmed_RVAbstractPlus</vt:lpwstr>
      </vt:variant>
      <vt:variant>
        <vt:lpwstr/>
      </vt:variant>
      <vt:variant>
        <vt:i4>1048646</vt:i4>
      </vt:variant>
      <vt:variant>
        <vt:i4>93</vt:i4>
      </vt:variant>
      <vt:variant>
        <vt:i4>0</vt:i4>
      </vt:variant>
      <vt:variant>
        <vt:i4>5</vt:i4>
      </vt:variant>
      <vt:variant>
        <vt:lpwstr>http://www.ncbi.nlm.nih.gov/sites/entrez?Db=pubmed&amp;Cmd=Search&amp;Term=%22He%20Y%22%5BAuthor%5D&amp;itool=EntrezSystem2.PEntrez.Pubmed.Pubmed_ResultsPanel.Pubmed_RVAbstractPlus</vt:lpwstr>
      </vt:variant>
      <vt:variant>
        <vt:lpwstr/>
      </vt:variant>
      <vt:variant>
        <vt:i4>6422583</vt:i4>
      </vt:variant>
      <vt:variant>
        <vt:i4>90</vt:i4>
      </vt:variant>
      <vt:variant>
        <vt:i4>0</vt:i4>
      </vt:variant>
      <vt:variant>
        <vt:i4>5</vt:i4>
      </vt:variant>
      <vt:variant>
        <vt:lpwstr>http://www.ncbi.nlm.nih.gov/sites/entrez?Db=pubmed&amp;Cmd=Search&amp;Term=%22Wang%20H%22%5BAuthor%5D&amp;itool=EntrezSystem2.PEntrez.Pubmed.Pubmed_ResultsPanel.Pubmed_RVAbstractPlus</vt:lpwstr>
      </vt:variant>
      <vt:variant>
        <vt:lpwstr/>
      </vt:variant>
      <vt:variant>
        <vt:i4>3276897</vt:i4>
      </vt:variant>
      <vt:variant>
        <vt:i4>87</vt:i4>
      </vt:variant>
      <vt:variant>
        <vt:i4>0</vt:i4>
      </vt:variant>
      <vt:variant>
        <vt:i4>5</vt:i4>
      </vt:variant>
      <vt:variant>
        <vt:lpwstr>http://www.ncbi.nlm.nih.gov/sites/entrez?Db=pubmed&amp;Cmd=Search&amp;Term=%22Huang%20W%22%5BAuthor%5D&amp;itool=EntrezSystem2.PEntrez.Pubmed.Pubmed_ResultsPanel.Pubmed_RVAbstractPlus</vt:lpwstr>
      </vt:variant>
      <vt:variant>
        <vt:lpwstr/>
      </vt:variant>
      <vt:variant>
        <vt:i4>655446</vt:i4>
      </vt:variant>
      <vt:variant>
        <vt:i4>84</vt:i4>
      </vt:variant>
      <vt:variant>
        <vt:i4>0</vt:i4>
      </vt:variant>
      <vt:variant>
        <vt:i4>5</vt:i4>
      </vt:variant>
      <vt:variant>
        <vt:lpwstr>http://www.ncbi.nlm.nih.gov/sites/entrez?Db=pubmed&amp;Cmd=Search&amp;Term=%22Xu%20S%22%5BAuthor%5D&amp;itool=EntrezSystem2.PEntrez.Pubmed.Pubmed_ResultsPanel.Pubmed_RVAbstractPlus</vt:lpwstr>
      </vt:variant>
      <vt:variant>
        <vt:lpwstr/>
      </vt:variant>
      <vt:variant>
        <vt:i4>4456463</vt:i4>
      </vt:variant>
      <vt:variant>
        <vt:i4>81</vt:i4>
      </vt:variant>
      <vt:variant>
        <vt:i4>0</vt:i4>
      </vt:variant>
      <vt:variant>
        <vt:i4>5</vt:i4>
      </vt:variant>
      <vt:variant>
        <vt:lpwstr>http://www.sciencedirect.com/science/journal/03784371</vt:lpwstr>
      </vt:variant>
      <vt:variant>
        <vt:lpwstr/>
      </vt:variant>
      <vt:variant>
        <vt:i4>3735594</vt:i4>
      </vt:variant>
      <vt:variant>
        <vt:i4>78</vt:i4>
      </vt:variant>
      <vt:variant>
        <vt:i4>0</vt:i4>
      </vt:variant>
      <vt:variant>
        <vt:i4>5</vt:i4>
      </vt:variant>
      <vt:variant>
        <vt:lpwstr>http://www.ncbi.nlm.nih.gov/pubmed/19048105</vt:lpwstr>
      </vt:variant>
      <vt:variant>
        <vt:lpwstr/>
      </vt:variant>
      <vt:variant>
        <vt:i4>2228247</vt:i4>
      </vt:variant>
      <vt:variant>
        <vt:i4>75</vt:i4>
      </vt:variant>
      <vt:variant>
        <vt:i4>0</vt:i4>
      </vt:variant>
      <vt:variant>
        <vt:i4>5</vt:i4>
      </vt:variant>
      <vt:variant>
        <vt:lpwstr>javascript:AL_get(this, 'jour', 'Genes Immun.');</vt:lpwstr>
      </vt:variant>
      <vt:variant>
        <vt:lpwstr/>
      </vt:variant>
      <vt:variant>
        <vt:i4>53</vt:i4>
      </vt:variant>
      <vt:variant>
        <vt:i4>72</vt:i4>
      </vt:variant>
      <vt:variant>
        <vt:i4>0</vt:i4>
      </vt:variant>
      <vt:variant>
        <vt:i4>5</vt:i4>
      </vt:variant>
      <vt:variant>
        <vt:lpwstr>http://www.ncbi.nlm.nih.gov/sites/entrez?Db=pubmed&amp;Cmd=Search&amp;Term=%22Huang%20W%22%5BAuthor%5D&amp;itool=EntrezSystem2.PEntrez.Pubmed.Pubmed_ResultsPanel.Pubmed_DiscoveryPanel.Pubmed_RVAbstractPlus</vt:lpwstr>
      </vt:variant>
      <vt:variant>
        <vt:lpwstr/>
      </vt:variant>
      <vt:variant>
        <vt:i4>1835057</vt:i4>
      </vt:variant>
      <vt:variant>
        <vt:i4>69</vt:i4>
      </vt:variant>
      <vt:variant>
        <vt:i4>0</vt:i4>
      </vt:variant>
      <vt:variant>
        <vt:i4>5</vt:i4>
      </vt:variant>
      <vt:variant>
        <vt:lpwstr>http://www.ncbi.nlm.nih.gov/sites/entrez?Db=pubmed&amp;Cmd=Search&amp;Term=%22Xiong%20M%22%5BAuthor%5D&amp;itool=EntrezSystem2.PEntrez.Pubmed.Pubmed_ResultsPanel.Pubmed_DiscoveryPanel.Pubmed_RVAbstractPlus</vt:lpwstr>
      </vt:variant>
      <vt:variant>
        <vt:lpwstr/>
      </vt:variant>
      <vt:variant>
        <vt:i4>7471172</vt:i4>
      </vt:variant>
      <vt:variant>
        <vt:i4>66</vt:i4>
      </vt:variant>
      <vt:variant>
        <vt:i4>0</vt:i4>
      </vt:variant>
      <vt:variant>
        <vt:i4>5</vt:i4>
      </vt:variant>
      <vt:variant>
        <vt:lpwstr>http://www.ncbi.nlm.nih.gov/sites/entrez?Db=pubmed&amp;Cmd=Search&amp;Term=%22Jin%20L%22%5BAuthor%5D&amp;itool=EntrezSystem2.PEntrez.Pubmed.Pubmed_ResultsPanel.Pubmed_DiscoveryPanel.Pubmed_RVAbstractPlus</vt:lpwstr>
      </vt:variant>
      <vt:variant>
        <vt:lpwstr/>
      </vt:variant>
      <vt:variant>
        <vt:i4>3670017</vt:i4>
      </vt:variant>
      <vt:variant>
        <vt:i4>63</vt:i4>
      </vt:variant>
      <vt:variant>
        <vt:i4>0</vt:i4>
      </vt:variant>
      <vt:variant>
        <vt:i4>5</vt:i4>
      </vt:variant>
      <vt:variant>
        <vt:lpwstr>http://www.ncbi.nlm.nih.gov/sites/entrez?Db=pubmed&amp;Cmd=Search&amp;Term=%22Song%20H%22%5BAuthor%5D&amp;itool=EntrezSystem2.PEntrez.Pubmed.Pubmed_ResultsPanel.Pubmed_DiscoveryPanel.Pubmed_RVAbstractPlus</vt:lpwstr>
      </vt:variant>
      <vt:variant>
        <vt:lpwstr/>
      </vt:variant>
      <vt:variant>
        <vt:i4>2555909</vt:i4>
      </vt:variant>
      <vt:variant>
        <vt:i4>60</vt:i4>
      </vt:variant>
      <vt:variant>
        <vt:i4>0</vt:i4>
      </vt:variant>
      <vt:variant>
        <vt:i4>5</vt:i4>
      </vt:variant>
      <vt:variant>
        <vt:lpwstr>http://www.ncbi.nlm.nih.gov/sites/entrez?Db=pubmed&amp;Cmd=Search&amp;Term=%22Wang%20Y%22%5BAuthor%5D&amp;itool=EntrezSystem2.PEntrez.Pubmed.Pubmed_ResultsPanel.Pubmed_DiscoveryPanel.Pubmed_RVAbstractPlus</vt:lpwstr>
      </vt:variant>
      <vt:variant>
        <vt:lpwstr/>
      </vt:variant>
      <vt:variant>
        <vt:i4>3407876</vt:i4>
      </vt:variant>
      <vt:variant>
        <vt:i4>57</vt:i4>
      </vt:variant>
      <vt:variant>
        <vt:i4>0</vt:i4>
      </vt:variant>
      <vt:variant>
        <vt:i4>5</vt:i4>
      </vt:variant>
      <vt:variant>
        <vt:lpwstr>http://www.ncbi.nlm.nih.gov/sites/entrez?Db=pubmed&amp;Cmd=Search&amp;Term=%22Yuan%20W%22%5BAuthor%5D&amp;itool=EntrezSystem2.PEntrez.Pubmed.Pubmed_ResultsPanel.Pubmed_DiscoveryPanel.Pubmed_RVAbstractPlus</vt:lpwstr>
      </vt:variant>
      <vt:variant>
        <vt:lpwstr/>
      </vt:variant>
      <vt:variant>
        <vt:i4>4718704</vt:i4>
      </vt:variant>
      <vt:variant>
        <vt:i4>54</vt:i4>
      </vt:variant>
      <vt:variant>
        <vt:i4>0</vt:i4>
      </vt:variant>
      <vt:variant>
        <vt:i4>5</vt:i4>
      </vt:variant>
      <vt:variant>
        <vt:lpwstr>http://www.ncbi.nlm.nih.gov/sites/entrez?Db=pubmed&amp;Cmd=Search&amp;Term=%22Li%20Y%22%5BAuthor%5D&amp;itool=EntrezSystem2.PEntrez.Pubmed.Pubmed_ResultsPanel.Pubmed_DiscoveryPanel.Pubmed_RVAbstractPlus</vt:lpwstr>
      </vt:variant>
      <vt:variant>
        <vt:lpwstr/>
      </vt:variant>
      <vt:variant>
        <vt:i4>3276811</vt:i4>
      </vt:variant>
      <vt:variant>
        <vt:i4>51</vt:i4>
      </vt:variant>
      <vt:variant>
        <vt:i4>0</vt:i4>
      </vt:variant>
      <vt:variant>
        <vt:i4>5</vt:i4>
      </vt:variant>
      <vt:variant>
        <vt:lpwstr>http://www.ncbi.nlm.nih.gov/sites/entrez?Db=pubmed&amp;Cmd=Search&amp;Term=%22Yang%20L%22%5BAuthor%5D&amp;itool=EntrezSystem2.PEntrez.Pubmed.Pubmed_ResultsPanel.Pubmed_DiscoveryPanel.Pubmed_RVAbstractPlus</vt:lpwstr>
      </vt:variant>
      <vt:variant>
        <vt:lpwstr/>
      </vt:variant>
      <vt:variant>
        <vt:i4>1900603</vt:i4>
      </vt:variant>
      <vt:variant>
        <vt:i4>48</vt:i4>
      </vt:variant>
      <vt:variant>
        <vt:i4>0</vt:i4>
      </vt:variant>
      <vt:variant>
        <vt:i4>5</vt:i4>
      </vt:variant>
      <vt:variant>
        <vt:lpwstr>http://www.ncbi.nlm.nih.gov/sites/entrez?Db=pubmed&amp;Cmd=Search&amp;Term=%22Zhang%20K%22%5BAuthor%5D&amp;itool=EntrezSystem2.PEntrez.Pubmed.Pubmed_ResultsPanel.Pubmed_DiscoveryPanel.Pubmed_RVAbstractPlus</vt:lpwstr>
      </vt:variant>
      <vt:variant>
        <vt:lpwstr/>
      </vt:variant>
      <vt:variant>
        <vt:i4>3932165</vt:i4>
      </vt:variant>
      <vt:variant>
        <vt:i4>45</vt:i4>
      </vt:variant>
      <vt:variant>
        <vt:i4>0</vt:i4>
      </vt:variant>
      <vt:variant>
        <vt:i4>5</vt:i4>
      </vt:variant>
      <vt:variant>
        <vt:lpwstr>http://www.ncbi.nlm.nih.gov/sites/entrez?Db=pubmed&amp;Cmd=Search&amp;Term=%22Wang%20B%22%5BAuthor%5D&amp;itool=EntrezSystem2.PEntrez.Pubmed.Pubmed_ResultsPanel.Pubmed_DiscoveryPanel.Pubmed_RVAbstractPlus</vt:lpwstr>
      </vt:variant>
      <vt:variant>
        <vt:lpwstr/>
      </vt:variant>
      <vt:variant>
        <vt:i4>2555909</vt:i4>
      </vt:variant>
      <vt:variant>
        <vt:i4>42</vt:i4>
      </vt:variant>
      <vt:variant>
        <vt:i4>0</vt:i4>
      </vt:variant>
      <vt:variant>
        <vt:i4>5</vt:i4>
      </vt:variant>
      <vt:variant>
        <vt:lpwstr>http://www.ncbi.nlm.nih.gov/sites/entrez?Db=pubmed&amp;Cmd=Search&amp;Term=%22Wang%20Y%22%5BAuthor%5D&amp;itool=EntrezSystem2.PEntrez.Pubmed.Pubmed_ResultsPanel.Pubmed_DiscoveryPanel.Pubmed_RVAbstractPlus</vt:lpwstr>
      </vt:variant>
      <vt:variant>
        <vt:lpwstr/>
      </vt:variant>
      <vt:variant>
        <vt:i4>3342346</vt:i4>
      </vt:variant>
      <vt:variant>
        <vt:i4>39</vt:i4>
      </vt:variant>
      <vt:variant>
        <vt:i4>0</vt:i4>
      </vt:variant>
      <vt:variant>
        <vt:i4>5</vt:i4>
      </vt:variant>
      <vt:variant>
        <vt:lpwstr>http://www.ncbi.nlm.nih.gov/sites/entrez?Db=pubmed&amp;Cmd=Search&amp;Term=%22Shen%20M%22%5BAuthor%5D&amp;itool=EntrezSystem2.PEntrez.Pubmed.Pubmed_ResultsPanel.Pubmed_DiscoveryPanel.Pubmed_RVAbstractPlus</vt:lpwstr>
      </vt:variant>
      <vt:variant>
        <vt:lpwstr/>
      </vt:variant>
      <vt:variant>
        <vt:i4>2686998</vt:i4>
      </vt:variant>
      <vt:variant>
        <vt:i4>36</vt:i4>
      </vt:variant>
      <vt:variant>
        <vt:i4>0</vt:i4>
      </vt:variant>
      <vt:variant>
        <vt:i4>5</vt:i4>
      </vt:variant>
      <vt:variant>
        <vt:lpwstr>http://www.ncbi.nlm.nih.gov/sites/entrez?Db=pubmed&amp;Cmd=Search&amp;Term=%22Dong%20Y%22%5BAuthor%5D&amp;itool=EntrezSystem2.PEntrez.Pubmed.Pubmed_ResultsPanel.Pubmed_DiscoveryPanel.Pubmed_RVAbstractPlus</vt:lpwstr>
      </vt:variant>
      <vt:variant>
        <vt:lpwstr/>
      </vt:variant>
      <vt:variant>
        <vt:i4>2359301</vt:i4>
      </vt:variant>
      <vt:variant>
        <vt:i4>33</vt:i4>
      </vt:variant>
      <vt:variant>
        <vt:i4>0</vt:i4>
      </vt:variant>
      <vt:variant>
        <vt:i4>5</vt:i4>
      </vt:variant>
      <vt:variant>
        <vt:lpwstr>http://www.ncbi.nlm.nih.gov/sites/entrez?Db=pubmed&amp;Cmd=Search&amp;Term=%22Wang%20Z%22%5BAuthor%5D&amp;itool=EntrezSystem2.PEntrez.Pubmed.Pubmed_ResultsPanel.Pubmed_DiscoveryPanel.Pubmed_RVAbstractPlus</vt:lpwstr>
      </vt:variant>
      <vt:variant>
        <vt:lpwstr/>
      </vt:variant>
      <vt:variant>
        <vt:i4>7209053</vt:i4>
      </vt:variant>
      <vt:variant>
        <vt:i4>30</vt:i4>
      </vt:variant>
      <vt:variant>
        <vt:i4>0</vt:i4>
      </vt:variant>
      <vt:variant>
        <vt:i4>5</vt:i4>
      </vt:variant>
      <vt:variant>
        <vt:lpwstr>http://www.ncbi.nlm.nih.gov/sites/entrez?Db=pubmed&amp;Cmd=Search&amp;Term=%22Sun%20L%22%5BAuthor%5D&amp;itool=EntrezSystem2.PEntrez.Pubmed.Pubmed_ResultsPanel.Pubmed_DiscoveryPanel.Pubmed_RVAbstractPlus</vt:lpwstr>
      </vt:variant>
      <vt:variant>
        <vt:lpwstr/>
      </vt:variant>
      <vt:variant>
        <vt:i4>8257627</vt:i4>
      </vt:variant>
      <vt:variant>
        <vt:i4>27</vt:i4>
      </vt:variant>
      <vt:variant>
        <vt:i4>0</vt:i4>
      </vt:variant>
      <vt:variant>
        <vt:i4>5</vt:i4>
      </vt:variant>
      <vt:variant>
        <vt:lpwstr>http://www.ncbi.nlm.nih.gov/sites/entrez?Db=pubmed&amp;Cmd=Search&amp;Term=%22Lei%20R%22%5BAuthor%5D&amp;itool=EntrezSystem2.PEntrez.Pubmed.Pubmed_ResultsPanel.Pubmed_DiscoveryPanel.Pubmed_RVAbstractPlus</vt:lpwstr>
      </vt:variant>
      <vt:variant>
        <vt:lpwstr/>
      </vt:variant>
      <vt:variant>
        <vt:i4>3342358</vt:i4>
      </vt:variant>
      <vt:variant>
        <vt:i4>24</vt:i4>
      </vt:variant>
      <vt:variant>
        <vt:i4>0</vt:i4>
      </vt:variant>
      <vt:variant>
        <vt:i4>5</vt:i4>
      </vt:variant>
      <vt:variant>
        <vt:lpwstr>http://www.ncbi.nlm.nih.gov/sites/entrez?Db=pubmed&amp;Cmd=Search&amp;Term=%22Dong%20C%22%5BAuthor%5D&amp;itool=EntrezSystem2.PEntrez.Pubmed.Pubmed_ResultsPanel.Pubmed_DiscoveryPanel.Pubmed_RVAbstractPlus</vt:lpwstr>
      </vt:variant>
      <vt:variant>
        <vt:lpwstr/>
      </vt:variant>
      <vt:variant>
        <vt:i4>7536706</vt:i4>
      </vt:variant>
      <vt:variant>
        <vt:i4>21</vt:i4>
      </vt:variant>
      <vt:variant>
        <vt:i4>0</vt:i4>
      </vt:variant>
      <vt:variant>
        <vt:i4>5</vt:i4>
      </vt:variant>
      <vt:variant>
        <vt:lpwstr>http://www.ncbi.nlm.nih.gov/sites/entrez?Db=pubmed&amp;Cmd=Search&amp;Term=%22Chu%20X%22%5BAuthor%5D&amp;itool=EntrezSystem2.PEntrez.Pubmed.Pubmed_ResultsPanel.Pubmed_DiscoveryPanel.Pubmed_RVAbstractPlus</vt:lpwstr>
      </vt:variant>
      <vt:variant>
        <vt:lpwstr/>
      </vt:variant>
      <vt:variant>
        <vt:i4>5570673</vt:i4>
      </vt:variant>
      <vt:variant>
        <vt:i4>18</vt:i4>
      </vt:variant>
      <vt:variant>
        <vt:i4>0</vt:i4>
      </vt:variant>
      <vt:variant>
        <vt:i4>5</vt:i4>
      </vt:variant>
      <vt:variant>
        <vt:lpwstr>http://www.ncbi.nlm.nih.gov/pubmed/19238204?ordinalpos=1&amp;itool=EntrezSystem2.PEntrez.Pubmed.Pubmed_ResultsPanel.Pubmed_DefaultReportPanel.Pubmed_RVDocSum</vt:lpwstr>
      </vt:variant>
      <vt:variant>
        <vt:lpwstr/>
      </vt:variant>
      <vt:variant>
        <vt:i4>5439559</vt:i4>
      </vt:variant>
      <vt:variant>
        <vt:i4>15</vt:i4>
      </vt:variant>
      <vt:variant>
        <vt:i4>0</vt:i4>
      </vt:variant>
      <vt:variant>
        <vt:i4>5</vt:i4>
      </vt:variant>
      <vt:variant>
        <vt:lpwstr>http://www.ncbi.nlm.nih.gov/pubmed/19238116?itool=EntrezSystem2.PEntrez.Pubmed.Pubmed_ResultsPanel.Pubmed_RVDocSum&amp;ordinalpos=14</vt:lpwstr>
      </vt:variant>
      <vt:variant>
        <vt:lpwstr/>
      </vt:variant>
      <vt:variant>
        <vt:i4>6619254</vt:i4>
      </vt:variant>
      <vt:variant>
        <vt:i4>12</vt:i4>
      </vt:variant>
      <vt:variant>
        <vt:i4>0</vt:i4>
      </vt:variant>
      <vt:variant>
        <vt:i4>5</vt:i4>
      </vt:variant>
      <vt:variant>
        <vt:lpwstr>http://www.ncbi.nlm.nih.gov/pubmed/19950302?itool=EntrezSystem2.PEntrez.Pubmed.Pubmed_ResultsPanel.Pubmed_RVDocSum&amp;ordinalpos=1</vt:lpwstr>
      </vt:variant>
      <vt:variant>
        <vt:lpwstr/>
      </vt:variant>
      <vt:variant>
        <vt:i4>3407918</vt:i4>
      </vt:variant>
      <vt:variant>
        <vt:i4>9</vt:i4>
      </vt:variant>
      <vt:variant>
        <vt:i4>0</vt:i4>
      </vt:variant>
      <vt:variant>
        <vt:i4>5</vt:i4>
      </vt:variant>
      <vt:variant>
        <vt:lpwstr>http://www.ncbi.nlm.nih.gov/pubmed/21114830</vt:lpwstr>
      </vt:variant>
      <vt:variant>
        <vt:lpwstr/>
      </vt:variant>
      <vt:variant>
        <vt:i4>3997741</vt:i4>
      </vt:variant>
      <vt:variant>
        <vt:i4>6</vt:i4>
      </vt:variant>
      <vt:variant>
        <vt:i4>0</vt:i4>
      </vt:variant>
      <vt:variant>
        <vt:i4>5</vt:i4>
      </vt:variant>
      <vt:variant>
        <vt:lpwstr>http://www.ncbi.nlm.nih.gov/pubmed/21789217</vt:lpwstr>
      </vt:variant>
      <vt:variant>
        <vt:lpwstr/>
      </vt:variant>
      <vt:variant>
        <vt:i4>6029380</vt:i4>
      </vt:variant>
      <vt:variant>
        <vt:i4>3</vt:i4>
      </vt:variant>
      <vt:variant>
        <vt:i4>0</vt:i4>
      </vt:variant>
      <vt:variant>
        <vt:i4>5</vt:i4>
      </vt:variant>
      <vt:variant>
        <vt:lpwstr>http://www.enar.org/</vt:lpwstr>
      </vt:variant>
      <vt:variant>
        <vt:lpwstr/>
      </vt:variant>
      <vt:variant>
        <vt:i4>1507388</vt:i4>
      </vt:variant>
      <vt:variant>
        <vt:i4>0</vt:i4>
      </vt:variant>
      <vt:variant>
        <vt:i4>0</vt:i4>
      </vt:variant>
      <vt:variant>
        <vt:i4>5</vt:i4>
      </vt:variant>
      <vt:variant>
        <vt:lpwstr>mailto:Momiao.Xiong@uth.tmc.edu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momiao Xiong</dc:creator>
  <cp:lastModifiedBy>Xiong, Momiao</cp:lastModifiedBy>
  <cp:revision>27</cp:revision>
  <cp:lastPrinted>2014-04-05T15:08:00Z</cp:lastPrinted>
  <dcterms:created xsi:type="dcterms:W3CDTF">2014-11-18T03:22:00Z</dcterms:created>
  <dcterms:modified xsi:type="dcterms:W3CDTF">2015-01-17T05:06:00Z</dcterms:modified>
</cp:coreProperties>
</file>